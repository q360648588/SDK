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color w:val="auto"/>
          <w:sz w:val="36"/>
          <w:szCs w:val="36"/>
        </w:rPr>
      </w:pPr>
      <w:bookmarkStart w:id="0" w:name="_Toc444786465"/>
      <w:r>
        <w:rPr>
          <w:rFonts w:hint="eastAsia" w:ascii="宋体" w:hAnsi="宋体" w:eastAsia="宋体" w:cs="宋体"/>
          <w:color w:val="auto"/>
          <w:sz w:val="36"/>
          <w:szCs w:val="36"/>
        </w:rPr>
        <w:t>协议记录</w:t>
      </w:r>
    </w:p>
    <w:p>
      <w:pPr>
        <w:rPr>
          <w:rFonts w:hint="eastAsia" w:ascii="宋体" w:hAnsi="宋体" w:eastAsia="宋体" w:cs="宋体"/>
          <w:color w:val="auto"/>
          <w:sz w:val="36"/>
          <w:szCs w:val="36"/>
        </w:rPr>
      </w:pPr>
    </w:p>
    <w:tbl>
      <w:tblPr>
        <w:tblStyle w:val="25"/>
        <w:tblW w:w="510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636"/>
        <w:gridCol w:w="1687"/>
        <w:gridCol w:w="5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Pr>
          <w:p>
            <w:pPr>
              <w:jc w:val="center"/>
              <w:rPr>
                <w:rFonts w:hint="eastAsia" w:ascii="宋体" w:hAnsi="宋体" w:eastAsia="宋体" w:cs="宋体"/>
                <w:color w:val="auto"/>
              </w:rPr>
            </w:pPr>
            <w:r>
              <w:rPr>
                <w:rFonts w:hint="eastAsia" w:ascii="宋体" w:hAnsi="宋体" w:eastAsia="宋体" w:cs="宋体"/>
                <w:color w:val="auto"/>
              </w:rPr>
              <w:t>时间</w:t>
            </w:r>
          </w:p>
        </w:tc>
        <w:tc>
          <w:tcPr>
            <w:tcW w:w="365" w:type="pct"/>
          </w:tcPr>
          <w:p>
            <w:pPr>
              <w:jc w:val="center"/>
              <w:rPr>
                <w:rFonts w:hint="eastAsia" w:ascii="宋体" w:hAnsi="宋体" w:eastAsia="宋体" w:cs="宋体"/>
                <w:color w:val="auto"/>
              </w:rPr>
            </w:pPr>
            <w:r>
              <w:rPr>
                <w:rFonts w:hint="eastAsia" w:ascii="宋体" w:hAnsi="宋体" w:eastAsia="宋体" w:cs="宋体"/>
                <w:color w:val="auto"/>
              </w:rPr>
              <w:t>版本</w:t>
            </w:r>
          </w:p>
        </w:tc>
        <w:tc>
          <w:tcPr>
            <w:tcW w:w="970" w:type="pct"/>
            <w:vAlign w:val="top"/>
          </w:tcPr>
          <w:p>
            <w:pPr>
              <w:jc w:val="center"/>
              <w:rPr>
                <w:rFonts w:hint="eastAsia" w:ascii="宋体" w:hAnsi="宋体" w:eastAsia="宋体" w:cs="宋体"/>
                <w:color w:val="auto"/>
              </w:rPr>
            </w:pPr>
            <w:r>
              <w:rPr>
                <w:rFonts w:hint="eastAsia" w:ascii="宋体" w:hAnsi="宋体" w:eastAsia="宋体" w:cs="宋体"/>
                <w:color w:val="auto"/>
              </w:rPr>
              <w:t>固件版本负责人</w:t>
            </w:r>
          </w:p>
        </w:tc>
        <w:tc>
          <w:tcPr>
            <w:tcW w:w="2935" w:type="pct"/>
            <w:vAlign w:val="top"/>
          </w:tcPr>
          <w:p>
            <w:pPr>
              <w:jc w:val="center"/>
              <w:rPr>
                <w:rFonts w:hint="eastAsia" w:ascii="宋体" w:hAnsi="宋体" w:eastAsia="宋体" w:cs="宋体"/>
                <w:color w:val="auto"/>
              </w:rPr>
            </w:pPr>
            <w:r>
              <w:rPr>
                <w:rFonts w:hint="eastAsia" w:ascii="宋体" w:hAnsi="宋体" w:eastAsia="宋体" w:cs="宋体"/>
                <w:color w:val="auto"/>
                <w:lang w:val="en-US" w:eastAsia="zh-CN"/>
              </w:rPr>
              <w:t>主要修改</w:t>
            </w:r>
            <w:r>
              <w:rPr>
                <w:rFonts w:hint="eastAsia" w:ascii="宋体" w:hAnsi="宋体" w:eastAsia="宋体" w:cs="宋体"/>
                <w:color w:val="auto"/>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Pr>
          <w:p>
            <w:pPr>
              <w:jc w:val="center"/>
              <w:rPr>
                <w:rFonts w:hint="eastAsia" w:ascii="宋体" w:hAnsi="宋体" w:eastAsia="宋体" w:cs="宋体"/>
                <w:color w:val="auto"/>
              </w:rPr>
            </w:pPr>
            <w:r>
              <w:rPr>
                <w:rFonts w:hint="eastAsia" w:ascii="宋体" w:hAnsi="宋体" w:eastAsia="宋体" w:cs="宋体"/>
                <w:color w:val="auto"/>
              </w:rPr>
              <w:t>2021.</w:t>
            </w:r>
            <w:r>
              <w:rPr>
                <w:rFonts w:hint="default" w:ascii="宋体" w:hAnsi="宋体" w:eastAsia="宋体" w:cs="宋体"/>
                <w:color w:val="auto"/>
              </w:rPr>
              <w:t>0</w:t>
            </w:r>
            <w:r>
              <w:rPr>
                <w:rFonts w:hint="eastAsia" w:ascii="宋体" w:hAnsi="宋体" w:eastAsia="宋体" w:cs="宋体"/>
                <w:color w:val="auto"/>
              </w:rPr>
              <w:t>4.30</w:t>
            </w:r>
          </w:p>
        </w:tc>
        <w:tc>
          <w:tcPr>
            <w:tcW w:w="365" w:type="pct"/>
          </w:tcPr>
          <w:p>
            <w:pPr>
              <w:jc w:val="center"/>
              <w:rPr>
                <w:rFonts w:hint="eastAsia" w:ascii="宋体" w:hAnsi="宋体" w:eastAsia="宋体" w:cs="宋体"/>
                <w:color w:val="auto"/>
              </w:rPr>
            </w:pPr>
            <w:r>
              <w:rPr>
                <w:rFonts w:hint="eastAsia" w:ascii="宋体" w:hAnsi="宋体" w:eastAsia="宋体" w:cs="宋体"/>
                <w:color w:val="auto"/>
              </w:rPr>
              <w:t>1.0</w:t>
            </w:r>
          </w:p>
        </w:tc>
        <w:tc>
          <w:tcPr>
            <w:tcW w:w="970" w:type="pct"/>
            <w:vAlign w:val="top"/>
          </w:tcPr>
          <w:p>
            <w:pPr>
              <w:jc w:val="center"/>
              <w:rPr>
                <w:rFonts w:hint="eastAsia" w:ascii="宋体" w:hAnsi="宋体" w:eastAsia="宋体" w:cs="宋体"/>
                <w:color w:val="auto"/>
              </w:rPr>
            </w:pPr>
            <w:r>
              <w:rPr>
                <w:rFonts w:hint="eastAsia" w:ascii="宋体" w:hAnsi="宋体" w:eastAsia="宋体" w:cs="宋体"/>
                <w:color w:val="auto"/>
              </w:rPr>
              <w:t>胡超</w:t>
            </w:r>
          </w:p>
        </w:tc>
        <w:tc>
          <w:tcPr>
            <w:tcW w:w="2935" w:type="pct"/>
            <w:vAlign w:val="top"/>
          </w:tcPr>
          <w:p>
            <w:pPr>
              <w:jc w:val="center"/>
              <w:rPr>
                <w:rFonts w:hint="eastAsia" w:ascii="宋体" w:hAnsi="宋体" w:eastAsia="宋体" w:cs="宋体"/>
                <w:color w:val="auto"/>
              </w:rPr>
            </w:pPr>
            <w:r>
              <w:rPr>
                <w:rFonts w:hint="eastAsia" w:ascii="宋体" w:hAnsi="宋体" w:eastAsia="宋体" w:cs="宋体"/>
                <w:color w:val="auto"/>
              </w:rPr>
              <w:t>协议初稿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Pr>
          <w:p>
            <w:pPr>
              <w:jc w:val="center"/>
              <w:rPr>
                <w:rFonts w:hint="eastAsia" w:ascii="宋体" w:hAnsi="宋体" w:eastAsia="宋体" w:cs="宋体"/>
                <w:color w:val="auto"/>
              </w:rPr>
            </w:pPr>
            <w:r>
              <w:rPr>
                <w:rFonts w:hint="eastAsia" w:ascii="宋体" w:hAnsi="宋体" w:eastAsia="宋体" w:cs="宋体"/>
                <w:color w:val="auto"/>
              </w:rPr>
              <w:t>2021.08.11</w:t>
            </w:r>
          </w:p>
        </w:tc>
        <w:tc>
          <w:tcPr>
            <w:tcW w:w="365" w:type="pct"/>
          </w:tcPr>
          <w:p>
            <w:pPr>
              <w:jc w:val="center"/>
              <w:rPr>
                <w:rFonts w:hint="eastAsia" w:ascii="宋体" w:hAnsi="宋体" w:eastAsia="宋体" w:cs="宋体"/>
                <w:color w:val="auto"/>
              </w:rPr>
            </w:pPr>
            <w:r>
              <w:rPr>
                <w:rFonts w:hint="eastAsia" w:ascii="宋体" w:hAnsi="宋体" w:eastAsia="宋体" w:cs="宋体"/>
                <w:color w:val="auto"/>
              </w:rPr>
              <w:t>1.1</w:t>
            </w:r>
          </w:p>
        </w:tc>
        <w:tc>
          <w:tcPr>
            <w:tcW w:w="970" w:type="pct"/>
            <w:vAlign w:val="top"/>
          </w:tcPr>
          <w:p>
            <w:pPr>
              <w:jc w:val="center"/>
              <w:rPr>
                <w:rFonts w:hint="eastAsia" w:ascii="宋体" w:hAnsi="宋体" w:eastAsia="宋体" w:cs="宋体"/>
                <w:color w:val="auto"/>
              </w:rPr>
            </w:pPr>
            <w:r>
              <w:rPr>
                <w:rFonts w:hint="eastAsia" w:ascii="宋体" w:hAnsi="宋体" w:eastAsia="宋体" w:cs="宋体"/>
                <w:color w:val="auto"/>
              </w:rPr>
              <w:t>徐健辉</w:t>
            </w:r>
          </w:p>
        </w:tc>
        <w:tc>
          <w:tcPr>
            <w:tcW w:w="2935"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协议修正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Pr>
          <w:p>
            <w:pPr>
              <w:jc w:val="center"/>
              <w:rPr>
                <w:rFonts w:hint="eastAsia" w:ascii="宋体" w:hAnsi="宋体" w:eastAsia="宋体" w:cs="宋体"/>
                <w:color w:val="auto"/>
              </w:rPr>
            </w:pPr>
            <w:r>
              <w:rPr>
                <w:rFonts w:hint="eastAsia" w:ascii="宋体" w:hAnsi="宋体" w:eastAsia="宋体" w:cs="宋体"/>
                <w:color w:val="auto"/>
              </w:rPr>
              <w:t>2021.12.20</w:t>
            </w:r>
          </w:p>
        </w:tc>
        <w:tc>
          <w:tcPr>
            <w:tcW w:w="365" w:type="pct"/>
          </w:tcPr>
          <w:p>
            <w:pPr>
              <w:jc w:val="center"/>
              <w:rPr>
                <w:rFonts w:hint="eastAsia" w:ascii="宋体" w:hAnsi="宋体" w:eastAsia="宋体" w:cs="宋体"/>
                <w:color w:val="auto"/>
              </w:rPr>
            </w:pPr>
            <w:r>
              <w:rPr>
                <w:rFonts w:hint="eastAsia" w:ascii="宋体" w:hAnsi="宋体" w:eastAsia="宋体" w:cs="宋体"/>
                <w:color w:val="auto"/>
              </w:rPr>
              <w:t>1.2</w:t>
            </w:r>
          </w:p>
        </w:tc>
        <w:tc>
          <w:tcPr>
            <w:tcW w:w="970" w:type="pct"/>
            <w:vAlign w:val="top"/>
          </w:tcPr>
          <w:p>
            <w:pPr>
              <w:jc w:val="center"/>
              <w:rPr>
                <w:rFonts w:hint="eastAsia" w:ascii="宋体" w:hAnsi="宋体" w:eastAsia="宋体" w:cs="宋体"/>
                <w:color w:val="auto"/>
              </w:rPr>
            </w:pPr>
            <w:r>
              <w:rPr>
                <w:rFonts w:hint="eastAsia" w:ascii="宋体" w:hAnsi="宋体" w:eastAsia="宋体" w:cs="宋体"/>
                <w:color w:val="auto"/>
              </w:rPr>
              <w:t>徐健辉</w:t>
            </w:r>
          </w:p>
        </w:tc>
        <w:tc>
          <w:tcPr>
            <w:tcW w:w="2935"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协议修正及增加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vAlign w:val="top"/>
          </w:tcPr>
          <w:p>
            <w:pPr>
              <w:jc w:val="center"/>
              <w:rPr>
                <w:rFonts w:hint="eastAsia" w:ascii="宋体" w:hAnsi="宋体" w:eastAsia="宋体" w:cs="宋体"/>
                <w:color w:val="auto"/>
              </w:rPr>
            </w:pPr>
            <w:r>
              <w:rPr>
                <w:rFonts w:hint="eastAsia" w:ascii="宋体" w:hAnsi="宋体" w:eastAsia="宋体" w:cs="宋体"/>
                <w:color w:val="auto"/>
              </w:rPr>
              <w:t>2022.01.14</w:t>
            </w:r>
          </w:p>
        </w:tc>
        <w:tc>
          <w:tcPr>
            <w:tcW w:w="365" w:type="pct"/>
            <w:vAlign w:val="top"/>
          </w:tcPr>
          <w:p>
            <w:pPr>
              <w:jc w:val="center"/>
              <w:rPr>
                <w:rFonts w:hint="eastAsia" w:ascii="宋体" w:hAnsi="宋体" w:eastAsia="宋体" w:cs="宋体"/>
                <w:color w:val="auto"/>
              </w:rPr>
            </w:pPr>
            <w:r>
              <w:rPr>
                <w:rFonts w:hint="eastAsia" w:ascii="宋体" w:hAnsi="宋体" w:eastAsia="宋体" w:cs="宋体"/>
                <w:color w:val="auto"/>
              </w:rPr>
              <w:t>1.3</w:t>
            </w:r>
          </w:p>
        </w:tc>
        <w:tc>
          <w:tcPr>
            <w:tcW w:w="970" w:type="pct"/>
            <w:vAlign w:val="top"/>
          </w:tcPr>
          <w:p>
            <w:pPr>
              <w:jc w:val="center"/>
              <w:rPr>
                <w:rFonts w:hint="eastAsia" w:ascii="宋体" w:hAnsi="宋体" w:eastAsia="宋体" w:cs="宋体"/>
                <w:color w:val="auto"/>
              </w:rPr>
            </w:pPr>
            <w:r>
              <w:rPr>
                <w:rFonts w:hint="eastAsia" w:ascii="宋体" w:hAnsi="宋体" w:eastAsia="宋体" w:cs="宋体"/>
                <w:color w:val="auto"/>
              </w:rPr>
              <w:t>徐健辉</w:t>
            </w:r>
          </w:p>
        </w:tc>
        <w:tc>
          <w:tcPr>
            <w:tcW w:w="2935"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协议修正及增加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Pr>
          <w:p>
            <w:pPr>
              <w:jc w:val="center"/>
              <w:rPr>
                <w:rFonts w:hint="eastAsia" w:ascii="宋体" w:hAnsi="宋体" w:eastAsia="宋体" w:cs="宋体"/>
                <w:color w:val="auto"/>
                <w:lang w:val="en-US" w:eastAsia="zh-CN"/>
              </w:rPr>
            </w:pPr>
            <w:r>
              <w:rPr>
                <w:rFonts w:hint="eastAsia" w:ascii="宋体" w:hAnsi="宋体" w:eastAsia="宋体" w:cs="宋体"/>
                <w:color w:val="auto"/>
              </w:rPr>
              <w:t>2022.01.</w:t>
            </w:r>
            <w:r>
              <w:rPr>
                <w:rFonts w:hint="eastAsia" w:ascii="宋体" w:hAnsi="宋体" w:eastAsia="宋体" w:cs="宋体"/>
                <w:color w:val="auto"/>
                <w:lang w:val="en-US" w:eastAsia="zh-CN"/>
              </w:rPr>
              <w:t>21</w:t>
            </w:r>
          </w:p>
        </w:tc>
        <w:tc>
          <w:tcPr>
            <w:tcW w:w="365" w:type="pct"/>
          </w:tcPr>
          <w:p>
            <w:pPr>
              <w:jc w:val="center"/>
              <w:rPr>
                <w:rFonts w:hint="eastAsia" w:ascii="宋体" w:hAnsi="宋体" w:eastAsia="宋体" w:cs="宋体"/>
                <w:color w:val="auto"/>
                <w:lang w:val="en-US" w:eastAsia="zh-CN"/>
              </w:rPr>
            </w:pPr>
            <w:r>
              <w:rPr>
                <w:rFonts w:hint="eastAsia" w:ascii="宋体" w:hAnsi="宋体" w:eastAsia="宋体" w:cs="宋体"/>
                <w:color w:val="auto"/>
              </w:rPr>
              <w:t>1.</w:t>
            </w:r>
            <w:r>
              <w:rPr>
                <w:rFonts w:hint="eastAsia" w:ascii="宋体" w:hAnsi="宋体" w:eastAsia="宋体" w:cs="宋体"/>
                <w:color w:val="auto"/>
                <w:lang w:val="en-US" w:eastAsia="zh-CN"/>
              </w:rPr>
              <w:t>4</w:t>
            </w:r>
          </w:p>
        </w:tc>
        <w:tc>
          <w:tcPr>
            <w:tcW w:w="970" w:type="pct"/>
            <w:vAlign w:val="top"/>
          </w:tcPr>
          <w:p>
            <w:pPr>
              <w:jc w:val="center"/>
              <w:rPr>
                <w:rFonts w:hint="eastAsia" w:ascii="宋体" w:hAnsi="宋体" w:eastAsia="宋体" w:cs="宋体"/>
                <w:color w:val="auto"/>
              </w:rPr>
            </w:pPr>
            <w:r>
              <w:rPr>
                <w:rFonts w:hint="eastAsia" w:ascii="宋体" w:hAnsi="宋体" w:eastAsia="宋体" w:cs="宋体"/>
                <w:color w:val="auto"/>
              </w:rPr>
              <w:t>徐健辉</w:t>
            </w:r>
          </w:p>
        </w:tc>
        <w:tc>
          <w:tcPr>
            <w:tcW w:w="2935"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协议修正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27" w:type="pct"/>
          </w:tcPr>
          <w:p>
            <w:pPr>
              <w:jc w:val="center"/>
              <w:rPr>
                <w:rFonts w:hint="eastAsia" w:ascii="宋体" w:hAnsi="宋体" w:eastAsia="宋体" w:cs="宋体"/>
                <w:color w:val="auto"/>
                <w:lang w:val="en-US" w:eastAsia="zh-CN"/>
              </w:rPr>
            </w:pPr>
            <w:r>
              <w:rPr>
                <w:rFonts w:hint="eastAsia" w:ascii="宋体" w:hAnsi="宋体" w:eastAsia="宋体" w:cs="宋体"/>
                <w:color w:val="auto"/>
              </w:rPr>
              <w:t>2022.0</w:t>
            </w:r>
            <w:r>
              <w:rPr>
                <w:rFonts w:hint="eastAsia" w:ascii="宋体" w:hAnsi="宋体" w:eastAsia="宋体" w:cs="宋体"/>
                <w:color w:val="auto"/>
                <w:lang w:val="en-US" w:eastAsia="zh-CN"/>
              </w:rPr>
              <w:t>2</w:t>
            </w:r>
            <w:r>
              <w:rPr>
                <w:rFonts w:hint="eastAsia" w:ascii="宋体" w:hAnsi="宋体" w:eastAsia="宋体" w:cs="宋体"/>
                <w:color w:val="auto"/>
              </w:rPr>
              <w:t>.</w:t>
            </w:r>
            <w:r>
              <w:rPr>
                <w:rFonts w:hint="eastAsia" w:ascii="宋体" w:hAnsi="宋体" w:eastAsia="宋体" w:cs="宋体"/>
                <w:color w:val="auto"/>
                <w:lang w:val="en-US" w:eastAsia="zh-CN"/>
              </w:rPr>
              <w:t>18</w:t>
            </w:r>
          </w:p>
        </w:tc>
        <w:tc>
          <w:tcPr>
            <w:tcW w:w="365" w:type="pct"/>
          </w:tcPr>
          <w:p>
            <w:pPr>
              <w:jc w:val="center"/>
              <w:rPr>
                <w:rFonts w:hint="eastAsia" w:ascii="宋体" w:hAnsi="宋体" w:eastAsia="宋体" w:cs="宋体"/>
                <w:color w:val="auto"/>
                <w:lang w:val="en-US" w:eastAsia="zh-CN"/>
              </w:rPr>
            </w:pPr>
            <w:r>
              <w:rPr>
                <w:rFonts w:hint="eastAsia" w:ascii="宋体" w:hAnsi="宋体" w:eastAsia="宋体" w:cs="宋体"/>
                <w:color w:val="auto"/>
              </w:rPr>
              <w:t>1.</w:t>
            </w:r>
            <w:r>
              <w:rPr>
                <w:rFonts w:hint="eastAsia" w:ascii="宋体" w:hAnsi="宋体" w:eastAsia="宋体" w:cs="宋体"/>
                <w:color w:val="auto"/>
                <w:lang w:val="en-US" w:eastAsia="zh-CN"/>
              </w:rPr>
              <w:t>5</w:t>
            </w:r>
          </w:p>
        </w:tc>
        <w:tc>
          <w:tcPr>
            <w:tcW w:w="970" w:type="pct"/>
            <w:vAlign w:val="top"/>
          </w:tcPr>
          <w:p>
            <w:pPr>
              <w:jc w:val="center"/>
              <w:rPr>
                <w:rFonts w:hint="eastAsia" w:ascii="宋体" w:hAnsi="宋体" w:eastAsia="宋体" w:cs="宋体"/>
                <w:color w:val="auto"/>
              </w:rPr>
            </w:pPr>
            <w:r>
              <w:rPr>
                <w:rFonts w:hint="eastAsia" w:ascii="宋体" w:hAnsi="宋体" w:eastAsia="宋体" w:cs="宋体"/>
                <w:color w:val="auto"/>
              </w:rPr>
              <w:t>徐健辉</w:t>
            </w:r>
          </w:p>
        </w:tc>
        <w:tc>
          <w:tcPr>
            <w:tcW w:w="2935" w:type="pct"/>
            <w:vAlign w:val="top"/>
          </w:tcPr>
          <w:p>
            <w:pPr>
              <w:numPr>
                <w:ilvl w:val="0"/>
                <w:numId w:val="2"/>
              </w:numPr>
              <w:jc w:val="left"/>
              <w:rPr>
                <w:rFonts w:hint="eastAsia" w:ascii="宋体" w:hAnsi="宋体" w:eastAsia="宋体" w:cs="宋体"/>
                <w:color w:val="auto"/>
                <w:lang w:val="en-US" w:eastAsia="zh-CN"/>
              </w:rPr>
            </w:pPr>
            <w:r>
              <w:rPr>
                <w:rFonts w:hint="eastAsia" w:ascii="宋体" w:hAnsi="宋体" w:eastAsia="宋体" w:cs="宋体"/>
                <w:color w:val="auto"/>
                <w:kern w:val="2"/>
                <w:sz w:val="21"/>
                <w:szCs w:val="24"/>
                <w:lang w:val="en-US" w:eastAsia="zh-CN" w:bidi="ar-SA"/>
              </w:rPr>
              <w:t>将设置屏幕亮度与时长，拆分成两个独立的ID，</w:t>
            </w:r>
            <w:r>
              <w:rPr>
                <w:rFonts w:hint="eastAsia" w:ascii="宋体" w:hAnsi="宋体" w:eastAsia="宋体" w:cs="宋体"/>
                <w:color w:val="auto"/>
              </w:rPr>
              <w:t>亮度 0x0</w:t>
            </w:r>
            <w:r>
              <w:rPr>
                <w:rFonts w:hint="eastAsia" w:ascii="宋体" w:hAnsi="宋体" w:eastAsia="宋体" w:cs="宋体"/>
                <w:color w:val="auto"/>
                <w:lang w:val="en-US" w:eastAsia="zh-CN"/>
              </w:rPr>
              <w:t>E、</w:t>
            </w:r>
            <w:r>
              <w:rPr>
                <w:rFonts w:hint="eastAsia" w:ascii="宋体" w:hAnsi="宋体" w:eastAsia="宋体" w:cs="宋体"/>
                <w:color w:val="auto"/>
              </w:rPr>
              <w:t>0x0</w:t>
            </w:r>
            <w:r>
              <w:rPr>
                <w:rFonts w:hint="eastAsia" w:ascii="宋体" w:hAnsi="宋体" w:eastAsia="宋体" w:cs="宋体"/>
                <w:color w:val="auto"/>
                <w:lang w:val="en-US" w:eastAsia="zh-CN"/>
              </w:rPr>
              <w:t>F</w:t>
            </w:r>
            <w:r>
              <w:rPr>
                <w:rFonts w:hint="eastAsia" w:ascii="宋体" w:hAnsi="宋体" w:eastAsia="宋体" w:cs="宋体"/>
                <w:color w:val="auto"/>
                <w:lang w:eastAsia="zh-CN"/>
              </w:rPr>
              <w:t>，</w:t>
            </w:r>
            <w:r>
              <w:rPr>
                <w:rFonts w:hint="eastAsia" w:ascii="宋体" w:hAnsi="宋体" w:eastAsia="宋体" w:cs="宋体"/>
                <w:color w:val="auto"/>
              </w:rPr>
              <w:t>亮屏时间 0x</w:t>
            </w:r>
            <w:r>
              <w:rPr>
                <w:rFonts w:hint="eastAsia" w:ascii="宋体" w:hAnsi="宋体" w:eastAsia="宋体" w:cs="宋体"/>
                <w:color w:val="auto"/>
                <w:lang w:val="en-US" w:eastAsia="zh-CN"/>
              </w:rPr>
              <w:t>32、</w:t>
            </w:r>
            <w:r>
              <w:rPr>
                <w:rFonts w:hint="eastAsia" w:ascii="宋体" w:hAnsi="宋体" w:eastAsia="宋体" w:cs="宋体"/>
                <w:color w:val="auto"/>
              </w:rPr>
              <w:t>0x</w:t>
            </w:r>
            <w:r>
              <w:rPr>
                <w:rFonts w:hint="eastAsia" w:ascii="宋体" w:hAnsi="宋体" w:eastAsia="宋体" w:cs="宋体"/>
                <w:color w:val="auto"/>
                <w:lang w:val="en-US" w:eastAsia="zh-CN"/>
              </w:rPr>
              <w:t>33.</w:t>
            </w:r>
          </w:p>
          <w:p>
            <w:pPr>
              <w:numPr>
                <w:ilvl w:val="0"/>
                <w:numId w:val="2"/>
              </w:numPr>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增加“其他”消息提醒类型，标志位bit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1" w:hRule="atLeast"/>
        </w:trPr>
        <w:tc>
          <w:tcPr>
            <w:tcW w:w="727" w:type="pct"/>
            <w:vAlign w:val="top"/>
          </w:tcPr>
          <w:p>
            <w:pPr>
              <w:jc w:val="center"/>
              <w:rPr>
                <w:rFonts w:hint="eastAsia" w:ascii="宋体" w:hAnsi="宋体" w:eastAsia="宋体" w:cs="宋体"/>
                <w:color w:val="auto"/>
                <w:lang w:val="en-US" w:eastAsia="zh-CN"/>
              </w:rPr>
            </w:pPr>
            <w:r>
              <w:rPr>
                <w:rFonts w:hint="eastAsia" w:ascii="宋体" w:hAnsi="宋体" w:eastAsia="宋体" w:cs="宋体"/>
                <w:color w:val="auto"/>
              </w:rPr>
              <w:t>2022.0</w:t>
            </w:r>
            <w:r>
              <w:rPr>
                <w:rFonts w:hint="eastAsia" w:ascii="宋体" w:hAnsi="宋体" w:eastAsia="宋体" w:cs="宋体"/>
                <w:color w:val="auto"/>
                <w:lang w:val="en-US" w:eastAsia="zh-CN"/>
              </w:rPr>
              <w:t>3</w:t>
            </w:r>
            <w:r>
              <w:rPr>
                <w:rFonts w:hint="eastAsia" w:ascii="宋体" w:hAnsi="宋体" w:eastAsia="宋体" w:cs="宋体"/>
                <w:color w:val="auto"/>
              </w:rPr>
              <w:t>.</w:t>
            </w:r>
            <w:r>
              <w:rPr>
                <w:rFonts w:hint="eastAsia" w:ascii="宋体" w:hAnsi="宋体" w:eastAsia="宋体" w:cs="宋体"/>
                <w:color w:val="auto"/>
                <w:lang w:val="en-US" w:eastAsia="zh-CN"/>
              </w:rPr>
              <w:t>04</w:t>
            </w:r>
          </w:p>
        </w:tc>
        <w:tc>
          <w:tcPr>
            <w:tcW w:w="365" w:type="pct"/>
            <w:vAlign w:val="top"/>
          </w:tcPr>
          <w:p>
            <w:pPr>
              <w:jc w:val="center"/>
              <w:rPr>
                <w:rFonts w:hint="eastAsia" w:ascii="宋体" w:hAnsi="宋体" w:eastAsia="宋体" w:cs="宋体"/>
                <w:color w:val="auto"/>
                <w:lang w:val="en-US" w:eastAsia="zh-CN"/>
              </w:rPr>
            </w:pPr>
            <w:r>
              <w:rPr>
                <w:rFonts w:hint="eastAsia" w:ascii="宋体" w:hAnsi="宋体" w:eastAsia="宋体" w:cs="宋体"/>
                <w:color w:val="auto"/>
              </w:rPr>
              <w:t>1.</w:t>
            </w:r>
            <w:r>
              <w:rPr>
                <w:rFonts w:hint="eastAsia" w:ascii="宋体" w:hAnsi="宋体" w:eastAsia="宋体" w:cs="宋体"/>
                <w:color w:val="auto"/>
                <w:lang w:val="en-US" w:eastAsia="zh-CN"/>
              </w:rPr>
              <w:t>6</w:t>
            </w:r>
          </w:p>
        </w:tc>
        <w:tc>
          <w:tcPr>
            <w:tcW w:w="970" w:type="pct"/>
            <w:vAlign w:val="top"/>
          </w:tcPr>
          <w:p>
            <w:pPr>
              <w:jc w:val="center"/>
              <w:rPr>
                <w:rFonts w:hint="eastAsia" w:ascii="宋体" w:hAnsi="宋体" w:eastAsia="宋体" w:cs="宋体"/>
                <w:color w:val="auto"/>
              </w:rPr>
            </w:pPr>
            <w:r>
              <w:rPr>
                <w:rFonts w:hint="eastAsia" w:ascii="宋体" w:hAnsi="宋体" w:eastAsia="宋体" w:cs="宋体"/>
                <w:color w:val="auto"/>
              </w:rPr>
              <w:t>徐健辉</w:t>
            </w:r>
          </w:p>
        </w:tc>
        <w:tc>
          <w:tcPr>
            <w:tcW w:w="2935" w:type="pct"/>
            <w:vAlign w:val="top"/>
          </w:tcPr>
          <w:p>
            <w:pPr>
              <w:numPr>
                <w:ilvl w:val="0"/>
                <w:numId w:val="3"/>
              </w:numPr>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添加24小时心率检测开关</w:t>
            </w:r>
          </w:p>
          <w:p>
            <w:pPr>
              <w:numPr>
                <w:ilvl w:val="0"/>
                <w:numId w:val="3"/>
              </w:numPr>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天气图库不支持6沙尘暴7霾，故删除</w:t>
            </w:r>
          </w:p>
          <w:p>
            <w:pPr>
              <w:numPr>
                <w:ilvl w:val="0"/>
                <w:numId w:val="3"/>
              </w:numPr>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添加支持两段勿扰模式时间段设置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tcPr>
          <w:p>
            <w:pPr>
              <w:jc w:val="center"/>
              <w:rPr>
                <w:rFonts w:hint="eastAsia" w:ascii="宋体" w:hAnsi="宋体" w:eastAsia="宋体" w:cs="宋体"/>
                <w:color w:val="auto"/>
                <w:lang w:val="en-US" w:eastAsia="zh-CN"/>
              </w:rPr>
            </w:pPr>
            <w:r>
              <w:rPr>
                <w:rFonts w:hint="eastAsia" w:ascii="宋体" w:hAnsi="宋体" w:eastAsia="宋体" w:cs="宋体"/>
                <w:color w:val="auto"/>
              </w:rPr>
              <w:t>2022.0</w:t>
            </w:r>
            <w:r>
              <w:rPr>
                <w:rFonts w:hint="eastAsia" w:ascii="宋体" w:hAnsi="宋体" w:eastAsia="宋体" w:cs="宋体"/>
                <w:color w:val="auto"/>
                <w:lang w:val="en-US" w:eastAsia="zh-CN"/>
              </w:rPr>
              <w:t>3</w:t>
            </w:r>
            <w:r>
              <w:rPr>
                <w:rFonts w:hint="eastAsia" w:ascii="宋体" w:hAnsi="宋体" w:eastAsia="宋体" w:cs="宋体"/>
                <w:color w:val="auto"/>
              </w:rPr>
              <w:t>.</w:t>
            </w:r>
            <w:r>
              <w:rPr>
                <w:rFonts w:hint="eastAsia" w:ascii="宋体" w:hAnsi="宋体" w:eastAsia="宋体" w:cs="宋体"/>
                <w:color w:val="auto"/>
                <w:lang w:val="en-US" w:eastAsia="zh-CN"/>
              </w:rPr>
              <w:t>15</w:t>
            </w:r>
          </w:p>
        </w:tc>
        <w:tc>
          <w:tcPr>
            <w:tcW w:w="365" w:type="pct"/>
          </w:tcPr>
          <w:p>
            <w:pPr>
              <w:jc w:val="center"/>
              <w:rPr>
                <w:rFonts w:hint="eastAsia" w:ascii="宋体" w:hAnsi="宋体" w:eastAsia="宋体" w:cs="宋体"/>
                <w:color w:val="auto"/>
                <w:lang w:val="en-US" w:eastAsia="zh-CN"/>
              </w:rPr>
            </w:pPr>
            <w:r>
              <w:rPr>
                <w:rFonts w:hint="eastAsia" w:ascii="宋体" w:hAnsi="宋体" w:eastAsia="宋体" w:cs="宋体"/>
                <w:color w:val="auto"/>
              </w:rPr>
              <w:t>1.</w:t>
            </w:r>
            <w:r>
              <w:rPr>
                <w:rFonts w:hint="eastAsia" w:ascii="宋体" w:hAnsi="宋体" w:eastAsia="宋体" w:cs="宋体"/>
                <w:color w:val="auto"/>
                <w:lang w:val="en-US" w:eastAsia="zh-CN"/>
              </w:rPr>
              <w:t>7</w:t>
            </w:r>
          </w:p>
        </w:tc>
        <w:tc>
          <w:tcPr>
            <w:tcW w:w="970" w:type="pct"/>
            <w:vAlign w:val="top"/>
          </w:tcPr>
          <w:p>
            <w:pPr>
              <w:jc w:val="center"/>
              <w:rPr>
                <w:rFonts w:hint="eastAsia" w:ascii="宋体" w:hAnsi="宋体" w:eastAsia="宋体" w:cs="宋体"/>
                <w:color w:val="auto"/>
              </w:rPr>
            </w:pPr>
            <w:r>
              <w:rPr>
                <w:rFonts w:hint="eastAsia" w:ascii="宋体" w:hAnsi="宋体" w:eastAsia="宋体" w:cs="宋体"/>
                <w:color w:val="auto"/>
              </w:rPr>
              <w:t>徐健辉</w:t>
            </w:r>
          </w:p>
        </w:tc>
        <w:tc>
          <w:tcPr>
            <w:tcW w:w="2935" w:type="pct"/>
            <w:vAlign w:val="top"/>
          </w:tcPr>
          <w:p>
            <w:pPr>
              <w:numPr>
                <w:ilvl w:val="0"/>
                <w:numId w:val="0"/>
              </w:numPr>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1.修正实例中数据长度与实际数据不符的协议（未做协议的修改，只对实例部分进行了再次确认和调整，方便使用者根据实例使用，例如“456字节”改成了“4~6字节”）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2022.0</w:t>
            </w:r>
            <w:r>
              <w:rPr>
                <w:rFonts w:hint="eastAsia" w:ascii="宋体" w:hAnsi="宋体" w:eastAsia="宋体" w:cs="宋体"/>
                <w:color w:val="auto"/>
                <w:lang w:val="en-US" w:eastAsia="zh-CN"/>
              </w:rPr>
              <w:t>3</w:t>
            </w:r>
            <w:r>
              <w:rPr>
                <w:rFonts w:hint="eastAsia" w:ascii="宋体" w:hAnsi="宋体" w:eastAsia="宋体" w:cs="宋体"/>
                <w:color w:val="auto"/>
              </w:rPr>
              <w:t>.</w:t>
            </w:r>
            <w:r>
              <w:rPr>
                <w:rFonts w:hint="eastAsia" w:ascii="宋体" w:hAnsi="宋体" w:eastAsia="宋体" w:cs="宋体"/>
                <w:color w:val="auto"/>
                <w:lang w:val="en-US" w:eastAsia="zh-CN"/>
              </w:rPr>
              <w:t>23</w:t>
            </w:r>
          </w:p>
        </w:tc>
        <w:tc>
          <w:tcPr>
            <w:tcW w:w="365"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1.</w:t>
            </w:r>
            <w:r>
              <w:rPr>
                <w:rFonts w:hint="eastAsia" w:ascii="宋体" w:hAnsi="宋体" w:eastAsia="宋体" w:cs="宋体"/>
                <w:color w:val="auto"/>
                <w:lang w:val="en-US" w:eastAsia="zh-CN"/>
              </w:rPr>
              <w:t>8</w:t>
            </w:r>
          </w:p>
        </w:tc>
        <w:tc>
          <w:tcPr>
            <w:tcW w:w="970"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徐健辉</w:t>
            </w:r>
          </w:p>
        </w:tc>
        <w:tc>
          <w:tcPr>
            <w:tcW w:w="2935" w:type="pct"/>
            <w:vAlign w:val="top"/>
          </w:tcPr>
          <w:p>
            <w:pPr>
              <w:numPr>
                <w:ilvl w:val="0"/>
                <w:numId w:val="0"/>
              </w:numPr>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1.修正实例中数据长度与实际数据不符的协议</w:t>
            </w:r>
          </w:p>
          <w:p>
            <w:pPr>
              <w:numPr>
                <w:ilvl w:val="0"/>
                <w:numId w:val="0"/>
              </w:numPr>
              <w:tabs>
                <w:tab w:val="left" w:pos="0"/>
              </w:tabs>
              <w:ind w:left="1890" w:leftChars="0" w:hanging="1890" w:hangingChars="900"/>
              <w:jc w:val="left"/>
              <w:rPr>
                <w:rFonts w:hint="eastAsia" w:ascii="宋体" w:hAnsi="宋体" w:eastAsia="宋体" w:cs="宋体"/>
                <w:color w:val="auto"/>
                <w:szCs w:val="21"/>
                <w:highlight w:val="none"/>
              </w:rPr>
            </w:pPr>
            <w:r>
              <w:rPr>
                <w:rFonts w:hint="eastAsia" w:ascii="宋体" w:hAnsi="宋体" w:eastAsia="宋体" w:cs="宋体"/>
                <w:color w:val="auto"/>
                <w:kern w:val="2"/>
                <w:sz w:val="21"/>
                <w:szCs w:val="24"/>
                <w:lang w:val="en-US" w:eastAsia="zh-CN" w:bidi="ar-SA"/>
              </w:rPr>
              <w:t>2.修改天气类型： 0</w:t>
            </w:r>
            <w:r>
              <w:rPr>
                <w:rFonts w:hint="eastAsia" w:ascii="宋体" w:hAnsi="宋体" w:eastAsia="宋体" w:cs="宋体"/>
                <w:color w:val="auto"/>
                <w:szCs w:val="21"/>
              </w:rPr>
              <w:t>多云</w:t>
            </w:r>
            <w:r>
              <w:rPr>
                <w:rFonts w:hint="eastAsia" w:ascii="宋体" w:hAnsi="宋体" w:eastAsia="宋体" w:cs="宋体"/>
                <w:color w:val="auto"/>
                <w:szCs w:val="21"/>
                <w:lang w:eastAsia="zh-CN"/>
              </w:rPr>
              <w:t>、</w:t>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lang w:val="en-US" w:eastAsia="zh-CN"/>
              </w:rPr>
              <w:t>雷阵雨、2</w:t>
            </w:r>
            <w:r>
              <w:rPr>
                <w:rFonts w:hint="eastAsia" w:ascii="宋体" w:hAnsi="宋体" w:eastAsia="宋体" w:cs="宋体"/>
                <w:color w:val="auto"/>
                <w:szCs w:val="21"/>
                <w:highlight w:val="none"/>
              </w:rPr>
              <w:t>晴</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 xml:space="preserve"> 3</w:t>
            </w:r>
            <w:r>
              <w:rPr>
                <w:rFonts w:hint="eastAsia" w:ascii="宋体" w:hAnsi="宋体" w:eastAsia="宋体" w:cs="宋体"/>
                <w:color w:val="auto"/>
                <w:szCs w:val="21"/>
                <w:highlight w:val="none"/>
              </w:rPr>
              <w:t>阴天</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4夜晚晴天 、5</w:t>
            </w:r>
            <w:r>
              <w:rPr>
                <w:rFonts w:hint="eastAsia" w:ascii="宋体" w:hAnsi="宋体" w:eastAsia="宋体" w:cs="宋体"/>
                <w:color w:val="auto"/>
                <w:szCs w:val="21"/>
                <w:highlight w:val="none"/>
              </w:rPr>
              <w:t>⾬</w:t>
            </w:r>
          </w:p>
          <w:p>
            <w:pPr>
              <w:numPr>
                <w:ilvl w:val="0"/>
                <w:numId w:val="0"/>
              </w:numPr>
              <w:tabs>
                <w:tab w:val="left" w:pos="0"/>
              </w:tabs>
              <w:ind w:leftChars="0"/>
              <w:jc w:val="left"/>
              <w:rPr>
                <w:rFonts w:hint="eastAsia" w:ascii="宋体" w:hAnsi="宋体" w:eastAsia="宋体" w:cs="宋体"/>
                <w:color w:val="auto"/>
                <w:szCs w:val="21"/>
                <w:highlight w:val="none"/>
                <w:lang w:val="en-US" w:eastAsia="zh-CN"/>
              </w:rPr>
            </w:pPr>
            <w:r>
              <w:rPr>
                <w:rFonts w:hint="eastAsia" w:ascii="宋体" w:hAnsi="宋体" w:eastAsia="宋体" w:cs="宋体"/>
                <w:color w:val="auto"/>
                <w:szCs w:val="21"/>
                <w:highlight w:val="none"/>
                <w:lang w:val="en-US" w:eastAsia="zh-CN"/>
              </w:rPr>
              <w:t>3.添加关闭查找手机命令</w:t>
            </w:r>
          </w:p>
          <w:p>
            <w:pPr>
              <w:numPr>
                <w:ilvl w:val="0"/>
                <w:numId w:val="0"/>
              </w:numPr>
              <w:tabs>
                <w:tab w:val="left" w:pos="0"/>
              </w:tabs>
              <w:ind w:leftChars="0"/>
              <w:jc w:val="left"/>
              <w:rPr>
                <w:rFonts w:hint="eastAsia" w:ascii="宋体" w:hAnsi="宋体" w:eastAsia="宋体" w:cs="宋体"/>
                <w:color w:val="auto"/>
                <w:lang w:val="en-US" w:eastAsia="zh-CN"/>
              </w:rPr>
            </w:pPr>
            <w:r>
              <w:rPr>
                <w:rFonts w:hint="eastAsia" w:ascii="宋体" w:hAnsi="宋体" w:eastAsia="宋体" w:cs="宋体"/>
                <w:color w:val="auto"/>
                <w:szCs w:val="21"/>
                <w:highlight w:val="none"/>
                <w:lang w:val="en-US" w:eastAsia="zh-CN"/>
              </w:rPr>
              <w:t>4.删除</w:t>
            </w:r>
            <w:r>
              <w:rPr>
                <w:rFonts w:hint="eastAsia" w:ascii="宋体" w:hAnsi="宋体" w:eastAsia="宋体" w:cs="宋体"/>
                <w:color w:val="auto"/>
              </w:rPr>
              <w:t>上报单次锻炼模式结束</w:t>
            </w:r>
            <w:r>
              <w:rPr>
                <w:rFonts w:hint="eastAsia" w:ascii="宋体" w:hAnsi="宋体" w:eastAsia="宋体" w:cs="宋体"/>
                <w:color w:val="auto"/>
                <w:lang w:val="en-US" w:eastAsia="zh-CN"/>
              </w:rPr>
              <w:t>类型</w:t>
            </w:r>
          </w:p>
          <w:p>
            <w:pPr>
              <w:numPr>
                <w:ilvl w:val="0"/>
                <w:numId w:val="0"/>
              </w:numPr>
              <w:tabs>
                <w:tab w:val="left" w:pos="0"/>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5.添加获取锻炼模式的运动类型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2022.0</w:t>
            </w:r>
            <w:r>
              <w:rPr>
                <w:rFonts w:hint="eastAsia" w:ascii="宋体" w:hAnsi="宋体" w:eastAsia="宋体" w:cs="宋体"/>
                <w:color w:val="auto"/>
                <w:lang w:val="en-US" w:eastAsia="zh-CN"/>
              </w:rPr>
              <w:t>4</w:t>
            </w:r>
            <w:r>
              <w:rPr>
                <w:rFonts w:hint="eastAsia" w:ascii="宋体" w:hAnsi="宋体" w:eastAsia="宋体" w:cs="宋体"/>
                <w:color w:val="auto"/>
              </w:rPr>
              <w:t>.</w:t>
            </w:r>
            <w:r>
              <w:rPr>
                <w:rFonts w:hint="eastAsia" w:ascii="宋体" w:hAnsi="宋体" w:eastAsia="宋体" w:cs="宋体"/>
                <w:color w:val="auto"/>
                <w:lang w:val="en-US" w:eastAsia="zh-CN"/>
              </w:rPr>
              <w:t>14</w:t>
            </w:r>
          </w:p>
        </w:tc>
        <w:tc>
          <w:tcPr>
            <w:tcW w:w="365"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1.</w:t>
            </w:r>
            <w:r>
              <w:rPr>
                <w:rFonts w:hint="eastAsia" w:ascii="宋体" w:hAnsi="宋体" w:eastAsia="宋体" w:cs="宋体"/>
                <w:color w:val="auto"/>
                <w:lang w:val="en-US" w:eastAsia="zh-CN"/>
              </w:rPr>
              <w:t>9</w:t>
            </w:r>
          </w:p>
        </w:tc>
        <w:tc>
          <w:tcPr>
            <w:tcW w:w="970"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徐健辉</w:t>
            </w:r>
          </w:p>
        </w:tc>
        <w:tc>
          <w:tcPr>
            <w:tcW w:w="2935" w:type="pct"/>
            <w:vAlign w:val="top"/>
          </w:tcPr>
          <w:p>
            <w:pPr>
              <w:numPr>
                <w:ilvl w:val="0"/>
                <w:numId w:val="0"/>
              </w:numPr>
              <w:tabs>
                <w:tab w:val="left" w:pos="0"/>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1.多包协议异常返回，增加数据类型</w:t>
            </w:r>
          </w:p>
          <w:p>
            <w:pPr>
              <w:numPr>
                <w:ilvl w:val="0"/>
                <w:numId w:val="0"/>
              </w:numPr>
              <w:tabs>
                <w:tab w:val="left" w:pos="0"/>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2.修改天气类型支持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7"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2022.0</w:t>
            </w:r>
            <w:r>
              <w:rPr>
                <w:rFonts w:hint="eastAsia" w:ascii="宋体" w:hAnsi="宋体" w:eastAsia="宋体" w:cs="宋体"/>
                <w:color w:val="auto"/>
                <w:lang w:val="en-US" w:eastAsia="zh-CN"/>
              </w:rPr>
              <w:t>5</w:t>
            </w:r>
            <w:r>
              <w:rPr>
                <w:rFonts w:hint="eastAsia" w:ascii="宋体" w:hAnsi="宋体" w:eastAsia="宋体" w:cs="宋体"/>
                <w:color w:val="auto"/>
              </w:rPr>
              <w:t>.</w:t>
            </w:r>
            <w:r>
              <w:rPr>
                <w:rFonts w:hint="eastAsia" w:ascii="宋体" w:hAnsi="宋体" w:eastAsia="宋体" w:cs="宋体"/>
                <w:color w:val="auto"/>
                <w:lang w:val="en-US" w:eastAsia="zh-CN"/>
              </w:rPr>
              <w:t>17</w:t>
            </w:r>
          </w:p>
        </w:tc>
        <w:tc>
          <w:tcPr>
            <w:tcW w:w="365"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2.0</w:t>
            </w:r>
          </w:p>
        </w:tc>
        <w:tc>
          <w:tcPr>
            <w:tcW w:w="970"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徐健辉</w:t>
            </w:r>
          </w:p>
        </w:tc>
        <w:tc>
          <w:tcPr>
            <w:tcW w:w="2935" w:type="pct"/>
            <w:vAlign w:val="top"/>
          </w:tcPr>
          <w:p>
            <w:pPr>
              <w:numPr>
                <w:ilvl w:val="0"/>
                <w:numId w:val="0"/>
              </w:numPr>
              <w:tabs>
                <w:tab w:val="left" w:pos="0"/>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1.添加</w:t>
            </w:r>
            <w:r>
              <w:rPr>
                <w:rFonts w:hint="eastAsia" w:ascii="宋体" w:hAnsi="宋体" w:eastAsia="宋体" w:cs="宋体"/>
                <w:color w:val="auto"/>
              </w:rPr>
              <w:t>获取设备支持的功能列表</w:t>
            </w:r>
          </w:p>
          <w:p>
            <w:pPr>
              <w:numPr>
                <w:ilvl w:val="0"/>
                <w:numId w:val="0"/>
              </w:numPr>
              <w:tabs>
                <w:tab w:val="left" w:pos="0"/>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2.主动上报背光亮度</w:t>
            </w:r>
          </w:p>
          <w:p>
            <w:pPr>
              <w:numPr>
                <w:ilvl w:val="0"/>
                <w:numId w:val="0"/>
              </w:numPr>
              <w:tabs>
                <w:tab w:val="left" w:pos="0"/>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3.主动上报背光时间</w:t>
            </w:r>
          </w:p>
          <w:p>
            <w:pPr>
              <w:numPr>
                <w:ilvl w:val="0"/>
                <w:numId w:val="0"/>
              </w:numPr>
              <w:tabs>
                <w:tab w:val="left" w:pos="0"/>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4.主动上报抬腕亮屏开关</w:t>
            </w:r>
          </w:p>
          <w:p>
            <w:pPr>
              <w:numPr>
                <w:ilvl w:val="0"/>
                <w:numId w:val="0"/>
              </w:numPr>
              <w:tabs>
                <w:tab w:val="left" w:pos="0"/>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5.主动上报设备震动开关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2022.0</w:t>
            </w:r>
            <w:r>
              <w:rPr>
                <w:rFonts w:hint="eastAsia" w:ascii="宋体" w:hAnsi="宋体" w:eastAsia="宋体" w:cs="宋体"/>
                <w:color w:val="auto"/>
                <w:lang w:val="en-US" w:eastAsia="zh-CN"/>
              </w:rPr>
              <w:t>5</w:t>
            </w:r>
            <w:r>
              <w:rPr>
                <w:rFonts w:hint="eastAsia" w:ascii="宋体" w:hAnsi="宋体" w:eastAsia="宋体" w:cs="宋体"/>
                <w:color w:val="auto"/>
              </w:rPr>
              <w:t>.</w:t>
            </w:r>
            <w:r>
              <w:rPr>
                <w:rFonts w:hint="eastAsia" w:ascii="宋体" w:hAnsi="宋体" w:eastAsia="宋体" w:cs="宋体"/>
                <w:color w:val="auto"/>
                <w:lang w:val="en-US" w:eastAsia="zh-CN"/>
              </w:rPr>
              <w:t>18</w:t>
            </w:r>
          </w:p>
        </w:tc>
        <w:tc>
          <w:tcPr>
            <w:tcW w:w="365"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2.01</w:t>
            </w:r>
          </w:p>
        </w:tc>
        <w:tc>
          <w:tcPr>
            <w:tcW w:w="970"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徐健辉</w:t>
            </w:r>
          </w:p>
        </w:tc>
        <w:tc>
          <w:tcPr>
            <w:tcW w:w="2935" w:type="pct"/>
            <w:vAlign w:val="top"/>
          </w:tcPr>
          <w:p>
            <w:pPr>
              <w:numPr>
                <w:ilvl w:val="0"/>
                <w:numId w:val="4"/>
              </w:numPr>
              <w:tabs>
                <w:tab w:val="left" w:pos="0"/>
                <w:tab w:val="clear" w:pos="312"/>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添加音乐控制音量加、音量减类型</w:t>
            </w:r>
          </w:p>
          <w:p>
            <w:pPr>
              <w:numPr>
                <w:ilvl w:val="0"/>
                <w:numId w:val="4"/>
              </w:numPr>
              <w:tabs>
                <w:tab w:val="left" w:pos="0"/>
                <w:tab w:val="clear" w:pos="312"/>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添加拍照退出控制命令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2022.0</w:t>
            </w:r>
            <w:r>
              <w:rPr>
                <w:rFonts w:hint="eastAsia" w:ascii="宋体" w:hAnsi="宋体" w:eastAsia="宋体" w:cs="宋体"/>
                <w:color w:val="auto"/>
                <w:lang w:val="en-US" w:eastAsia="zh-CN"/>
              </w:rPr>
              <w:t>6</w:t>
            </w:r>
            <w:r>
              <w:rPr>
                <w:rFonts w:hint="eastAsia" w:ascii="宋体" w:hAnsi="宋体" w:eastAsia="宋体" w:cs="宋体"/>
                <w:color w:val="auto"/>
              </w:rPr>
              <w:t>.</w:t>
            </w:r>
            <w:r>
              <w:rPr>
                <w:rFonts w:hint="eastAsia" w:ascii="宋体" w:hAnsi="宋体" w:eastAsia="宋体" w:cs="宋体"/>
                <w:color w:val="auto"/>
                <w:lang w:val="en-US" w:eastAsia="zh-CN"/>
              </w:rPr>
              <w:t>08</w:t>
            </w:r>
          </w:p>
        </w:tc>
        <w:tc>
          <w:tcPr>
            <w:tcW w:w="365"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2.02</w:t>
            </w:r>
          </w:p>
        </w:tc>
        <w:tc>
          <w:tcPr>
            <w:tcW w:w="970"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徐健辉</w:t>
            </w:r>
          </w:p>
        </w:tc>
        <w:tc>
          <w:tcPr>
            <w:tcW w:w="2935" w:type="pct"/>
            <w:vAlign w:val="top"/>
          </w:tcPr>
          <w:p>
            <w:pPr>
              <w:numPr>
                <w:ilvl w:val="0"/>
                <w:numId w:val="0"/>
              </w:numPr>
              <w:tabs>
                <w:tab w:val="left" w:pos="0"/>
              </w:tabs>
              <w:ind w:left="0" w:leftChars="0" w:firstLine="0" w:firstLineChars="0"/>
              <w:jc w:val="left"/>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1.添加同步锻炼数据日期时间数据格式说明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2022.0</w:t>
            </w:r>
            <w:r>
              <w:rPr>
                <w:rFonts w:hint="eastAsia" w:ascii="宋体" w:hAnsi="宋体" w:eastAsia="宋体" w:cs="宋体"/>
                <w:color w:val="auto"/>
                <w:lang w:val="en-US" w:eastAsia="zh-CN"/>
              </w:rPr>
              <w:t>8</w:t>
            </w:r>
            <w:r>
              <w:rPr>
                <w:rFonts w:hint="eastAsia" w:ascii="宋体" w:hAnsi="宋体" w:eastAsia="宋体" w:cs="宋体"/>
                <w:color w:val="auto"/>
              </w:rPr>
              <w:t>.</w:t>
            </w:r>
            <w:r>
              <w:rPr>
                <w:rFonts w:hint="eastAsia" w:ascii="宋体" w:hAnsi="宋体" w:eastAsia="宋体" w:cs="宋体"/>
                <w:color w:val="auto"/>
                <w:lang w:val="en-US" w:eastAsia="zh-CN"/>
              </w:rPr>
              <w:t>09</w:t>
            </w:r>
          </w:p>
        </w:tc>
        <w:tc>
          <w:tcPr>
            <w:tcW w:w="365"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2.03</w:t>
            </w:r>
          </w:p>
        </w:tc>
        <w:tc>
          <w:tcPr>
            <w:tcW w:w="970"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徐健辉</w:t>
            </w:r>
          </w:p>
        </w:tc>
        <w:tc>
          <w:tcPr>
            <w:tcW w:w="2935" w:type="pct"/>
            <w:vAlign w:val="top"/>
          </w:tcPr>
          <w:p>
            <w:pPr>
              <w:numPr>
                <w:ilvl w:val="0"/>
                <w:numId w:val="5"/>
              </w:numPr>
              <w:tabs>
                <w:tab w:val="left" w:pos="0"/>
                <w:tab w:val="clear" w:pos="312"/>
              </w:tabs>
              <w:ind w:left="0" w:leftChars="0" w:firstLine="0" w:firstLine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添加</w:t>
            </w:r>
            <w:r>
              <w:rPr>
                <w:rFonts w:hint="eastAsia" w:ascii="宋体" w:hAnsi="宋体" w:eastAsia="宋体" w:cs="宋体"/>
                <w:color w:val="auto"/>
              </w:rPr>
              <w:t>上报实时数据</w:t>
            </w:r>
          </w:p>
          <w:p>
            <w:pPr>
              <w:numPr>
                <w:ilvl w:val="0"/>
                <w:numId w:val="5"/>
              </w:numPr>
              <w:tabs>
                <w:tab w:val="left" w:pos="0"/>
                <w:tab w:val="clear" w:pos="312"/>
              </w:tabs>
              <w:ind w:left="0" w:leftChars="0" w:firstLine="0" w:firstLine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修改</w:t>
            </w:r>
            <w:r>
              <w:rPr>
                <w:rFonts w:hint="eastAsia" w:ascii="宋体" w:hAnsi="宋体" w:eastAsia="宋体" w:cs="宋体"/>
                <w:color w:val="auto"/>
              </w:rPr>
              <w:t>产品、固件、资源等版本信息</w:t>
            </w:r>
            <w:r>
              <w:rPr>
                <w:rFonts w:hint="eastAsia" w:ascii="宋体" w:hAnsi="宋体" w:eastAsia="宋体" w:cs="宋体"/>
                <w:color w:val="auto"/>
                <w:lang w:val="en-US" w:eastAsia="zh-CN"/>
              </w:rPr>
              <w:t>字节序</w:t>
            </w:r>
          </w:p>
          <w:p>
            <w:pPr>
              <w:numPr>
                <w:ilvl w:val="0"/>
                <w:numId w:val="5"/>
              </w:numPr>
              <w:tabs>
                <w:tab w:val="left" w:pos="0"/>
                <w:tab w:val="clear" w:pos="312"/>
              </w:tabs>
              <w:ind w:left="0" w:leftChars="0" w:firstLine="0" w:firstLine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补充说明卡路里单位（千卡）</w:t>
            </w:r>
          </w:p>
          <w:p>
            <w:pPr>
              <w:numPr>
                <w:ilvl w:val="0"/>
                <w:numId w:val="5"/>
              </w:numPr>
              <w:tabs>
                <w:tab w:val="left" w:pos="0"/>
                <w:tab w:val="clear" w:pos="312"/>
              </w:tabs>
              <w:ind w:left="0" w:leftChars="0" w:firstLine="0" w:firstLine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添加OTA升级协议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727" w:type="pct"/>
            <w:vAlign w:val="top"/>
          </w:tcPr>
          <w:p>
            <w:pPr>
              <w:jc w:val="center"/>
              <w:rPr>
                <w:rFonts w:hint="default" w:ascii="宋体" w:hAnsi="宋体" w:eastAsia="宋体" w:cs="宋体"/>
                <w:color w:val="auto"/>
                <w:lang w:val="en-US" w:eastAsia="zh-CN"/>
              </w:rPr>
            </w:pPr>
            <w:r>
              <w:rPr>
                <w:rFonts w:hint="eastAsia" w:ascii="宋体" w:hAnsi="宋体" w:eastAsia="宋体" w:cs="宋体"/>
                <w:color w:val="auto"/>
              </w:rPr>
              <w:t>2022.0</w:t>
            </w:r>
            <w:r>
              <w:rPr>
                <w:rFonts w:hint="eastAsia" w:ascii="宋体" w:hAnsi="宋体" w:eastAsia="宋体" w:cs="宋体"/>
                <w:color w:val="auto"/>
                <w:lang w:val="en-US" w:eastAsia="zh-CN"/>
              </w:rPr>
              <w:t>9</w:t>
            </w:r>
            <w:r>
              <w:rPr>
                <w:rFonts w:hint="eastAsia" w:ascii="宋体" w:hAnsi="宋体" w:eastAsia="宋体" w:cs="宋体"/>
                <w:color w:val="auto"/>
              </w:rPr>
              <w:t>.</w:t>
            </w:r>
            <w:r>
              <w:rPr>
                <w:rFonts w:hint="eastAsia" w:ascii="宋体" w:hAnsi="宋体" w:eastAsia="宋体" w:cs="宋体"/>
                <w:color w:val="auto"/>
                <w:lang w:val="en-US" w:eastAsia="zh-CN"/>
              </w:rPr>
              <w:t>24</w:t>
            </w:r>
          </w:p>
        </w:tc>
        <w:tc>
          <w:tcPr>
            <w:tcW w:w="365" w:type="pct"/>
            <w:vAlign w:val="top"/>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2.04</w:t>
            </w:r>
          </w:p>
        </w:tc>
        <w:tc>
          <w:tcPr>
            <w:tcW w:w="970" w:type="pct"/>
            <w:vAlign w:val="top"/>
          </w:tcPr>
          <w:p>
            <w:pPr>
              <w:jc w:val="center"/>
              <w:rPr>
                <w:rFonts w:hint="eastAsia" w:ascii="宋体" w:hAnsi="宋体" w:eastAsia="宋体" w:cs="宋体"/>
                <w:color w:val="auto"/>
              </w:rPr>
            </w:pPr>
            <w:r>
              <w:rPr>
                <w:rFonts w:hint="eastAsia" w:ascii="宋体" w:hAnsi="宋体" w:eastAsia="宋体" w:cs="宋体"/>
                <w:color w:val="auto"/>
              </w:rPr>
              <w:t>徐健辉</w:t>
            </w:r>
          </w:p>
        </w:tc>
        <w:tc>
          <w:tcPr>
            <w:tcW w:w="2935" w:type="pct"/>
            <w:vAlign w:val="top"/>
          </w:tcPr>
          <w:p>
            <w:pPr>
              <w:numPr>
                <w:ilvl w:val="0"/>
                <w:numId w:val="6"/>
              </w:numPr>
              <w:tabs>
                <w:tab w:val="left" w:pos="0"/>
                <w:tab w:val="clear" w:pos="312"/>
              </w:tabs>
              <w:ind w:left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添加自定义表盘显示方式</w:t>
            </w:r>
          </w:p>
          <w:p>
            <w:pPr>
              <w:numPr>
                <w:ilvl w:val="0"/>
                <w:numId w:val="6"/>
              </w:numPr>
              <w:tabs>
                <w:tab w:val="left" w:pos="0"/>
                <w:tab w:val="clear" w:pos="312"/>
              </w:tabs>
              <w:ind w:left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功能支持列表增加</w:t>
            </w:r>
            <w:r>
              <w:rPr>
                <w:rFonts w:hint="eastAsia" w:ascii="宋体" w:hAnsi="宋体" w:eastAsia="宋体" w:cs="宋体"/>
                <w:color w:val="auto"/>
                <w:kern w:val="0"/>
                <w:sz w:val="20"/>
                <w:szCs w:val="20"/>
                <w:lang w:val="en-US" w:eastAsia="zh-CN" w:bidi="ar"/>
              </w:rPr>
              <w:t>手表款式、</w:t>
            </w:r>
            <w:r>
              <w:rPr>
                <w:rFonts w:hint="eastAsia" w:ascii="宋体" w:hAnsi="宋体" w:eastAsia="宋体" w:cs="宋体"/>
                <w:color w:val="auto"/>
                <w:szCs w:val="21"/>
                <w:lang w:val="en-US" w:eastAsia="zh-CN"/>
              </w:rPr>
              <w:t>经典蓝牙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center"/>
              <w:rPr>
                <w:rFonts w:hint="default" w:ascii="宋体" w:hAnsi="宋体" w:eastAsia="宋体" w:cs="宋体"/>
                <w:color w:val="auto"/>
                <w:lang w:val="en-US" w:eastAsia="zh-CN"/>
              </w:rPr>
            </w:pPr>
            <w:r>
              <w:rPr>
                <w:rFonts w:hint="eastAsia" w:ascii="宋体" w:hAnsi="宋体" w:eastAsia="宋体" w:cs="宋体"/>
                <w:color w:val="auto"/>
              </w:rPr>
              <w:t>2022.</w:t>
            </w:r>
            <w:r>
              <w:rPr>
                <w:rFonts w:hint="eastAsia" w:ascii="宋体" w:hAnsi="宋体" w:eastAsia="宋体" w:cs="宋体"/>
                <w:color w:val="auto"/>
                <w:lang w:val="en-US" w:eastAsia="zh-CN"/>
              </w:rPr>
              <w:t>1</w:t>
            </w:r>
            <w:r>
              <w:rPr>
                <w:rFonts w:hint="eastAsia" w:ascii="宋体" w:hAnsi="宋体" w:eastAsia="宋体" w:cs="宋体"/>
                <w:color w:val="auto"/>
              </w:rPr>
              <w:t>0.</w:t>
            </w:r>
            <w:r>
              <w:rPr>
                <w:rFonts w:hint="eastAsia" w:ascii="宋体" w:hAnsi="宋体" w:eastAsia="宋体" w:cs="宋体"/>
                <w:color w:val="auto"/>
                <w:lang w:val="en-US" w:eastAsia="zh-CN"/>
              </w:rPr>
              <w:t>11</w:t>
            </w:r>
          </w:p>
        </w:tc>
        <w:tc>
          <w:tcPr>
            <w:tcW w:w="365" w:type="pct"/>
            <w:vAlign w:val="top"/>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2.05</w:t>
            </w:r>
          </w:p>
        </w:tc>
        <w:tc>
          <w:tcPr>
            <w:tcW w:w="970" w:type="pct"/>
            <w:vAlign w:val="top"/>
          </w:tcPr>
          <w:p>
            <w:pPr>
              <w:jc w:val="center"/>
              <w:rPr>
                <w:rFonts w:hint="eastAsia" w:ascii="宋体" w:hAnsi="宋体" w:eastAsia="宋体" w:cs="宋体"/>
                <w:color w:val="auto"/>
              </w:rPr>
            </w:pPr>
            <w:r>
              <w:rPr>
                <w:rFonts w:hint="eastAsia" w:ascii="宋体" w:hAnsi="宋体" w:eastAsia="宋体" w:cs="宋体"/>
                <w:color w:val="auto"/>
              </w:rPr>
              <w:t>徐健辉</w:t>
            </w:r>
          </w:p>
        </w:tc>
        <w:tc>
          <w:tcPr>
            <w:tcW w:w="2935" w:type="pct"/>
            <w:vAlign w:val="top"/>
          </w:tcPr>
          <w:p>
            <w:pPr>
              <w:numPr>
                <w:ilvl w:val="0"/>
                <w:numId w:val="0"/>
              </w:numPr>
              <w:tabs>
                <w:tab w:val="left" w:pos="0"/>
              </w:tabs>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1.增加设置及获取设备锻炼模式（新增至25种锻炼模式）</w:t>
            </w:r>
          </w:p>
          <w:p>
            <w:pPr>
              <w:numPr>
                <w:ilvl w:val="0"/>
                <w:numId w:val="0"/>
              </w:numPr>
              <w:tabs>
                <w:tab w:val="left" w:pos="0"/>
              </w:tabs>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2.添加设备支持锻炼模式详情</w:t>
            </w:r>
          </w:p>
          <w:p>
            <w:pPr>
              <w:numPr>
                <w:ilvl w:val="0"/>
                <w:numId w:val="0"/>
              </w:numPr>
              <w:tabs>
                <w:tab w:val="left" w:pos="0"/>
              </w:tabs>
              <w:ind w:left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3.添加</w:t>
            </w:r>
            <w:r>
              <w:rPr>
                <w:rFonts w:hint="eastAsia" w:ascii="宋体" w:hAnsi="宋体" w:eastAsia="宋体" w:cs="宋体"/>
                <w:color w:val="auto"/>
              </w:rPr>
              <w:t>设置</w:t>
            </w:r>
            <w:r>
              <w:rPr>
                <w:rFonts w:hint="eastAsia" w:ascii="宋体" w:hAnsi="宋体" w:eastAsia="宋体" w:cs="宋体"/>
                <w:color w:val="auto"/>
                <w:lang w:val="en-US" w:eastAsia="zh-CN"/>
              </w:rPr>
              <w:t>设备UUID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2022.</w:t>
            </w:r>
            <w:r>
              <w:rPr>
                <w:rFonts w:hint="eastAsia" w:ascii="宋体" w:hAnsi="宋体" w:eastAsia="宋体" w:cs="宋体"/>
                <w:color w:val="auto"/>
                <w:lang w:val="en-US" w:eastAsia="zh-CN"/>
              </w:rPr>
              <w:t>1</w:t>
            </w:r>
            <w:r>
              <w:rPr>
                <w:rFonts w:hint="eastAsia" w:ascii="宋体" w:hAnsi="宋体" w:eastAsia="宋体" w:cs="宋体"/>
                <w:color w:val="auto"/>
              </w:rPr>
              <w:t>0.</w:t>
            </w:r>
            <w:r>
              <w:rPr>
                <w:rFonts w:hint="eastAsia" w:ascii="宋体" w:hAnsi="宋体" w:eastAsia="宋体" w:cs="宋体"/>
                <w:color w:val="auto"/>
                <w:lang w:val="en-US" w:eastAsia="zh-CN"/>
              </w:rPr>
              <w:t>24</w:t>
            </w:r>
          </w:p>
        </w:tc>
        <w:tc>
          <w:tcPr>
            <w:tcW w:w="365" w:type="pct"/>
            <w:vAlign w:val="top"/>
          </w:tcPr>
          <w:p>
            <w:pPr>
              <w:jc w:val="center"/>
              <w:rPr>
                <w:rFonts w:hint="default"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2.06</w:t>
            </w:r>
          </w:p>
        </w:tc>
        <w:tc>
          <w:tcPr>
            <w:tcW w:w="970"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徐健辉</w:t>
            </w:r>
          </w:p>
        </w:tc>
        <w:tc>
          <w:tcPr>
            <w:tcW w:w="2935" w:type="pct"/>
            <w:vAlign w:val="top"/>
          </w:tcPr>
          <w:p>
            <w:pPr>
              <w:numPr>
                <w:ilvl w:val="0"/>
                <w:numId w:val="7"/>
              </w:numPr>
              <w:tabs>
                <w:tab w:val="left" w:pos="0"/>
                <w:tab w:val="clear" w:pos="312"/>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增加BT连接开关状态查询</w:t>
            </w:r>
          </w:p>
          <w:p>
            <w:pPr>
              <w:numPr>
                <w:ilvl w:val="0"/>
                <w:numId w:val="7"/>
              </w:numPr>
              <w:tabs>
                <w:tab w:val="left" w:pos="0"/>
                <w:tab w:val="clear" w:pos="312"/>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增加设备BT连接开关状态主动汇报</w:t>
            </w:r>
          </w:p>
          <w:p>
            <w:pPr>
              <w:numPr>
                <w:ilvl w:val="0"/>
                <w:numId w:val="7"/>
              </w:numPr>
              <w:tabs>
                <w:tab w:val="left" w:pos="0"/>
                <w:tab w:val="clear" w:pos="312"/>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拓展</w:t>
            </w:r>
            <w:r>
              <w:rPr>
                <w:rFonts w:hint="eastAsia" w:ascii="宋体" w:hAnsi="宋体" w:eastAsia="宋体" w:cs="宋体"/>
                <w:color w:val="auto"/>
              </w:rPr>
              <w:t>获取锻炼模式</w:t>
            </w:r>
            <w:r>
              <w:rPr>
                <w:rFonts w:hint="eastAsia" w:ascii="宋体" w:hAnsi="宋体" w:eastAsia="宋体" w:cs="宋体"/>
                <w:color w:val="auto"/>
                <w:lang w:val="en-US" w:eastAsia="zh-CN"/>
              </w:rPr>
              <w:t>中运动状态参数</w:t>
            </w:r>
          </w:p>
          <w:p>
            <w:pPr>
              <w:numPr>
                <w:ilvl w:val="0"/>
                <w:numId w:val="7"/>
              </w:numPr>
              <w:tabs>
                <w:tab w:val="left" w:pos="0"/>
                <w:tab w:val="clear" w:pos="312"/>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修改原有设置运动状态中（0x1F）状态参数2：继续/暂停，拓展为2：继续  3：暂停</w:t>
            </w:r>
          </w:p>
          <w:p>
            <w:pPr>
              <w:numPr>
                <w:ilvl w:val="0"/>
                <w:numId w:val="7"/>
              </w:numPr>
              <w:tabs>
                <w:tab w:val="left" w:pos="0"/>
                <w:tab w:val="clear" w:pos="312"/>
              </w:tabs>
              <w:ind w:leftChars="0"/>
              <w:jc w:val="left"/>
              <w:rPr>
                <w:rFonts w:hint="eastAsia" w:ascii="宋体" w:hAnsi="宋体" w:eastAsia="宋体" w:cs="宋体"/>
                <w:color w:val="auto"/>
              </w:rPr>
            </w:pPr>
            <w:r>
              <w:rPr>
                <w:rFonts w:hint="eastAsia" w:ascii="宋体" w:hAnsi="宋体" w:eastAsia="宋体" w:cs="宋体"/>
                <w:color w:val="auto"/>
                <w:szCs w:val="21"/>
                <w:lang w:val="en-US" w:eastAsia="zh-CN"/>
              </w:rPr>
              <w:t>运动开始倒计时</w:t>
            </w:r>
          </w:p>
          <w:p>
            <w:pPr>
              <w:numPr>
                <w:ilvl w:val="0"/>
                <w:numId w:val="7"/>
              </w:numPr>
              <w:tabs>
                <w:tab w:val="left" w:pos="0"/>
                <w:tab w:val="clear" w:pos="312"/>
              </w:tabs>
              <w:ind w:leftChars="0"/>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添加通讯录支持详情</w:t>
            </w:r>
          </w:p>
          <w:p>
            <w:pPr>
              <w:numPr>
                <w:ilvl w:val="0"/>
                <w:numId w:val="7"/>
              </w:numPr>
              <w:tabs>
                <w:tab w:val="left" w:pos="0"/>
                <w:tab w:val="clear" w:pos="312"/>
              </w:tabs>
              <w:ind w:left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添加闹钟支持详情</w:t>
            </w:r>
          </w:p>
          <w:p>
            <w:pPr>
              <w:numPr>
                <w:ilvl w:val="0"/>
                <w:numId w:val="7"/>
              </w:numPr>
              <w:tabs>
                <w:tab w:val="left" w:pos="0"/>
                <w:tab w:val="clear" w:pos="312"/>
              </w:tabs>
              <w:ind w:leftChars="0"/>
              <w:jc w:val="left"/>
              <w:rPr>
                <w:rFonts w:hint="default" w:ascii="宋体" w:hAnsi="宋体" w:eastAsia="宋体" w:cs="宋体"/>
                <w:color w:val="auto"/>
                <w:lang w:val="en-US" w:eastAsia="zh-CN"/>
              </w:rPr>
            </w:pPr>
            <w:r>
              <w:rPr>
                <w:rFonts w:hint="eastAsia" w:ascii="宋体" w:hAnsi="宋体" w:eastAsia="宋体" w:cs="宋体"/>
                <w:color w:val="auto"/>
              </w:rPr>
              <w:t>上报单次锻炼模式结束</w:t>
            </w:r>
            <w:r>
              <w:rPr>
                <w:rFonts w:hint="eastAsia" w:ascii="宋体" w:hAnsi="宋体" w:eastAsia="宋体" w:cs="宋体"/>
                <w:color w:val="auto"/>
                <w:lang w:val="en-US" w:eastAsia="zh-CN"/>
              </w:rPr>
              <w:t>改为上</w:t>
            </w:r>
            <w:r>
              <w:rPr>
                <w:rFonts w:hint="eastAsia" w:ascii="宋体" w:hAnsi="宋体" w:eastAsia="宋体" w:cs="宋体"/>
                <w:color w:val="auto"/>
              </w:rPr>
              <w:t>报锻炼</w:t>
            </w:r>
            <w:r>
              <w:rPr>
                <w:rFonts w:hint="eastAsia" w:ascii="宋体" w:hAnsi="宋体" w:eastAsia="宋体" w:cs="宋体"/>
                <w:color w:val="auto"/>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center"/>
              <w:rPr>
                <w:rFonts w:hint="default"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rPr>
              <w:t>2022.</w:t>
            </w:r>
            <w:r>
              <w:rPr>
                <w:rFonts w:hint="eastAsia" w:ascii="宋体" w:hAnsi="宋体" w:eastAsia="宋体" w:cs="宋体"/>
                <w:color w:val="000000" w:themeColor="text1"/>
                <w:lang w:val="en-US" w:eastAsia="zh-CN"/>
              </w:rPr>
              <w:t>11</w:t>
            </w:r>
            <w:r>
              <w:rPr>
                <w:rFonts w:hint="eastAsia" w:ascii="宋体" w:hAnsi="宋体" w:eastAsia="宋体" w:cs="宋体"/>
                <w:color w:val="000000" w:themeColor="text1"/>
              </w:rPr>
              <w:t>.</w:t>
            </w:r>
            <w:r>
              <w:rPr>
                <w:rFonts w:hint="eastAsia" w:ascii="宋体" w:hAnsi="宋体" w:eastAsia="宋体" w:cs="宋体"/>
                <w:color w:val="000000" w:themeColor="text1"/>
                <w:lang w:val="en-US" w:eastAsia="zh-CN"/>
              </w:rPr>
              <w:t>23</w:t>
            </w:r>
          </w:p>
        </w:tc>
        <w:tc>
          <w:tcPr>
            <w:tcW w:w="365" w:type="pct"/>
            <w:vAlign w:val="top"/>
          </w:tcPr>
          <w:p>
            <w:pPr>
              <w:jc w:val="center"/>
              <w:rPr>
                <w:rFonts w:hint="default"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lang w:val="en-US" w:eastAsia="zh-CN"/>
              </w:rPr>
              <w:t>2.07</w:t>
            </w:r>
          </w:p>
        </w:tc>
        <w:tc>
          <w:tcPr>
            <w:tcW w:w="970" w:type="pct"/>
            <w:vAlign w:val="top"/>
          </w:tcPr>
          <w:p>
            <w:pPr>
              <w:jc w:val="center"/>
              <w:rPr>
                <w:rFonts w:hint="eastAsia"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rPr>
              <w:t>徐健辉</w:t>
            </w:r>
          </w:p>
        </w:tc>
        <w:tc>
          <w:tcPr>
            <w:tcW w:w="2935" w:type="pct"/>
            <w:vAlign w:val="top"/>
          </w:tcPr>
          <w:p>
            <w:pPr>
              <w:numPr>
                <w:ilvl w:val="0"/>
                <w:numId w:val="0"/>
              </w:numPr>
              <w:tabs>
                <w:tab w:val="left" w:pos="0"/>
              </w:tabs>
              <w:jc w:val="left"/>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1.修改锻炼模式中，走路与健走合并，原Bit10：预留</w:t>
            </w:r>
          </w:p>
          <w:p>
            <w:pPr>
              <w:numPr>
                <w:ilvl w:val="0"/>
                <w:numId w:val="0"/>
              </w:numPr>
              <w:tabs>
                <w:tab w:val="left" w:pos="0"/>
              </w:tabs>
              <w:jc w:val="left"/>
              <w:rPr>
                <w:rFonts w:hint="eastAsia" w:ascii="宋体" w:hAnsi="宋体" w:eastAsia="宋体" w:cs="宋体"/>
                <w:color w:val="000000" w:themeColor="text1"/>
                <w:highlight w:val="none"/>
              </w:rPr>
            </w:pPr>
            <w:r>
              <w:rPr>
                <w:rFonts w:hint="eastAsia" w:ascii="宋体" w:hAnsi="宋体" w:eastAsia="宋体" w:cs="宋体"/>
                <w:color w:val="000000" w:themeColor="text1"/>
                <w:lang w:val="en-US" w:eastAsia="zh-CN"/>
              </w:rPr>
              <w:t>2.</w:t>
            </w:r>
            <w:r>
              <w:rPr>
                <w:rFonts w:hint="eastAsia" w:ascii="宋体" w:hAnsi="宋体" w:eastAsia="宋体" w:cs="宋体"/>
                <w:color w:val="000000" w:themeColor="text1"/>
                <w:highlight w:val="none"/>
                <w:lang w:val="en-US" w:eastAsia="zh-CN"/>
              </w:rPr>
              <w:t>添加</w:t>
            </w:r>
            <w:r>
              <w:rPr>
                <w:rFonts w:hint="eastAsia" w:ascii="宋体" w:hAnsi="宋体" w:eastAsia="宋体" w:cs="宋体"/>
                <w:color w:val="000000" w:themeColor="text1"/>
                <w:highlight w:val="none"/>
              </w:rPr>
              <w:t>喝水提醒</w:t>
            </w:r>
            <w:r>
              <w:rPr>
                <w:rFonts w:hint="eastAsia" w:ascii="宋体" w:hAnsi="宋体" w:eastAsia="宋体" w:cs="宋体"/>
                <w:color w:val="000000" w:themeColor="text1"/>
                <w:highlight w:val="none"/>
                <w:lang w:val="en-US" w:eastAsia="zh-CN"/>
              </w:rPr>
              <w:t>协议</w:t>
            </w:r>
          </w:p>
          <w:p>
            <w:pPr>
              <w:numPr>
                <w:ilvl w:val="0"/>
                <w:numId w:val="0"/>
              </w:numPr>
              <w:tabs>
                <w:tab w:val="left" w:pos="0"/>
              </w:tabs>
              <w:jc w:val="left"/>
              <w:rPr>
                <w:rFonts w:hint="default" w:ascii="宋体" w:hAnsi="宋体" w:eastAsia="宋体" w:cs="宋体"/>
                <w:color w:val="000000" w:themeColor="text1"/>
                <w:highlight w:val="none"/>
                <w:lang w:val="en-US" w:eastAsia="zh-CN"/>
              </w:rPr>
            </w:pPr>
            <w:r>
              <w:rPr>
                <w:rFonts w:hint="eastAsia" w:ascii="宋体" w:hAnsi="宋体" w:eastAsia="宋体" w:cs="宋体"/>
                <w:color w:val="000000" w:themeColor="text1"/>
                <w:highlight w:val="none"/>
                <w:lang w:val="en-US" w:eastAsia="zh-CN"/>
              </w:rPr>
              <w:t>3.添加低电提醒协议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center"/>
              <w:rPr>
                <w:rFonts w:hint="default"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rPr>
              <w:t>2022.</w:t>
            </w:r>
            <w:r>
              <w:rPr>
                <w:rFonts w:hint="eastAsia" w:ascii="宋体" w:hAnsi="宋体" w:eastAsia="宋体" w:cs="宋体"/>
                <w:color w:val="000000" w:themeColor="text1"/>
                <w:lang w:val="en-US" w:eastAsia="zh-CN"/>
              </w:rPr>
              <w:t>11</w:t>
            </w:r>
            <w:r>
              <w:rPr>
                <w:rFonts w:hint="eastAsia" w:ascii="宋体" w:hAnsi="宋体" w:eastAsia="宋体" w:cs="宋体"/>
                <w:color w:val="000000" w:themeColor="text1"/>
              </w:rPr>
              <w:t>.</w:t>
            </w:r>
            <w:r>
              <w:rPr>
                <w:rFonts w:hint="eastAsia" w:ascii="宋体" w:hAnsi="宋体" w:eastAsia="宋体" w:cs="宋体"/>
                <w:color w:val="000000" w:themeColor="text1"/>
                <w:lang w:val="en-US" w:eastAsia="zh-CN"/>
              </w:rPr>
              <w:t>30</w:t>
            </w:r>
          </w:p>
        </w:tc>
        <w:tc>
          <w:tcPr>
            <w:tcW w:w="365" w:type="pct"/>
            <w:vAlign w:val="top"/>
          </w:tcPr>
          <w:p>
            <w:pPr>
              <w:jc w:val="center"/>
              <w:rPr>
                <w:rFonts w:hint="eastAsia"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lang w:val="en-US" w:eastAsia="zh-CN"/>
              </w:rPr>
              <w:t>2.08</w:t>
            </w:r>
          </w:p>
        </w:tc>
        <w:tc>
          <w:tcPr>
            <w:tcW w:w="970" w:type="pct"/>
            <w:vAlign w:val="top"/>
          </w:tcPr>
          <w:p>
            <w:pPr>
              <w:jc w:val="center"/>
              <w:rPr>
                <w:rFonts w:hint="default"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kern w:val="2"/>
                <w:sz w:val="21"/>
                <w:szCs w:val="24"/>
                <w:lang w:val="en-US" w:eastAsia="zh-CN" w:bidi="ar-SA"/>
              </w:rPr>
              <w:t>文金</w:t>
            </w:r>
          </w:p>
        </w:tc>
        <w:tc>
          <w:tcPr>
            <w:tcW w:w="2935" w:type="pct"/>
            <w:vAlign w:val="top"/>
          </w:tcPr>
          <w:p>
            <w:pPr>
              <w:numPr>
                <w:ilvl w:val="0"/>
                <w:numId w:val="0"/>
              </w:numPr>
              <w:tabs>
                <w:tab w:val="left" w:pos="0"/>
              </w:tabs>
              <w:jc w:val="left"/>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1.扩展“功能列表”，增加“APP发起运动交互”标识</w:t>
            </w:r>
          </w:p>
          <w:p>
            <w:pPr>
              <w:numPr>
                <w:ilvl w:val="0"/>
                <w:numId w:val="0"/>
              </w:numPr>
              <w:tabs>
                <w:tab w:val="left" w:pos="0"/>
              </w:tabs>
              <w:jc w:val="left"/>
              <w:rPr>
                <w:rFonts w:hint="eastAsia"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2.扩展“设置锻炼模式-0x1f”，增加“时间戳”</w:t>
            </w:r>
          </w:p>
          <w:p>
            <w:pPr>
              <w:numPr>
                <w:ilvl w:val="0"/>
                <w:numId w:val="0"/>
              </w:numPr>
              <w:tabs>
                <w:tab w:val="left" w:pos="0"/>
              </w:tabs>
              <w:jc w:val="left"/>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3.扩展“运动数据交互上报-0x9c”，增加“时间戳”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center"/>
              <w:rPr>
                <w:rFonts w:hint="default"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rPr>
              <w:t>202</w:t>
            </w:r>
            <w:r>
              <w:rPr>
                <w:rFonts w:hint="eastAsia" w:ascii="宋体" w:hAnsi="宋体" w:eastAsia="宋体" w:cs="宋体"/>
                <w:color w:val="000000" w:themeColor="text1"/>
                <w:lang w:val="en-US" w:eastAsia="zh-CN"/>
              </w:rPr>
              <w:t>3</w:t>
            </w:r>
            <w:r>
              <w:rPr>
                <w:rFonts w:hint="eastAsia" w:ascii="宋体" w:hAnsi="宋体" w:eastAsia="宋体" w:cs="宋体"/>
                <w:color w:val="000000" w:themeColor="text1"/>
              </w:rPr>
              <w:t>.</w:t>
            </w:r>
            <w:r>
              <w:rPr>
                <w:rFonts w:hint="eastAsia" w:ascii="宋体" w:hAnsi="宋体" w:eastAsia="宋体" w:cs="宋体"/>
                <w:color w:val="000000" w:themeColor="text1"/>
                <w:lang w:val="en-US" w:eastAsia="zh-CN"/>
              </w:rPr>
              <w:t>01</w:t>
            </w:r>
            <w:r>
              <w:rPr>
                <w:rFonts w:hint="eastAsia" w:ascii="宋体" w:hAnsi="宋体" w:eastAsia="宋体" w:cs="宋体"/>
                <w:color w:val="000000" w:themeColor="text1"/>
              </w:rPr>
              <w:t>.</w:t>
            </w:r>
            <w:r>
              <w:rPr>
                <w:rFonts w:hint="eastAsia" w:ascii="宋体" w:hAnsi="宋体" w:eastAsia="宋体" w:cs="宋体"/>
                <w:color w:val="000000" w:themeColor="text1"/>
                <w:lang w:val="en-US" w:eastAsia="zh-CN"/>
              </w:rPr>
              <w:t>05</w:t>
            </w:r>
          </w:p>
        </w:tc>
        <w:tc>
          <w:tcPr>
            <w:tcW w:w="365" w:type="pct"/>
            <w:vAlign w:val="top"/>
          </w:tcPr>
          <w:p>
            <w:pPr>
              <w:jc w:val="center"/>
              <w:rPr>
                <w:rFonts w:hint="default"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lang w:val="en-US" w:eastAsia="zh-CN"/>
              </w:rPr>
              <w:t>2.09</w:t>
            </w:r>
          </w:p>
        </w:tc>
        <w:tc>
          <w:tcPr>
            <w:tcW w:w="970" w:type="pct"/>
            <w:vAlign w:val="top"/>
          </w:tcPr>
          <w:p>
            <w:pPr>
              <w:jc w:val="center"/>
              <w:rPr>
                <w:rFonts w:hint="eastAsia"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kern w:val="2"/>
                <w:sz w:val="21"/>
                <w:szCs w:val="24"/>
                <w:lang w:val="en-US" w:eastAsia="zh-CN" w:bidi="ar-SA"/>
              </w:rPr>
              <w:t>文金</w:t>
            </w:r>
          </w:p>
        </w:tc>
        <w:tc>
          <w:tcPr>
            <w:tcW w:w="2935" w:type="pct"/>
            <w:vAlign w:val="top"/>
          </w:tcPr>
          <w:p>
            <w:pPr>
              <w:numPr>
                <w:ilvl w:val="0"/>
                <w:numId w:val="0"/>
              </w:numPr>
              <w:tabs>
                <w:tab w:val="left" w:pos="0"/>
              </w:tabs>
              <w:jc w:val="left"/>
              <w:rPr>
                <w:rFonts w:hint="eastAsia"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1.增加“设置清除所有数据”、“绑定”、“解绑”</w:t>
            </w:r>
          </w:p>
          <w:p>
            <w:pPr>
              <w:numPr>
                <w:ilvl w:val="0"/>
                <w:numId w:val="0"/>
              </w:numPr>
              <w:tabs>
                <w:tab w:val="left" w:pos="0"/>
              </w:tabs>
              <w:jc w:val="left"/>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2.扩展“功能列表”，增加“</w:t>
            </w:r>
            <w:r>
              <w:rPr>
                <w:rFonts w:hint="eastAsia" w:ascii="宋体" w:hAnsi="宋体" w:eastAsia="宋体" w:cs="宋体"/>
                <w:color w:val="000000" w:themeColor="text1"/>
                <w:szCs w:val="21"/>
                <w:lang w:val="en-US" w:eastAsia="zh-CN"/>
              </w:rPr>
              <w:t>绑定app时，进行数据擦除</w:t>
            </w:r>
            <w:r>
              <w:rPr>
                <w:rFonts w:hint="eastAsia" w:ascii="宋体" w:hAnsi="宋体" w:eastAsia="宋体" w:cs="宋体"/>
                <w:color w:val="000000" w:themeColor="text1"/>
                <w:lang w:val="en-US" w:eastAsia="zh-CN"/>
              </w:rPr>
              <w:t>”标识、增加“绑定、解绑”标识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center"/>
              <w:rPr>
                <w:rFonts w:hint="default" w:ascii="宋体" w:hAnsi="宋体" w:eastAsia="宋体" w:cs="宋体"/>
                <w:color w:val="000000" w:themeColor="text1"/>
                <w:lang w:val="en-US"/>
              </w:rPr>
            </w:pPr>
            <w:r>
              <w:rPr>
                <w:rFonts w:hint="eastAsia" w:ascii="宋体" w:hAnsi="宋体" w:eastAsia="宋体" w:cs="宋体"/>
                <w:color w:val="000000" w:themeColor="text1"/>
              </w:rPr>
              <w:t>202</w:t>
            </w:r>
            <w:r>
              <w:rPr>
                <w:rFonts w:hint="eastAsia" w:ascii="宋体" w:hAnsi="宋体" w:eastAsia="宋体" w:cs="宋体"/>
                <w:color w:val="000000" w:themeColor="text1"/>
                <w:lang w:val="en-US" w:eastAsia="zh-CN"/>
              </w:rPr>
              <w:t>3</w:t>
            </w:r>
            <w:r>
              <w:rPr>
                <w:rFonts w:hint="eastAsia" w:ascii="宋体" w:hAnsi="宋体" w:eastAsia="宋体" w:cs="宋体"/>
                <w:color w:val="000000" w:themeColor="text1"/>
              </w:rPr>
              <w:t>.</w:t>
            </w:r>
            <w:r>
              <w:rPr>
                <w:rFonts w:hint="eastAsia" w:ascii="宋体" w:hAnsi="宋体" w:eastAsia="宋体" w:cs="宋体"/>
                <w:color w:val="000000" w:themeColor="text1"/>
                <w:lang w:val="en-US" w:eastAsia="zh-CN"/>
              </w:rPr>
              <w:t>01</w:t>
            </w:r>
            <w:r>
              <w:rPr>
                <w:rFonts w:hint="eastAsia" w:ascii="宋体" w:hAnsi="宋体" w:eastAsia="宋体" w:cs="宋体"/>
                <w:color w:val="000000" w:themeColor="text1"/>
              </w:rPr>
              <w:t>.</w:t>
            </w:r>
            <w:r>
              <w:rPr>
                <w:rFonts w:hint="eastAsia" w:ascii="宋体" w:hAnsi="宋体" w:eastAsia="宋体" w:cs="宋体"/>
                <w:color w:val="000000" w:themeColor="text1"/>
                <w:lang w:val="en-US" w:eastAsia="zh-CN"/>
              </w:rPr>
              <w:t>06</w:t>
            </w:r>
          </w:p>
        </w:tc>
        <w:tc>
          <w:tcPr>
            <w:tcW w:w="365" w:type="pct"/>
            <w:vAlign w:val="top"/>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2.10</w:t>
            </w:r>
          </w:p>
        </w:tc>
        <w:tc>
          <w:tcPr>
            <w:tcW w:w="970" w:type="pct"/>
            <w:vAlign w:val="top"/>
          </w:tcPr>
          <w:p>
            <w:pPr>
              <w:jc w:val="center"/>
              <w:rPr>
                <w:rFonts w:hint="default"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kern w:val="2"/>
                <w:sz w:val="21"/>
                <w:szCs w:val="24"/>
                <w:lang w:val="en-US" w:eastAsia="zh-CN" w:bidi="ar-SA"/>
              </w:rPr>
              <w:t>袁志红</w:t>
            </w:r>
          </w:p>
        </w:tc>
        <w:tc>
          <w:tcPr>
            <w:tcW w:w="2935" w:type="pct"/>
            <w:vAlign w:val="top"/>
          </w:tcPr>
          <w:p>
            <w:pPr>
              <w:numPr>
                <w:ilvl w:val="0"/>
                <w:numId w:val="0"/>
              </w:numPr>
              <w:tabs>
                <w:tab w:val="left" w:pos="0"/>
              </w:tabs>
              <w:jc w:val="left"/>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1、修改生理周期设置和获取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center"/>
              <w:rPr>
                <w:rFonts w:hint="default" w:ascii="宋体" w:hAnsi="宋体" w:eastAsia="宋体" w:cs="宋体"/>
                <w:color w:val="auto"/>
                <w:kern w:val="2"/>
                <w:sz w:val="21"/>
                <w:szCs w:val="24"/>
                <w:lang w:val="en-US" w:eastAsia="zh-CN" w:bidi="ar-SA"/>
              </w:rPr>
            </w:pPr>
            <w:r>
              <w:rPr>
                <w:rFonts w:hint="eastAsia" w:ascii="宋体" w:hAnsi="宋体" w:eastAsia="宋体" w:cs="宋体"/>
                <w:color w:val="auto"/>
              </w:rPr>
              <w:t>202</w:t>
            </w:r>
            <w:r>
              <w:rPr>
                <w:rFonts w:hint="eastAsia" w:ascii="宋体" w:hAnsi="宋体" w:eastAsia="宋体" w:cs="宋体"/>
                <w:color w:val="auto"/>
                <w:lang w:val="en-US" w:eastAsia="zh-CN"/>
              </w:rPr>
              <w:t>3</w:t>
            </w:r>
            <w:r>
              <w:rPr>
                <w:rFonts w:hint="eastAsia" w:ascii="宋体" w:hAnsi="宋体" w:eastAsia="宋体" w:cs="宋体"/>
                <w:color w:val="auto"/>
              </w:rPr>
              <w:t>.</w:t>
            </w:r>
            <w:r>
              <w:rPr>
                <w:rFonts w:hint="eastAsia" w:ascii="宋体" w:hAnsi="宋体" w:eastAsia="宋体" w:cs="宋体"/>
                <w:color w:val="auto"/>
                <w:lang w:val="en-US" w:eastAsia="zh-CN"/>
              </w:rPr>
              <w:t>02</w:t>
            </w:r>
            <w:r>
              <w:rPr>
                <w:rFonts w:hint="eastAsia" w:ascii="宋体" w:hAnsi="宋体" w:eastAsia="宋体" w:cs="宋体"/>
                <w:color w:val="auto"/>
              </w:rPr>
              <w:t>.</w:t>
            </w:r>
            <w:r>
              <w:rPr>
                <w:rFonts w:hint="eastAsia" w:ascii="宋体" w:hAnsi="宋体" w:eastAsia="宋体" w:cs="宋体"/>
                <w:color w:val="auto"/>
                <w:lang w:val="en-US" w:eastAsia="zh-CN"/>
              </w:rPr>
              <w:t>04</w:t>
            </w:r>
          </w:p>
        </w:tc>
        <w:tc>
          <w:tcPr>
            <w:tcW w:w="365" w:type="pct"/>
            <w:vAlign w:val="top"/>
          </w:tcPr>
          <w:p>
            <w:pPr>
              <w:jc w:val="center"/>
              <w:rPr>
                <w:rFonts w:hint="default"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2.11</w:t>
            </w:r>
          </w:p>
        </w:tc>
        <w:tc>
          <w:tcPr>
            <w:tcW w:w="970" w:type="pct"/>
            <w:vAlign w:val="top"/>
          </w:tcPr>
          <w:p>
            <w:pPr>
              <w:jc w:val="center"/>
              <w:rPr>
                <w:rFonts w:hint="default"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文金</w:t>
            </w:r>
          </w:p>
        </w:tc>
        <w:tc>
          <w:tcPr>
            <w:tcW w:w="2935" w:type="pct"/>
            <w:vAlign w:val="top"/>
          </w:tcPr>
          <w:p>
            <w:pPr>
              <w:numPr>
                <w:ilvl w:val="0"/>
                <w:numId w:val="0"/>
              </w:numPr>
              <w:tabs>
                <w:tab w:val="left" w:pos="0"/>
              </w:tabs>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1.增加“设置天气(扩展)”</w:t>
            </w:r>
          </w:p>
          <w:p>
            <w:pPr>
              <w:numPr>
                <w:ilvl w:val="0"/>
                <w:numId w:val="0"/>
              </w:numPr>
              <w:tabs>
                <w:tab w:val="left" w:pos="0"/>
              </w:tabs>
              <w:ind w:left="0" w:leftChars="0" w:firstLine="0" w:firstLineChars="0"/>
              <w:jc w:val="left"/>
              <w:rPr>
                <w:rFonts w:hint="default"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2.扩展“功能列表”，增加“设置天气(扩展)”支持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center"/>
              <w:rPr>
                <w:rFonts w:hint="default" w:ascii="宋体" w:hAnsi="宋体" w:eastAsia="宋体" w:cs="宋体"/>
                <w:color w:val="auto"/>
                <w:lang w:val="en-US" w:eastAsia="zh-CN"/>
              </w:rPr>
            </w:pPr>
            <w:r>
              <w:rPr>
                <w:rFonts w:hint="eastAsia" w:ascii="宋体" w:hAnsi="宋体" w:eastAsia="宋体" w:cs="宋体"/>
                <w:color w:val="auto"/>
              </w:rPr>
              <w:t>202</w:t>
            </w:r>
            <w:r>
              <w:rPr>
                <w:rFonts w:hint="eastAsia" w:ascii="宋体" w:hAnsi="宋体" w:eastAsia="宋体" w:cs="宋体"/>
                <w:color w:val="auto"/>
                <w:lang w:val="en-US" w:eastAsia="zh-CN"/>
              </w:rPr>
              <w:t>3</w:t>
            </w:r>
            <w:r>
              <w:rPr>
                <w:rFonts w:hint="eastAsia" w:ascii="宋体" w:hAnsi="宋体" w:eastAsia="宋体" w:cs="宋体"/>
                <w:color w:val="auto"/>
              </w:rPr>
              <w:t>.</w:t>
            </w:r>
            <w:r>
              <w:rPr>
                <w:rFonts w:hint="eastAsia" w:ascii="宋体" w:hAnsi="宋体" w:eastAsia="宋体" w:cs="宋体"/>
                <w:color w:val="auto"/>
                <w:lang w:val="en-US" w:eastAsia="zh-CN"/>
              </w:rPr>
              <w:t>02</w:t>
            </w:r>
            <w:r>
              <w:rPr>
                <w:rFonts w:hint="eastAsia" w:ascii="宋体" w:hAnsi="宋体" w:eastAsia="宋体" w:cs="宋体"/>
                <w:color w:val="auto"/>
              </w:rPr>
              <w:t>.</w:t>
            </w:r>
            <w:r>
              <w:rPr>
                <w:rFonts w:hint="eastAsia" w:ascii="宋体" w:hAnsi="宋体" w:eastAsia="宋体" w:cs="宋体"/>
                <w:color w:val="auto"/>
                <w:lang w:val="en-US" w:eastAsia="zh-CN"/>
              </w:rPr>
              <w:t>13</w:t>
            </w:r>
          </w:p>
        </w:tc>
        <w:tc>
          <w:tcPr>
            <w:tcW w:w="365" w:type="pct"/>
            <w:vAlign w:val="top"/>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2.12</w:t>
            </w:r>
          </w:p>
        </w:tc>
        <w:tc>
          <w:tcPr>
            <w:tcW w:w="970"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袁志红</w:t>
            </w:r>
          </w:p>
        </w:tc>
        <w:tc>
          <w:tcPr>
            <w:tcW w:w="2935" w:type="pct"/>
            <w:vAlign w:val="top"/>
          </w:tcPr>
          <w:p>
            <w:pPr>
              <w:numPr>
                <w:ilvl w:val="0"/>
                <w:numId w:val="8"/>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新增“数据长度不限”</w:t>
            </w:r>
          </w:p>
          <w:p>
            <w:pPr>
              <w:numPr>
                <w:ilvl w:val="0"/>
                <w:numId w:val="8"/>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新增“3.8不限制长度命令”</w:t>
            </w:r>
          </w:p>
          <w:p>
            <w:pPr>
              <w:numPr>
                <w:ilvl w:val="0"/>
                <w:numId w:val="8"/>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扩展“功能列表”，增加“手表平台”标识、增加“</w:t>
            </w:r>
            <w:r>
              <w:rPr>
                <w:rFonts w:hint="eastAsia" w:ascii="宋体" w:hAnsi="宋体" w:eastAsia="宋体" w:cs="宋体"/>
                <w:color w:val="auto"/>
                <w:szCs w:val="21"/>
                <w:lang w:val="en-US" w:eastAsia="zh-CN"/>
              </w:rPr>
              <w:t>自定义表盘字体颜色设置</w:t>
            </w:r>
            <w:r>
              <w:rPr>
                <w:rFonts w:hint="eastAsia" w:ascii="宋体" w:hAnsi="宋体" w:eastAsia="宋体" w:cs="宋体"/>
                <w:color w:val="auto"/>
                <w:lang w:val="en-US" w:eastAsia="zh-CN"/>
              </w:rPr>
              <w:t>”标识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center"/>
              <w:rPr>
                <w:rFonts w:hint="default" w:ascii="宋体" w:hAnsi="宋体" w:eastAsia="宋体" w:cs="宋体"/>
                <w:color w:val="auto"/>
                <w:lang w:val="en-US"/>
              </w:rPr>
            </w:pPr>
            <w:r>
              <w:rPr>
                <w:rFonts w:hint="eastAsia" w:ascii="宋体" w:hAnsi="宋体" w:eastAsia="宋体" w:cs="宋体"/>
                <w:color w:val="auto"/>
              </w:rPr>
              <w:t>202</w:t>
            </w:r>
            <w:r>
              <w:rPr>
                <w:rFonts w:hint="eastAsia" w:ascii="宋体" w:hAnsi="宋体" w:eastAsia="宋体" w:cs="宋体"/>
                <w:color w:val="auto"/>
                <w:lang w:val="en-US" w:eastAsia="zh-CN"/>
              </w:rPr>
              <w:t>3</w:t>
            </w:r>
            <w:r>
              <w:rPr>
                <w:rFonts w:hint="eastAsia" w:ascii="宋体" w:hAnsi="宋体" w:eastAsia="宋体" w:cs="宋体"/>
                <w:color w:val="auto"/>
              </w:rPr>
              <w:t>.</w:t>
            </w:r>
            <w:r>
              <w:rPr>
                <w:rFonts w:hint="eastAsia" w:ascii="宋体" w:hAnsi="宋体" w:eastAsia="宋体" w:cs="宋体"/>
                <w:color w:val="auto"/>
                <w:lang w:val="en-US" w:eastAsia="zh-CN"/>
              </w:rPr>
              <w:t>03</w:t>
            </w:r>
            <w:r>
              <w:rPr>
                <w:rFonts w:hint="eastAsia" w:ascii="宋体" w:hAnsi="宋体" w:eastAsia="宋体" w:cs="宋体"/>
                <w:color w:val="auto"/>
              </w:rPr>
              <w:t>.</w:t>
            </w:r>
            <w:r>
              <w:rPr>
                <w:rFonts w:hint="eastAsia" w:ascii="宋体" w:hAnsi="宋体" w:eastAsia="宋体" w:cs="宋体"/>
                <w:color w:val="auto"/>
                <w:lang w:val="en-US" w:eastAsia="zh-CN"/>
              </w:rPr>
              <w:t>10</w:t>
            </w:r>
          </w:p>
        </w:tc>
        <w:tc>
          <w:tcPr>
            <w:tcW w:w="365" w:type="pct"/>
            <w:vAlign w:val="top"/>
          </w:tcPr>
          <w:p>
            <w:pPr>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2.13</w:t>
            </w:r>
          </w:p>
        </w:tc>
        <w:tc>
          <w:tcPr>
            <w:tcW w:w="970"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袁志红</w:t>
            </w:r>
          </w:p>
        </w:tc>
        <w:tc>
          <w:tcPr>
            <w:tcW w:w="2935" w:type="pct"/>
            <w:vAlign w:val="top"/>
          </w:tcPr>
          <w:p>
            <w:pPr>
              <w:numPr>
                <w:ilvl w:val="0"/>
                <w:numId w:val="9"/>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新增“设备测量数据查询和应答”</w:t>
            </w:r>
          </w:p>
          <w:p>
            <w:pPr>
              <w:numPr>
                <w:ilvl w:val="0"/>
                <w:numId w:val="9"/>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扩展“功能列表”，增加“血糖检测”、“压力检测”、“心电检测”、“体温检测”标识</w:t>
            </w:r>
          </w:p>
          <w:p>
            <w:pPr>
              <w:numPr>
                <w:ilvl w:val="0"/>
                <w:numId w:val="9"/>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扩展“功能列表”中的“心率检测”、“血氧检测”、“血压检测”标识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2023.03.30</w:t>
            </w:r>
          </w:p>
        </w:tc>
        <w:tc>
          <w:tcPr>
            <w:tcW w:w="365" w:type="pct"/>
            <w:vAlign w:val="top"/>
          </w:tcPr>
          <w:p>
            <w:pPr>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2.14</w:t>
            </w:r>
          </w:p>
        </w:tc>
        <w:tc>
          <w:tcPr>
            <w:tcW w:w="970" w:type="pct"/>
            <w:vAlign w:val="top"/>
          </w:tcPr>
          <w:p>
            <w:pPr>
              <w:jc w:val="center"/>
              <w:rPr>
                <w:rFonts w:hint="default"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袁志红</w:t>
            </w:r>
          </w:p>
        </w:tc>
        <w:tc>
          <w:tcPr>
            <w:tcW w:w="2935" w:type="pct"/>
            <w:vAlign w:val="top"/>
          </w:tcPr>
          <w:p>
            <w:pPr>
              <w:numPr>
                <w:ilvl w:val="0"/>
                <w:numId w:val="10"/>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“消息内容设置”扩展消息的类型</w:t>
            </w:r>
          </w:p>
          <w:p>
            <w:pPr>
              <w:numPr>
                <w:ilvl w:val="0"/>
                <w:numId w:val="10"/>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运动类型增加“徒步”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2023.04.14</w:t>
            </w:r>
          </w:p>
        </w:tc>
        <w:tc>
          <w:tcPr>
            <w:tcW w:w="365" w:type="pct"/>
            <w:vAlign w:val="top"/>
          </w:tcPr>
          <w:p>
            <w:pPr>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2.15</w:t>
            </w:r>
          </w:p>
        </w:tc>
        <w:tc>
          <w:tcPr>
            <w:tcW w:w="970"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袁志红</w:t>
            </w:r>
          </w:p>
        </w:tc>
        <w:tc>
          <w:tcPr>
            <w:tcW w:w="2935" w:type="pct"/>
            <w:vAlign w:val="top"/>
          </w:tcPr>
          <w:p>
            <w:pPr>
              <w:numPr>
                <w:ilvl w:val="0"/>
                <w:numId w:val="11"/>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扩展“功能列表”，“背光控制内容”中增加“背光时间调整间隔”字段</w:t>
            </w:r>
          </w:p>
          <w:p>
            <w:pPr>
              <w:numPr>
                <w:ilvl w:val="0"/>
                <w:numId w:val="11"/>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扩展“参数设置”，添加“勿扰设置”参数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2023.05.13</w:t>
            </w:r>
          </w:p>
        </w:tc>
        <w:tc>
          <w:tcPr>
            <w:tcW w:w="365" w:type="pct"/>
            <w:vAlign w:val="top"/>
          </w:tcPr>
          <w:p>
            <w:pPr>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2.16</w:t>
            </w:r>
          </w:p>
        </w:tc>
        <w:tc>
          <w:tcPr>
            <w:tcW w:w="970" w:type="pct"/>
            <w:vAlign w:val="top"/>
          </w:tcPr>
          <w:p>
            <w:pPr>
              <w:jc w:val="center"/>
              <w:rPr>
                <w:rFonts w:hint="default"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袁志红</w:t>
            </w:r>
          </w:p>
        </w:tc>
        <w:tc>
          <w:tcPr>
            <w:tcW w:w="2935" w:type="pct"/>
            <w:vAlign w:val="top"/>
          </w:tcPr>
          <w:p>
            <w:pPr>
              <w:numPr>
                <w:ilvl w:val="0"/>
                <w:numId w:val="12"/>
              </w:numPr>
              <w:tabs>
                <w:tab w:val="left" w:pos="0"/>
              </w:tabs>
              <w:ind w:left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扩展“功能列表”，添加SOS紧急联系人</w:t>
            </w:r>
          </w:p>
          <w:p>
            <w:pPr>
              <w:numPr>
                <w:ilvl w:val="0"/>
                <w:numId w:val="12"/>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扩展“参数设置”，添加“SOS紧急联系人”参数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2023.05.23</w:t>
            </w:r>
          </w:p>
        </w:tc>
        <w:tc>
          <w:tcPr>
            <w:tcW w:w="365" w:type="pct"/>
            <w:vAlign w:val="top"/>
          </w:tcPr>
          <w:p>
            <w:pPr>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2.17</w:t>
            </w:r>
          </w:p>
        </w:tc>
        <w:tc>
          <w:tcPr>
            <w:tcW w:w="970" w:type="pct"/>
            <w:vAlign w:val="top"/>
          </w:tcPr>
          <w:p>
            <w:pPr>
              <w:jc w:val="center"/>
              <w:rPr>
                <w:rFonts w:hint="default"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袁志红</w:t>
            </w:r>
          </w:p>
        </w:tc>
        <w:tc>
          <w:tcPr>
            <w:tcW w:w="2935" w:type="pct"/>
            <w:vAlign w:val="top"/>
          </w:tcPr>
          <w:p>
            <w:pPr>
              <w:numPr>
                <w:ilvl w:val="0"/>
                <w:numId w:val="13"/>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扩展“功能列表”，完善“</w:t>
            </w:r>
            <w:r>
              <w:rPr>
                <w:rFonts w:hint="eastAsia" w:ascii="宋体" w:hAnsi="宋体" w:eastAsia="宋体" w:cs="宋体"/>
                <w:color w:val="auto"/>
                <w:szCs w:val="21"/>
                <w:lang w:val="en-US" w:eastAsia="zh-CN"/>
              </w:rPr>
              <w:t>多国语言内容</w:t>
            </w:r>
            <w:r>
              <w:rPr>
                <w:rFonts w:hint="eastAsia" w:ascii="宋体" w:hAnsi="宋体" w:eastAsia="宋体" w:cs="宋体"/>
                <w:color w:val="auto"/>
                <w:lang w:val="en-US" w:eastAsia="zh-CN"/>
              </w:rPr>
              <w:t>”项</w:t>
            </w:r>
          </w:p>
          <w:p>
            <w:pPr>
              <w:numPr>
                <w:ilvl w:val="0"/>
                <w:numId w:val="13"/>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扩展“参数设置”，添加周期测量参数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2023.06.25</w:t>
            </w:r>
          </w:p>
        </w:tc>
        <w:tc>
          <w:tcPr>
            <w:tcW w:w="365" w:type="pct"/>
            <w:vAlign w:val="top"/>
          </w:tcPr>
          <w:p>
            <w:pPr>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2.18</w:t>
            </w:r>
          </w:p>
        </w:tc>
        <w:tc>
          <w:tcPr>
            <w:tcW w:w="970" w:type="pct"/>
            <w:vAlign w:val="top"/>
          </w:tcPr>
          <w:p>
            <w:pPr>
              <w:jc w:val="center"/>
              <w:rPr>
                <w:rFonts w:hint="default"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袁志红</w:t>
            </w:r>
          </w:p>
        </w:tc>
        <w:tc>
          <w:tcPr>
            <w:tcW w:w="2935" w:type="pct"/>
            <w:vAlign w:val="top"/>
          </w:tcPr>
          <w:p>
            <w:pPr>
              <w:numPr>
                <w:ilvl w:val="0"/>
                <w:numId w:val="14"/>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APP消息推送ID扩展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7" w:type="pct"/>
            <w:vAlign w:val="top"/>
          </w:tcPr>
          <w:p>
            <w:pPr>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2023.08.15</w:t>
            </w:r>
          </w:p>
        </w:tc>
        <w:tc>
          <w:tcPr>
            <w:tcW w:w="365" w:type="pct"/>
            <w:vAlign w:val="top"/>
          </w:tcPr>
          <w:p>
            <w:pPr>
              <w:jc w:val="both"/>
              <w:rPr>
                <w:rFonts w:hint="default" w:ascii="宋体" w:hAnsi="宋体" w:eastAsia="宋体" w:cs="宋体"/>
                <w:color w:val="auto"/>
                <w:lang w:val="en-US" w:eastAsia="zh-CN"/>
              </w:rPr>
            </w:pPr>
            <w:r>
              <w:rPr>
                <w:rFonts w:hint="eastAsia" w:ascii="宋体" w:hAnsi="宋体" w:eastAsia="宋体" w:cs="宋体"/>
                <w:color w:val="auto"/>
                <w:lang w:val="en-US" w:eastAsia="zh-CN"/>
              </w:rPr>
              <w:t>2.19</w:t>
            </w:r>
          </w:p>
        </w:tc>
        <w:tc>
          <w:tcPr>
            <w:tcW w:w="970" w:type="pct"/>
            <w:vAlign w:val="top"/>
          </w:tcPr>
          <w:p>
            <w:pPr>
              <w:jc w:val="center"/>
              <w:rPr>
                <w:rFonts w:hint="default"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袁志红</w:t>
            </w:r>
          </w:p>
        </w:tc>
        <w:tc>
          <w:tcPr>
            <w:tcW w:w="2935" w:type="pct"/>
            <w:vAlign w:val="top"/>
          </w:tcPr>
          <w:p>
            <w:pPr>
              <w:numPr>
                <w:ilvl w:val="0"/>
                <w:numId w:val="15"/>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添加朝拜闹钟数据接收</w:t>
            </w:r>
          </w:p>
          <w:p>
            <w:pPr>
              <w:numPr>
                <w:ilvl w:val="0"/>
                <w:numId w:val="15"/>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添加朝拜闹钟起始时间查询和变更后主动上报</w:t>
            </w:r>
          </w:p>
          <w:p>
            <w:pPr>
              <w:numPr>
                <w:ilvl w:val="0"/>
                <w:numId w:val="15"/>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添加本地播音乐文件数据传输</w:t>
            </w:r>
          </w:p>
          <w:p>
            <w:pPr>
              <w:numPr>
                <w:ilvl w:val="0"/>
                <w:numId w:val="15"/>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添加辅助定位文件数据传输</w:t>
            </w:r>
          </w:p>
          <w:p>
            <w:pPr>
              <w:numPr>
                <w:ilvl w:val="0"/>
                <w:numId w:val="15"/>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“功能列表”添加支持定位</w:t>
            </w:r>
          </w:p>
          <w:p>
            <w:pPr>
              <w:numPr>
                <w:ilvl w:val="0"/>
                <w:numId w:val="15"/>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添加“APP数据请求及应答”命令（0x0B/0x8B）</w:t>
            </w:r>
          </w:p>
          <w:p>
            <w:pPr>
              <w:numPr>
                <w:ilvl w:val="0"/>
                <w:numId w:val="15"/>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lang w:val="en-US" w:eastAsia="zh-CN"/>
              </w:rPr>
              <w:t>添加“设备状态查询及应答”命令（0x0C/0x8C）</w:t>
            </w:r>
          </w:p>
          <w:p>
            <w:pPr>
              <w:numPr>
                <w:ilvl w:val="0"/>
                <w:numId w:val="15"/>
              </w:numPr>
              <w:tabs>
                <w:tab w:val="left" w:pos="0"/>
              </w:tabs>
              <w:ind w:left="0" w:leftChars="0" w:firstLine="0" w:firstLineChars="0"/>
              <w:jc w:val="left"/>
              <w:rPr>
                <w:rFonts w:hint="default" w:ascii="宋体" w:hAnsi="宋体" w:eastAsia="宋体" w:cs="宋体"/>
                <w:color w:val="auto"/>
                <w:lang w:val="en-US" w:eastAsia="zh-CN"/>
              </w:rPr>
            </w:pPr>
            <w:r>
              <w:rPr>
                <w:rFonts w:hint="eastAsia" w:ascii="宋体" w:hAnsi="宋体" w:eastAsia="宋体" w:cs="宋体"/>
                <w:color w:val="auto"/>
                <w:kern w:val="0"/>
                <w:sz w:val="20"/>
                <w:szCs w:val="20"/>
                <w:lang w:val="en-US" w:eastAsia="zh-CN" w:bidi="ar"/>
              </w:rPr>
              <w:t>扩展“参数设置”，添加LED灯功能设置和马达功能设置(S30项目)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0" w:author="Administrator" w:date="2023-11-01T19:52:22Z"/>
        </w:trPr>
        <w:tc>
          <w:tcPr>
            <w:tcW w:w="727" w:type="pct"/>
            <w:vAlign w:val="top"/>
          </w:tcPr>
          <w:p>
            <w:pPr>
              <w:jc w:val="both"/>
              <w:rPr>
                <w:ins w:id="1" w:author="Administrator" w:date="2023-11-01T19:52:22Z"/>
                <w:rFonts w:hint="default" w:ascii="宋体" w:hAnsi="宋体" w:eastAsia="宋体" w:cs="宋体"/>
                <w:color w:val="auto"/>
                <w:lang w:val="en-US" w:eastAsia="zh-CN"/>
              </w:rPr>
            </w:pPr>
            <w:ins w:id="2" w:author="Administrator" w:date="2023-11-01T19:52:24Z">
              <w:r>
                <w:rPr>
                  <w:rFonts w:hint="eastAsia" w:ascii="宋体" w:hAnsi="宋体" w:eastAsia="宋体" w:cs="宋体"/>
                  <w:color w:val="auto"/>
                  <w:lang w:val="en-US" w:eastAsia="zh-CN"/>
                </w:rPr>
                <w:t>2</w:t>
              </w:r>
            </w:ins>
            <w:ins w:id="3" w:author="Administrator" w:date="2023-11-01T19:52:26Z">
              <w:r>
                <w:rPr>
                  <w:rFonts w:hint="eastAsia" w:ascii="宋体" w:hAnsi="宋体" w:eastAsia="宋体" w:cs="宋体"/>
                  <w:color w:val="auto"/>
                  <w:lang w:val="en-US" w:eastAsia="zh-CN"/>
                </w:rPr>
                <w:t>0</w:t>
              </w:r>
            </w:ins>
            <w:ins w:id="4" w:author="Administrator" w:date="2023-11-01T19:52:27Z">
              <w:r>
                <w:rPr>
                  <w:rFonts w:hint="eastAsia" w:ascii="宋体" w:hAnsi="宋体" w:eastAsia="宋体" w:cs="宋体"/>
                  <w:color w:val="auto"/>
                  <w:lang w:val="en-US" w:eastAsia="zh-CN"/>
                </w:rPr>
                <w:t>23</w:t>
              </w:r>
            </w:ins>
            <w:ins w:id="5" w:author="Administrator" w:date="2023-11-01T19:52:28Z">
              <w:r>
                <w:rPr>
                  <w:rFonts w:hint="eastAsia" w:ascii="宋体" w:hAnsi="宋体" w:eastAsia="宋体" w:cs="宋体"/>
                  <w:color w:val="auto"/>
                  <w:lang w:val="en-US" w:eastAsia="zh-CN"/>
                </w:rPr>
                <w:t>.</w:t>
              </w:r>
            </w:ins>
            <w:ins w:id="6" w:author="Administrator" w:date="2023-11-01T19:52:32Z">
              <w:r>
                <w:rPr>
                  <w:rFonts w:hint="eastAsia" w:ascii="宋体" w:hAnsi="宋体" w:eastAsia="宋体" w:cs="宋体"/>
                  <w:color w:val="auto"/>
                  <w:lang w:val="en-US" w:eastAsia="zh-CN"/>
                </w:rPr>
                <w:t>10</w:t>
              </w:r>
            </w:ins>
            <w:ins w:id="7" w:author="Administrator" w:date="2023-11-01T19:52:34Z">
              <w:r>
                <w:rPr>
                  <w:rFonts w:hint="eastAsia" w:ascii="宋体" w:hAnsi="宋体" w:eastAsia="宋体" w:cs="宋体"/>
                  <w:color w:val="auto"/>
                  <w:lang w:val="en-US" w:eastAsia="zh-CN"/>
                </w:rPr>
                <w:t>.</w:t>
              </w:r>
            </w:ins>
            <w:ins w:id="8" w:author="Administrator" w:date="2023-11-01T19:52:35Z">
              <w:r>
                <w:rPr>
                  <w:rFonts w:hint="eastAsia" w:ascii="宋体" w:hAnsi="宋体" w:eastAsia="宋体" w:cs="宋体"/>
                  <w:color w:val="auto"/>
                  <w:lang w:val="en-US" w:eastAsia="zh-CN"/>
                </w:rPr>
                <w:t>08</w:t>
              </w:r>
            </w:ins>
          </w:p>
        </w:tc>
        <w:tc>
          <w:tcPr>
            <w:tcW w:w="365" w:type="pct"/>
            <w:vAlign w:val="top"/>
          </w:tcPr>
          <w:p>
            <w:pPr>
              <w:jc w:val="both"/>
              <w:rPr>
                <w:ins w:id="9" w:author="Administrator" w:date="2023-11-01T19:52:22Z"/>
                <w:rFonts w:hint="default" w:ascii="宋体" w:hAnsi="宋体" w:eastAsia="宋体" w:cs="宋体"/>
                <w:color w:val="auto"/>
                <w:lang w:val="en-US" w:eastAsia="zh-CN"/>
              </w:rPr>
            </w:pPr>
            <w:ins w:id="10" w:author="Administrator" w:date="2023-11-01T19:52:37Z">
              <w:r>
                <w:rPr>
                  <w:rFonts w:hint="eastAsia" w:ascii="宋体" w:hAnsi="宋体" w:eastAsia="宋体" w:cs="宋体"/>
                  <w:color w:val="auto"/>
                  <w:lang w:val="en-US" w:eastAsia="zh-CN"/>
                </w:rPr>
                <w:t>2.2</w:t>
              </w:r>
            </w:ins>
            <w:ins w:id="11" w:author="Administrator" w:date="2023-11-01T19:52:38Z">
              <w:r>
                <w:rPr>
                  <w:rFonts w:hint="eastAsia" w:ascii="宋体" w:hAnsi="宋体" w:eastAsia="宋体" w:cs="宋体"/>
                  <w:color w:val="auto"/>
                  <w:lang w:val="en-US" w:eastAsia="zh-CN"/>
                </w:rPr>
                <w:t>0</w:t>
              </w:r>
            </w:ins>
          </w:p>
        </w:tc>
        <w:tc>
          <w:tcPr>
            <w:tcW w:w="970" w:type="pct"/>
            <w:vAlign w:val="top"/>
          </w:tcPr>
          <w:p>
            <w:pPr>
              <w:jc w:val="center"/>
              <w:rPr>
                <w:ins w:id="12" w:author="Administrator" w:date="2023-11-01T19:52:22Z"/>
                <w:rFonts w:hint="default" w:ascii="宋体" w:hAnsi="宋体" w:eastAsia="宋体" w:cs="宋体"/>
                <w:color w:val="auto"/>
                <w:kern w:val="2"/>
                <w:sz w:val="21"/>
                <w:szCs w:val="24"/>
                <w:lang w:val="en-US" w:eastAsia="zh-CN" w:bidi="ar-SA"/>
              </w:rPr>
            </w:pPr>
            <w:ins w:id="13" w:author="Administrator" w:date="2023-11-01T19:52:41Z">
              <w:r>
                <w:rPr>
                  <w:rFonts w:hint="eastAsia" w:ascii="宋体" w:hAnsi="宋体" w:eastAsia="宋体" w:cs="宋体"/>
                  <w:color w:val="auto"/>
                  <w:kern w:val="2"/>
                  <w:sz w:val="21"/>
                  <w:szCs w:val="24"/>
                  <w:lang w:val="en-US" w:eastAsia="zh-CN" w:bidi="ar-SA"/>
                </w:rPr>
                <w:t>袁志红</w:t>
              </w:r>
            </w:ins>
          </w:p>
        </w:tc>
        <w:tc>
          <w:tcPr>
            <w:tcW w:w="2935" w:type="pct"/>
            <w:vAlign w:val="top"/>
          </w:tcPr>
          <w:p>
            <w:pPr>
              <w:numPr>
                <w:ilvl w:val="0"/>
                <w:numId w:val="16"/>
              </w:numPr>
              <w:tabs>
                <w:tab w:val="left" w:pos="0"/>
              </w:tabs>
              <w:ind w:left="0" w:leftChars="0" w:firstLine="0" w:firstLineChars="0"/>
              <w:jc w:val="left"/>
              <w:rPr>
                <w:ins w:id="14" w:author="Administrator" w:date="2023-12-20T14:57:28Z"/>
                <w:rFonts w:hint="eastAsia" w:ascii="宋体" w:hAnsi="宋体" w:eastAsia="宋体" w:cs="宋体"/>
                <w:color w:val="auto"/>
                <w:kern w:val="0"/>
                <w:sz w:val="20"/>
                <w:szCs w:val="20"/>
                <w:lang w:val="en-US" w:eastAsia="zh-CN" w:bidi="ar"/>
              </w:rPr>
            </w:pPr>
            <w:ins w:id="15" w:author="Administrator" w:date="2023-11-01T19:52:50Z">
              <w:r>
                <w:rPr>
                  <w:rFonts w:hint="eastAsia" w:ascii="宋体" w:hAnsi="宋体" w:eastAsia="宋体" w:cs="宋体"/>
                  <w:color w:val="auto"/>
                  <w:kern w:val="0"/>
                  <w:sz w:val="20"/>
                  <w:szCs w:val="20"/>
                  <w:lang w:val="en-US" w:eastAsia="zh-CN" w:bidi="ar"/>
                </w:rPr>
                <w:t>添加</w:t>
              </w:r>
            </w:ins>
            <w:ins w:id="16" w:author="Administrator" w:date="2023-11-01T19:52:53Z">
              <w:r>
                <w:rPr>
                  <w:rFonts w:hint="eastAsia" w:ascii="宋体" w:hAnsi="宋体" w:eastAsia="宋体" w:cs="宋体"/>
                  <w:color w:val="auto"/>
                  <w:kern w:val="0"/>
                  <w:sz w:val="20"/>
                  <w:szCs w:val="20"/>
                  <w:lang w:val="en-US" w:eastAsia="zh-CN" w:bidi="ar"/>
                </w:rPr>
                <w:t>设备</w:t>
              </w:r>
            </w:ins>
            <w:ins w:id="17" w:author="Administrator" w:date="2023-11-01T19:52:56Z">
              <w:r>
                <w:rPr>
                  <w:rFonts w:hint="eastAsia" w:ascii="宋体" w:hAnsi="宋体" w:eastAsia="宋体" w:cs="宋体"/>
                  <w:color w:val="auto"/>
                  <w:kern w:val="0"/>
                  <w:sz w:val="20"/>
                  <w:szCs w:val="20"/>
                  <w:lang w:val="en-US" w:eastAsia="zh-CN" w:bidi="ar"/>
                </w:rPr>
                <w:t>用电</w:t>
              </w:r>
            </w:ins>
            <w:ins w:id="18" w:author="Administrator" w:date="2023-11-01T19:52:57Z">
              <w:r>
                <w:rPr>
                  <w:rFonts w:hint="eastAsia" w:ascii="宋体" w:hAnsi="宋体" w:eastAsia="宋体" w:cs="宋体"/>
                  <w:color w:val="auto"/>
                  <w:kern w:val="0"/>
                  <w:sz w:val="20"/>
                  <w:szCs w:val="20"/>
                  <w:lang w:val="en-US" w:eastAsia="zh-CN" w:bidi="ar"/>
                </w:rPr>
                <w:t>数据</w:t>
              </w:r>
            </w:ins>
            <w:ins w:id="19" w:author="Administrator" w:date="2023-11-01T19:53:00Z">
              <w:r>
                <w:rPr>
                  <w:rFonts w:hint="eastAsia" w:ascii="宋体" w:hAnsi="宋体" w:eastAsia="宋体" w:cs="宋体"/>
                  <w:color w:val="auto"/>
                  <w:kern w:val="0"/>
                  <w:sz w:val="20"/>
                  <w:szCs w:val="20"/>
                  <w:lang w:val="en-US" w:eastAsia="zh-CN" w:bidi="ar"/>
                </w:rPr>
                <w:t>上报</w:t>
              </w:r>
            </w:ins>
            <w:ins w:id="20" w:author="Administrator" w:date="2023-11-01T19:53:01Z">
              <w:r>
                <w:rPr>
                  <w:rFonts w:hint="eastAsia" w:ascii="宋体" w:hAnsi="宋体" w:eastAsia="宋体" w:cs="宋体"/>
                  <w:color w:val="auto"/>
                  <w:kern w:val="0"/>
                  <w:sz w:val="20"/>
                  <w:szCs w:val="20"/>
                  <w:lang w:val="en-US" w:eastAsia="zh-CN" w:bidi="ar"/>
                </w:rPr>
                <w:t>控制</w:t>
              </w:r>
            </w:ins>
            <w:ins w:id="21" w:author="Administrator" w:date="2023-11-01T19:53:02Z">
              <w:r>
                <w:rPr>
                  <w:rFonts w:hint="eastAsia" w:ascii="宋体" w:hAnsi="宋体" w:eastAsia="宋体" w:cs="宋体"/>
                  <w:color w:val="auto"/>
                  <w:kern w:val="0"/>
                  <w:sz w:val="20"/>
                  <w:szCs w:val="20"/>
                  <w:lang w:val="en-US" w:eastAsia="zh-CN" w:bidi="ar"/>
                </w:rPr>
                <w:t>和</w:t>
              </w:r>
            </w:ins>
            <w:ins w:id="22" w:author="Administrator" w:date="2023-11-01T19:53:06Z">
              <w:r>
                <w:rPr>
                  <w:rFonts w:hint="eastAsia" w:ascii="宋体" w:hAnsi="宋体" w:eastAsia="宋体" w:cs="宋体"/>
                  <w:color w:val="auto"/>
                  <w:kern w:val="0"/>
                  <w:sz w:val="20"/>
                  <w:szCs w:val="20"/>
                  <w:lang w:val="en-US" w:eastAsia="zh-CN" w:bidi="ar"/>
                </w:rPr>
                <w:t>数据</w:t>
              </w:r>
            </w:ins>
            <w:ins w:id="23" w:author="Administrator" w:date="2023-11-01T19:53:07Z">
              <w:r>
                <w:rPr>
                  <w:rFonts w:hint="eastAsia" w:ascii="宋体" w:hAnsi="宋体" w:eastAsia="宋体" w:cs="宋体"/>
                  <w:color w:val="auto"/>
                  <w:kern w:val="0"/>
                  <w:sz w:val="20"/>
                  <w:szCs w:val="20"/>
                  <w:lang w:val="en-US" w:eastAsia="zh-CN" w:bidi="ar"/>
                </w:rPr>
                <w:t>上报</w:t>
              </w:r>
            </w:ins>
          </w:p>
          <w:p>
            <w:pPr>
              <w:numPr>
                <w:ilvl w:val="0"/>
                <w:numId w:val="16"/>
              </w:numPr>
              <w:tabs>
                <w:tab w:val="left" w:pos="0"/>
              </w:tabs>
              <w:ind w:left="0" w:leftChars="0" w:firstLine="0" w:firstLineChars="0"/>
              <w:jc w:val="left"/>
              <w:rPr>
                <w:ins w:id="24" w:author="Administrator" w:date="2023-11-01T19:52:22Z"/>
                <w:rFonts w:hint="eastAsia" w:ascii="宋体" w:hAnsi="宋体" w:eastAsia="宋体" w:cs="宋体"/>
                <w:color w:val="auto"/>
                <w:kern w:val="0"/>
                <w:sz w:val="20"/>
                <w:szCs w:val="20"/>
                <w:lang w:val="en-US" w:eastAsia="zh-CN" w:bidi="ar"/>
              </w:rPr>
            </w:pPr>
            <w:ins w:id="25" w:author="Administrator" w:date="2023-12-20T14:57:45Z">
              <w:r>
                <w:rPr>
                  <w:rFonts w:hint="eastAsia" w:ascii="宋体" w:hAnsi="宋体" w:eastAsia="宋体" w:cs="宋体"/>
                  <w:color w:val="auto"/>
                  <w:kern w:val="0"/>
                  <w:sz w:val="20"/>
                  <w:szCs w:val="20"/>
                  <w:lang w:val="en-US" w:eastAsia="zh-CN" w:bidi="ar"/>
                </w:rPr>
                <w:t>设备</w:t>
              </w:r>
            </w:ins>
            <w:ins w:id="26" w:author="Administrator" w:date="2023-12-20T14:57:46Z">
              <w:r>
                <w:rPr>
                  <w:rFonts w:hint="eastAsia" w:ascii="宋体" w:hAnsi="宋体" w:eastAsia="宋体" w:cs="宋体"/>
                  <w:color w:val="auto"/>
                  <w:kern w:val="0"/>
                  <w:sz w:val="20"/>
                  <w:szCs w:val="20"/>
                  <w:lang w:val="en-US" w:eastAsia="zh-CN" w:bidi="ar"/>
                </w:rPr>
                <w:t>运动</w:t>
              </w:r>
            </w:ins>
            <w:ins w:id="27" w:author="Administrator" w:date="2023-12-20T14:57:47Z">
              <w:r>
                <w:rPr>
                  <w:rFonts w:hint="eastAsia" w:ascii="宋体" w:hAnsi="宋体" w:eastAsia="宋体" w:cs="宋体"/>
                  <w:color w:val="auto"/>
                  <w:kern w:val="0"/>
                  <w:sz w:val="20"/>
                  <w:szCs w:val="20"/>
                  <w:lang w:val="en-US" w:eastAsia="zh-CN" w:bidi="ar"/>
                </w:rPr>
                <w:t>数据</w:t>
              </w:r>
            </w:ins>
            <w:ins w:id="28" w:author="Administrator" w:date="2023-12-20T14:57:53Z">
              <w:r>
                <w:rPr>
                  <w:rFonts w:hint="eastAsia" w:ascii="宋体" w:hAnsi="宋体" w:eastAsia="宋体" w:cs="宋体"/>
                  <w:color w:val="auto"/>
                  <w:kern w:val="0"/>
                  <w:sz w:val="20"/>
                  <w:szCs w:val="20"/>
                  <w:lang w:val="en-US" w:eastAsia="zh-CN" w:bidi="ar"/>
                </w:rPr>
                <w:t>同步</w:t>
              </w:r>
            </w:ins>
            <w:ins w:id="29" w:author="Administrator" w:date="2023-12-20T14:57:58Z">
              <w:r>
                <w:rPr>
                  <w:rFonts w:hint="eastAsia" w:ascii="宋体" w:hAnsi="宋体" w:eastAsia="宋体" w:cs="宋体"/>
                  <w:color w:val="auto"/>
                  <w:kern w:val="0"/>
                  <w:sz w:val="20"/>
                  <w:szCs w:val="20"/>
                  <w:lang w:val="en-US" w:eastAsia="zh-CN" w:bidi="ar"/>
                </w:rPr>
                <w:t>中</w:t>
              </w:r>
            </w:ins>
            <w:ins w:id="30" w:author="Administrator" w:date="2023-12-20T14:58:02Z">
              <w:r>
                <w:rPr>
                  <w:rFonts w:hint="eastAsia" w:ascii="宋体" w:hAnsi="宋体" w:eastAsia="宋体" w:cs="宋体"/>
                  <w:color w:val="auto"/>
                  <w:kern w:val="0"/>
                  <w:sz w:val="20"/>
                  <w:szCs w:val="20"/>
                  <w:lang w:val="en-US" w:eastAsia="zh-CN" w:bidi="ar"/>
                </w:rPr>
                <w:t>锻炼</w:t>
              </w:r>
            </w:ins>
            <w:ins w:id="31" w:author="Administrator" w:date="2023-12-20T14:58:04Z">
              <w:r>
                <w:rPr>
                  <w:rFonts w:hint="eastAsia" w:ascii="宋体" w:hAnsi="宋体" w:eastAsia="宋体" w:cs="宋体"/>
                  <w:color w:val="auto"/>
                  <w:kern w:val="0"/>
                  <w:sz w:val="20"/>
                  <w:szCs w:val="20"/>
                  <w:lang w:val="en-US" w:eastAsia="zh-CN" w:bidi="ar"/>
                </w:rPr>
                <w:t>数据</w:t>
              </w:r>
            </w:ins>
            <w:ins w:id="32" w:author="Administrator" w:date="2023-12-20T14:58:07Z">
              <w:r>
                <w:rPr>
                  <w:rFonts w:hint="eastAsia" w:ascii="宋体" w:hAnsi="宋体" w:eastAsia="宋体" w:cs="宋体"/>
                  <w:color w:val="auto"/>
                  <w:kern w:val="0"/>
                  <w:sz w:val="20"/>
                  <w:szCs w:val="20"/>
                  <w:lang w:val="en-US" w:eastAsia="zh-CN" w:bidi="ar"/>
                </w:rPr>
                <w:t>项</w:t>
              </w:r>
            </w:ins>
            <w:ins w:id="33" w:author="Administrator" w:date="2023-12-20T14:58:10Z">
              <w:r>
                <w:rPr>
                  <w:rFonts w:hint="eastAsia" w:ascii="宋体" w:hAnsi="宋体" w:eastAsia="宋体" w:cs="宋体"/>
                  <w:color w:val="auto"/>
                  <w:kern w:val="0"/>
                  <w:sz w:val="20"/>
                  <w:szCs w:val="20"/>
                  <w:lang w:val="en-US" w:eastAsia="zh-CN" w:bidi="ar"/>
                </w:rPr>
                <w:t>增加</w:t>
              </w:r>
            </w:ins>
            <w:ins w:id="34" w:author="Administrator" w:date="2023-12-20T14:58:12Z">
              <w:r>
                <w:rPr>
                  <w:rFonts w:hint="eastAsia" w:ascii="宋体" w:hAnsi="宋体" w:eastAsia="宋体" w:cs="宋体"/>
                  <w:color w:val="auto"/>
                  <w:kern w:val="0"/>
                  <w:sz w:val="20"/>
                  <w:szCs w:val="20"/>
                  <w:lang w:val="en-US" w:eastAsia="zh-CN" w:bidi="ar"/>
                </w:rPr>
                <w:t>定位</w:t>
              </w:r>
            </w:ins>
            <w:ins w:id="35" w:author="Administrator" w:date="2023-12-20T14:58:14Z">
              <w:r>
                <w:rPr>
                  <w:rFonts w:hint="eastAsia" w:ascii="宋体" w:hAnsi="宋体" w:eastAsia="宋体" w:cs="宋体"/>
                  <w:color w:val="auto"/>
                  <w:kern w:val="0"/>
                  <w:sz w:val="20"/>
                  <w:szCs w:val="20"/>
                  <w:lang w:val="en-US" w:eastAsia="zh-CN" w:bidi="ar"/>
                </w:rPr>
                <w:t>数据</w:t>
              </w:r>
            </w:ins>
            <w:ins w:id="36" w:author="Administrator" w:date="2023-12-20T14:58:18Z">
              <w:r>
                <w:rPr>
                  <w:rFonts w:hint="eastAsia" w:ascii="宋体" w:hAnsi="宋体" w:eastAsia="宋体" w:cs="宋体"/>
                  <w:color w:val="auto"/>
                  <w:kern w:val="0"/>
                  <w:sz w:val="20"/>
                  <w:szCs w:val="20"/>
                  <w:lang w:val="en-US" w:eastAsia="zh-CN" w:bidi="ar"/>
                </w:rPr>
                <w:t>字段</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37" w:author="Administrator" w:date="2023-12-20T17:55:38Z"/>
        </w:trPr>
        <w:tc>
          <w:tcPr>
            <w:tcW w:w="727" w:type="pct"/>
            <w:vAlign w:val="top"/>
          </w:tcPr>
          <w:p>
            <w:pPr>
              <w:jc w:val="both"/>
              <w:rPr>
                <w:ins w:id="38" w:author="Administrator" w:date="2023-12-20T17:55:38Z"/>
                <w:rFonts w:hint="default" w:ascii="宋体" w:hAnsi="宋体" w:eastAsia="宋体" w:cs="宋体"/>
                <w:color w:val="auto"/>
                <w:lang w:val="en-US" w:eastAsia="zh-CN"/>
              </w:rPr>
            </w:pPr>
            <w:ins w:id="39" w:author="Administrator" w:date="2023-12-20T17:55:40Z">
              <w:r>
                <w:rPr>
                  <w:rFonts w:hint="eastAsia" w:ascii="宋体" w:hAnsi="宋体" w:eastAsia="宋体" w:cs="宋体"/>
                  <w:color w:val="auto"/>
                  <w:lang w:val="en-US" w:eastAsia="zh-CN"/>
                </w:rPr>
                <w:t>2023</w:t>
              </w:r>
            </w:ins>
            <w:ins w:id="40" w:author="Administrator" w:date="2023-12-20T17:55:42Z">
              <w:r>
                <w:rPr>
                  <w:rFonts w:hint="eastAsia" w:ascii="宋体" w:hAnsi="宋体" w:eastAsia="宋体" w:cs="宋体"/>
                  <w:color w:val="auto"/>
                  <w:lang w:val="en-US" w:eastAsia="zh-CN"/>
                </w:rPr>
                <w:t>.12</w:t>
              </w:r>
            </w:ins>
            <w:ins w:id="41" w:author="Administrator" w:date="2023-12-20T17:55:43Z">
              <w:r>
                <w:rPr>
                  <w:rFonts w:hint="eastAsia" w:ascii="宋体" w:hAnsi="宋体" w:eastAsia="宋体" w:cs="宋体"/>
                  <w:color w:val="auto"/>
                  <w:lang w:val="en-US" w:eastAsia="zh-CN"/>
                </w:rPr>
                <w:t>.2</w:t>
              </w:r>
            </w:ins>
            <w:ins w:id="42" w:author="Administrator" w:date="2023-12-20T17:55:44Z">
              <w:r>
                <w:rPr>
                  <w:rFonts w:hint="eastAsia" w:ascii="宋体" w:hAnsi="宋体" w:eastAsia="宋体" w:cs="宋体"/>
                  <w:color w:val="auto"/>
                  <w:lang w:val="en-US" w:eastAsia="zh-CN"/>
                </w:rPr>
                <w:t>0</w:t>
              </w:r>
            </w:ins>
          </w:p>
        </w:tc>
        <w:tc>
          <w:tcPr>
            <w:tcW w:w="365" w:type="pct"/>
            <w:vAlign w:val="top"/>
          </w:tcPr>
          <w:p>
            <w:pPr>
              <w:jc w:val="both"/>
              <w:rPr>
                <w:ins w:id="43" w:author="Administrator" w:date="2023-12-20T17:55:38Z"/>
                <w:rFonts w:hint="default" w:ascii="宋体" w:hAnsi="宋体" w:eastAsia="宋体" w:cs="宋体"/>
                <w:color w:val="auto"/>
                <w:lang w:val="en-US" w:eastAsia="zh-CN"/>
              </w:rPr>
            </w:pPr>
            <w:ins w:id="44" w:author="Administrator" w:date="2023-12-20T17:55:46Z">
              <w:r>
                <w:rPr>
                  <w:rFonts w:hint="eastAsia" w:ascii="宋体" w:hAnsi="宋体" w:eastAsia="宋体" w:cs="宋体"/>
                  <w:color w:val="auto"/>
                  <w:lang w:val="en-US" w:eastAsia="zh-CN"/>
                </w:rPr>
                <w:t>2.2</w:t>
              </w:r>
            </w:ins>
            <w:ins w:id="45" w:author="Administrator" w:date="2023-12-20T17:55:47Z">
              <w:r>
                <w:rPr>
                  <w:rFonts w:hint="eastAsia" w:ascii="宋体" w:hAnsi="宋体" w:eastAsia="宋体" w:cs="宋体"/>
                  <w:color w:val="auto"/>
                  <w:lang w:val="en-US" w:eastAsia="zh-CN"/>
                </w:rPr>
                <w:t>1</w:t>
              </w:r>
            </w:ins>
          </w:p>
        </w:tc>
        <w:tc>
          <w:tcPr>
            <w:tcW w:w="970" w:type="pct"/>
            <w:vAlign w:val="top"/>
          </w:tcPr>
          <w:p>
            <w:pPr>
              <w:jc w:val="center"/>
              <w:rPr>
                <w:ins w:id="46" w:author="Administrator" w:date="2023-12-20T17:55:38Z"/>
                <w:rFonts w:hint="default" w:ascii="宋体" w:hAnsi="宋体" w:eastAsia="宋体" w:cs="宋体"/>
                <w:color w:val="auto"/>
                <w:kern w:val="2"/>
                <w:sz w:val="21"/>
                <w:szCs w:val="24"/>
                <w:lang w:val="en-US" w:eastAsia="zh-CN" w:bidi="ar-SA"/>
              </w:rPr>
            </w:pPr>
            <w:ins w:id="47" w:author="Administrator" w:date="2023-12-20T17:55:49Z">
              <w:r>
                <w:rPr>
                  <w:rFonts w:hint="eastAsia" w:ascii="宋体" w:hAnsi="宋体" w:eastAsia="宋体" w:cs="宋体"/>
                  <w:color w:val="auto"/>
                  <w:kern w:val="2"/>
                  <w:sz w:val="21"/>
                  <w:szCs w:val="24"/>
                  <w:lang w:val="en-US" w:eastAsia="zh-CN" w:bidi="ar-SA"/>
                </w:rPr>
                <w:t>袁志红</w:t>
              </w:r>
            </w:ins>
          </w:p>
        </w:tc>
        <w:tc>
          <w:tcPr>
            <w:tcW w:w="2935" w:type="pct"/>
            <w:vAlign w:val="top"/>
          </w:tcPr>
          <w:p>
            <w:pPr>
              <w:numPr>
                <w:ilvl w:val="0"/>
                <w:numId w:val="17"/>
                <w:ins w:id="49" w:author="Administrator" w:date="2023-12-20T17:56:06Z"/>
              </w:numPr>
              <w:tabs>
                <w:tab w:val="left" w:pos="0"/>
              </w:tabs>
              <w:ind w:left="0" w:leftChars="0" w:firstLine="0" w:firstLineChars="0"/>
              <w:jc w:val="left"/>
              <w:rPr>
                <w:ins w:id="50" w:author="Administrator" w:date="2023-12-20T17:55:38Z"/>
                <w:rFonts w:hint="default" w:ascii="宋体" w:hAnsi="宋体" w:eastAsia="宋体" w:cs="宋体"/>
                <w:color w:val="auto"/>
                <w:kern w:val="0"/>
                <w:sz w:val="20"/>
                <w:szCs w:val="20"/>
                <w:lang w:val="en-US" w:eastAsia="zh-CN" w:bidi="ar"/>
              </w:rPr>
              <w:pPrChange w:id="48" w:author="Administrator" w:date="2023-12-20T17:56:12Z">
                <w:pPr>
                  <w:numPr>
                    <w:ilvl w:val="0"/>
                    <w:numId w:val="16"/>
                  </w:numPr>
                  <w:tabs>
                    <w:tab w:val="left" w:pos="0"/>
                  </w:tabs>
                  <w:ind w:left="0" w:leftChars="0" w:firstLine="0" w:firstLineChars="0"/>
                  <w:jc w:val="left"/>
                </w:pPr>
              </w:pPrChange>
            </w:pPr>
            <w:ins w:id="51" w:author="Administrator" w:date="2023-12-20T17:56:03Z">
              <w:r>
                <w:rPr>
                  <w:rFonts w:hint="eastAsia" w:ascii="宋体" w:hAnsi="宋体" w:eastAsia="宋体" w:cs="宋体"/>
                  <w:color w:val="auto"/>
                  <w:lang w:val="en-US" w:eastAsia="zh-CN"/>
                </w:rPr>
                <w:t>“功能列表”添加</w:t>
              </w:r>
            </w:ins>
            <w:ins w:id="52" w:author="Administrator" w:date="2023-12-20T17:56:20Z">
              <w:r>
                <w:rPr>
                  <w:rFonts w:hint="eastAsia" w:ascii="宋体" w:hAnsi="宋体" w:eastAsia="宋体" w:cs="宋体"/>
                  <w:color w:val="auto"/>
                  <w:lang w:val="en-US" w:eastAsia="zh-CN"/>
                </w:rPr>
                <w:t>睡眠</w:t>
              </w:r>
            </w:ins>
            <w:ins w:id="53" w:author="Administrator" w:date="2023-12-20T17:56:23Z">
              <w:r>
                <w:rPr>
                  <w:rFonts w:hint="eastAsia" w:ascii="宋体" w:hAnsi="宋体" w:eastAsia="宋体" w:cs="宋体"/>
                  <w:color w:val="auto"/>
                  <w:lang w:val="en-US" w:eastAsia="zh-CN"/>
                </w:rPr>
                <w:t>数据</w:t>
              </w:r>
            </w:ins>
            <w:ins w:id="54" w:author="Administrator" w:date="2023-12-20T17:56:26Z">
              <w:r>
                <w:rPr>
                  <w:rFonts w:hint="eastAsia" w:ascii="宋体" w:hAnsi="宋体" w:eastAsia="宋体" w:cs="宋体"/>
                  <w:color w:val="auto"/>
                  <w:lang w:val="en-US" w:eastAsia="zh-CN"/>
                </w:rPr>
                <w:t>版本</w:t>
              </w:r>
            </w:ins>
          </w:p>
        </w:tc>
      </w:tr>
    </w:tbl>
    <w:p>
      <w:pPr>
        <w:rPr>
          <w:rFonts w:hint="eastAsia" w:ascii="宋体" w:hAnsi="宋体" w:eastAsia="宋体" w:cs="宋体"/>
          <w:color w:val="auto"/>
        </w:rPr>
      </w:pPr>
    </w:p>
    <w:p>
      <w:pPr>
        <w:rPr>
          <w:rFonts w:hint="eastAsia" w:ascii="宋体" w:hAnsi="宋体" w:eastAsia="宋体" w:cs="宋体"/>
          <w:color w:val="auto"/>
        </w:rPr>
      </w:pPr>
    </w:p>
    <w:p>
      <w:pPr>
        <w:rPr>
          <w:rFonts w:hint="eastAsia" w:ascii="宋体" w:hAnsi="宋体" w:eastAsia="宋体" w:cs="宋体"/>
          <w:color w:val="auto"/>
        </w:rPr>
      </w:pPr>
    </w:p>
    <w:p>
      <w:pPr>
        <w:rPr>
          <w:rFonts w:hint="eastAsia" w:ascii="宋体" w:hAnsi="宋体" w:eastAsia="宋体" w:cs="宋体"/>
          <w:color w:val="auto"/>
        </w:rPr>
      </w:pPr>
    </w:p>
    <w:p>
      <w:pPr>
        <w:rPr>
          <w:rFonts w:hint="eastAsia" w:ascii="宋体" w:hAnsi="宋体" w:eastAsia="宋体" w:cs="宋体"/>
          <w:color w:val="auto"/>
        </w:rPr>
      </w:pPr>
    </w:p>
    <w:p>
      <w:pPr>
        <w:rPr>
          <w:rFonts w:hint="eastAsia" w:ascii="宋体" w:hAnsi="宋体" w:eastAsia="宋体" w:cs="宋体"/>
          <w:color w:val="auto"/>
        </w:rPr>
      </w:pPr>
    </w:p>
    <w:p>
      <w:pPr>
        <w:rPr>
          <w:rFonts w:hint="eastAsia" w:ascii="宋体" w:hAnsi="宋体" w:eastAsia="宋体" w:cs="宋体"/>
          <w:color w:val="auto"/>
        </w:rPr>
      </w:pPr>
    </w:p>
    <w:p>
      <w:pPr>
        <w:rPr>
          <w:rFonts w:hint="eastAsia" w:ascii="宋体" w:hAnsi="宋体" w:eastAsia="宋体" w:cs="宋体"/>
          <w:color w:val="auto"/>
        </w:rPr>
      </w:pPr>
    </w:p>
    <w:p>
      <w:pPr>
        <w:rPr>
          <w:rFonts w:hint="eastAsia" w:ascii="宋体" w:hAnsi="宋体" w:eastAsia="宋体" w:cs="宋体"/>
          <w:color w:val="auto"/>
        </w:rPr>
      </w:pPr>
    </w:p>
    <w:p>
      <w:pPr>
        <w:rPr>
          <w:rFonts w:hint="eastAsia" w:ascii="宋体" w:hAnsi="宋体" w:eastAsia="宋体" w:cs="宋体"/>
          <w:color w:val="auto"/>
        </w:rPr>
      </w:pPr>
    </w:p>
    <w:p>
      <w:pPr>
        <w:pStyle w:val="35"/>
        <w:rPr>
          <w:rFonts w:hint="eastAsia" w:ascii="宋体" w:hAnsi="宋体" w:eastAsia="宋体" w:cs="宋体"/>
          <w:color w:val="auto"/>
        </w:rPr>
      </w:pPr>
      <w:r>
        <w:rPr>
          <w:rFonts w:hint="eastAsia" w:ascii="宋体" w:hAnsi="宋体" w:eastAsia="宋体" w:cs="宋体"/>
          <w:color w:val="auto"/>
          <w:lang w:val="zh-CN"/>
        </w:rPr>
        <w:t>目录</w:t>
      </w:r>
    </w:p>
    <w:p>
      <w:pPr>
        <w:pStyle w:val="18"/>
        <w:tabs>
          <w:tab w:val="right" w:leader="dot" w:pos="8306"/>
        </w:tabs>
      </w:pPr>
      <w:r>
        <w:rPr>
          <w:rFonts w:hint="eastAsia" w:ascii="宋体" w:hAnsi="宋体" w:eastAsia="宋体" w:cs="宋体"/>
          <w:color w:val="auto"/>
        </w:rPr>
        <w:fldChar w:fldCharType="begin"/>
      </w:r>
      <w:r>
        <w:rPr>
          <w:rFonts w:hint="eastAsia" w:ascii="宋体" w:hAnsi="宋体" w:eastAsia="宋体" w:cs="宋体"/>
          <w:color w:val="auto"/>
        </w:rPr>
        <w:instrText xml:space="preserve"> TOC \o "1-3" \h \z \u </w:instrText>
      </w:r>
      <w:r>
        <w:rPr>
          <w:rFonts w:hint="eastAsia" w:ascii="宋体" w:hAnsi="宋体" w:eastAsia="宋体" w:cs="宋体"/>
          <w:color w:val="auto"/>
        </w:rPr>
        <w:fldChar w:fldCharType="separate"/>
      </w:r>
      <w:r>
        <w:rPr>
          <w:rFonts w:hint="eastAsia" w:ascii="宋体" w:hAnsi="宋体" w:eastAsia="宋体" w:cs="宋体"/>
          <w:color w:val="auto"/>
        </w:rPr>
        <w:fldChar w:fldCharType="begin"/>
      </w:r>
      <w:r>
        <w:rPr>
          <w:rFonts w:hint="eastAsia" w:ascii="宋体" w:hAnsi="宋体" w:eastAsia="宋体" w:cs="宋体"/>
        </w:rPr>
        <w:instrText xml:space="preserve"> HYPERLINK \l _Toc117 </w:instrText>
      </w:r>
      <w:r>
        <w:rPr>
          <w:rFonts w:hint="eastAsia" w:ascii="宋体" w:hAnsi="宋体" w:eastAsia="宋体" w:cs="宋体"/>
        </w:rPr>
        <w:fldChar w:fldCharType="separate"/>
      </w:r>
      <w:r>
        <w:rPr>
          <w:rFonts w:hint="default" w:ascii="宋体" w:hAnsi="宋体" w:eastAsia="宋体" w:cs="宋体"/>
        </w:rPr>
        <w:t xml:space="preserve">1. </w:t>
      </w:r>
      <w:r>
        <w:rPr>
          <w:rFonts w:hint="eastAsia" w:ascii="宋体" w:hAnsi="宋体" w:eastAsia="宋体" w:cs="宋体"/>
          <w:lang w:val="en-US" w:eastAsia="zh-CN"/>
        </w:rPr>
        <w:t>数据类型</w:t>
      </w:r>
      <w:r>
        <w:tab/>
      </w:r>
      <w:r>
        <w:fldChar w:fldCharType="begin"/>
      </w:r>
      <w:r>
        <w:instrText xml:space="preserve"> PAGEREF _Toc117 \h </w:instrText>
      </w:r>
      <w:r>
        <w:fldChar w:fldCharType="separate"/>
      </w:r>
      <w:r>
        <w:t>8</w:t>
      </w:r>
      <w:r>
        <w:fldChar w:fldCharType="end"/>
      </w:r>
      <w:r>
        <w:rPr>
          <w:rFonts w:hint="eastAsia" w:ascii="宋体" w:hAnsi="宋体" w:eastAsia="宋体" w:cs="宋体"/>
          <w:color w:val="auto"/>
        </w:rPr>
        <w:fldChar w:fldCharType="end"/>
      </w:r>
    </w:p>
    <w:p>
      <w:pPr>
        <w:pStyle w:val="18"/>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_Toc19478 </w:instrText>
      </w:r>
      <w:r>
        <w:rPr>
          <w:rFonts w:hint="eastAsia" w:ascii="宋体" w:hAnsi="宋体" w:eastAsia="宋体" w:cs="宋体"/>
        </w:rPr>
        <w:fldChar w:fldCharType="separate"/>
      </w:r>
      <w:r>
        <w:rPr>
          <w:rFonts w:hint="default" w:ascii="宋体" w:hAnsi="宋体" w:eastAsia="宋体" w:cs="宋体"/>
        </w:rPr>
        <w:t xml:space="preserve">2. </w:t>
      </w:r>
      <w:r>
        <w:rPr>
          <w:rFonts w:hint="eastAsia" w:ascii="宋体" w:hAnsi="宋体" w:eastAsia="宋体" w:cs="宋体"/>
        </w:rPr>
        <w:t>数据结构</w:t>
      </w:r>
      <w:r>
        <w:tab/>
      </w:r>
      <w:r>
        <w:fldChar w:fldCharType="begin"/>
      </w:r>
      <w:r>
        <w:instrText xml:space="preserve"> PAGEREF _Toc19478 \h </w:instrText>
      </w:r>
      <w:r>
        <w:fldChar w:fldCharType="separate"/>
      </w:r>
      <w:r>
        <w:t>8</w:t>
      </w:r>
      <w:r>
        <w:fldChar w:fldCharType="end"/>
      </w:r>
      <w:r>
        <w:rPr>
          <w:rFonts w:hint="eastAsia" w:ascii="宋体" w:hAnsi="宋体" w:eastAsia="宋体" w:cs="宋体"/>
          <w:color w:val="auto"/>
        </w:rPr>
        <w:fldChar w:fldCharType="end"/>
      </w:r>
    </w:p>
    <w:p>
      <w:pPr>
        <w:pStyle w:val="21"/>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_Toc21445 </w:instrText>
      </w:r>
      <w:r>
        <w:rPr>
          <w:rFonts w:hint="eastAsia" w:ascii="宋体" w:hAnsi="宋体" w:eastAsia="宋体" w:cs="宋体"/>
        </w:rPr>
        <w:fldChar w:fldCharType="separate"/>
      </w:r>
      <w:r>
        <w:rPr>
          <w:rFonts w:hint="default" w:ascii="宋体" w:hAnsi="宋体" w:eastAsia="宋体" w:cs="宋体"/>
        </w:rPr>
        <w:t xml:space="preserve">2.1. </w:t>
      </w:r>
      <w:r>
        <w:rPr>
          <w:rFonts w:hint="eastAsia" w:ascii="宋体" w:hAnsi="宋体" w:eastAsia="宋体" w:cs="宋体"/>
        </w:rPr>
        <w:t>数据长度&lt;=20byte</w:t>
      </w:r>
      <w:r>
        <w:tab/>
      </w:r>
      <w:r>
        <w:fldChar w:fldCharType="begin"/>
      </w:r>
      <w:r>
        <w:instrText xml:space="preserve"> PAGEREF _Toc21445 \h </w:instrText>
      </w:r>
      <w:r>
        <w:fldChar w:fldCharType="separate"/>
      </w:r>
      <w:r>
        <w:t>8</w:t>
      </w:r>
      <w:r>
        <w:fldChar w:fldCharType="end"/>
      </w:r>
      <w:r>
        <w:rPr>
          <w:rFonts w:hint="eastAsia" w:ascii="宋体" w:hAnsi="宋体" w:eastAsia="宋体" w:cs="宋体"/>
          <w:color w:val="auto"/>
        </w:rPr>
        <w:fldChar w:fldCharType="end"/>
      </w:r>
    </w:p>
    <w:p>
      <w:pPr>
        <w:pStyle w:val="21"/>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_Toc25011 </w:instrText>
      </w:r>
      <w:r>
        <w:rPr>
          <w:rFonts w:hint="eastAsia" w:ascii="宋体" w:hAnsi="宋体" w:eastAsia="宋体" w:cs="宋体"/>
        </w:rPr>
        <w:fldChar w:fldCharType="separate"/>
      </w:r>
      <w:r>
        <w:rPr>
          <w:rFonts w:hint="default" w:ascii="宋体" w:hAnsi="宋体" w:eastAsia="宋体" w:cs="宋体"/>
        </w:rPr>
        <w:t xml:space="preserve">2.2. </w:t>
      </w:r>
      <w:r>
        <w:rPr>
          <w:rFonts w:hint="eastAsia" w:ascii="宋体" w:hAnsi="宋体" w:eastAsia="宋体" w:cs="宋体"/>
        </w:rPr>
        <w:t>数据长度&gt;20byte</w:t>
      </w:r>
      <w:r>
        <w:tab/>
      </w:r>
      <w:r>
        <w:fldChar w:fldCharType="begin"/>
      </w:r>
      <w:r>
        <w:instrText xml:space="preserve"> PAGEREF _Toc25011 \h </w:instrText>
      </w:r>
      <w:r>
        <w:fldChar w:fldCharType="separate"/>
      </w:r>
      <w:r>
        <w:t>8</w:t>
      </w:r>
      <w:r>
        <w:fldChar w:fldCharType="end"/>
      </w:r>
      <w:r>
        <w:rPr>
          <w:rFonts w:hint="eastAsia" w:ascii="宋体" w:hAnsi="宋体" w:eastAsia="宋体" w:cs="宋体"/>
          <w:color w:val="auto"/>
        </w:rPr>
        <w:fldChar w:fldCharType="end"/>
      </w:r>
    </w:p>
    <w:p>
      <w:pPr>
        <w:pStyle w:val="21"/>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_Toc23270 </w:instrText>
      </w:r>
      <w:r>
        <w:rPr>
          <w:rFonts w:hint="eastAsia" w:ascii="宋体" w:hAnsi="宋体" w:eastAsia="宋体" w:cs="宋体"/>
        </w:rPr>
        <w:fldChar w:fldCharType="separate"/>
      </w:r>
      <w:r>
        <w:rPr>
          <w:rFonts w:hint="default" w:ascii="宋体" w:hAnsi="宋体" w:eastAsia="宋体" w:cs="宋体"/>
        </w:rPr>
        <w:t xml:space="preserve">2.3. </w:t>
      </w:r>
      <w:r>
        <w:rPr>
          <w:rFonts w:hint="eastAsia" w:ascii="宋体" w:hAnsi="宋体" w:eastAsia="宋体" w:cs="宋体"/>
          <w:lang w:val="en-US" w:eastAsia="zh-Hans"/>
        </w:rPr>
        <w:t>数据长度不限</w:t>
      </w:r>
      <w:r>
        <w:tab/>
      </w:r>
      <w:r>
        <w:fldChar w:fldCharType="begin"/>
      </w:r>
      <w:r>
        <w:instrText xml:space="preserve"> PAGEREF _Toc23270 \h </w:instrText>
      </w:r>
      <w:r>
        <w:fldChar w:fldCharType="separate"/>
      </w:r>
      <w:r>
        <w:t>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_Toc4232 </w:instrText>
      </w:r>
      <w:r>
        <w:rPr>
          <w:rFonts w:hint="eastAsia" w:ascii="宋体" w:hAnsi="宋体" w:eastAsia="宋体" w:cs="宋体"/>
        </w:rPr>
        <w:fldChar w:fldCharType="separate"/>
      </w:r>
      <w:r>
        <w:rPr>
          <w:rFonts w:hint="default"/>
          <w:bCs/>
          <w:lang w:val="en-US" w:eastAsia="zh-CN"/>
        </w:rPr>
        <w:t xml:space="preserve">2.3.1. </w:t>
      </w:r>
      <w:r>
        <w:rPr>
          <w:rFonts w:hint="eastAsia"/>
          <w:lang w:val="en-US" w:eastAsia="zh-CN"/>
        </w:rPr>
        <w:t>消息结构</w:t>
      </w:r>
      <w:r>
        <w:tab/>
      </w:r>
      <w:r>
        <w:fldChar w:fldCharType="begin"/>
      </w:r>
      <w:r>
        <w:instrText xml:space="preserve"> PAGEREF _Toc4232 \h </w:instrText>
      </w:r>
      <w:r>
        <w:fldChar w:fldCharType="separate"/>
      </w:r>
      <w:r>
        <w:t>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_Toc11620 </w:instrText>
      </w:r>
      <w:r>
        <w:rPr>
          <w:rFonts w:hint="eastAsia" w:ascii="宋体" w:hAnsi="宋体" w:eastAsia="宋体" w:cs="宋体"/>
        </w:rPr>
        <w:fldChar w:fldCharType="separate"/>
      </w:r>
      <w:r>
        <w:rPr>
          <w:rFonts w:hint="default"/>
          <w:bCs/>
          <w:lang w:val="en-US" w:eastAsia="zh-CN"/>
        </w:rPr>
        <w:t xml:space="preserve">2.3.2. </w:t>
      </w:r>
      <w:r>
        <w:rPr>
          <w:rFonts w:hint="eastAsia"/>
          <w:lang w:val="en-US" w:eastAsia="zh-CN"/>
        </w:rPr>
        <w:t>消息头</w:t>
      </w:r>
      <w:r>
        <w:tab/>
      </w:r>
      <w:r>
        <w:fldChar w:fldCharType="begin"/>
      </w:r>
      <w:r>
        <w:instrText xml:space="preserve"> PAGEREF _Toc11620 \h </w:instrText>
      </w:r>
      <w:r>
        <w:fldChar w:fldCharType="separate"/>
      </w:r>
      <w:r>
        <w:t>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_Toc31030 </w:instrText>
      </w:r>
      <w:r>
        <w:rPr>
          <w:rFonts w:hint="eastAsia" w:ascii="宋体" w:hAnsi="宋体" w:eastAsia="宋体" w:cs="宋体"/>
        </w:rPr>
        <w:fldChar w:fldCharType="separate"/>
      </w:r>
      <w:r>
        <w:rPr>
          <w:rFonts w:hint="default"/>
          <w:bCs/>
          <w:lang w:val="en-US" w:eastAsia="zh-CN"/>
        </w:rPr>
        <w:t xml:space="preserve">2.3.3. </w:t>
      </w:r>
      <w:r>
        <w:rPr>
          <w:rFonts w:hint="eastAsia"/>
          <w:lang w:val="en-US" w:eastAsia="zh-CN"/>
        </w:rPr>
        <w:t>校验码</w:t>
      </w:r>
      <w:r>
        <w:tab/>
      </w:r>
      <w:r>
        <w:fldChar w:fldCharType="begin"/>
      </w:r>
      <w:r>
        <w:instrText xml:space="preserve"> PAGEREF _Toc31030 \h </w:instrText>
      </w:r>
      <w:r>
        <w:fldChar w:fldCharType="separate"/>
      </w:r>
      <w:r>
        <w:t>9</w:t>
      </w:r>
      <w:r>
        <w:fldChar w:fldCharType="end"/>
      </w:r>
      <w:r>
        <w:rPr>
          <w:rFonts w:hint="eastAsia" w:ascii="宋体" w:hAnsi="宋体" w:eastAsia="宋体" w:cs="宋体"/>
          <w:color w:val="auto"/>
        </w:rPr>
        <w:fldChar w:fldCharType="end"/>
      </w:r>
    </w:p>
    <w:p>
      <w:pPr>
        <w:pStyle w:val="18"/>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_Toc23420 </w:instrText>
      </w:r>
      <w:r>
        <w:rPr>
          <w:rFonts w:hint="eastAsia" w:ascii="宋体" w:hAnsi="宋体" w:eastAsia="宋体" w:cs="宋体"/>
        </w:rPr>
        <w:fldChar w:fldCharType="separate"/>
      </w:r>
      <w:r>
        <w:rPr>
          <w:rFonts w:hint="default" w:ascii="宋体" w:hAnsi="宋体" w:eastAsia="宋体" w:cs="宋体"/>
        </w:rPr>
        <w:t xml:space="preserve">3. </w:t>
      </w:r>
      <w:r>
        <w:rPr>
          <w:rFonts w:hint="eastAsia" w:ascii="宋体" w:hAnsi="宋体" w:eastAsia="宋体" w:cs="宋体"/>
        </w:rPr>
        <w:t>功能命令</w:t>
      </w:r>
      <w:r>
        <w:tab/>
      </w:r>
      <w:r>
        <w:fldChar w:fldCharType="begin"/>
      </w:r>
      <w:r>
        <w:instrText xml:space="preserve"> PAGEREF _Toc23420 \h </w:instrText>
      </w:r>
      <w:r>
        <w:fldChar w:fldCharType="separate"/>
      </w:r>
      <w:r>
        <w:t>10</w:t>
      </w:r>
      <w:r>
        <w:fldChar w:fldCharType="end"/>
      </w:r>
      <w:r>
        <w:rPr>
          <w:rFonts w:hint="eastAsia" w:ascii="宋体" w:hAnsi="宋体" w:eastAsia="宋体" w:cs="宋体"/>
          <w:color w:val="auto"/>
        </w:rPr>
        <w:fldChar w:fldCharType="end"/>
      </w:r>
    </w:p>
    <w:p>
      <w:pPr>
        <w:pStyle w:val="21"/>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_Toc13738 </w:instrText>
      </w:r>
      <w:r>
        <w:rPr>
          <w:rFonts w:hint="eastAsia" w:ascii="宋体" w:hAnsi="宋体" w:eastAsia="宋体" w:cs="宋体"/>
        </w:rPr>
        <w:fldChar w:fldCharType="separate"/>
      </w:r>
      <w:r>
        <w:rPr>
          <w:rFonts w:hint="default" w:ascii="宋体" w:hAnsi="宋体" w:eastAsia="宋体" w:cs="宋体"/>
        </w:rPr>
        <w:t xml:space="preserve">3.1. </w:t>
      </w:r>
      <w:r>
        <w:rPr>
          <w:rFonts w:hint="eastAsia" w:ascii="宋体" w:hAnsi="宋体" w:eastAsia="宋体" w:cs="宋体"/>
        </w:rPr>
        <w:t>设备相关 0x00</w:t>
      </w:r>
      <w:r>
        <w:tab/>
      </w:r>
      <w:r>
        <w:fldChar w:fldCharType="begin"/>
      </w:r>
      <w:r>
        <w:instrText xml:space="preserve"> PAGEREF _Toc13738 \h </w:instrText>
      </w:r>
      <w:r>
        <w:fldChar w:fldCharType="separate"/>
      </w:r>
      <w:r>
        <w:t>10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_Toc22474 </w:instrText>
      </w:r>
      <w:r>
        <w:rPr>
          <w:rFonts w:hint="eastAsia" w:ascii="宋体" w:hAnsi="宋体" w:eastAsia="宋体" w:cs="宋体"/>
        </w:rPr>
        <w:fldChar w:fldCharType="separate"/>
      </w:r>
      <w:r>
        <w:rPr>
          <w:rFonts w:hint="default" w:ascii="宋体" w:hAnsi="宋体" w:eastAsia="宋体" w:cs="宋体"/>
          <w:bCs/>
        </w:rPr>
        <w:t xml:space="preserve">3.1.1. </w:t>
      </w:r>
      <w:r>
        <w:rPr>
          <w:rFonts w:hint="eastAsia" w:ascii="宋体" w:hAnsi="宋体" w:eastAsia="宋体" w:cs="宋体"/>
        </w:rPr>
        <w:t>获取设备名称0x00</w:t>
      </w:r>
      <w:r>
        <w:tab/>
      </w:r>
      <w:r>
        <w:fldChar w:fldCharType="begin"/>
      </w:r>
      <w:r>
        <w:instrText xml:space="preserve"> PAGEREF _Toc22474 \h </w:instrText>
      </w:r>
      <w:r>
        <w:fldChar w:fldCharType="separate"/>
      </w:r>
      <w:r>
        <w:t>10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_Toc25043 </w:instrText>
      </w:r>
      <w:r>
        <w:rPr>
          <w:rFonts w:hint="eastAsia" w:ascii="宋体" w:hAnsi="宋体" w:eastAsia="宋体" w:cs="宋体"/>
        </w:rPr>
        <w:fldChar w:fldCharType="separate"/>
      </w:r>
      <w:r>
        <w:rPr>
          <w:rFonts w:hint="default" w:ascii="宋体" w:hAnsi="宋体" w:eastAsia="宋体" w:cs="宋体"/>
          <w:bCs/>
        </w:rPr>
        <w:t xml:space="preserve">3.1.2. </w:t>
      </w:r>
      <w:r>
        <w:rPr>
          <w:rFonts w:hint="eastAsia" w:ascii="宋体" w:hAnsi="宋体" w:eastAsia="宋体" w:cs="宋体"/>
        </w:rPr>
        <w:t>获取固件版本 0x02</w:t>
      </w:r>
      <w:r>
        <w:tab/>
      </w:r>
      <w:r>
        <w:fldChar w:fldCharType="begin"/>
      </w:r>
      <w:r>
        <w:instrText xml:space="preserve"> PAGEREF _Toc25043 \h </w:instrText>
      </w:r>
      <w:r>
        <w:fldChar w:fldCharType="separate"/>
      </w:r>
      <w:r>
        <w:t>10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_Toc2733 </w:instrText>
      </w:r>
      <w:r>
        <w:rPr>
          <w:rFonts w:hint="eastAsia" w:ascii="宋体" w:hAnsi="宋体" w:eastAsia="宋体" w:cs="宋体"/>
        </w:rPr>
        <w:fldChar w:fldCharType="separate"/>
      </w:r>
      <w:r>
        <w:rPr>
          <w:rFonts w:hint="default" w:ascii="宋体" w:hAnsi="宋体" w:eastAsia="宋体" w:cs="宋体"/>
          <w:bCs/>
        </w:rPr>
        <w:t xml:space="preserve">3.1.3. </w:t>
      </w:r>
      <w:r>
        <w:rPr>
          <w:rFonts w:hint="eastAsia" w:ascii="宋体" w:hAnsi="宋体" w:eastAsia="宋体" w:cs="宋体"/>
        </w:rPr>
        <w:t>获取序列号0x04</w:t>
      </w:r>
      <w:r>
        <w:tab/>
      </w:r>
      <w:r>
        <w:fldChar w:fldCharType="begin"/>
      </w:r>
      <w:r>
        <w:instrText xml:space="preserve"> PAGEREF _Toc2733 \h </w:instrText>
      </w:r>
      <w:r>
        <w:fldChar w:fldCharType="separate"/>
      </w:r>
      <w:r>
        <w:t>11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_Toc12970 </w:instrText>
      </w:r>
      <w:r>
        <w:rPr>
          <w:rFonts w:hint="eastAsia" w:ascii="宋体" w:hAnsi="宋体" w:eastAsia="宋体" w:cs="宋体"/>
        </w:rPr>
        <w:fldChar w:fldCharType="separate"/>
      </w:r>
      <w:r>
        <w:rPr>
          <w:rFonts w:hint="default" w:ascii="宋体" w:hAnsi="宋体" w:eastAsia="宋体" w:cs="宋体"/>
          <w:bCs/>
        </w:rPr>
        <w:t xml:space="preserve">3.1.4. </w:t>
      </w:r>
      <w:r>
        <w:rPr>
          <w:rFonts w:hint="eastAsia" w:ascii="宋体" w:hAnsi="宋体" w:eastAsia="宋体" w:cs="宋体"/>
        </w:rPr>
        <w:t>获取mac 0x06</w:t>
      </w:r>
      <w:r>
        <w:tab/>
      </w:r>
      <w:r>
        <w:fldChar w:fldCharType="begin"/>
      </w:r>
      <w:r>
        <w:instrText xml:space="preserve"> PAGEREF _Toc12970 \h </w:instrText>
      </w:r>
      <w:r>
        <w:fldChar w:fldCharType="separate"/>
      </w:r>
      <w:r>
        <w:t>11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_Toc11459 </w:instrText>
      </w:r>
      <w:r>
        <w:rPr>
          <w:rFonts w:hint="eastAsia" w:ascii="宋体" w:hAnsi="宋体" w:eastAsia="宋体" w:cs="宋体"/>
        </w:rPr>
        <w:fldChar w:fldCharType="separate"/>
      </w:r>
      <w:r>
        <w:rPr>
          <w:rFonts w:hint="default" w:ascii="宋体" w:hAnsi="宋体" w:eastAsia="宋体" w:cs="宋体"/>
          <w:bCs/>
        </w:rPr>
        <w:t xml:space="preserve">3.1.5. </w:t>
      </w:r>
      <w:r>
        <w:rPr>
          <w:rFonts w:hint="eastAsia" w:ascii="宋体" w:hAnsi="宋体" w:eastAsia="宋体" w:cs="宋体"/>
        </w:rPr>
        <w:t>获取电量 0x08</w:t>
      </w:r>
      <w:r>
        <w:tab/>
      </w:r>
      <w:r>
        <w:fldChar w:fldCharType="begin"/>
      </w:r>
      <w:r>
        <w:instrText xml:space="preserve"> PAGEREF _Toc11459 \h </w:instrText>
      </w:r>
      <w:r>
        <w:fldChar w:fldCharType="separate"/>
      </w:r>
      <w:r>
        <w:t>11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_Toc6968 </w:instrText>
      </w:r>
      <w:r>
        <w:rPr>
          <w:rFonts w:hint="eastAsia" w:ascii="宋体" w:hAnsi="宋体" w:eastAsia="宋体" w:cs="宋体"/>
        </w:rPr>
        <w:fldChar w:fldCharType="separate"/>
      </w:r>
      <w:r>
        <w:rPr>
          <w:rFonts w:hint="default" w:ascii="宋体" w:hAnsi="宋体" w:eastAsia="宋体" w:cs="宋体"/>
          <w:bCs/>
        </w:rPr>
        <w:t xml:space="preserve">3.1.6. </w:t>
      </w:r>
      <w:r>
        <w:rPr>
          <w:rFonts w:hint="eastAsia" w:ascii="宋体" w:hAnsi="宋体" w:eastAsia="宋体" w:cs="宋体"/>
        </w:rPr>
        <w:t>设置设备时间 0x09</w:t>
      </w:r>
      <w:r>
        <w:tab/>
      </w:r>
      <w:r>
        <w:fldChar w:fldCharType="begin"/>
      </w:r>
      <w:r>
        <w:instrText xml:space="preserve"> PAGEREF _Toc6968 \h </w:instrText>
      </w:r>
      <w:r>
        <w:fldChar w:fldCharType="separate"/>
      </w:r>
      <w:r>
        <w:t>12</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_Toc24778 </w:instrText>
      </w:r>
      <w:r>
        <w:rPr>
          <w:rFonts w:hint="eastAsia" w:ascii="宋体" w:hAnsi="宋体" w:eastAsia="宋体" w:cs="宋体"/>
        </w:rPr>
        <w:fldChar w:fldCharType="separate"/>
      </w:r>
      <w:r>
        <w:rPr>
          <w:rFonts w:hint="default" w:ascii="宋体" w:hAnsi="宋体" w:eastAsia="宋体" w:cs="宋体"/>
          <w:bCs/>
        </w:rPr>
        <w:t xml:space="preserve">3.1.7. </w:t>
      </w:r>
      <w:r>
        <w:rPr>
          <w:rFonts w:hint="eastAsia" w:ascii="宋体" w:hAnsi="宋体" w:eastAsia="宋体" w:cs="宋体"/>
        </w:rPr>
        <w:t>获取产品、固件、资源等版本信息 0x0E</w:t>
      </w:r>
      <w:r>
        <w:tab/>
      </w:r>
      <w:r>
        <w:fldChar w:fldCharType="begin"/>
      </w:r>
      <w:r>
        <w:instrText xml:space="preserve"> PAGEREF _Toc24778 \h </w:instrText>
      </w:r>
      <w:r>
        <w:fldChar w:fldCharType="separate"/>
      </w:r>
      <w:r>
        <w:t>12</w:t>
      </w:r>
      <w:r>
        <w:fldChar w:fldCharType="end"/>
      </w:r>
      <w:r>
        <w:rPr>
          <w:rFonts w:hint="eastAsia" w:ascii="宋体" w:hAnsi="宋体" w:eastAsia="宋体" w:cs="宋体"/>
          <w:color w:val="auto"/>
        </w:rPr>
        <w:fldChar w:fldCharType="end"/>
      </w:r>
    </w:p>
    <w:p>
      <w:pPr>
        <w:pStyle w:val="21"/>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_Toc10163 </w:instrText>
      </w:r>
      <w:r>
        <w:rPr>
          <w:rFonts w:hint="eastAsia" w:ascii="宋体" w:hAnsi="宋体" w:eastAsia="宋体" w:cs="宋体"/>
        </w:rPr>
        <w:fldChar w:fldCharType="separate"/>
      </w:r>
      <w:r>
        <w:rPr>
          <w:rFonts w:hint="default" w:ascii="宋体" w:hAnsi="宋体" w:eastAsia="宋体" w:cs="宋体"/>
        </w:rPr>
        <w:t xml:space="preserve">3.2. </w:t>
      </w:r>
      <w:r>
        <w:rPr>
          <w:rFonts w:hint="eastAsia" w:ascii="宋体" w:hAnsi="宋体" w:eastAsia="宋体" w:cs="宋体"/>
        </w:rPr>
        <w:t>设备设置 0x01</w:t>
      </w:r>
      <w:r>
        <w:tab/>
      </w:r>
      <w:r>
        <w:fldChar w:fldCharType="begin"/>
      </w:r>
      <w:r>
        <w:instrText xml:space="preserve"> PAGEREF _Toc10163 \h </w:instrText>
      </w:r>
      <w:r>
        <w:fldChar w:fldCharType="separate"/>
      </w:r>
      <w:r>
        <w:t>13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_Toc27849 </w:instrText>
      </w:r>
      <w:r>
        <w:rPr>
          <w:rFonts w:hint="eastAsia" w:ascii="宋体" w:hAnsi="宋体" w:eastAsia="宋体" w:cs="宋体"/>
        </w:rPr>
        <w:fldChar w:fldCharType="separate"/>
      </w:r>
      <w:r>
        <w:rPr>
          <w:rFonts w:hint="default" w:ascii="宋体" w:hAnsi="宋体" w:eastAsia="宋体" w:cs="宋体"/>
          <w:bCs/>
        </w:rPr>
        <w:t xml:space="preserve">3.2.1. </w:t>
      </w:r>
      <w:r>
        <w:rPr>
          <w:rFonts w:hint="eastAsia" w:ascii="宋体" w:hAnsi="宋体" w:eastAsia="宋体" w:cs="宋体"/>
        </w:rPr>
        <w:t>获取个人资料 0x00</w:t>
      </w:r>
      <w:r>
        <w:tab/>
      </w:r>
      <w:r>
        <w:fldChar w:fldCharType="begin"/>
      </w:r>
      <w:r>
        <w:instrText xml:space="preserve"> PAGEREF _Toc27849 \h </w:instrText>
      </w:r>
      <w:r>
        <w:fldChar w:fldCharType="separate"/>
      </w:r>
      <w:r>
        <w:t>13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_Toc28171 </w:instrText>
      </w:r>
      <w:r>
        <w:rPr>
          <w:rFonts w:hint="eastAsia" w:ascii="宋体" w:hAnsi="宋体" w:eastAsia="宋体" w:cs="宋体"/>
        </w:rPr>
        <w:fldChar w:fldCharType="separate"/>
      </w:r>
      <w:r>
        <w:rPr>
          <w:rFonts w:hint="default" w:ascii="宋体" w:hAnsi="宋体" w:eastAsia="宋体" w:cs="宋体"/>
          <w:bCs/>
        </w:rPr>
        <w:t xml:space="preserve">3.2.2. </w:t>
      </w:r>
      <w:r>
        <w:rPr>
          <w:rFonts w:hint="eastAsia" w:ascii="宋体" w:hAnsi="宋体" w:eastAsia="宋体" w:cs="宋体"/>
        </w:rPr>
        <w:t>设置个人资料 0x01</w:t>
      </w:r>
      <w:r>
        <w:tab/>
      </w:r>
      <w:r>
        <w:fldChar w:fldCharType="begin"/>
      </w:r>
      <w:r>
        <w:instrText xml:space="preserve"> PAGEREF _Toc28171 \h </w:instrText>
      </w:r>
      <w:r>
        <w:fldChar w:fldCharType="separate"/>
      </w:r>
      <w:r>
        <w:t>13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_Toc24297 </w:instrText>
      </w:r>
      <w:r>
        <w:rPr>
          <w:rFonts w:hint="eastAsia" w:ascii="宋体" w:hAnsi="宋体" w:eastAsia="宋体" w:cs="宋体"/>
        </w:rPr>
        <w:fldChar w:fldCharType="separate"/>
      </w:r>
      <w:r>
        <w:rPr>
          <w:rFonts w:hint="default" w:ascii="宋体" w:hAnsi="宋体" w:eastAsia="宋体" w:cs="宋体"/>
          <w:bCs/>
        </w:rPr>
        <w:t xml:space="preserve">3.2.3. </w:t>
      </w:r>
      <w:r>
        <w:rPr>
          <w:rFonts w:hint="eastAsia" w:ascii="宋体" w:hAnsi="宋体" w:eastAsia="宋体" w:cs="宋体"/>
        </w:rPr>
        <w:t>获取时间制式 0x02</w:t>
      </w:r>
      <w:r>
        <w:tab/>
      </w:r>
      <w:r>
        <w:fldChar w:fldCharType="begin"/>
      </w:r>
      <w:r>
        <w:instrText xml:space="preserve"> PAGEREF _Toc24297 \h </w:instrText>
      </w:r>
      <w:r>
        <w:fldChar w:fldCharType="separate"/>
      </w:r>
      <w:r>
        <w:t>14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_Toc15314 </w:instrText>
      </w:r>
      <w:r>
        <w:rPr>
          <w:rFonts w:hint="eastAsia" w:ascii="宋体" w:hAnsi="宋体" w:eastAsia="宋体" w:cs="宋体"/>
        </w:rPr>
        <w:fldChar w:fldCharType="separate"/>
      </w:r>
      <w:r>
        <w:rPr>
          <w:rFonts w:hint="default" w:ascii="宋体" w:hAnsi="宋体" w:eastAsia="宋体" w:cs="宋体"/>
          <w:bCs/>
        </w:rPr>
        <w:t xml:space="preserve">3.2.4. </w:t>
      </w:r>
      <w:r>
        <w:rPr>
          <w:rFonts w:hint="eastAsia" w:ascii="宋体" w:hAnsi="宋体" w:eastAsia="宋体" w:cs="宋体"/>
        </w:rPr>
        <w:t>设置时间制式 0x03</w:t>
      </w:r>
      <w:r>
        <w:tab/>
      </w:r>
      <w:r>
        <w:fldChar w:fldCharType="begin"/>
      </w:r>
      <w:r>
        <w:instrText xml:space="preserve"> PAGEREF _Toc15314 \h </w:instrText>
      </w:r>
      <w:r>
        <w:fldChar w:fldCharType="separate"/>
      </w:r>
      <w:r>
        <w:t>14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_Toc11840 </w:instrText>
      </w:r>
      <w:r>
        <w:rPr>
          <w:rFonts w:hint="eastAsia" w:ascii="宋体" w:hAnsi="宋体" w:eastAsia="宋体" w:cs="宋体"/>
        </w:rPr>
        <w:fldChar w:fldCharType="separate"/>
      </w:r>
      <w:r>
        <w:rPr>
          <w:rFonts w:hint="default" w:ascii="宋体" w:hAnsi="宋体" w:eastAsia="宋体" w:cs="宋体"/>
          <w:bCs/>
        </w:rPr>
        <w:t xml:space="preserve">3.2.5. </w:t>
      </w:r>
      <w:r>
        <w:rPr>
          <w:rFonts w:hint="eastAsia" w:ascii="宋体" w:hAnsi="宋体" w:eastAsia="宋体" w:cs="宋体"/>
        </w:rPr>
        <w:t>获取公英制 0x04</w:t>
      </w:r>
      <w:r>
        <w:tab/>
      </w:r>
      <w:r>
        <w:fldChar w:fldCharType="begin"/>
      </w:r>
      <w:r>
        <w:instrText xml:space="preserve"> PAGEREF _Toc11840 \h </w:instrText>
      </w:r>
      <w:r>
        <w:fldChar w:fldCharType="separate"/>
      </w:r>
      <w:r>
        <w:t>14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_Toc13415 </w:instrText>
      </w:r>
      <w:r>
        <w:rPr>
          <w:rFonts w:hint="eastAsia" w:ascii="宋体" w:hAnsi="宋体" w:eastAsia="宋体" w:cs="宋体"/>
        </w:rPr>
        <w:fldChar w:fldCharType="separate"/>
      </w:r>
      <w:r>
        <w:rPr>
          <w:rFonts w:hint="default" w:ascii="宋体" w:hAnsi="宋体" w:eastAsia="宋体" w:cs="宋体"/>
          <w:bCs/>
        </w:rPr>
        <w:t xml:space="preserve">3.2.6. </w:t>
      </w:r>
      <w:r>
        <w:rPr>
          <w:rFonts w:hint="eastAsia" w:ascii="宋体" w:hAnsi="宋体" w:eastAsia="宋体" w:cs="宋体"/>
        </w:rPr>
        <w:t>设置公英制 0x05</w:t>
      </w:r>
      <w:r>
        <w:tab/>
      </w:r>
      <w:r>
        <w:fldChar w:fldCharType="begin"/>
      </w:r>
      <w:r>
        <w:instrText xml:space="preserve"> PAGEREF _Toc13415 \h </w:instrText>
      </w:r>
      <w:r>
        <w:fldChar w:fldCharType="separate"/>
      </w:r>
      <w:r>
        <w:t>15</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_Toc24263 </w:instrText>
      </w:r>
      <w:r>
        <w:rPr>
          <w:rFonts w:hint="eastAsia" w:ascii="宋体" w:hAnsi="宋体" w:eastAsia="宋体" w:cs="宋体"/>
        </w:rPr>
        <w:fldChar w:fldCharType="separate"/>
      </w:r>
      <w:r>
        <w:rPr>
          <w:rFonts w:hint="default" w:ascii="宋体" w:hAnsi="宋体" w:eastAsia="宋体" w:cs="宋体"/>
          <w:bCs/>
        </w:rPr>
        <w:t xml:space="preserve">3.2.7. </w:t>
      </w:r>
      <w:r>
        <w:rPr>
          <w:rFonts w:hint="eastAsia" w:ascii="宋体" w:hAnsi="宋体" w:eastAsia="宋体" w:cs="宋体"/>
        </w:rPr>
        <w:t>设置天气 0x07</w:t>
      </w:r>
      <w:r>
        <w:tab/>
      </w:r>
      <w:r>
        <w:fldChar w:fldCharType="begin"/>
      </w:r>
      <w:r>
        <w:instrText xml:space="preserve"> PAGEREF _Toc24263 \h </w:instrText>
      </w:r>
      <w:r>
        <w:fldChar w:fldCharType="separate"/>
      </w:r>
      <w:r>
        <w:t>15</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_Toc27031 </w:instrText>
      </w:r>
      <w:r>
        <w:rPr>
          <w:rFonts w:hint="eastAsia" w:ascii="宋体" w:hAnsi="宋体" w:eastAsia="宋体" w:cs="宋体"/>
        </w:rPr>
        <w:fldChar w:fldCharType="separate"/>
      </w:r>
      <w:r>
        <w:rPr>
          <w:rFonts w:hint="default" w:ascii="宋体" w:hAnsi="宋体" w:eastAsia="宋体" w:cs="宋体"/>
          <w:bCs/>
        </w:rPr>
        <w:t xml:space="preserve">3.2.8. </w:t>
      </w:r>
      <w:r>
        <w:rPr>
          <w:rFonts w:hint="eastAsia" w:ascii="宋体" w:hAnsi="宋体" w:eastAsia="宋体" w:cs="宋体"/>
        </w:rPr>
        <w:t>设备进入拍照模式 0x09</w:t>
      </w:r>
      <w:r>
        <w:tab/>
      </w:r>
      <w:r>
        <w:fldChar w:fldCharType="begin"/>
      </w:r>
      <w:r>
        <w:instrText xml:space="preserve"> PAGEREF _Toc27031 \h </w:instrText>
      </w:r>
      <w:r>
        <w:fldChar w:fldCharType="separate"/>
      </w:r>
      <w:r>
        <w:t>16</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_Toc10760 </w:instrText>
      </w:r>
      <w:r>
        <w:rPr>
          <w:rFonts w:hint="eastAsia" w:ascii="宋体" w:hAnsi="宋体" w:eastAsia="宋体" w:cs="宋体"/>
        </w:rPr>
        <w:fldChar w:fldCharType="separate"/>
      </w:r>
      <w:r>
        <w:rPr>
          <w:rFonts w:hint="default" w:ascii="宋体" w:hAnsi="宋体" w:eastAsia="宋体" w:cs="宋体"/>
          <w:bCs/>
        </w:rPr>
        <w:t xml:space="preserve">3.2.9. </w:t>
      </w:r>
      <w:r>
        <w:rPr>
          <w:rFonts w:hint="eastAsia" w:ascii="宋体" w:hAnsi="宋体" w:eastAsia="宋体" w:cs="宋体"/>
        </w:rPr>
        <w:t>寻找手环 0x0b</w:t>
      </w:r>
      <w:r>
        <w:tab/>
      </w:r>
      <w:r>
        <w:fldChar w:fldCharType="begin"/>
      </w:r>
      <w:r>
        <w:instrText xml:space="preserve"> PAGEREF _Toc10760 \h </w:instrText>
      </w:r>
      <w:r>
        <w:fldChar w:fldCharType="separate"/>
      </w:r>
      <w:r>
        <w:t>16</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_Toc2566 </w:instrText>
      </w:r>
      <w:r>
        <w:rPr>
          <w:rFonts w:hint="eastAsia" w:ascii="宋体" w:hAnsi="宋体" w:eastAsia="宋体" w:cs="宋体"/>
        </w:rPr>
        <w:fldChar w:fldCharType="separate"/>
      </w:r>
      <w:r>
        <w:rPr>
          <w:rFonts w:hint="default" w:ascii="宋体" w:hAnsi="宋体" w:eastAsia="宋体" w:cs="宋体"/>
          <w:bCs/>
        </w:rPr>
        <w:t xml:space="preserve">3.2.10. </w:t>
      </w:r>
      <w:r>
        <w:rPr>
          <w:rFonts w:hint="eastAsia" w:ascii="宋体" w:hAnsi="宋体" w:eastAsia="宋体" w:cs="宋体"/>
        </w:rPr>
        <w:t>获取抬腕亮屏 0x0c</w:t>
      </w:r>
      <w:r>
        <w:tab/>
      </w:r>
      <w:r>
        <w:fldChar w:fldCharType="begin"/>
      </w:r>
      <w:r>
        <w:instrText xml:space="preserve"> PAGEREF _Toc2566 \h </w:instrText>
      </w:r>
      <w:r>
        <w:fldChar w:fldCharType="separate"/>
      </w:r>
      <w:r>
        <w:t>16</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_Toc31311 </w:instrText>
      </w:r>
      <w:r>
        <w:rPr>
          <w:rFonts w:hint="eastAsia" w:ascii="宋体" w:hAnsi="宋体" w:eastAsia="宋体" w:cs="宋体"/>
        </w:rPr>
        <w:fldChar w:fldCharType="separate"/>
      </w:r>
      <w:r>
        <w:rPr>
          <w:rFonts w:hint="default" w:ascii="宋体" w:hAnsi="宋体" w:eastAsia="宋体" w:cs="宋体"/>
          <w:bCs/>
        </w:rPr>
        <w:t xml:space="preserve">3.2.11. </w:t>
      </w:r>
      <w:r>
        <w:rPr>
          <w:rFonts w:hint="eastAsia" w:ascii="宋体" w:hAnsi="宋体" w:eastAsia="宋体" w:cs="宋体"/>
        </w:rPr>
        <w:t>设置抬腕亮屏 0x0d</w:t>
      </w:r>
      <w:r>
        <w:tab/>
      </w:r>
      <w:r>
        <w:fldChar w:fldCharType="begin"/>
      </w:r>
      <w:r>
        <w:instrText xml:space="preserve"> PAGEREF _Toc31311 \h </w:instrText>
      </w:r>
      <w:r>
        <w:fldChar w:fldCharType="separate"/>
      </w:r>
      <w:r>
        <w:t>17</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_Toc23580 </w:instrText>
      </w:r>
      <w:r>
        <w:rPr>
          <w:rFonts w:hint="eastAsia" w:ascii="宋体" w:hAnsi="宋体" w:eastAsia="宋体" w:cs="宋体"/>
        </w:rPr>
        <w:fldChar w:fldCharType="separate"/>
      </w:r>
      <w:r>
        <w:rPr>
          <w:rFonts w:hint="default" w:ascii="宋体" w:hAnsi="宋体" w:eastAsia="宋体" w:cs="宋体"/>
          <w:bCs/>
        </w:rPr>
        <w:t xml:space="preserve">3.2.12. </w:t>
      </w:r>
      <w:r>
        <w:rPr>
          <w:rFonts w:hint="eastAsia" w:ascii="宋体" w:hAnsi="宋体" w:eastAsia="宋体" w:cs="宋体"/>
        </w:rPr>
        <w:t>获取屏幕亮度 0x0e</w:t>
      </w:r>
      <w:r>
        <w:tab/>
      </w:r>
      <w:r>
        <w:fldChar w:fldCharType="begin"/>
      </w:r>
      <w:r>
        <w:instrText xml:space="preserve"> PAGEREF _Toc23580 \h </w:instrText>
      </w:r>
      <w:r>
        <w:fldChar w:fldCharType="separate"/>
      </w:r>
      <w:r>
        <w:t>17</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_Toc12638 </w:instrText>
      </w:r>
      <w:r>
        <w:rPr>
          <w:rFonts w:hint="eastAsia" w:ascii="宋体" w:hAnsi="宋体" w:eastAsia="宋体" w:cs="宋体"/>
        </w:rPr>
        <w:fldChar w:fldCharType="separate"/>
      </w:r>
      <w:r>
        <w:rPr>
          <w:rFonts w:hint="default" w:ascii="宋体" w:hAnsi="宋体" w:eastAsia="宋体" w:cs="宋体"/>
          <w:bCs/>
        </w:rPr>
        <w:t xml:space="preserve">3.2.13. </w:t>
      </w:r>
      <w:r>
        <w:rPr>
          <w:rFonts w:hint="eastAsia" w:ascii="宋体" w:hAnsi="宋体" w:eastAsia="宋体" w:cs="宋体"/>
        </w:rPr>
        <w:t>设置屏幕亮度 0x0f</w:t>
      </w:r>
      <w:r>
        <w:tab/>
      </w:r>
      <w:r>
        <w:fldChar w:fldCharType="begin"/>
      </w:r>
      <w:r>
        <w:instrText xml:space="preserve"> PAGEREF _Toc12638 \h </w:instrText>
      </w:r>
      <w:r>
        <w:fldChar w:fldCharType="separate"/>
      </w:r>
      <w:r>
        <w:t>18</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_Toc27683 </w:instrText>
      </w:r>
      <w:r>
        <w:rPr>
          <w:rFonts w:hint="eastAsia" w:ascii="宋体" w:hAnsi="宋体" w:eastAsia="宋体" w:cs="宋体"/>
        </w:rPr>
        <w:fldChar w:fldCharType="separate"/>
      </w:r>
      <w:r>
        <w:rPr>
          <w:rFonts w:hint="default" w:ascii="宋体" w:hAnsi="宋体" w:eastAsia="宋体" w:cs="宋体"/>
          <w:bCs/>
        </w:rPr>
        <w:t xml:space="preserve">3.2.14. </w:t>
      </w:r>
      <w:r>
        <w:rPr>
          <w:rFonts w:hint="eastAsia" w:ascii="宋体" w:hAnsi="宋体" w:eastAsia="宋体" w:cs="宋体"/>
        </w:rPr>
        <w:t>获取本地表盘 0x10</w:t>
      </w:r>
      <w:r>
        <w:tab/>
      </w:r>
      <w:r>
        <w:fldChar w:fldCharType="begin"/>
      </w:r>
      <w:r>
        <w:instrText xml:space="preserve"> PAGEREF _Toc27683 \h </w:instrText>
      </w:r>
      <w:r>
        <w:fldChar w:fldCharType="separate"/>
      </w:r>
      <w:r>
        <w:t>18</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_Toc7492 </w:instrText>
      </w:r>
      <w:r>
        <w:rPr>
          <w:rFonts w:hint="eastAsia" w:ascii="宋体" w:hAnsi="宋体" w:eastAsia="宋体" w:cs="宋体"/>
        </w:rPr>
        <w:fldChar w:fldCharType="separate"/>
      </w:r>
      <w:r>
        <w:rPr>
          <w:rFonts w:hint="default" w:ascii="宋体" w:hAnsi="宋体" w:eastAsia="宋体" w:cs="宋体"/>
          <w:bCs/>
        </w:rPr>
        <w:t xml:space="preserve">3.2.15. </w:t>
      </w:r>
      <w:r>
        <w:rPr>
          <w:rFonts w:hint="eastAsia" w:ascii="宋体" w:hAnsi="宋体" w:eastAsia="宋体" w:cs="宋体"/>
        </w:rPr>
        <w:t>设置本地表盘 0x11</w:t>
      </w:r>
      <w:r>
        <w:tab/>
      </w:r>
      <w:r>
        <w:fldChar w:fldCharType="begin"/>
      </w:r>
      <w:r>
        <w:instrText xml:space="preserve"> PAGEREF _Toc7492 \h </w:instrText>
      </w:r>
      <w:r>
        <w:fldChar w:fldCharType="separate"/>
      </w:r>
      <w:r>
        <w:t>18</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_Toc16963 </w:instrText>
      </w:r>
      <w:r>
        <w:rPr>
          <w:rFonts w:hint="eastAsia" w:ascii="宋体" w:hAnsi="宋体" w:eastAsia="宋体" w:cs="宋体"/>
        </w:rPr>
        <w:fldChar w:fldCharType="separate"/>
      </w:r>
      <w:r>
        <w:rPr>
          <w:rFonts w:hint="default" w:ascii="宋体" w:hAnsi="宋体" w:eastAsia="宋体" w:cs="宋体"/>
          <w:bCs/>
        </w:rPr>
        <w:t xml:space="preserve">3.2.16. </w:t>
      </w:r>
      <w:r>
        <w:rPr>
          <w:rFonts w:hint="eastAsia" w:ascii="宋体" w:hAnsi="宋体" w:eastAsia="宋体" w:cs="宋体"/>
        </w:rPr>
        <w:t>获取闹钟 0x12</w:t>
      </w:r>
      <w:r>
        <w:tab/>
      </w:r>
      <w:r>
        <w:fldChar w:fldCharType="begin"/>
      </w:r>
      <w:r>
        <w:instrText xml:space="preserve"> PAGEREF _Toc16963 \h </w:instrText>
      </w:r>
      <w:r>
        <w:fldChar w:fldCharType="separate"/>
      </w:r>
      <w:r>
        <w:t>19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_Toc21520 </w:instrText>
      </w:r>
      <w:r>
        <w:rPr>
          <w:rFonts w:hint="eastAsia" w:ascii="宋体" w:hAnsi="宋体" w:eastAsia="宋体" w:cs="宋体"/>
        </w:rPr>
        <w:fldChar w:fldCharType="separate"/>
      </w:r>
      <w:r>
        <w:rPr>
          <w:rFonts w:hint="default" w:ascii="宋体" w:hAnsi="宋体" w:eastAsia="宋体" w:cs="宋体"/>
          <w:bCs/>
        </w:rPr>
        <w:t xml:space="preserve">3.2.17. </w:t>
      </w:r>
      <w:r>
        <w:rPr>
          <w:rFonts w:hint="eastAsia" w:ascii="宋体" w:hAnsi="宋体" w:eastAsia="宋体" w:cs="宋体"/>
        </w:rPr>
        <w:t>设置闹钟 0x13</w:t>
      </w:r>
      <w:r>
        <w:tab/>
      </w:r>
      <w:r>
        <w:fldChar w:fldCharType="begin"/>
      </w:r>
      <w:r>
        <w:instrText xml:space="preserve"> PAGEREF _Toc21520 \h </w:instrText>
      </w:r>
      <w:r>
        <w:fldChar w:fldCharType="separate"/>
      </w:r>
      <w:r>
        <w:t>19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_Toc24185 </w:instrText>
      </w:r>
      <w:r>
        <w:rPr>
          <w:rFonts w:hint="eastAsia" w:ascii="宋体" w:hAnsi="宋体" w:eastAsia="宋体" w:cs="宋体"/>
        </w:rPr>
        <w:fldChar w:fldCharType="separate"/>
      </w:r>
      <w:r>
        <w:rPr>
          <w:rFonts w:hint="default" w:ascii="宋体" w:hAnsi="宋体" w:eastAsia="宋体" w:cs="宋体"/>
          <w:bCs/>
        </w:rPr>
        <w:t xml:space="preserve">3.2.18. </w:t>
      </w:r>
      <w:r>
        <w:rPr>
          <w:rFonts w:hint="eastAsia" w:ascii="宋体" w:hAnsi="宋体" w:eastAsia="宋体" w:cs="宋体"/>
        </w:rPr>
        <w:t>获取设置语言 0x14</w:t>
      </w:r>
      <w:r>
        <w:tab/>
      </w:r>
      <w:r>
        <w:fldChar w:fldCharType="begin"/>
      </w:r>
      <w:r>
        <w:instrText xml:space="preserve"> PAGEREF _Toc24185 \h </w:instrText>
      </w:r>
      <w:r>
        <w:fldChar w:fldCharType="separate"/>
      </w:r>
      <w:r>
        <w:t>20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_Toc31041 </w:instrText>
      </w:r>
      <w:r>
        <w:rPr>
          <w:rFonts w:hint="eastAsia" w:ascii="宋体" w:hAnsi="宋体" w:eastAsia="宋体" w:cs="宋体"/>
        </w:rPr>
        <w:fldChar w:fldCharType="separate"/>
      </w:r>
      <w:r>
        <w:rPr>
          <w:rFonts w:hint="default" w:ascii="宋体" w:hAnsi="宋体" w:eastAsia="宋体" w:cs="宋体"/>
          <w:bCs/>
        </w:rPr>
        <w:t xml:space="preserve">3.2.19. </w:t>
      </w:r>
      <w:r>
        <w:rPr>
          <w:rFonts w:hint="eastAsia" w:ascii="宋体" w:hAnsi="宋体" w:eastAsia="宋体" w:cs="宋体"/>
        </w:rPr>
        <w:t>设置设备语言 0x15</w:t>
      </w:r>
      <w:r>
        <w:tab/>
      </w:r>
      <w:r>
        <w:fldChar w:fldCharType="begin"/>
      </w:r>
      <w:r>
        <w:instrText xml:space="preserve"> PAGEREF _Toc31041 \h </w:instrText>
      </w:r>
      <w:r>
        <w:fldChar w:fldCharType="separate"/>
      </w:r>
      <w:r>
        <w:t>20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_Toc20117 </w:instrText>
      </w:r>
      <w:r>
        <w:rPr>
          <w:rFonts w:hint="eastAsia" w:ascii="宋体" w:hAnsi="宋体" w:eastAsia="宋体" w:cs="宋体"/>
        </w:rPr>
        <w:fldChar w:fldCharType="separate"/>
      </w:r>
      <w:r>
        <w:rPr>
          <w:rFonts w:hint="default" w:ascii="宋体" w:hAnsi="宋体" w:eastAsia="宋体" w:cs="宋体"/>
          <w:bCs/>
        </w:rPr>
        <w:t xml:space="preserve">3.2.20. </w:t>
      </w:r>
      <w:r>
        <w:rPr>
          <w:rFonts w:hint="eastAsia" w:ascii="宋体" w:hAnsi="宋体" w:eastAsia="宋体" w:cs="宋体"/>
        </w:rPr>
        <w:t>获取目标步数 0x16</w:t>
      </w:r>
      <w:r>
        <w:tab/>
      </w:r>
      <w:r>
        <w:fldChar w:fldCharType="begin"/>
      </w:r>
      <w:r>
        <w:instrText xml:space="preserve"> PAGEREF _Toc20117 \h </w:instrText>
      </w:r>
      <w:r>
        <w:fldChar w:fldCharType="separate"/>
      </w:r>
      <w:r>
        <w:t>21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_Toc8835 </w:instrText>
      </w:r>
      <w:r>
        <w:rPr>
          <w:rFonts w:hint="eastAsia" w:ascii="宋体" w:hAnsi="宋体" w:eastAsia="宋体" w:cs="宋体"/>
        </w:rPr>
        <w:fldChar w:fldCharType="separate"/>
      </w:r>
      <w:r>
        <w:rPr>
          <w:rFonts w:hint="default" w:ascii="宋体" w:hAnsi="宋体" w:eastAsia="宋体" w:cs="宋体"/>
          <w:bCs/>
        </w:rPr>
        <w:t xml:space="preserve">3.2.21. </w:t>
      </w:r>
      <w:r>
        <w:rPr>
          <w:rFonts w:hint="eastAsia" w:ascii="宋体" w:hAnsi="宋体" w:eastAsia="宋体" w:cs="宋体"/>
        </w:rPr>
        <w:t>设置目标步数 0x17</w:t>
      </w:r>
      <w:r>
        <w:tab/>
      </w:r>
      <w:r>
        <w:fldChar w:fldCharType="begin"/>
      </w:r>
      <w:r>
        <w:instrText xml:space="preserve"> PAGEREF _Toc8835 \h </w:instrText>
      </w:r>
      <w:r>
        <w:fldChar w:fldCharType="separate"/>
      </w:r>
      <w:r>
        <w:t>22</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_Toc7208 </w:instrText>
      </w:r>
      <w:r>
        <w:rPr>
          <w:rFonts w:hint="eastAsia" w:ascii="宋体" w:hAnsi="宋体" w:eastAsia="宋体" w:cs="宋体"/>
        </w:rPr>
        <w:fldChar w:fldCharType="separate"/>
      </w:r>
      <w:r>
        <w:rPr>
          <w:rFonts w:hint="default" w:ascii="宋体" w:hAnsi="宋体" w:eastAsia="宋体" w:cs="宋体"/>
          <w:bCs/>
        </w:rPr>
        <w:t xml:space="preserve">3.2.22. </w:t>
      </w:r>
      <w:r>
        <w:rPr>
          <w:rFonts w:hint="eastAsia" w:ascii="宋体" w:hAnsi="宋体" w:eastAsia="宋体" w:cs="宋体"/>
          <w:highlight w:val="darkGray"/>
        </w:rPr>
        <w:t>获取显示方式 0x18</w:t>
      </w:r>
      <w:r>
        <w:tab/>
      </w:r>
      <w:r>
        <w:fldChar w:fldCharType="begin"/>
      </w:r>
      <w:r>
        <w:instrText xml:space="preserve"> PAGEREF _Toc7208 \h </w:instrText>
      </w:r>
      <w:r>
        <w:fldChar w:fldCharType="separate"/>
      </w:r>
      <w:r>
        <w:t>22</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_Toc15193 </w:instrText>
      </w:r>
      <w:r>
        <w:rPr>
          <w:rFonts w:hint="eastAsia" w:ascii="宋体" w:hAnsi="宋体" w:eastAsia="宋体" w:cs="宋体"/>
        </w:rPr>
        <w:fldChar w:fldCharType="separate"/>
      </w:r>
      <w:r>
        <w:rPr>
          <w:rFonts w:hint="default" w:ascii="宋体" w:hAnsi="宋体" w:eastAsia="宋体" w:cs="宋体"/>
          <w:bCs/>
        </w:rPr>
        <w:t xml:space="preserve">3.2.23. </w:t>
      </w:r>
      <w:r>
        <w:rPr>
          <w:rFonts w:hint="eastAsia" w:ascii="宋体" w:hAnsi="宋体" w:eastAsia="宋体" w:cs="宋体"/>
          <w:highlight w:val="darkGray"/>
        </w:rPr>
        <w:t>设置显示方式 0x19</w:t>
      </w:r>
      <w:r>
        <w:tab/>
      </w:r>
      <w:r>
        <w:fldChar w:fldCharType="begin"/>
      </w:r>
      <w:r>
        <w:instrText xml:space="preserve"> PAGEREF _Toc15193 \h </w:instrText>
      </w:r>
      <w:r>
        <w:fldChar w:fldCharType="separate"/>
      </w:r>
      <w:r>
        <w:t>23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_Toc13338 </w:instrText>
      </w:r>
      <w:r>
        <w:rPr>
          <w:rFonts w:hint="eastAsia" w:ascii="宋体" w:hAnsi="宋体" w:eastAsia="宋体" w:cs="宋体"/>
        </w:rPr>
        <w:fldChar w:fldCharType="separate"/>
      </w:r>
      <w:r>
        <w:rPr>
          <w:rFonts w:hint="default" w:ascii="宋体" w:hAnsi="宋体" w:eastAsia="宋体" w:cs="宋体"/>
          <w:bCs/>
        </w:rPr>
        <w:t xml:space="preserve">3.2.24. </w:t>
      </w:r>
      <w:r>
        <w:rPr>
          <w:rFonts w:hint="eastAsia" w:ascii="宋体" w:hAnsi="宋体" w:eastAsia="宋体" w:cs="宋体"/>
          <w:highlight w:val="darkGray"/>
        </w:rPr>
        <w:t>获取佩戴方式 0x1a</w:t>
      </w:r>
      <w:r>
        <w:tab/>
      </w:r>
      <w:r>
        <w:fldChar w:fldCharType="begin"/>
      </w:r>
      <w:r>
        <w:instrText xml:space="preserve"> PAGEREF _Toc13338 \h </w:instrText>
      </w:r>
      <w:r>
        <w:fldChar w:fldCharType="separate"/>
      </w:r>
      <w:r>
        <w:t>23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_Toc5836 </w:instrText>
      </w:r>
      <w:r>
        <w:rPr>
          <w:rFonts w:hint="eastAsia" w:ascii="宋体" w:hAnsi="宋体" w:eastAsia="宋体" w:cs="宋体"/>
        </w:rPr>
        <w:fldChar w:fldCharType="separate"/>
      </w:r>
      <w:r>
        <w:rPr>
          <w:rFonts w:hint="default" w:ascii="宋体" w:hAnsi="宋体" w:eastAsia="宋体" w:cs="宋体"/>
          <w:bCs/>
        </w:rPr>
        <w:t xml:space="preserve">3.2.25. </w:t>
      </w:r>
      <w:r>
        <w:rPr>
          <w:rFonts w:hint="eastAsia" w:ascii="宋体" w:hAnsi="宋体" w:eastAsia="宋体" w:cs="宋体"/>
          <w:highlight w:val="darkGray"/>
        </w:rPr>
        <w:t>设置佩戴方式 0x1b</w:t>
      </w:r>
      <w:r>
        <w:tab/>
      </w:r>
      <w:r>
        <w:fldChar w:fldCharType="begin"/>
      </w:r>
      <w:r>
        <w:instrText xml:space="preserve"> PAGEREF _Toc5836 \h </w:instrText>
      </w:r>
      <w:r>
        <w:fldChar w:fldCharType="separate"/>
      </w:r>
      <w:r>
        <w:t>23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_Toc22530 </w:instrText>
      </w:r>
      <w:r>
        <w:rPr>
          <w:rFonts w:hint="eastAsia" w:ascii="宋体" w:hAnsi="宋体" w:eastAsia="宋体" w:cs="宋体"/>
        </w:rPr>
        <w:fldChar w:fldCharType="separate"/>
      </w:r>
      <w:r>
        <w:rPr>
          <w:rFonts w:hint="default" w:ascii="宋体" w:hAnsi="宋体" w:eastAsia="宋体" w:cs="宋体"/>
          <w:bCs/>
        </w:rPr>
        <w:t xml:space="preserve">3.2.26. </w:t>
      </w:r>
      <w:r>
        <w:rPr>
          <w:rFonts w:hint="eastAsia" w:ascii="宋体" w:hAnsi="宋体" w:eastAsia="宋体" w:cs="宋体"/>
        </w:rPr>
        <w:t>设置单次测量 0x1d</w:t>
      </w:r>
      <w:r>
        <w:tab/>
      </w:r>
      <w:r>
        <w:fldChar w:fldCharType="begin"/>
      </w:r>
      <w:r>
        <w:instrText xml:space="preserve"> PAGEREF _Toc22530 \h </w:instrText>
      </w:r>
      <w:r>
        <w:fldChar w:fldCharType="separate"/>
      </w:r>
      <w:r>
        <w:t>24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_Toc10217 </w:instrText>
      </w:r>
      <w:r>
        <w:rPr>
          <w:rFonts w:hint="eastAsia" w:ascii="宋体" w:hAnsi="宋体" w:eastAsia="宋体" w:cs="宋体"/>
        </w:rPr>
        <w:fldChar w:fldCharType="separate"/>
      </w:r>
      <w:r>
        <w:rPr>
          <w:rFonts w:hint="default" w:ascii="宋体" w:hAnsi="宋体" w:eastAsia="宋体" w:cs="宋体"/>
          <w:bCs/>
        </w:rPr>
        <w:t xml:space="preserve">3.2.27. </w:t>
      </w:r>
      <w:r>
        <w:rPr>
          <w:rFonts w:hint="eastAsia" w:ascii="宋体" w:hAnsi="宋体" w:eastAsia="宋体" w:cs="宋体"/>
        </w:rPr>
        <w:t>获取锻炼模式0x1e</w:t>
      </w:r>
      <w:r>
        <w:tab/>
      </w:r>
      <w:r>
        <w:fldChar w:fldCharType="begin"/>
      </w:r>
      <w:r>
        <w:instrText xml:space="preserve"> PAGEREF _Toc10217 \h </w:instrText>
      </w:r>
      <w:r>
        <w:fldChar w:fldCharType="separate"/>
      </w:r>
      <w:r>
        <w:t>24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_Toc20300 </w:instrText>
      </w:r>
      <w:r>
        <w:rPr>
          <w:rFonts w:hint="eastAsia" w:ascii="宋体" w:hAnsi="宋体" w:eastAsia="宋体" w:cs="宋体"/>
        </w:rPr>
        <w:fldChar w:fldCharType="separate"/>
      </w:r>
      <w:r>
        <w:rPr>
          <w:rFonts w:hint="default" w:ascii="宋体" w:hAnsi="宋体" w:eastAsia="宋体" w:cs="宋体"/>
          <w:bCs/>
        </w:rPr>
        <w:t xml:space="preserve">3.2.28. </w:t>
      </w:r>
      <w:r>
        <w:rPr>
          <w:rFonts w:hint="eastAsia" w:ascii="宋体" w:hAnsi="宋体" w:eastAsia="宋体" w:cs="宋体"/>
        </w:rPr>
        <w:t>设置锻炼模式0x1f</w:t>
      </w:r>
      <w:r>
        <w:tab/>
      </w:r>
      <w:r>
        <w:fldChar w:fldCharType="begin"/>
      </w:r>
      <w:r>
        <w:instrText xml:space="preserve"> PAGEREF _Toc20300 \h </w:instrText>
      </w:r>
      <w:r>
        <w:fldChar w:fldCharType="separate"/>
      </w:r>
      <w:r>
        <w:t>25</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_Toc24274 </w:instrText>
      </w:r>
      <w:r>
        <w:rPr>
          <w:rFonts w:hint="eastAsia" w:ascii="宋体" w:hAnsi="宋体" w:eastAsia="宋体" w:cs="宋体"/>
        </w:rPr>
        <w:fldChar w:fldCharType="separate"/>
      </w:r>
      <w:r>
        <w:rPr>
          <w:rFonts w:hint="default" w:ascii="宋体" w:hAnsi="宋体" w:eastAsia="宋体" w:cs="宋体"/>
          <w:bCs/>
        </w:rPr>
        <w:t xml:space="preserve">3.2.29. </w:t>
      </w:r>
      <w:r>
        <w:rPr>
          <w:rFonts w:hint="eastAsia" w:ascii="宋体" w:hAnsi="宋体" w:eastAsia="宋体" w:cs="宋体"/>
          <w:highlight w:val="darkGray"/>
        </w:rPr>
        <w:t>设置设备模式 0x21</w:t>
      </w:r>
      <w:r>
        <w:tab/>
      </w:r>
      <w:r>
        <w:fldChar w:fldCharType="begin"/>
      </w:r>
      <w:r>
        <w:instrText xml:space="preserve"> PAGEREF _Toc24274 \h </w:instrText>
      </w:r>
      <w:r>
        <w:fldChar w:fldCharType="separate"/>
      </w:r>
      <w:r>
        <w:t>28</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_Toc32357 </w:instrText>
      </w:r>
      <w:r>
        <w:rPr>
          <w:rFonts w:hint="eastAsia" w:ascii="宋体" w:hAnsi="宋体" w:eastAsia="宋体" w:cs="宋体"/>
        </w:rPr>
        <w:fldChar w:fldCharType="separate"/>
      </w:r>
      <w:r>
        <w:rPr>
          <w:rFonts w:hint="default" w:ascii="宋体" w:hAnsi="宋体" w:eastAsia="宋体" w:cs="宋体"/>
          <w:bCs/>
        </w:rPr>
        <w:t xml:space="preserve">3.2.30. </w:t>
      </w:r>
      <w:r>
        <w:rPr>
          <w:rFonts w:hint="eastAsia" w:ascii="宋体" w:hAnsi="宋体" w:eastAsia="宋体" w:cs="宋体"/>
        </w:rPr>
        <w:t>获取时区0x22</w:t>
      </w:r>
      <w:r>
        <w:tab/>
      </w:r>
      <w:r>
        <w:fldChar w:fldCharType="begin"/>
      </w:r>
      <w:r>
        <w:instrText xml:space="preserve"> PAGEREF _Toc32357 \h </w:instrText>
      </w:r>
      <w:r>
        <w:fldChar w:fldCharType="separate"/>
      </w:r>
      <w:r>
        <w:t>28</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_Toc22442 </w:instrText>
      </w:r>
      <w:r>
        <w:rPr>
          <w:rFonts w:hint="eastAsia" w:ascii="宋体" w:hAnsi="宋体" w:eastAsia="宋体" w:cs="宋体"/>
        </w:rPr>
        <w:fldChar w:fldCharType="separate"/>
      </w:r>
      <w:r>
        <w:rPr>
          <w:rFonts w:hint="default" w:ascii="宋体" w:hAnsi="宋体" w:eastAsia="宋体" w:cs="宋体"/>
          <w:bCs/>
        </w:rPr>
        <w:t xml:space="preserve">3.2.31. </w:t>
      </w:r>
      <w:r>
        <w:rPr>
          <w:rFonts w:hint="eastAsia" w:ascii="宋体" w:hAnsi="宋体" w:eastAsia="宋体" w:cs="宋体"/>
        </w:rPr>
        <w:t>设置时区 0x23</w:t>
      </w:r>
      <w:r>
        <w:tab/>
      </w:r>
      <w:r>
        <w:fldChar w:fldCharType="begin"/>
      </w:r>
      <w:r>
        <w:instrText xml:space="preserve"> PAGEREF _Toc22442 \h </w:instrText>
      </w:r>
      <w:r>
        <w:fldChar w:fldCharType="separate"/>
      </w:r>
      <w:r>
        <w:t>29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_Toc31888 </w:instrText>
      </w:r>
      <w:r>
        <w:rPr>
          <w:rFonts w:hint="eastAsia" w:ascii="宋体" w:hAnsi="宋体" w:eastAsia="宋体" w:cs="宋体"/>
        </w:rPr>
        <w:fldChar w:fldCharType="separate"/>
      </w:r>
      <w:r>
        <w:rPr>
          <w:rFonts w:hint="default" w:ascii="宋体" w:hAnsi="宋体" w:eastAsia="宋体" w:cs="宋体"/>
          <w:bCs/>
        </w:rPr>
        <w:t xml:space="preserve">3.2.32. </w:t>
      </w:r>
      <w:r>
        <w:rPr>
          <w:rFonts w:hint="eastAsia" w:ascii="宋体" w:hAnsi="宋体" w:eastAsia="宋体" w:cs="宋体"/>
        </w:rPr>
        <w:t>设置手机类型 0x25</w:t>
      </w:r>
      <w:r>
        <w:tab/>
      </w:r>
      <w:r>
        <w:fldChar w:fldCharType="begin"/>
      </w:r>
      <w:r>
        <w:instrText xml:space="preserve"> PAGEREF _Toc31888 \h </w:instrText>
      </w:r>
      <w:r>
        <w:fldChar w:fldCharType="separate"/>
      </w:r>
      <w:r>
        <w:t>29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_Toc12719 </w:instrText>
      </w:r>
      <w:r>
        <w:rPr>
          <w:rFonts w:hint="eastAsia" w:ascii="宋体" w:hAnsi="宋体" w:eastAsia="宋体" w:cs="宋体"/>
        </w:rPr>
        <w:fldChar w:fldCharType="separate"/>
      </w:r>
      <w:r>
        <w:rPr>
          <w:rFonts w:hint="default" w:ascii="宋体" w:hAnsi="宋体" w:eastAsia="宋体" w:cs="宋体"/>
          <w:bCs/>
        </w:rPr>
        <w:t xml:space="preserve">3.2.33. </w:t>
      </w:r>
      <w:r>
        <w:rPr>
          <w:rFonts w:hint="eastAsia" w:ascii="宋体" w:hAnsi="宋体" w:eastAsia="宋体" w:cs="宋体"/>
        </w:rPr>
        <w:t>设置播放状态 0x27</w:t>
      </w:r>
      <w:r>
        <w:tab/>
      </w:r>
      <w:r>
        <w:fldChar w:fldCharType="begin"/>
      </w:r>
      <w:r>
        <w:instrText xml:space="preserve"> PAGEREF _Toc12719 \h </w:instrText>
      </w:r>
      <w:r>
        <w:fldChar w:fldCharType="separate"/>
      </w:r>
      <w:r>
        <w:t>29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_Toc17677 </w:instrText>
      </w:r>
      <w:r>
        <w:rPr>
          <w:rFonts w:hint="eastAsia" w:ascii="宋体" w:hAnsi="宋体" w:eastAsia="宋体" w:cs="宋体"/>
        </w:rPr>
        <w:fldChar w:fldCharType="separate"/>
      </w:r>
      <w:r>
        <w:rPr>
          <w:rFonts w:hint="default" w:ascii="宋体" w:hAnsi="宋体" w:eastAsia="宋体" w:cs="宋体"/>
          <w:bCs/>
        </w:rPr>
        <w:t xml:space="preserve">3.2.34. </w:t>
      </w:r>
      <w:r>
        <w:rPr>
          <w:rFonts w:hint="eastAsia" w:ascii="宋体" w:hAnsi="宋体" w:eastAsia="宋体" w:cs="宋体"/>
        </w:rPr>
        <w:t>获取天气单位0x28</w:t>
      </w:r>
      <w:r>
        <w:tab/>
      </w:r>
      <w:r>
        <w:fldChar w:fldCharType="begin"/>
      </w:r>
      <w:r>
        <w:instrText xml:space="preserve"> PAGEREF _Toc17677 \h </w:instrText>
      </w:r>
      <w:r>
        <w:fldChar w:fldCharType="separate"/>
      </w:r>
      <w:r>
        <w:t>30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_Toc22579 </w:instrText>
      </w:r>
      <w:r>
        <w:rPr>
          <w:rFonts w:hint="eastAsia" w:ascii="宋体" w:hAnsi="宋体" w:eastAsia="宋体" w:cs="宋体"/>
        </w:rPr>
        <w:fldChar w:fldCharType="separate"/>
      </w:r>
      <w:r>
        <w:rPr>
          <w:rFonts w:hint="default" w:ascii="宋体" w:hAnsi="宋体" w:eastAsia="宋体" w:cs="宋体"/>
          <w:bCs/>
        </w:rPr>
        <w:t xml:space="preserve">3.2.35. </w:t>
      </w:r>
      <w:r>
        <w:rPr>
          <w:rFonts w:hint="eastAsia" w:ascii="宋体" w:hAnsi="宋体" w:eastAsia="宋体" w:cs="宋体"/>
        </w:rPr>
        <w:t>设置天气单位0x29</w:t>
      </w:r>
      <w:r>
        <w:tab/>
      </w:r>
      <w:r>
        <w:fldChar w:fldCharType="begin"/>
      </w:r>
      <w:r>
        <w:instrText xml:space="preserve"> PAGEREF _Toc22579 \h </w:instrText>
      </w:r>
      <w:r>
        <w:fldChar w:fldCharType="separate"/>
      </w:r>
      <w:r>
        <w:t>30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_Toc18097 </w:instrText>
      </w:r>
      <w:r>
        <w:rPr>
          <w:rFonts w:hint="eastAsia" w:ascii="宋体" w:hAnsi="宋体" w:eastAsia="宋体" w:cs="宋体"/>
        </w:rPr>
        <w:fldChar w:fldCharType="separate"/>
      </w:r>
      <w:r>
        <w:rPr>
          <w:rFonts w:hint="default" w:ascii="宋体" w:hAnsi="宋体" w:eastAsia="宋体" w:cs="宋体"/>
          <w:bCs/>
        </w:rPr>
        <w:t xml:space="preserve">3.2.36. </w:t>
      </w:r>
      <w:r>
        <w:rPr>
          <w:rFonts w:hint="eastAsia" w:ascii="宋体" w:hAnsi="宋体" w:eastAsia="宋体" w:cs="宋体"/>
        </w:rPr>
        <w:t>设置实时上报标志0x2B</w:t>
      </w:r>
      <w:r>
        <w:tab/>
      </w:r>
      <w:r>
        <w:fldChar w:fldCharType="begin"/>
      </w:r>
      <w:r>
        <w:instrText xml:space="preserve"> PAGEREF _Toc18097 \h </w:instrText>
      </w:r>
      <w:r>
        <w:fldChar w:fldCharType="separate"/>
      </w:r>
      <w:r>
        <w:t>31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_Toc5209 </w:instrText>
      </w:r>
      <w:r>
        <w:rPr>
          <w:rFonts w:hint="eastAsia" w:ascii="宋体" w:hAnsi="宋体" w:eastAsia="宋体" w:cs="宋体"/>
        </w:rPr>
        <w:fldChar w:fldCharType="separate"/>
      </w:r>
      <w:r>
        <w:rPr>
          <w:rFonts w:hint="default" w:ascii="宋体" w:hAnsi="宋体" w:eastAsia="宋体" w:cs="宋体"/>
          <w:bCs/>
        </w:rPr>
        <w:t xml:space="preserve">3.2.37. </w:t>
      </w:r>
      <w:r>
        <w:rPr>
          <w:rFonts w:hint="eastAsia" w:ascii="宋体" w:hAnsi="宋体" w:eastAsia="宋体" w:cs="宋体"/>
        </w:rPr>
        <w:t>获取自定义表盘0x2C</w:t>
      </w:r>
      <w:r>
        <w:tab/>
      </w:r>
      <w:r>
        <w:fldChar w:fldCharType="begin"/>
      </w:r>
      <w:r>
        <w:instrText xml:space="preserve"> PAGEREF _Toc5209 \h </w:instrText>
      </w:r>
      <w:r>
        <w:fldChar w:fldCharType="separate"/>
      </w:r>
      <w:r>
        <w:t>31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_Toc27948 </w:instrText>
      </w:r>
      <w:r>
        <w:rPr>
          <w:rFonts w:hint="eastAsia" w:ascii="宋体" w:hAnsi="宋体" w:eastAsia="宋体" w:cs="宋体"/>
        </w:rPr>
        <w:fldChar w:fldCharType="separate"/>
      </w:r>
      <w:r>
        <w:rPr>
          <w:rFonts w:hint="default" w:ascii="宋体" w:hAnsi="宋体" w:eastAsia="宋体" w:cs="宋体"/>
          <w:bCs/>
        </w:rPr>
        <w:t xml:space="preserve">3.2.38. </w:t>
      </w:r>
      <w:r>
        <w:rPr>
          <w:rFonts w:hint="eastAsia" w:ascii="宋体" w:hAnsi="宋体" w:eastAsia="宋体" w:cs="宋体"/>
        </w:rPr>
        <w:t>设置自定义表盘0x2D</w:t>
      </w:r>
      <w:r>
        <w:tab/>
      </w:r>
      <w:r>
        <w:fldChar w:fldCharType="begin"/>
      </w:r>
      <w:r>
        <w:instrText xml:space="preserve"> PAGEREF _Toc27948 \h </w:instrText>
      </w:r>
      <w:r>
        <w:fldChar w:fldCharType="separate"/>
      </w:r>
      <w:r>
        <w:t>31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_Toc13759 </w:instrText>
      </w:r>
      <w:r>
        <w:rPr>
          <w:rFonts w:hint="eastAsia" w:ascii="宋体" w:hAnsi="宋体" w:eastAsia="宋体" w:cs="宋体"/>
        </w:rPr>
        <w:fldChar w:fldCharType="separate"/>
      </w:r>
      <w:r>
        <w:rPr>
          <w:rFonts w:hint="default" w:ascii="宋体" w:hAnsi="宋体" w:eastAsia="宋体" w:cs="宋体"/>
          <w:bCs/>
        </w:rPr>
        <w:t xml:space="preserve">3.2.39. </w:t>
      </w:r>
      <w:r>
        <w:rPr>
          <w:rFonts w:hint="eastAsia" w:ascii="宋体" w:hAnsi="宋体" w:eastAsia="宋体" w:cs="宋体"/>
        </w:rPr>
        <w:t>设置电话状态0x2F</w:t>
      </w:r>
      <w:r>
        <w:tab/>
      </w:r>
      <w:r>
        <w:fldChar w:fldCharType="begin"/>
      </w:r>
      <w:r>
        <w:instrText xml:space="preserve"> PAGEREF _Toc13759 \h </w:instrText>
      </w:r>
      <w:r>
        <w:fldChar w:fldCharType="separate"/>
      </w:r>
      <w:r>
        <w:t>32</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_Toc22925 </w:instrText>
      </w:r>
      <w:r>
        <w:rPr>
          <w:rFonts w:hint="eastAsia" w:ascii="宋体" w:hAnsi="宋体" w:eastAsia="宋体" w:cs="宋体"/>
        </w:rPr>
        <w:fldChar w:fldCharType="separate"/>
      </w:r>
      <w:r>
        <w:rPr>
          <w:rFonts w:hint="default" w:ascii="宋体" w:hAnsi="宋体" w:eastAsia="宋体" w:cs="宋体"/>
          <w:bCs/>
        </w:rPr>
        <w:t xml:space="preserve">3.2.40. </w:t>
      </w:r>
      <w:r>
        <w:rPr>
          <w:rFonts w:hint="eastAsia" w:ascii="宋体" w:hAnsi="宋体" w:eastAsia="宋体" w:cs="宋体"/>
        </w:rPr>
        <w:t>获取自定义表盘尺寸0x30</w:t>
      </w:r>
      <w:r>
        <w:tab/>
      </w:r>
      <w:r>
        <w:fldChar w:fldCharType="begin"/>
      </w:r>
      <w:r>
        <w:instrText xml:space="preserve"> PAGEREF _Toc22925 \h </w:instrText>
      </w:r>
      <w:r>
        <w:fldChar w:fldCharType="separate"/>
      </w:r>
      <w:r>
        <w:t>32</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_Toc20865 </w:instrText>
      </w:r>
      <w:r>
        <w:rPr>
          <w:rFonts w:hint="eastAsia" w:ascii="宋体" w:hAnsi="宋体" w:eastAsia="宋体" w:cs="宋体"/>
        </w:rPr>
        <w:fldChar w:fldCharType="separate"/>
      </w:r>
      <w:r>
        <w:rPr>
          <w:rFonts w:hint="default" w:ascii="宋体" w:hAnsi="宋体" w:eastAsia="宋体" w:cs="宋体"/>
          <w:bCs/>
        </w:rPr>
        <w:t xml:space="preserve">3.2.41. </w:t>
      </w:r>
      <w:r>
        <w:rPr>
          <w:rFonts w:hint="eastAsia" w:ascii="宋体" w:hAnsi="宋体" w:eastAsia="宋体" w:cs="宋体"/>
        </w:rPr>
        <w:t>获取亮屏时间 0x</w:t>
      </w:r>
      <w:r>
        <w:rPr>
          <w:rFonts w:hint="eastAsia" w:ascii="宋体" w:hAnsi="宋体" w:eastAsia="宋体" w:cs="宋体"/>
          <w:lang w:val="en-US" w:eastAsia="zh-CN"/>
        </w:rPr>
        <w:t>32</w:t>
      </w:r>
      <w:r>
        <w:tab/>
      </w:r>
      <w:r>
        <w:fldChar w:fldCharType="begin"/>
      </w:r>
      <w:r>
        <w:instrText xml:space="preserve"> PAGEREF _Toc20865 \h </w:instrText>
      </w:r>
      <w:r>
        <w:fldChar w:fldCharType="separate"/>
      </w:r>
      <w:r>
        <w:t>32</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_Toc27581 </w:instrText>
      </w:r>
      <w:r>
        <w:rPr>
          <w:rFonts w:hint="eastAsia" w:ascii="宋体" w:hAnsi="宋体" w:eastAsia="宋体" w:cs="宋体"/>
        </w:rPr>
        <w:fldChar w:fldCharType="separate"/>
      </w:r>
      <w:r>
        <w:rPr>
          <w:rFonts w:hint="default" w:ascii="宋体" w:hAnsi="宋体" w:eastAsia="宋体" w:cs="宋体"/>
          <w:bCs/>
        </w:rPr>
        <w:t xml:space="preserve">3.2.42. </w:t>
      </w:r>
      <w:r>
        <w:rPr>
          <w:rFonts w:hint="eastAsia" w:ascii="宋体" w:hAnsi="宋体" w:eastAsia="宋体" w:cs="宋体"/>
        </w:rPr>
        <w:t>设置亮屏时间 0x</w:t>
      </w:r>
      <w:r>
        <w:rPr>
          <w:rFonts w:hint="eastAsia" w:ascii="宋体" w:hAnsi="宋体" w:eastAsia="宋体" w:cs="宋体"/>
          <w:lang w:val="en-US" w:eastAsia="zh-CN"/>
        </w:rPr>
        <w:t>33</w:t>
      </w:r>
      <w:r>
        <w:tab/>
      </w:r>
      <w:r>
        <w:fldChar w:fldCharType="begin"/>
      </w:r>
      <w:r>
        <w:instrText xml:space="preserve"> PAGEREF _Toc27581 \h </w:instrText>
      </w:r>
      <w:r>
        <w:fldChar w:fldCharType="separate"/>
      </w:r>
      <w:r>
        <w:t>33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_Toc21041 </w:instrText>
      </w:r>
      <w:r>
        <w:rPr>
          <w:rFonts w:hint="eastAsia" w:ascii="宋体" w:hAnsi="宋体" w:eastAsia="宋体" w:cs="宋体"/>
        </w:rPr>
        <w:fldChar w:fldCharType="separate"/>
      </w:r>
      <w:r>
        <w:rPr>
          <w:rFonts w:hint="default" w:ascii="宋体" w:hAnsi="宋体" w:eastAsia="宋体" w:cs="宋体"/>
          <w:bCs/>
        </w:rPr>
        <w:t xml:space="preserve">3.2.43. </w:t>
      </w:r>
      <w:r>
        <w:rPr>
          <w:rFonts w:hint="eastAsia" w:ascii="宋体" w:hAnsi="宋体" w:eastAsia="宋体" w:cs="宋体"/>
          <w:lang w:val="en-US" w:eastAsia="zh-CN"/>
        </w:rPr>
        <w:t>24获取24小时心率监测</w:t>
      </w:r>
      <w:r>
        <w:rPr>
          <w:rFonts w:hint="eastAsia" w:ascii="宋体" w:hAnsi="宋体" w:eastAsia="宋体" w:cs="宋体"/>
        </w:rPr>
        <w:t xml:space="preserve"> 0x</w:t>
      </w:r>
      <w:r>
        <w:rPr>
          <w:rFonts w:hint="eastAsia" w:ascii="宋体" w:hAnsi="宋体" w:eastAsia="宋体" w:cs="宋体"/>
          <w:lang w:val="en-US" w:eastAsia="zh-CN"/>
        </w:rPr>
        <w:t>34</w:t>
      </w:r>
      <w:r>
        <w:tab/>
      </w:r>
      <w:r>
        <w:fldChar w:fldCharType="begin"/>
      </w:r>
      <w:r>
        <w:instrText xml:space="preserve"> PAGEREF _Toc21041 \h </w:instrText>
      </w:r>
      <w:r>
        <w:fldChar w:fldCharType="separate"/>
      </w:r>
      <w:r>
        <w:t>33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_Toc3342 </w:instrText>
      </w:r>
      <w:r>
        <w:rPr>
          <w:rFonts w:hint="eastAsia" w:ascii="宋体" w:hAnsi="宋体" w:eastAsia="宋体" w:cs="宋体"/>
        </w:rPr>
        <w:fldChar w:fldCharType="separate"/>
      </w:r>
      <w:r>
        <w:rPr>
          <w:rFonts w:hint="default" w:ascii="宋体" w:hAnsi="宋体" w:eastAsia="宋体" w:cs="宋体"/>
          <w:bCs/>
        </w:rPr>
        <w:t xml:space="preserve">3.2.44. </w:t>
      </w:r>
      <w:r>
        <w:rPr>
          <w:rFonts w:hint="eastAsia" w:ascii="宋体" w:hAnsi="宋体" w:eastAsia="宋体" w:cs="宋体"/>
        </w:rPr>
        <w:t>设置</w:t>
      </w:r>
      <w:r>
        <w:rPr>
          <w:rFonts w:hint="eastAsia" w:ascii="宋体" w:hAnsi="宋体" w:eastAsia="宋体" w:cs="宋体"/>
          <w:lang w:val="en-US" w:eastAsia="zh-CN"/>
        </w:rPr>
        <w:t>24小时心率监测</w:t>
      </w:r>
      <w:r>
        <w:rPr>
          <w:rFonts w:hint="eastAsia" w:ascii="宋体" w:hAnsi="宋体" w:eastAsia="宋体" w:cs="宋体"/>
        </w:rPr>
        <w:t xml:space="preserve"> 0x</w:t>
      </w:r>
      <w:r>
        <w:rPr>
          <w:rFonts w:hint="eastAsia" w:ascii="宋体" w:hAnsi="宋体" w:eastAsia="宋体" w:cs="宋体"/>
          <w:lang w:val="en-US" w:eastAsia="zh-CN"/>
        </w:rPr>
        <w:t>35</w:t>
      </w:r>
      <w:r>
        <w:tab/>
      </w:r>
      <w:r>
        <w:fldChar w:fldCharType="begin"/>
      </w:r>
      <w:r>
        <w:instrText xml:space="preserve"> PAGEREF _Toc3342 \h </w:instrText>
      </w:r>
      <w:r>
        <w:fldChar w:fldCharType="separate"/>
      </w:r>
      <w:r>
        <w:t>33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_Toc10427 </w:instrText>
      </w:r>
      <w:r>
        <w:rPr>
          <w:rFonts w:hint="eastAsia" w:ascii="宋体" w:hAnsi="宋体" w:eastAsia="宋体" w:cs="宋体"/>
        </w:rPr>
        <w:fldChar w:fldCharType="separate"/>
      </w:r>
      <w:r>
        <w:rPr>
          <w:rFonts w:hint="default" w:ascii="宋体" w:hAnsi="宋体" w:eastAsia="宋体" w:cs="宋体"/>
          <w:bCs/>
        </w:rPr>
        <w:t xml:space="preserve">3.2.45. </w:t>
      </w:r>
      <w:r>
        <w:rPr>
          <w:rFonts w:hint="eastAsia" w:ascii="宋体" w:hAnsi="宋体" w:eastAsia="宋体" w:cs="宋体"/>
        </w:rPr>
        <w:t>设置设备进入</w:t>
      </w:r>
      <w:r>
        <w:rPr>
          <w:rFonts w:hint="eastAsia" w:ascii="宋体" w:hAnsi="宋体" w:eastAsia="宋体" w:cs="宋体"/>
          <w:lang w:val="en-US" w:eastAsia="zh-CN"/>
        </w:rPr>
        <w:t>或退出</w:t>
      </w:r>
      <w:r>
        <w:rPr>
          <w:rFonts w:hint="eastAsia" w:ascii="宋体" w:hAnsi="宋体" w:eastAsia="宋体" w:cs="宋体"/>
        </w:rPr>
        <w:t>拍照模式 0x</w:t>
      </w:r>
      <w:r>
        <w:rPr>
          <w:rFonts w:hint="eastAsia" w:ascii="宋体" w:hAnsi="宋体" w:eastAsia="宋体" w:cs="宋体"/>
          <w:lang w:val="en-US" w:eastAsia="zh-CN"/>
        </w:rPr>
        <w:t>37</w:t>
      </w:r>
      <w:r>
        <w:tab/>
      </w:r>
      <w:r>
        <w:fldChar w:fldCharType="begin"/>
      </w:r>
      <w:r>
        <w:instrText xml:space="preserve"> PAGEREF _Toc10427 \h </w:instrText>
      </w:r>
      <w:r>
        <w:fldChar w:fldCharType="separate"/>
      </w:r>
      <w:r>
        <w:t>34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_Toc27669 </w:instrText>
      </w:r>
      <w:r>
        <w:rPr>
          <w:rFonts w:hint="eastAsia" w:ascii="宋体" w:hAnsi="宋体" w:eastAsia="宋体" w:cs="宋体"/>
        </w:rPr>
        <w:fldChar w:fldCharType="separate"/>
      </w:r>
      <w:r>
        <w:rPr>
          <w:rFonts w:hint="default" w:ascii="宋体" w:hAnsi="宋体" w:eastAsia="宋体" w:cs="宋体"/>
          <w:bCs/>
        </w:rPr>
        <w:t xml:space="preserve">3.2.46. </w:t>
      </w:r>
      <w:r>
        <w:rPr>
          <w:rFonts w:hint="eastAsia" w:ascii="宋体" w:hAnsi="宋体" w:eastAsia="宋体" w:cs="宋体"/>
        </w:rPr>
        <w:t>设置</w:t>
      </w:r>
      <w:r>
        <w:rPr>
          <w:rFonts w:hint="eastAsia" w:ascii="宋体" w:hAnsi="宋体" w:eastAsia="宋体" w:cs="宋体"/>
          <w:lang w:val="en-US" w:eastAsia="zh-CN"/>
        </w:rPr>
        <w:t>设备UUID</w:t>
      </w:r>
      <w:r>
        <w:rPr>
          <w:rFonts w:hint="eastAsia" w:ascii="宋体" w:hAnsi="宋体" w:eastAsia="宋体" w:cs="宋体"/>
        </w:rPr>
        <w:t xml:space="preserve"> </w:t>
      </w:r>
      <w:r>
        <w:rPr>
          <w:rFonts w:hint="eastAsia" w:ascii="宋体" w:hAnsi="宋体" w:eastAsia="宋体" w:cs="宋体"/>
          <w:lang w:val="en-US" w:eastAsia="zh-CN"/>
        </w:rPr>
        <w:t xml:space="preserve"> </w:t>
      </w:r>
      <w:r>
        <w:rPr>
          <w:rFonts w:hint="eastAsia" w:ascii="宋体" w:hAnsi="宋体" w:eastAsia="宋体" w:cs="宋体"/>
        </w:rPr>
        <w:t>0x</w:t>
      </w:r>
      <w:r>
        <w:rPr>
          <w:rFonts w:hint="eastAsia" w:ascii="宋体" w:hAnsi="宋体" w:eastAsia="宋体" w:cs="宋体"/>
          <w:lang w:val="en-US" w:eastAsia="zh-CN"/>
        </w:rPr>
        <w:t>39</w:t>
      </w:r>
      <w:r>
        <w:tab/>
      </w:r>
      <w:r>
        <w:fldChar w:fldCharType="begin"/>
      </w:r>
      <w:r>
        <w:instrText xml:space="preserve"> PAGEREF _Toc27669 \h </w:instrText>
      </w:r>
      <w:r>
        <w:fldChar w:fldCharType="separate"/>
      </w:r>
      <w:r>
        <w:t>34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_Toc11605 </w:instrText>
      </w:r>
      <w:r>
        <w:rPr>
          <w:rFonts w:hint="eastAsia" w:ascii="宋体" w:hAnsi="宋体" w:eastAsia="宋体" w:cs="宋体"/>
        </w:rPr>
        <w:fldChar w:fldCharType="separate"/>
      </w:r>
      <w:r>
        <w:rPr>
          <w:rFonts w:hint="default" w:ascii="宋体" w:hAnsi="宋体" w:eastAsia="宋体" w:cs="宋体"/>
          <w:bCs/>
        </w:rPr>
        <w:t xml:space="preserve">3.2.47. </w:t>
      </w:r>
      <w:r>
        <w:rPr>
          <w:rFonts w:hint="eastAsia" w:ascii="宋体" w:hAnsi="宋体" w:eastAsia="宋体" w:cs="宋体"/>
          <w:lang w:val="en-US" w:eastAsia="zh-CN"/>
        </w:rPr>
        <w:t>获取设备BT连接开关状态</w:t>
      </w:r>
      <w:r>
        <w:rPr>
          <w:rFonts w:hint="eastAsia" w:ascii="宋体" w:hAnsi="宋体" w:eastAsia="宋体" w:cs="宋体"/>
        </w:rPr>
        <w:t xml:space="preserve"> 0x</w:t>
      </w:r>
      <w:r>
        <w:rPr>
          <w:rFonts w:hint="eastAsia" w:ascii="宋体" w:hAnsi="宋体" w:eastAsia="宋体" w:cs="宋体"/>
          <w:lang w:val="en-US" w:eastAsia="zh-CN"/>
        </w:rPr>
        <w:t>3A</w:t>
      </w:r>
      <w:r>
        <w:tab/>
      </w:r>
      <w:r>
        <w:fldChar w:fldCharType="begin"/>
      </w:r>
      <w:r>
        <w:instrText xml:space="preserve"> PAGEREF _Toc11605 \h </w:instrText>
      </w:r>
      <w:r>
        <w:fldChar w:fldCharType="separate"/>
      </w:r>
      <w:r>
        <w:t>34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_Toc7260 </w:instrText>
      </w:r>
      <w:r>
        <w:rPr>
          <w:rFonts w:hint="eastAsia" w:ascii="宋体" w:hAnsi="宋体" w:eastAsia="宋体" w:cs="宋体"/>
        </w:rPr>
        <w:fldChar w:fldCharType="separate"/>
      </w:r>
      <w:r>
        <w:rPr>
          <w:rFonts w:hint="default" w:ascii="宋体" w:hAnsi="宋体" w:eastAsia="宋体" w:cs="宋体"/>
          <w:bCs/>
          <w:szCs w:val="21"/>
          <w:lang w:val="en-US" w:eastAsia="zh-CN"/>
        </w:rPr>
        <w:t xml:space="preserve">3.2.48. </w:t>
      </w:r>
      <w:r>
        <w:rPr>
          <w:rFonts w:hint="eastAsia" w:ascii="宋体" w:hAnsi="宋体" w:eastAsia="宋体" w:cs="宋体"/>
          <w:lang w:val="en-US" w:eastAsia="zh-CN"/>
        </w:rPr>
        <w:t>APP同步运动数据至设备 0x3B</w:t>
      </w:r>
      <w:r>
        <w:tab/>
      </w:r>
      <w:r>
        <w:fldChar w:fldCharType="begin"/>
      </w:r>
      <w:r>
        <w:instrText xml:space="preserve"> PAGEREF _Toc7260 \h </w:instrText>
      </w:r>
      <w:r>
        <w:fldChar w:fldCharType="separate"/>
      </w:r>
      <w:r>
        <w:t>35</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_Toc30944 </w:instrText>
      </w:r>
      <w:r>
        <w:rPr>
          <w:rFonts w:hint="eastAsia" w:ascii="宋体" w:hAnsi="宋体" w:eastAsia="宋体" w:cs="宋体"/>
        </w:rPr>
        <w:fldChar w:fldCharType="separate"/>
      </w:r>
      <w:r>
        <w:rPr>
          <w:rFonts w:hint="default" w:ascii="宋体" w:hAnsi="宋体" w:eastAsia="宋体" w:cs="宋体"/>
          <w:bCs/>
        </w:rPr>
        <w:t xml:space="preserve">3.2.49. </w:t>
      </w:r>
      <w:r>
        <w:rPr>
          <w:rFonts w:hint="eastAsia" w:ascii="宋体" w:hAnsi="宋体" w:eastAsia="宋体" w:cs="宋体"/>
        </w:rPr>
        <w:t>设置</w:t>
      </w:r>
      <w:r>
        <w:rPr>
          <w:rFonts w:hint="eastAsia" w:ascii="宋体" w:hAnsi="宋体" w:eastAsia="宋体" w:cs="宋体"/>
          <w:lang w:val="en-US" w:eastAsia="zh-CN"/>
        </w:rPr>
        <w:t>清除所有数据</w:t>
      </w:r>
      <w:r>
        <w:rPr>
          <w:rFonts w:hint="eastAsia" w:ascii="宋体" w:hAnsi="宋体" w:eastAsia="宋体" w:cs="宋体"/>
        </w:rPr>
        <w:t xml:space="preserve"> 0x</w:t>
      </w:r>
      <w:r>
        <w:rPr>
          <w:rFonts w:hint="eastAsia" w:ascii="宋体" w:hAnsi="宋体" w:eastAsia="宋体" w:cs="宋体"/>
          <w:lang w:val="en-US" w:eastAsia="zh-CN"/>
        </w:rPr>
        <w:t>3D</w:t>
      </w:r>
      <w:r>
        <w:tab/>
      </w:r>
      <w:r>
        <w:fldChar w:fldCharType="begin"/>
      </w:r>
      <w:r>
        <w:instrText xml:space="preserve"> PAGEREF _Toc30944 \h </w:instrText>
      </w:r>
      <w:r>
        <w:fldChar w:fldCharType="separate"/>
      </w:r>
      <w:r>
        <w:t>35</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_Toc24763 </w:instrText>
      </w:r>
      <w:r>
        <w:rPr>
          <w:rFonts w:hint="eastAsia" w:ascii="宋体" w:hAnsi="宋体" w:eastAsia="宋体" w:cs="宋体"/>
        </w:rPr>
        <w:fldChar w:fldCharType="separate"/>
      </w:r>
      <w:r>
        <w:rPr>
          <w:rFonts w:hint="default" w:ascii="宋体" w:hAnsi="宋体" w:eastAsia="宋体" w:cs="宋体"/>
          <w:bCs/>
        </w:rPr>
        <w:t xml:space="preserve">3.2.50. </w:t>
      </w:r>
      <w:r>
        <w:rPr>
          <w:rFonts w:hint="eastAsia" w:ascii="宋体" w:hAnsi="宋体" w:eastAsia="宋体" w:cs="宋体"/>
          <w:lang w:val="en-US" w:eastAsia="zh-CN"/>
        </w:rPr>
        <w:t>绑定</w:t>
      </w:r>
      <w:r>
        <w:rPr>
          <w:rFonts w:hint="eastAsia" w:ascii="宋体" w:hAnsi="宋体" w:eastAsia="宋体" w:cs="宋体"/>
        </w:rPr>
        <w:t xml:space="preserve"> 0x</w:t>
      </w:r>
      <w:r>
        <w:rPr>
          <w:rFonts w:hint="eastAsia" w:ascii="宋体" w:hAnsi="宋体" w:eastAsia="宋体" w:cs="宋体"/>
          <w:lang w:val="en-US" w:eastAsia="zh-CN"/>
        </w:rPr>
        <w:t>3F</w:t>
      </w:r>
      <w:r>
        <w:tab/>
      </w:r>
      <w:r>
        <w:fldChar w:fldCharType="begin"/>
      </w:r>
      <w:r>
        <w:instrText xml:space="preserve"> PAGEREF _Toc24763 \h </w:instrText>
      </w:r>
      <w:r>
        <w:fldChar w:fldCharType="separate"/>
      </w:r>
      <w:r>
        <w:t>35</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_Toc617 </w:instrText>
      </w:r>
      <w:r>
        <w:rPr>
          <w:rFonts w:hint="eastAsia" w:ascii="宋体" w:hAnsi="宋体" w:eastAsia="宋体" w:cs="宋体"/>
        </w:rPr>
        <w:fldChar w:fldCharType="separate"/>
      </w:r>
      <w:r>
        <w:rPr>
          <w:rFonts w:hint="default" w:ascii="宋体" w:hAnsi="宋体" w:eastAsia="宋体" w:cs="宋体"/>
          <w:bCs/>
        </w:rPr>
        <w:t xml:space="preserve">3.2.51. </w:t>
      </w:r>
      <w:r>
        <w:rPr>
          <w:rFonts w:hint="eastAsia" w:ascii="宋体" w:hAnsi="宋体" w:eastAsia="宋体" w:cs="宋体"/>
          <w:lang w:val="en-US" w:eastAsia="zh-CN"/>
        </w:rPr>
        <w:t>解绑</w:t>
      </w:r>
      <w:r>
        <w:rPr>
          <w:rFonts w:hint="eastAsia" w:ascii="宋体" w:hAnsi="宋体" w:eastAsia="宋体" w:cs="宋体"/>
        </w:rPr>
        <w:t xml:space="preserve"> 0x</w:t>
      </w:r>
      <w:r>
        <w:rPr>
          <w:rFonts w:hint="eastAsia" w:ascii="宋体" w:hAnsi="宋体" w:eastAsia="宋体" w:cs="宋体"/>
          <w:lang w:val="en-US" w:eastAsia="zh-CN"/>
        </w:rPr>
        <w:t>41</w:t>
      </w:r>
      <w:r>
        <w:tab/>
      </w:r>
      <w:r>
        <w:fldChar w:fldCharType="begin"/>
      </w:r>
      <w:r>
        <w:instrText xml:space="preserve"> PAGEREF _Toc617 \h </w:instrText>
      </w:r>
      <w:r>
        <w:fldChar w:fldCharType="separate"/>
      </w:r>
      <w:r>
        <w:t>36</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_Toc23889 </w:instrText>
      </w:r>
      <w:r>
        <w:rPr>
          <w:rFonts w:hint="eastAsia" w:ascii="宋体" w:hAnsi="宋体" w:eastAsia="宋体" w:cs="宋体"/>
        </w:rPr>
        <w:fldChar w:fldCharType="separate"/>
      </w:r>
      <w:r>
        <w:rPr>
          <w:rFonts w:hint="default" w:ascii="宋体" w:hAnsi="宋体" w:eastAsia="宋体" w:cs="宋体"/>
          <w:bCs/>
        </w:rPr>
        <w:t xml:space="preserve">3.2.52. </w:t>
      </w:r>
      <w:r>
        <w:rPr>
          <w:rFonts w:hint="eastAsia" w:ascii="宋体" w:hAnsi="宋体" w:eastAsia="宋体" w:cs="宋体"/>
        </w:rPr>
        <w:t>设置天气</w:t>
      </w:r>
      <w:r>
        <w:rPr>
          <w:rFonts w:hint="eastAsia" w:ascii="宋体" w:hAnsi="宋体" w:eastAsia="宋体" w:cs="宋体"/>
          <w:lang w:val="en-US" w:eastAsia="zh-CN"/>
        </w:rPr>
        <w:t>(扩展)</w:t>
      </w:r>
      <w:r>
        <w:rPr>
          <w:rFonts w:hint="eastAsia" w:ascii="宋体" w:hAnsi="宋体" w:eastAsia="宋体" w:cs="宋体"/>
        </w:rPr>
        <w:t xml:space="preserve"> 0x</w:t>
      </w:r>
      <w:r>
        <w:rPr>
          <w:rFonts w:hint="eastAsia" w:ascii="宋体" w:hAnsi="宋体" w:eastAsia="宋体" w:cs="宋体"/>
          <w:lang w:val="en-US" w:eastAsia="zh-CN"/>
        </w:rPr>
        <w:t>43</w:t>
      </w:r>
      <w:r>
        <w:tab/>
      </w:r>
      <w:r>
        <w:fldChar w:fldCharType="begin"/>
      </w:r>
      <w:r>
        <w:instrText xml:space="preserve"> PAGEREF _Toc23889 \h </w:instrText>
      </w:r>
      <w:r>
        <w:fldChar w:fldCharType="separate"/>
      </w:r>
      <w:r>
        <w:t>36</w:t>
      </w:r>
      <w:r>
        <w:fldChar w:fldCharType="end"/>
      </w:r>
      <w:r>
        <w:rPr>
          <w:rFonts w:hint="eastAsia" w:ascii="宋体" w:hAnsi="宋体" w:eastAsia="宋体" w:cs="宋体"/>
          <w:color w:val="auto"/>
        </w:rPr>
        <w:fldChar w:fldCharType="end"/>
      </w:r>
    </w:p>
    <w:p>
      <w:pPr>
        <w:pStyle w:val="21"/>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_Toc27056 </w:instrText>
      </w:r>
      <w:r>
        <w:rPr>
          <w:rFonts w:hint="eastAsia" w:ascii="宋体" w:hAnsi="宋体" w:eastAsia="宋体" w:cs="宋体"/>
        </w:rPr>
        <w:fldChar w:fldCharType="separate"/>
      </w:r>
      <w:r>
        <w:rPr>
          <w:rFonts w:hint="default" w:ascii="宋体" w:hAnsi="宋体" w:eastAsia="宋体" w:cs="宋体"/>
        </w:rPr>
        <w:t xml:space="preserve">3.3. </w:t>
      </w:r>
      <w:r>
        <w:rPr>
          <w:rFonts w:hint="eastAsia" w:ascii="宋体" w:hAnsi="宋体" w:eastAsia="宋体" w:cs="宋体"/>
        </w:rPr>
        <w:t>设备提醒 0x02</w:t>
      </w:r>
      <w:r>
        <w:tab/>
      </w:r>
      <w:r>
        <w:fldChar w:fldCharType="begin"/>
      </w:r>
      <w:r>
        <w:instrText xml:space="preserve"> PAGEREF _Toc27056 \h </w:instrText>
      </w:r>
      <w:r>
        <w:fldChar w:fldCharType="separate"/>
      </w:r>
      <w:r>
        <w:t>37</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_Toc5753 </w:instrText>
      </w:r>
      <w:r>
        <w:rPr>
          <w:rFonts w:hint="eastAsia" w:ascii="宋体" w:hAnsi="宋体" w:eastAsia="宋体" w:cs="宋体"/>
        </w:rPr>
        <w:fldChar w:fldCharType="separate"/>
      </w:r>
      <w:r>
        <w:rPr>
          <w:rFonts w:hint="default" w:ascii="宋体" w:hAnsi="宋体" w:eastAsia="宋体" w:cs="宋体"/>
          <w:bCs/>
        </w:rPr>
        <w:t xml:space="preserve">3.3.1. </w:t>
      </w:r>
      <w:r>
        <w:rPr>
          <w:rFonts w:hint="eastAsia" w:ascii="宋体" w:hAnsi="宋体" w:eastAsia="宋体" w:cs="宋体"/>
        </w:rPr>
        <w:t>获取消息提醒 0x00</w:t>
      </w:r>
      <w:r>
        <w:tab/>
      </w:r>
      <w:r>
        <w:fldChar w:fldCharType="begin"/>
      </w:r>
      <w:r>
        <w:instrText xml:space="preserve"> PAGEREF _Toc5753 \h </w:instrText>
      </w:r>
      <w:r>
        <w:fldChar w:fldCharType="separate"/>
      </w:r>
      <w:r>
        <w:t>37</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_Toc24284 </w:instrText>
      </w:r>
      <w:r>
        <w:rPr>
          <w:rFonts w:hint="eastAsia" w:ascii="宋体" w:hAnsi="宋体" w:eastAsia="宋体" w:cs="宋体"/>
        </w:rPr>
        <w:fldChar w:fldCharType="separate"/>
      </w:r>
      <w:r>
        <w:rPr>
          <w:rFonts w:hint="default" w:ascii="宋体" w:hAnsi="宋体" w:eastAsia="宋体" w:cs="宋体"/>
          <w:bCs/>
        </w:rPr>
        <w:t xml:space="preserve">3.3.2. </w:t>
      </w:r>
      <w:r>
        <w:rPr>
          <w:rFonts w:hint="eastAsia" w:ascii="宋体" w:hAnsi="宋体" w:eastAsia="宋体" w:cs="宋体"/>
        </w:rPr>
        <w:t>设置消息提醒 0x01</w:t>
      </w:r>
      <w:r>
        <w:tab/>
      </w:r>
      <w:r>
        <w:fldChar w:fldCharType="begin"/>
      </w:r>
      <w:r>
        <w:instrText xml:space="preserve"> PAGEREF _Toc24284 \h </w:instrText>
      </w:r>
      <w:r>
        <w:fldChar w:fldCharType="separate"/>
      </w:r>
      <w:r>
        <w:t>37</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_Toc3118 </w:instrText>
      </w:r>
      <w:r>
        <w:rPr>
          <w:rFonts w:hint="eastAsia" w:ascii="宋体" w:hAnsi="宋体" w:eastAsia="宋体" w:cs="宋体"/>
        </w:rPr>
        <w:fldChar w:fldCharType="separate"/>
      </w:r>
      <w:r>
        <w:rPr>
          <w:rFonts w:hint="default" w:ascii="宋体" w:hAnsi="宋体" w:eastAsia="宋体" w:cs="宋体"/>
          <w:bCs/>
        </w:rPr>
        <w:t xml:space="preserve">3.3.3. </w:t>
      </w:r>
      <w:r>
        <w:rPr>
          <w:rFonts w:hint="eastAsia" w:ascii="宋体" w:hAnsi="宋体" w:eastAsia="宋体" w:cs="宋体"/>
        </w:rPr>
        <w:t>获取久坐提醒 0x02</w:t>
      </w:r>
      <w:r>
        <w:tab/>
      </w:r>
      <w:r>
        <w:fldChar w:fldCharType="begin"/>
      </w:r>
      <w:r>
        <w:instrText xml:space="preserve"> PAGEREF _Toc3118 \h </w:instrText>
      </w:r>
      <w:r>
        <w:fldChar w:fldCharType="separate"/>
      </w:r>
      <w:r>
        <w:t>38</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_Toc22716 </w:instrText>
      </w:r>
      <w:r>
        <w:rPr>
          <w:rFonts w:hint="eastAsia" w:ascii="宋体" w:hAnsi="宋体" w:eastAsia="宋体" w:cs="宋体"/>
        </w:rPr>
        <w:fldChar w:fldCharType="separate"/>
      </w:r>
      <w:r>
        <w:rPr>
          <w:rFonts w:hint="default" w:ascii="宋体" w:hAnsi="宋体" w:eastAsia="宋体" w:cs="宋体"/>
          <w:bCs/>
        </w:rPr>
        <w:t xml:space="preserve">3.3.4. </w:t>
      </w:r>
      <w:r>
        <w:rPr>
          <w:rFonts w:hint="eastAsia" w:ascii="宋体" w:hAnsi="宋体" w:eastAsia="宋体" w:cs="宋体"/>
        </w:rPr>
        <w:t>设置久坐提醒 0x03</w:t>
      </w:r>
      <w:r>
        <w:tab/>
      </w:r>
      <w:r>
        <w:fldChar w:fldCharType="begin"/>
      </w:r>
      <w:r>
        <w:instrText xml:space="preserve"> PAGEREF _Toc22716 \h </w:instrText>
      </w:r>
      <w:r>
        <w:fldChar w:fldCharType="separate"/>
      </w:r>
      <w:r>
        <w:t>39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_Toc32179 </w:instrText>
      </w:r>
      <w:r>
        <w:rPr>
          <w:rFonts w:hint="eastAsia" w:ascii="宋体" w:hAnsi="宋体" w:eastAsia="宋体" w:cs="宋体"/>
        </w:rPr>
        <w:fldChar w:fldCharType="separate"/>
      </w:r>
      <w:r>
        <w:rPr>
          <w:rFonts w:hint="default" w:ascii="宋体" w:hAnsi="宋体" w:eastAsia="宋体" w:cs="宋体"/>
          <w:bCs/>
        </w:rPr>
        <w:t xml:space="preserve">3.3.5. </w:t>
      </w:r>
      <w:r>
        <w:rPr>
          <w:rFonts w:hint="eastAsia" w:ascii="宋体" w:hAnsi="宋体" w:eastAsia="宋体" w:cs="宋体"/>
          <w:highlight w:val="darkGray"/>
        </w:rPr>
        <w:t>获取防丢提醒 0x04</w:t>
      </w:r>
      <w:r>
        <w:tab/>
      </w:r>
      <w:r>
        <w:fldChar w:fldCharType="begin"/>
      </w:r>
      <w:r>
        <w:instrText xml:space="preserve"> PAGEREF _Toc32179 \h </w:instrText>
      </w:r>
      <w:r>
        <w:fldChar w:fldCharType="separate"/>
      </w:r>
      <w:r>
        <w:t>39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_Toc5717 </w:instrText>
      </w:r>
      <w:r>
        <w:rPr>
          <w:rFonts w:hint="eastAsia" w:ascii="宋体" w:hAnsi="宋体" w:eastAsia="宋体" w:cs="宋体"/>
        </w:rPr>
        <w:fldChar w:fldCharType="separate"/>
      </w:r>
      <w:r>
        <w:rPr>
          <w:rFonts w:hint="default" w:ascii="宋体" w:hAnsi="宋体" w:eastAsia="宋体" w:cs="宋体"/>
          <w:bCs/>
        </w:rPr>
        <w:t xml:space="preserve">3.3.6. </w:t>
      </w:r>
      <w:r>
        <w:rPr>
          <w:rFonts w:hint="eastAsia" w:ascii="宋体" w:hAnsi="宋体" w:eastAsia="宋体" w:cs="宋体"/>
          <w:highlight w:val="darkGray"/>
        </w:rPr>
        <w:t>设置防丢提醒 0x05</w:t>
      </w:r>
      <w:r>
        <w:tab/>
      </w:r>
      <w:r>
        <w:fldChar w:fldCharType="begin"/>
      </w:r>
      <w:r>
        <w:instrText xml:space="preserve"> PAGEREF _Toc5717 \h </w:instrText>
      </w:r>
      <w:r>
        <w:fldChar w:fldCharType="separate"/>
      </w:r>
      <w:r>
        <w:t>40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_Toc32652 </w:instrText>
      </w:r>
      <w:r>
        <w:rPr>
          <w:rFonts w:hint="eastAsia" w:ascii="宋体" w:hAnsi="宋体" w:eastAsia="宋体" w:cs="宋体"/>
        </w:rPr>
        <w:fldChar w:fldCharType="separate"/>
      </w:r>
      <w:r>
        <w:rPr>
          <w:rFonts w:hint="default" w:ascii="宋体" w:hAnsi="宋体" w:eastAsia="宋体" w:cs="宋体"/>
          <w:bCs/>
        </w:rPr>
        <w:t xml:space="preserve">3.3.7. </w:t>
      </w:r>
      <w:r>
        <w:rPr>
          <w:rFonts w:hint="eastAsia" w:ascii="宋体" w:hAnsi="宋体" w:eastAsia="宋体" w:cs="宋体"/>
        </w:rPr>
        <w:t>获取勿扰 0x06</w:t>
      </w:r>
      <w:r>
        <w:tab/>
      </w:r>
      <w:r>
        <w:fldChar w:fldCharType="begin"/>
      </w:r>
      <w:r>
        <w:instrText xml:space="preserve"> PAGEREF _Toc32652 \h </w:instrText>
      </w:r>
      <w:r>
        <w:fldChar w:fldCharType="separate"/>
      </w:r>
      <w:r>
        <w:t>40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_Toc3460 </w:instrText>
      </w:r>
      <w:r>
        <w:rPr>
          <w:rFonts w:hint="eastAsia" w:ascii="宋体" w:hAnsi="宋体" w:eastAsia="宋体" w:cs="宋体"/>
        </w:rPr>
        <w:fldChar w:fldCharType="separate"/>
      </w:r>
      <w:r>
        <w:rPr>
          <w:rFonts w:hint="default" w:ascii="宋体" w:hAnsi="宋体" w:eastAsia="宋体" w:cs="宋体"/>
          <w:bCs/>
        </w:rPr>
        <w:t xml:space="preserve">3.3.8. </w:t>
      </w:r>
      <w:r>
        <w:rPr>
          <w:rFonts w:hint="eastAsia" w:ascii="宋体" w:hAnsi="宋体" w:eastAsia="宋体" w:cs="宋体"/>
        </w:rPr>
        <w:t>设置勿扰 0x07</w:t>
      </w:r>
      <w:r>
        <w:tab/>
      </w:r>
      <w:r>
        <w:fldChar w:fldCharType="begin"/>
      </w:r>
      <w:r>
        <w:instrText xml:space="preserve"> PAGEREF _Toc3460 \h </w:instrText>
      </w:r>
      <w:r>
        <w:fldChar w:fldCharType="separate"/>
      </w:r>
      <w:r>
        <w:t>41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_Toc7672 </w:instrText>
      </w:r>
      <w:r>
        <w:rPr>
          <w:rFonts w:hint="eastAsia" w:ascii="宋体" w:hAnsi="宋体" w:eastAsia="宋体" w:cs="宋体"/>
        </w:rPr>
        <w:fldChar w:fldCharType="separate"/>
      </w:r>
      <w:r>
        <w:rPr>
          <w:rFonts w:hint="default" w:ascii="宋体" w:hAnsi="宋体" w:eastAsia="宋体" w:cs="宋体"/>
          <w:bCs/>
        </w:rPr>
        <w:t xml:space="preserve">3.3.9. </w:t>
      </w:r>
      <w:r>
        <w:rPr>
          <w:rFonts w:hint="eastAsia" w:ascii="宋体" w:hAnsi="宋体" w:eastAsia="宋体" w:cs="宋体"/>
          <w:highlight w:val="darkGray"/>
        </w:rPr>
        <w:t>获取心率预警 0x08</w:t>
      </w:r>
      <w:r>
        <w:tab/>
      </w:r>
      <w:r>
        <w:fldChar w:fldCharType="begin"/>
      </w:r>
      <w:r>
        <w:instrText xml:space="preserve"> PAGEREF _Toc7672 \h </w:instrText>
      </w:r>
      <w:r>
        <w:fldChar w:fldCharType="separate"/>
      </w:r>
      <w:r>
        <w:t>41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_Toc14327 </w:instrText>
      </w:r>
      <w:r>
        <w:rPr>
          <w:rFonts w:hint="eastAsia" w:ascii="宋体" w:hAnsi="宋体" w:eastAsia="宋体" w:cs="宋体"/>
        </w:rPr>
        <w:fldChar w:fldCharType="separate"/>
      </w:r>
      <w:r>
        <w:rPr>
          <w:rFonts w:hint="default" w:ascii="宋体" w:hAnsi="宋体" w:eastAsia="宋体" w:cs="宋体"/>
          <w:bCs/>
        </w:rPr>
        <w:t xml:space="preserve">3.3.10. </w:t>
      </w:r>
      <w:r>
        <w:rPr>
          <w:rFonts w:hint="eastAsia" w:ascii="宋体" w:hAnsi="宋体" w:eastAsia="宋体" w:cs="宋体"/>
          <w:highlight w:val="none"/>
        </w:rPr>
        <w:t>设置心率预警 0x09</w:t>
      </w:r>
      <w:r>
        <w:tab/>
      </w:r>
      <w:r>
        <w:fldChar w:fldCharType="begin"/>
      </w:r>
      <w:r>
        <w:instrText xml:space="preserve"> PAGEREF _Toc14327 \h </w:instrText>
      </w:r>
      <w:r>
        <w:fldChar w:fldCharType="separate"/>
      </w:r>
      <w:r>
        <w:t>41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_Toc22677 </w:instrText>
      </w:r>
      <w:r>
        <w:rPr>
          <w:rFonts w:hint="eastAsia" w:ascii="宋体" w:hAnsi="宋体" w:eastAsia="宋体" w:cs="宋体"/>
        </w:rPr>
        <w:fldChar w:fldCharType="separate"/>
      </w:r>
      <w:r>
        <w:rPr>
          <w:rFonts w:hint="default" w:ascii="宋体" w:hAnsi="宋体" w:eastAsia="宋体" w:cs="宋体"/>
          <w:bCs/>
        </w:rPr>
        <w:t xml:space="preserve">3.3.11. </w:t>
      </w:r>
      <w:r>
        <w:rPr>
          <w:rFonts w:hint="eastAsia" w:ascii="宋体" w:hAnsi="宋体" w:eastAsia="宋体" w:cs="宋体"/>
          <w:highlight w:val="darkGray"/>
        </w:rPr>
        <w:t>获取生理周期 0x</w:t>
      </w:r>
      <w:r>
        <w:rPr>
          <w:rFonts w:hint="eastAsia" w:ascii="宋体" w:hAnsi="宋体" w:eastAsia="宋体" w:cs="宋体"/>
          <w:highlight w:val="darkGray"/>
          <w:lang w:val="en-US" w:eastAsia="zh-CN"/>
        </w:rPr>
        <w:t>0</w:t>
      </w:r>
      <w:r>
        <w:rPr>
          <w:rFonts w:hint="eastAsia" w:ascii="宋体" w:hAnsi="宋体" w:eastAsia="宋体" w:cs="宋体"/>
          <w:highlight w:val="darkGray"/>
        </w:rPr>
        <w:t>a</w:t>
      </w:r>
      <w:r>
        <w:tab/>
      </w:r>
      <w:r>
        <w:fldChar w:fldCharType="begin"/>
      </w:r>
      <w:r>
        <w:instrText xml:space="preserve"> PAGEREF _Toc22677 \h </w:instrText>
      </w:r>
      <w:r>
        <w:fldChar w:fldCharType="separate"/>
      </w:r>
      <w:r>
        <w:t>42</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_Toc30940 </w:instrText>
      </w:r>
      <w:r>
        <w:rPr>
          <w:rFonts w:hint="eastAsia" w:ascii="宋体" w:hAnsi="宋体" w:eastAsia="宋体" w:cs="宋体"/>
        </w:rPr>
        <w:fldChar w:fldCharType="separate"/>
      </w:r>
      <w:r>
        <w:rPr>
          <w:rFonts w:hint="default" w:ascii="宋体" w:hAnsi="宋体" w:eastAsia="宋体" w:cs="宋体"/>
          <w:bCs/>
        </w:rPr>
        <w:t xml:space="preserve">3.3.12. </w:t>
      </w:r>
      <w:r>
        <w:rPr>
          <w:rFonts w:hint="eastAsia" w:ascii="宋体" w:hAnsi="宋体" w:eastAsia="宋体" w:cs="宋体"/>
          <w:highlight w:val="darkGray"/>
        </w:rPr>
        <w:t>设置生理周期 0x0b</w:t>
      </w:r>
      <w:r>
        <w:tab/>
      </w:r>
      <w:r>
        <w:fldChar w:fldCharType="begin"/>
      </w:r>
      <w:r>
        <w:instrText xml:space="preserve"> PAGEREF _Toc30940 \h </w:instrText>
      </w:r>
      <w:r>
        <w:fldChar w:fldCharType="separate"/>
      </w:r>
      <w:r>
        <w:t>42</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_Toc26583 </w:instrText>
      </w:r>
      <w:r>
        <w:rPr>
          <w:rFonts w:hint="eastAsia" w:ascii="宋体" w:hAnsi="宋体" w:eastAsia="宋体" w:cs="宋体"/>
        </w:rPr>
        <w:fldChar w:fldCharType="separate"/>
      </w:r>
      <w:r>
        <w:rPr>
          <w:rFonts w:hint="default" w:ascii="宋体" w:hAnsi="宋体" w:eastAsia="宋体" w:cs="宋体"/>
          <w:bCs/>
        </w:rPr>
        <w:t xml:space="preserve">3.3.13. </w:t>
      </w:r>
      <w:r>
        <w:rPr>
          <w:rFonts w:hint="eastAsia" w:ascii="宋体" w:hAnsi="宋体" w:eastAsia="宋体" w:cs="宋体"/>
          <w:highlight w:val="darkGray"/>
        </w:rPr>
        <w:t>获取洗手提醒0x0c</w:t>
      </w:r>
      <w:r>
        <w:tab/>
      </w:r>
      <w:r>
        <w:fldChar w:fldCharType="begin"/>
      </w:r>
      <w:r>
        <w:instrText xml:space="preserve"> PAGEREF _Toc26583 \h </w:instrText>
      </w:r>
      <w:r>
        <w:fldChar w:fldCharType="separate"/>
      </w:r>
      <w:r>
        <w:t>43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_Toc26852 </w:instrText>
      </w:r>
      <w:r>
        <w:rPr>
          <w:rFonts w:hint="eastAsia" w:ascii="宋体" w:hAnsi="宋体" w:eastAsia="宋体" w:cs="宋体"/>
        </w:rPr>
        <w:fldChar w:fldCharType="separate"/>
      </w:r>
      <w:r>
        <w:rPr>
          <w:rFonts w:hint="default" w:ascii="宋体" w:hAnsi="宋体" w:eastAsia="宋体" w:cs="宋体"/>
          <w:bCs/>
        </w:rPr>
        <w:t xml:space="preserve">3.3.14. </w:t>
      </w:r>
      <w:r>
        <w:rPr>
          <w:rFonts w:hint="eastAsia" w:ascii="宋体" w:hAnsi="宋体" w:eastAsia="宋体" w:cs="宋体"/>
          <w:highlight w:val="darkGray"/>
        </w:rPr>
        <w:t>设置洗手提醒0x0d</w:t>
      </w:r>
      <w:r>
        <w:tab/>
      </w:r>
      <w:r>
        <w:fldChar w:fldCharType="begin"/>
      </w:r>
      <w:r>
        <w:instrText xml:space="preserve"> PAGEREF _Toc26852 \h </w:instrText>
      </w:r>
      <w:r>
        <w:fldChar w:fldCharType="separate"/>
      </w:r>
      <w:r>
        <w:t>43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_Toc883 </w:instrText>
      </w:r>
      <w:r>
        <w:rPr>
          <w:rFonts w:hint="eastAsia" w:ascii="宋体" w:hAnsi="宋体" w:eastAsia="宋体" w:cs="宋体"/>
        </w:rPr>
        <w:fldChar w:fldCharType="separate"/>
      </w:r>
      <w:r>
        <w:rPr>
          <w:rFonts w:hint="default" w:ascii="宋体" w:hAnsi="宋体" w:eastAsia="宋体" w:cs="宋体"/>
          <w:bCs/>
        </w:rPr>
        <w:t xml:space="preserve">3.3.15. </w:t>
      </w:r>
      <w:r>
        <w:rPr>
          <w:rFonts w:hint="eastAsia" w:ascii="宋体" w:hAnsi="宋体" w:eastAsia="宋体" w:cs="宋体"/>
          <w:highlight w:val="none"/>
        </w:rPr>
        <w:t>获取喝水提醒0x0e</w:t>
      </w:r>
      <w:r>
        <w:tab/>
      </w:r>
      <w:r>
        <w:fldChar w:fldCharType="begin"/>
      </w:r>
      <w:r>
        <w:instrText xml:space="preserve"> PAGEREF _Toc883 \h </w:instrText>
      </w:r>
      <w:r>
        <w:fldChar w:fldCharType="separate"/>
      </w:r>
      <w:r>
        <w:t>44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_Toc916 </w:instrText>
      </w:r>
      <w:r>
        <w:rPr>
          <w:rFonts w:hint="eastAsia" w:ascii="宋体" w:hAnsi="宋体" w:eastAsia="宋体" w:cs="宋体"/>
        </w:rPr>
        <w:fldChar w:fldCharType="separate"/>
      </w:r>
      <w:r>
        <w:rPr>
          <w:rFonts w:hint="default" w:ascii="宋体" w:hAnsi="宋体" w:eastAsia="宋体" w:cs="宋体"/>
          <w:bCs/>
        </w:rPr>
        <w:t xml:space="preserve">3.3.16. </w:t>
      </w:r>
      <w:r>
        <w:rPr>
          <w:rFonts w:hint="eastAsia" w:ascii="宋体" w:hAnsi="宋体" w:eastAsia="宋体" w:cs="宋体"/>
          <w:highlight w:val="none"/>
        </w:rPr>
        <w:t>设置喝水提醒0x0f</w:t>
      </w:r>
      <w:r>
        <w:tab/>
      </w:r>
      <w:r>
        <w:fldChar w:fldCharType="begin"/>
      </w:r>
      <w:r>
        <w:instrText xml:space="preserve"> PAGEREF _Toc916 \h </w:instrText>
      </w:r>
      <w:r>
        <w:fldChar w:fldCharType="separate"/>
      </w:r>
      <w:r>
        <w:t>44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_Toc22772 </w:instrText>
      </w:r>
      <w:r>
        <w:rPr>
          <w:rFonts w:hint="eastAsia" w:ascii="宋体" w:hAnsi="宋体" w:eastAsia="宋体" w:cs="宋体"/>
        </w:rPr>
        <w:fldChar w:fldCharType="separate"/>
      </w:r>
      <w:r>
        <w:rPr>
          <w:rFonts w:hint="default" w:ascii="宋体" w:hAnsi="宋体" w:eastAsia="宋体" w:cs="宋体"/>
          <w:bCs/>
        </w:rPr>
        <w:t xml:space="preserve">3.3.17. </w:t>
      </w:r>
      <w:r>
        <w:rPr>
          <w:rFonts w:hint="eastAsia" w:ascii="宋体" w:hAnsi="宋体" w:eastAsia="宋体" w:cs="宋体"/>
        </w:rPr>
        <w:t>设置消息内容0x11</w:t>
      </w:r>
      <w:r>
        <w:tab/>
      </w:r>
      <w:r>
        <w:fldChar w:fldCharType="begin"/>
      </w:r>
      <w:r>
        <w:instrText xml:space="preserve"> PAGEREF _Toc22772 \h </w:instrText>
      </w:r>
      <w:r>
        <w:fldChar w:fldCharType="separate"/>
      </w:r>
      <w:r>
        <w:t>45</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_Toc18431 </w:instrText>
      </w:r>
      <w:r>
        <w:rPr>
          <w:rFonts w:hint="eastAsia" w:ascii="宋体" w:hAnsi="宋体" w:eastAsia="宋体" w:cs="宋体"/>
        </w:rPr>
        <w:fldChar w:fldCharType="separate"/>
      </w:r>
      <w:r>
        <w:rPr>
          <w:rFonts w:hint="default" w:ascii="宋体" w:hAnsi="宋体" w:eastAsia="宋体" w:cs="宋体"/>
          <w:bCs/>
        </w:rPr>
        <w:t xml:space="preserve">3.3.18. </w:t>
      </w:r>
      <w:r>
        <w:rPr>
          <w:rFonts w:hint="eastAsia" w:ascii="宋体" w:hAnsi="宋体" w:eastAsia="宋体" w:cs="宋体"/>
        </w:rPr>
        <w:t>设置</w:t>
      </w:r>
      <w:r>
        <w:rPr>
          <w:rFonts w:hint="eastAsia" w:ascii="宋体" w:hAnsi="宋体" w:eastAsia="宋体" w:cs="宋体"/>
          <w:lang w:val="en-US" w:eastAsia="zh-CN"/>
        </w:rPr>
        <w:t>常用联系人</w:t>
      </w:r>
      <w:r>
        <w:rPr>
          <w:rFonts w:hint="eastAsia" w:ascii="宋体" w:hAnsi="宋体" w:eastAsia="宋体" w:cs="宋体"/>
        </w:rPr>
        <w:t>0x1</w:t>
      </w:r>
      <w:r>
        <w:rPr>
          <w:rFonts w:hint="eastAsia" w:ascii="宋体" w:hAnsi="宋体" w:eastAsia="宋体" w:cs="宋体"/>
          <w:lang w:val="en-US" w:eastAsia="zh-CN"/>
        </w:rPr>
        <w:t>3</w:t>
      </w:r>
      <w:r>
        <w:tab/>
      </w:r>
      <w:r>
        <w:fldChar w:fldCharType="begin"/>
      </w:r>
      <w:r>
        <w:instrText xml:space="preserve"> PAGEREF _Toc18431 \h </w:instrText>
      </w:r>
      <w:r>
        <w:fldChar w:fldCharType="separate"/>
      </w:r>
      <w:r>
        <w:t>46</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_Toc7177 </w:instrText>
      </w:r>
      <w:r>
        <w:rPr>
          <w:rFonts w:hint="eastAsia" w:ascii="宋体" w:hAnsi="宋体" w:eastAsia="宋体" w:cs="宋体"/>
        </w:rPr>
        <w:fldChar w:fldCharType="separate"/>
      </w:r>
      <w:r>
        <w:rPr>
          <w:rFonts w:hint="default" w:ascii="宋体" w:hAnsi="宋体" w:eastAsia="宋体" w:cs="宋体"/>
          <w:bCs/>
        </w:rPr>
        <w:t xml:space="preserve">3.3.19. </w:t>
      </w:r>
      <w:r>
        <w:rPr>
          <w:rFonts w:hint="eastAsia" w:ascii="宋体" w:hAnsi="宋体" w:eastAsia="宋体" w:cs="宋体"/>
          <w:highlight w:val="none"/>
        </w:rPr>
        <w:t>获取</w:t>
      </w:r>
      <w:r>
        <w:rPr>
          <w:rFonts w:hint="eastAsia" w:ascii="宋体" w:hAnsi="宋体" w:eastAsia="宋体" w:cs="宋体"/>
          <w:highlight w:val="none"/>
          <w:lang w:val="en-US" w:eastAsia="zh-CN"/>
        </w:rPr>
        <w:t>低电提醒</w:t>
      </w:r>
      <w:r>
        <w:rPr>
          <w:rFonts w:hint="eastAsia" w:ascii="宋体" w:hAnsi="宋体" w:eastAsia="宋体" w:cs="宋体"/>
          <w:highlight w:val="none"/>
        </w:rPr>
        <w:t>0x</w:t>
      </w:r>
      <w:r>
        <w:rPr>
          <w:rFonts w:hint="eastAsia" w:ascii="宋体" w:hAnsi="宋体" w:eastAsia="宋体" w:cs="宋体"/>
          <w:highlight w:val="none"/>
          <w:lang w:val="en-US" w:eastAsia="zh-CN"/>
        </w:rPr>
        <w:t>14</w:t>
      </w:r>
      <w:r>
        <w:tab/>
      </w:r>
      <w:r>
        <w:fldChar w:fldCharType="begin"/>
      </w:r>
      <w:r>
        <w:instrText xml:space="preserve"> PAGEREF _Toc7177 \h </w:instrText>
      </w:r>
      <w:r>
        <w:fldChar w:fldCharType="separate"/>
      </w:r>
      <w:r>
        <w:t>47</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_Toc12375 </w:instrText>
      </w:r>
      <w:r>
        <w:rPr>
          <w:rFonts w:hint="eastAsia" w:ascii="宋体" w:hAnsi="宋体" w:eastAsia="宋体" w:cs="宋体"/>
        </w:rPr>
        <w:fldChar w:fldCharType="separate"/>
      </w:r>
      <w:r>
        <w:rPr>
          <w:rFonts w:hint="default" w:ascii="宋体" w:hAnsi="宋体" w:eastAsia="宋体" w:cs="宋体"/>
          <w:bCs/>
        </w:rPr>
        <w:t xml:space="preserve">3.3.20. </w:t>
      </w:r>
      <w:r>
        <w:rPr>
          <w:rFonts w:hint="eastAsia" w:ascii="宋体" w:hAnsi="宋体" w:eastAsia="宋体" w:cs="宋体"/>
          <w:highlight w:val="none"/>
        </w:rPr>
        <w:t>设置</w:t>
      </w:r>
      <w:r>
        <w:rPr>
          <w:rFonts w:hint="eastAsia" w:ascii="宋体" w:hAnsi="宋体" w:eastAsia="宋体" w:cs="宋体"/>
          <w:highlight w:val="none"/>
          <w:lang w:val="en-US" w:eastAsia="zh-CN"/>
        </w:rPr>
        <w:t>低电提醒</w:t>
      </w:r>
      <w:r>
        <w:rPr>
          <w:rFonts w:hint="eastAsia" w:ascii="宋体" w:hAnsi="宋体" w:eastAsia="宋体" w:cs="宋体"/>
          <w:highlight w:val="none"/>
        </w:rPr>
        <w:t>0x</w:t>
      </w:r>
      <w:r>
        <w:rPr>
          <w:rFonts w:hint="eastAsia" w:ascii="宋体" w:hAnsi="宋体" w:eastAsia="宋体" w:cs="宋体"/>
          <w:highlight w:val="none"/>
          <w:lang w:val="en-US" w:eastAsia="zh-CN"/>
        </w:rPr>
        <w:t>15</w:t>
      </w:r>
      <w:r>
        <w:tab/>
      </w:r>
      <w:r>
        <w:fldChar w:fldCharType="begin"/>
      </w:r>
      <w:r>
        <w:instrText xml:space="preserve"> PAGEREF _Toc12375 \h </w:instrText>
      </w:r>
      <w:r>
        <w:fldChar w:fldCharType="separate"/>
      </w:r>
      <w:r>
        <w:t>48</w:t>
      </w:r>
      <w:r>
        <w:fldChar w:fldCharType="end"/>
      </w:r>
      <w:r>
        <w:rPr>
          <w:rFonts w:hint="eastAsia" w:ascii="宋体" w:hAnsi="宋体" w:eastAsia="宋体" w:cs="宋体"/>
          <w:color w:val="auto"/>
        </w:rPr>
        <w:fldChar w:fldCharType="end"/>
      </w:r>
    </w:p>
    <w:p>
      <w:pPr>
        <w:pStyle w:val="21"/>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_Toc9819 </w:instrText>
      </w:r>
      <w:r>
        <w:rPr>
          <w:rFonts w:hint="eastAsia" w:ascii="宋体" w:hAnsi="宋体" w:eastAsia="宋体" w:cs="宋体"/>
        </w:rPr>
        <w:fldChar w:fldCharType="separate"/>
      </w:r>
      <w:r>
        <w:rPr>
          <w:rFonts w:hint="default" w:ascii="宋体" w:hAnsi="宋体" w:eastAsia="宋体" w:cs="宋体"/>
        </w:rPr>
        <w:t xml:space="preserve">3.4. </w:t>
      </w:r>
      <w:r>
        <w:rPr>
          <w:rFonts w:hint="eastAsia" w:ascii="宋体" w:hAnsi="宋体" w:eastAsia="宋体" w:cs="宋体"/>
        </w:rPr>
        <w:t>同步数据 0x03</w:t>
      </w:r>
      <w:r>
        <w:tab/>
      </w:r>
      <w:r>
        <w:fldChar w:fldCharType="begin"/>
      </w:r>
      <w:r>
        <w:instrText xml:space="preserve"> PAGEREF _Toc9819 \h </w:instrText>
      </w:r>
      <w:r>
        <w:fldChar w:fldCharType="separate"/>
      </w:r>
      <w:r>
        <w:t>48</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_Toc16119 </w:instrText>
      </w:r>
      <w:r>
        <w:rPr>
          <w:rFonts w:hint="eastAsia" w:ascii="宋体" w:hAnsi="宋体" w:eastAsia="宋体" w:cs="宋体"/>
        </w:rPr>
        <w:fldChar w:fldCharType="separate"/>
      </w:r>
      <w:r>
        <w:rPr>
          <w:rFonts w:hint="default" w:ascii="宋体" w:hAnsi="宋体" w:eastAsia="宋体" w:cs="宋体"/>
          <w:bCs/>
        </w:rPr>
        <w:t xml:space="preserve">3.4.1. </w:t>
      </w:r>
      <w:r>
        <w:rPr>
          <w:rFonts w:hint="eastAsia" w:ascii="宋体" w:hAnsi="宋体" w:eastAsia="宋体" w:cs="宋体"/>
        </w:rPr>
        <w:t>同步健康数据 0x00</w:t>
      </w:r>
      <w:r>
        <w:tab/>
      </w:r>
      <w:r>
        <w:fldChar w:fldCharType="begin"/>
      </w:r>
      <w:r>
        <w:instrText xml:space="preserve"> PAGEREF _Toc16119 \h </w:instrText>
      </w:r>
      <w:r>
        <w:fldChar w:fldCharType="separate"/>
      </w:r>
      <w:r>
        <w:t>48</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_Toc2785 </w:instrText>
      </w:r>
      <w:r>
        <w:rPr>
          <w:rFonts w:hint="eastAsia" w:ascii="宋体" w:hAnsi="宋体" w:eastAsia="宋体" w:cs="宋体"/>
        </w:rPr>
        <w:fldChar w:fldCharType="separate"/>
      </w:r>
      <w:r>
        <w:rPr>
          <w:rFonts w:hint="default" w:ascii="宋体" w:hAnsi="宋体" w:eastAsia="宋体" w:cs="宋体"/>
          <w:bCs/>
        </w:rPr>
        <w:t xml:space="preserve">3.4.2. </w:t>
      </w:r>
      <w:r>
        <w:rPr>
          <w:rFonts w:hint="eastAsia" w:ascii="宋体" w:hAnsi="宋体" w:eastAsia="宋体" w:cs="宋体"/>
        </w:rPr>
        <w:t>同步锻炼数据 0x02</w:t>
      </w:r>
      <w:r>
        <w:tab/>
      </w:r>
      <w:r>
        <w:fldChar w:fldCharType="begin"/>
      </w:r>
      <w:r>
        <w:instrText xml:space="preserve"> PAGEREF _Toc2785 \h </w:instrText>
      </w:r>
      <w:r>
        <w:fldChar w:fldCharType="separate"/>
      </w:r>
      <w:r>
        <w:t>49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_Toc5332 </w:instrText>
      </w:r>
      <w:r>
        <w:rPr>
          <w:rFonts w:hint="eastAsia" w:ascii="宋体" w:hAnsi="宋体" w:eastAsia="宋体" w:cs="宋体"/>
        </w:rPr>
        <w:fldChar w:fldCharType="separate"/>
      </w:r>
      <w:r>
        <w:rPr>
          <w:rFonts w:hint="default" w:ascii="宋体" w:hAnsi="宋体" w:eastAsia="宋体" w:cs="宋体"/>
          <w:bCs/>
        </w:rPr>
        <w:t xml:space="preserve">3.4.3. </w:t>
      </w:r>
      <w:r>
        <w:rPr>
          <w:rFonts w:hint="eastAsia" w:ascii="宋体" w:hAnsi="宋体" w:eastAsia="宋体" w:cs="宋体"/>
        </w:rPr>
        <w:t>获取设备支持的功能列表 0x0</w:t>
      </w:r>
      <w:r>
        <w:rPr>
          <w:rFonts w:hint="eastAsia" w:ascii="宋体" w:hAnsi="宋体" w:eastAsia="宋体" w:cs="宋体"/>
          <w:lang w:val="en-US" w:eastAsia="zh-CN"/>
        </w:rPr>
        <w:t>4</w:t>
      </w:r>
      <w:r>
        <w:tab/>
      </w:r>
      <w:r>
        <w:fldChar w:fldCharType="begin"/>
      </w:r>
      <w:r>
        <w:instrText xml:space="preserve"> PAGEREF _Toc5332 \h </w:instrText>
      </w:r>
      <w:r>
        <w:fldChar w:fldCharType="separate"/>
      </w:r>
      <w:r>
        <w:t>50</w:t>
      </w:r>
      <w:r>
        <w:fldChar w:fldCharType="end"/>
      </w:r>
      <w:r>
        <w:rPr>
          <w:rFonts w:hint="eastAsia" w:ascii="宋体" w:hAnsi="宋体" w:eastAsia="宋体" w:cs="宋体"/>
          <w:color w:val="auto"/>
        </w:rPr>
        <w:fldChar w:fldCharType="end"/>
      </w:r>
    </w:p>
    <w:p>
      <w:pPr>
        <w:pStyle w:val="21"/>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_Toc24851 </w:instrText>
      </w:r>
      <w:r>
        <w:rPr>
          <w:rFonts w:hint="eastAsia" w:ascii="宋体" w:hAnsi="宋体" w:eastAsia="宋体" w:cs="宋体"/>
        </w:rPr>
        <w:fldChar w:fldCharType="separate"/>
      </w:r>
      <w:r>
        <w:rPr>
          <w:rFonts w:hint="default" w:ascii="宋体" w:hAnsi="宋体" w:eastAsia="宋体" w:cs="宋体"/>
        </w:rPr>
        <w:t xml:space="preserve">3.5. </w:t>
      </w:r>
      <w:r>
        <w:rPr>
          <w:rFonts w:hint="eastAsia" w:ascii="宋体" w:hAnsi="宋体" w:eastAsia="宋体" w:cs="宋体"/>
        </w:rPr>
        <w:t>测试命令 0x04</w:t>
      </w:r>
      <w:r>
        <w:tab/>
      </w:r>
      <w:r>
        <w:fldChar w:fldCharType="begin"/>
      </w:r>
      <w:r>
        <w:instrText xml:space="preserve"> PAGEREF _Toc24851 \h </w:instrText>
      </w:r>
      <w:r>
        <w:fldChar w:fldCharType="separate"/>
      </w:r>
      <w:r>
        <w:t>59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_Toc25729 </w:instrText>
      </w:r>
      <w:r>
        <w:rPr>
          <w:rFonts w:hint="eastAsia" w:ascii="宋体" w:hAnsi="宋体" w:eastAsia="宋体" w:cs="宋体"/>
        </w:rPr>
        <w:fldChar w:fldCharType="separate"/>
      </w:r>
      <w:r>
        <w:rPr>
          <w:rFonts w:hint="default" w:ascii="宋体" w:hAnsi="宋体" w:eastAsia="宋体" w:cs="宋体"/>
          <w:bCs/>
        </w:rPr>
        <w:t xml:space="preserve">3.5.1. </w:t>
      </w:r>
      <w:r>
        <w:rPr>
          <w:rFonts w:hint="eastAsia" w:ascii="宋体" w:hAnsi="宋体" w:eastAsia="宋体" w:cs="宋体"/>
        </w:rPr>
        <w:t>关机 0x01</w:t>
      </w:r>
      <w:r>
        <w:tab/>
      </w:r>
      <w:r>
        <w:fldChar w:fldCharType="begin"/>
      </w:r>
      <w:r>
        <w:instrText xml:space="preserve"> PAGEREF _Toc25729 \h </w:instrText>
      </w:r>
      <w:r>
        <w:fldChar w:fldCharType="separate"/>
      </w:r>
      <w:r>
        <w:t>59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_Toc28262 </w:instrText>
      </w:r>
      <w:r>
        <w:rPr>
          <w:rFonts w:hint="eastAsia" w:ascii="宋体" w:hAnsi="宋体" w:eastAsia="宋体" w:cs="宋体"/>
        </w:rPr>
        <w:fldChar w:fldCharType="separate"/>
      </w:r>
      <w:r>
        <w:rPr>
          <w:rFonts w:hint="default" w:ascii="宋体" w:hAnsi="宋体" w:eastAsia="宋体" w:cs="宋体"/>
          <w:bCs/>
        </w:rPr>
        <w:t xml:space="preserve">3.5.2. </w:t>
      </w:r>
      <w:r>
        <w:rPr>
          <w:rFonts w:hint="eastAsia" w:ascii="宋体" w:hAnsi="宋体" w:eastAsia="宋体" w:cs="宋体"/>
        </w:rPr>
        <w:t>恢复出厂设置 0x03</w:t>
      </w:r>
      <w:r>
        <w:tab/>
      </w:r>
      <w:r>
        <w:fldChar w:fldCharType="begin"/>
      </w:r>
      <w:r>
        <w:instrText xml:space="preserve"> PAGEREF _Toc28262 \h </w:instrText>
      </w:r>
      <w:r>
        <w:fldChar w:fldCharType="separate"/>
      </w:r>
      <w:r>
        <w:t>60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_Toc28188 </w:instrText>
      </w:r>
      <w:r>
        <w:rPr>
          <w:rFonts w:hint="eastAsia" w:ascii="宋体" w:hAnsi="宋体" w:eastAsia="宋体" w:cs="宋体"/>
        </w:rPr>
        <w:fldChar w:fldCharType="separate"/>
      </w:r>
      <w:r>
        <w:rPr>
          <w:rFonts w:hint="default" w:ascii="宋体" w:hAnsi="宋体" w:eastAsia="宋体" w:cs="宋体"/>
          <w:bCs/>
        </w:rPr>
        <w:t xml:space="preserve">3.5.3. </w:t>
      </w:r>
      <w:r>
        <w:rPr>
          <w:rFonts w:hint="eastAsia" w:ascii="宋体" w:hAnsi="宋体" w:eastAsia="宋体" w:cs="宋体"/>
        </w:rPr>
        <w:t>马达震动 0x05</w:t>
      </w:r>
      <w:r>
        <w:tab/>
      </w:r>
      <w:r>
        <w:fldChar w:fldCharType="begin"/>
      </w:r>
      <w:r>
        <w:instrText xml:space="preserve"> PAGEREF _Toc28188 \h </w:instrText>
      </w:r>
      <w:r>
        <w:fldChar w:fldCharType="separate"/>
      </w:r>
      <w:r>
        <w:t>60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_Toc18679 </w:instrText>
      </w:r>
      <w:r>
        <w:rPr>
          <w:rFonts w:hint="eastAsia" w:ascii="宋体" w:hAnsi="宋体" w:eastAsia="宋体" w:cs="宋体"/>
        </w:rPr>
        <w:fldChar w:fldCharType="separate"/>
      </w:r>
      <w:r>
        <w:rPr>
          <w:rFonts w:hint="default" w:ascii="宋体" w:hAnsi="宋体" w:eastAsia="宋体" w:cs="宋体"/>
          <w:bCs/>
        </w:rPr>
        <w:t xml:space="preserve">3.5.4. </w:t>
      </w:r>
      <w:r>
        <w:rPr>
          <w:rFonts w:hint="eastAsia" w:ascii="宋体" w:hAnsi="宋体" w:eastAsia="宋体" w:cs="宋体"/>
        </w:rPr>
        <w:t>重新启动0x07</w:t>
      </w:r>
      <w:r>
        <w:tab/>
      </w:r>
      <w:r>
        <w:fldChar w:fldCharType="begin"/>
      </w:r>
      <w:r>
        <w:instrText xml:space="preserve"> PAGEREF _Toc18679 \h </w:instrText>
      </w:r>
      <w:r>
        <w:fldChar w:fldCharType="separate"/>
      </w:r>
      <w:r>
        <w:t>60</w:t>
      </w:r>
      <w:r>
        <w:fldChar w:fldCharType="end"/>
      </w:r>
      <w:r>
        <w:rPr>
          <w:rFonts w:hint="eastAsia" w:ascii="宋体" w:hAnsi="宋体" w:eastAsia="宋体" w:cs="宋体"/>
          <w:color w:val="auto"/>
        </w:rPr>
        <w:fldChar w:fldCharType="end"/>
      </w:r>
    </w:p>
    <w:p>
      <w:pPr>
        <w:pStyle w:val="21"/>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_Toc21476 </w:instrText>
      </w:r>
      <w:r>
        <w:rPr>
          <w:rFonts w:hint="eastAsia" w:ascii="宋体" w:hAnsi="宋体" w:eastAsia="宋体" w:cs="宋体"/>
        </w:rPr>
        <w:fldChar w:fldCharType="separate"/>
      </w:r>
      <w:r>
        <w:rPr>
          <w:rFonts w:hint="default" w:ascii="宋体" w:hAnsi="宋体" w:eastAsia="宋体" w:cs="宋体"/>
        </w:rPr>
        <w:t xml:space="preserve">3.6. </w:t>
      </w:r>
      <w:r>
        <w:rPr>
          <w:rFonts w:hint="eastAsia" w:ascii="宋体" w:hAnsi="宋体" w:eastAsia="宋体" w:cs="宋体"/>
        </w:rPr>
        <w:t>设备主动回复 0x80</w:t>
      </w:r>
      <w:r>
        <w:tab/>
      </w:r>
      <w:r>
        <w:fldChar w:fldCharType="begin"/>
      </w:r>
      <w:r>
        <w:instrText xml:space="preserve"> PAGEREF _Toc21476 \h </w:instrText>
      </w:r>
      <w:r>
        <w:fldChar w:fldCharType="separate"/>
      </w:r>
      <w:r>
        <w:t>61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_Toc9300 </w:instrText>
      </w:r>
      <w:r>
        <w:rPr>
          <w:rFonts w:hint="eastAsia" w:ascii="宋体" w:hAnsi="宋体" w:eastAsia="宋体" w:cs="宋体"/>
        </w:rPr>
        <w:fldChar w:fldCharType="separate"/>
      </w:r>
      <w:r>
        <w:rPr>
          <w:rFonts w:hint="default" w:ascii="宋体" w:hAnsi="宋体" w:eastAsia="宋体" w:cs="宋体"/>
          <w:bCs/>
        </w:rPr>
        <w:t xml:space="preserve">3.6.1. </w:t>
      </w:r>
      <w:r>
        <w:rPr>
          <w:rFonts w:hint="eastAsia" w:ascii="宋体" w:hAnsi="宋体" w:eastAsia="宋体" w:cs="宋体"/>
        </w:rPr>
        <w:t>上报实时步数 0x80</w:t>
      </w:r>
      <w:r>
        <w:tab/>
      </w:r>
      <w:r>
        <w:fldChar w:fldCharType="begin"/>
      </w:r>
      <w:r>
        <w:instrText xml:space="preserve"> PAGEREF _Toc9300 \h </w:instrText>
      </w:r>
      <w:r>
        <w:fldChar w:fldCharType="separate"/>
      </w:r>
      <w:r>
        <w:t>61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_Toc21579 </w:instrText>
      </w:r>
      <w:r>
        <w:rPr>
          <w:rFonts w:hint="eastAsia" w:ascii="宋体" w:hAnsi="宋体" w:eastAsia="宋体" w:cs="宋体"/>
        </w:rPr>
        <w:fldChar w:fldCharType="separate"/>
      </w:r>
      <w:r>
        <w:rPr>
          <w:rFonts w:hint="default" w:ascii="宋体" w:hAnsi="宋体" w:eastAsia="宋体" w:cs="宋体"/>
          <w:bCs/>
        </w:rPr>
        <w:t xml:space="preserve">3.6.2. </w:t>
      </w:r>
      <w:r>
        <w:rPr>
          <w:rFonts w:hint="eastAsia" w:ascii="宋体" w:hAnsi="宋体" w:eastAsia="宋体" w:cs="宋体"/>
        </w:rPr>
        <w:t>上报实时心率 0x82</w:t>
      </w:r>
      <w:r>
        <w:tab/>
      </w:r>
      <w:r>
        <w:fldChar w:fldCharType="begin"/>
      </w:r>
      <w:r>
        <w:instrText xml:space="preserve"> PAGEREF _Toc21579 \h </w:instrText>
      </w:r>
      <w:r>
        <w:fldChar w:fldCharType="separate"/>
      </w:r>
      <w:r>
        <w:t>61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_Toc16833 </w:instrText>
      </w:r>
      <w:r>
        <w:rPr>
          <w:rFonts w:hint="eastAsia" w:ascii="宋体" w:hAnsi="宋体" w:eastAsia="宋体" w:cs="宋体"/>
        </w:rPr>
        <w:fldChar w:fldCharType="separate"/>
      </w:r>
      <w:r>
        <w:rPr>
          <w:rFonts w:hint="default" w:ascii="宋体" w:hAnsi="宋体" w:eastAsia="宋体" w:cs="宋体"/>
          <w:bCs/>
        </w:rPr>
        <w:t xml:space="preserve">3.6.3. </w:t>
      </w:r>
      <w:r>
        <w:rPr>
          <w:rFonts w:hint="eastAsia" w:ascii="宋体" w:hAnsi="宋体" w:eastAsia="宋体" w:cs="宋体"/>
        </w:rPr>
        <w:t>上报单次测量结果 0x84</w:t>
      </w:r>
      <w:r>
        <w:tab/>
      </w:r>
      <w:r>
        <w:fldChar w:fldCharType="begin"/>
      </w:r>
      <w:r>
        <w:instrText xml:space="preserve"> PAGEREF _Toc16833 \h </w:instrText>
      </w:r>
      <w:r>
        <w:fldChar w:fldCharType="separate"/>
      </w:r>
      <w:r>
        <w:t>61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_Toc7611 </w:instrText>
      </w:r>
      <w:r>
        <w:rPr>
          <w:rFonts w:hint="eastAsia" w:ascii="宋体" w:hAnsi="宋体" w:eastAsia="宋体" w:cs="宋体"/>
        </w:rPr>
        <w:fldChar w:fldCharType="separate"/>
      </w:r>
      <w:r>
        <w:rPr>
          <w:rFonts w:hint="default" w:ascii="宋体" w:hAnsi="宋体" w:eastAsia="宋体" w:cs="宋体"/>
          <w:bCs/>
        </w:rPr>
        <w:t xml:space="preserve">3.6.4. </w:t>
      </w:r>
      <w:r>
        <w:rPr>
          <w:rFonts w:hint="eastAsia" w:ascii="宋体" w:hAnsi="宋体" w:eastAsia="宋体" w:cs="宋体"/>
        </w:rPr>
        <w:t>上报锻炼</w:t>
      </w:r>
      <w:r>
        <w:rPr>
          <w:rFonts w:hint="eastAsia" w:ascii="宋体" w:hAnsi="宋体" w:eastAsia="宋体" w:cs="宋体"/>
          <w:lang w:val="en-US" w:eastAsia="zh-CN"/>
        </w:rPr>
        <w:t>状态</w:t>
      </w:r>
      <w:r>
        <w:rPr>
          <w:rFonts w:hint="eastAsia" w:ascii="宋体" w:hAnsi="宋体" w:eastAsia="宋体" w:cs="宋体"/>
        </w:rPr>
        <w:t xml:space="preserve"> 0x86</w:t>
      </w:r>
      <w:r>
        <w:tab/>
      </w:r>
      <w:r>
        <w:fldChar w:fldCharType="begin"/>
      </w:r>
      <w:r>
        <w:instrText xml:space="preserve"> PAGEREF _Toc7611 \h </w:instrText>
      </w:r>
      <w:r>
        <w:fldChar w:fldCharType="separate"/>
      </w:r>
      <w:r>
        <w:t>62</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_Toc1900 </w:instrText>
      </w:r>
      <w:r>
        <w:rPr>
          <w:rFonts w:hint="eastAsia" w:ascii="宋体" w:hAnsi="宋体" w:eastAsia="宋体" w:cs="宋体"/>
        </w:rPr>
        <w:fldChar w:fldCharType="separate"/>
      </w:r>
      <w:r>
        <w:rPr>
          <w:rFonts w:hint="default" w:ascii="宋体" w:hAnsi="宋体" w:eastAsia="宋体" w:cs="宋体"/>
          <w:bCs/>
        </w:rPr>
        <w:t xml:space="preserve">3.6.5. </w:t>
      </w:r>
      <w:r>
        <w:rPr>
          <w:rFonts w:hint="eastAsia" w:ascii="宋体" w:hAnsi="宋体" w:eastAsia="宋体" w:cs="宋体"/>
          <w:lang w:val="en-US" w:eastAsia="zh-CN"/>
        </w:rPr>
        <w:t>查</w:t>
      </w:r>
      <w:r>
        <w:rPr>
          <w:rFonts w:hint="eastAsia" w:ascii="宋体" w:hAnsi="宋体" w:eastAsia="宋体" w:cs="宋体"/>
        </w:rPr>
        <w:t>找手机 0x88</w:t>
      </w:r>
      <w:r>
        <w:tab/>
      </w:r>
      <w:r>
        <w:fldChar w:fldCharType="begin"/>
      </w:r>
      <w:r>
        <w:instrText xml:space="preserve"> PAGEREF _Toc1900 \h </w:instrText>
      </w:r>
      <w:r>
        <w:fldChar w:fldCharType="separate"/>
      </w:r>
      <w:r>
        <w:t>62</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_Toc20843 </w:instrText>
      </w:r>
      <w:r>
        <w:rPr>
          <w:rFonts w:hint="eastAsia" w:ascii="宋体" w:hAnsi="宋体" w:eastAsia="宋体" w:cs="宋体"/>
        </w:rPr>
        <w:fldChar w:fldCharType="separate"/>
      </w:r>
      <w:r>
        <w:rPr>
          <w:rFonts w:hint="default" w:ascii="宋体" w:hAnsi="宋体" w:eastAsia="宋体" w:cs="宋体"/>
          <w:bCs/>
        </w:rPr>
        <w:t xml:space="preserve">3.6.6. </w:t>
      </w:r>
      <w:r>
        <w:rPr>
          <w:rFonts w:hint="eastAsia" w:ascii="宋体" w:hAnsi="宋体" w:eastAsia="宋体" w:cs="宋体"/>
          <w:lang w:val="en-US" w:eastAsia="zh-CN"/>
        </w:rPr>
        <w:t>结束查找</w:t>
      </w:r>
      <w:r>
        <w:rPr>
          <w:rFonts w:hint="eastAsia" w:ascii="宋体" w:hAnsi="宋体" w:eastAsia="宋体" w:cs="宋体"/>
        </w:rPr>
        <w:t>找手机 0x8</w:t>
      </w:r>
      <w:r>
        <w:rPr>
          <w:rFonts w:hint="eastAsia" w:ascii="宋体" w:hAnsi="宋体" w:eastAsia="宋体" w:cs="宋体"/>
          <w:lang w:val="en-US" w:eastAsia="zh-CN"/>
        </w:rPr>
        <w:t>9</w:t>
      </w:r>
      <w:r>
        <w:tab/>
      </w:r>
      <w:r>
        <w:fldChar w:fldCharType="begin"/>
      </w:r>
      <w:r>
        <w:instrText xml:space="preserve"> PAGEREF _Toc20843 \h </w:instrText>
      </w:r>
      <w:r>
        <w:fldChar w:fldCharType="separate"/>
      </w:r>
      <w:r>
        <w:t>62</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_Toc7784 </w:instrText>
      </w:r>
      <w:r>
        <w:rPr>
          <w:rFonts w:hint="eastAsia" w:ascii="宋体" w:hAnsi="宋体" w:eastAsia="宋体" w:cs="宋体"/>
        </w:rPr>
        <w:fldChar w:fldCharType="separate"/>
      </w:r>
      <w:r>
        <w:rPr>
          <w:rFonts w:hint="default" w:ascii="宋体" w:hAnsi="宋体" w:eastAsia="宋体" w:cs="宋体"/>
          <w:bCs/>
        </w:rPr>
        <w:t xml:space="preserve">3.6.7. </w:t>
      </w:r>
      <w:r>
        <w:rPr>
          <w:rFonts w:hint="eastAsia" w:ascii="宋体" w:hAnsi="宋体" w:eastAsia="宋体" w:cs="宋体"/>
        </w:rPr>
        <w:t>拍照 0x8a</w:t>
      </w:r>
      <w:r>
        <w:tab/>
      </w:r>
      <w:r>
        <w:fldChar w:fldCharType="begin"/>
      </w:r>
      <w:r>
        <w:instrText xml:space="preserve"> PAGEREF _Toc7784 \h </w:instrText>
      </w:r>
      <w:r>
        <w:fldChar w:fldCharType="separate"/>
      </w:r>
      <w:r>
        <w:t>62</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_Toc13814 </w:instrText>
      </w:r>
      <w:r>
        <w:rPr>
          <w:rFonts w:hint="eastAsia" w:ascii="宋体" w:hAnsi="宋体" w:eastAsia="宋体" w:cs="宋体"/>
        </w:rPr>
        <w:fldChar w:fldCharType="separate"/>
      </w:r>
      <w:r>
        <w:rPr>
          <w:rFonts w:hint="default" w:ascii="宋体" w:hAnsi="宋体" w:eastAsia="宋体" w:cs="宋体"/>
          <w:bCs/>
        </w:rPr>
        <w:t xml:space="preserve">3.6.8. </w:t>
      </w:r>
      <w:r>
        <w:rPr>
          <w:rFonts w:hint="eastAsia" w:ascii="宋体" w:hAnsi="宋体" w:eastAsia="宋体" w:cs="宋体"/>
        </w:rPr>
        <w:t>音乐控制 0x8C</w:t>
      </w:r>
      <w:r>
        <w:tab/>
      </w:r>
      <w:r>
        <w:fldChar w:fldCharType="begin"/>
      </w:r>
      <w:r>
        <w:instrText xml:space="preserve"> PAGEREF _Toc13814 \h </w:instrText>
      </w:r>
      <w:r>
        <w:fldChar w:fldCharType="separate"/>
      </w:r>
      <w:r>
        <w:t>62</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_Toc13676 </w:instrText>
      </w:r>
      <w:r>
        <w:rPr>
          <w:rFonts w:hint="eastAsia" w:ascii="宋体" w:hAnsi="宋体" w:eastAsia="宋体" w:cs="宋体"/>
        </w:rPr>
        <w:fldChar w:fldCharType="separate"/>
      </w:r>
      <w:r>
        <w:rPr>
          <w:rFonts w:hint="default" w:ascii="宋体" w:hAnsi="宋体" w:eastAsia="宋体" w:cs="宋体"/>
          <w:bCs/>
        </w:rPr>
        <w:t xml:space="preserve">3.6.9. </w:t>
      </w:r>
      <w:r>
        <w:rPr>
          <w:rFonts w:hint="eastAsia" w:ascii="宋体" w:hAnsi="宋体" w:eastAsia="宋体" w:cs="宋体"/>
        </w:rPr>
        <w:t>来电控制 0x8E</w:t>
      </w:r>
      <w:r>
        <w:tab/>
      </w:r>
      <w:r>
        <w:fldChar w:fldCharType="begin"/>
      </w:r>
      <w:r>
        <w:instrText xml:space="preserve"> PAGEREF _Toc13676 \h </w:instrText>
      </w:r>
      <w:r>
        <w:fldChar w:fldCharType="separate"/>
      </w:r>
      <w:r>
        <w:t>63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_Toc24469 </w:instrText>
      </w:r>
      <w:r>
        <w:rPr>
          <w:rFonts w:hint="eastAsia" w:ascii="宋体" w:hAnsi="宋体" w:eastAsia="宋体" w:cs="宋体"/>
        </w:rPr>
        <w:fldChar w:fldCharType="separate"/>
      </w:r>
      <w:r>
        <w:rPr>
          <w:rFonts w:hint="default" w:ascii="宋体" w:hAnsi="宋体" w:eastAsia="宋体" w:cs="宋体"/>
          <w:bCs/>
        </w:rPr>
        <w:t xml:space="preserve">3.6.10. </w:t>
      </w:r>
      <w:r>
        <w:rPr>
          <w:rFonts w:hint="eastAsia" w:ascii="宋体" w:hAnsi="宋体" w:eastAsia="宋体" w:cs="宋体"/>
          <w:lang w:val="en-US" w:eastAsia="zh-CN"/>
        </w:rPr>
        <w:t>背光亮度</w:t>
      </w:r>
      <w:r>
        <w:rPr>
          <w:rFonts w:hint="eastAsia" w:ascii="宋体" w:hAnsi="宋体" w:eastAsia="宋体" w:cs="宋体"/>
        </w:rPr>
        <w:t xml:space="preserve"> 0x</w:t>
      </w:r>
      <w:r>
        <w:rPr>
          <w:rFonts w:hint="eastAsia" w:ascii="宋体" w:hAnsi="宋体" w:eastAsia="宋体" w:cs="宋体"/>
          <w:lang w:val="en-US" w:eastAsia="zh-CN"/>
        </w:rPr>
        <w:t>90</w:t>
      </w:r>
      <w:r>
        <w:tab/>
      </w:r>
      <w:r>
        <w:fldChar w:fldCharType="begin"/>
      </w:r>
      <w:r>
        <w:instrText xml:space="preserve"> PAGEREF _Toc24469 \h </w:instrText>
      </w:r>
      <w:r>
        <w:fldChar w:fldCharType="separate"/>
      </w:r>
      <w:r>
        <w:t>63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_Toc13996 </w:instrText>
      </w:r>
      <w:r>
        <w:rPr>
          <w:rFonts w:hint="eastAsia" w:ascii="宋体" w:hAnsi="宋体" w:eastAsia="宋体" w:cs="宋体"/>
        </w:rPr>
        <w:fldChar w:fldCharType="separate"/>
      </w:r>
      <w:r>
        <w:rPr>
          <w:rFonts w:hint="default" w:ascii="宋体" w:hAnsi="宋体" w:eastAsia="宋体" w:cs="宋体"/>
          <w:bCs/>
        </w:rPr>
        <w:t xml:space="preserve">3.6.11. </w:t>
      </w:r>
      <w:r>
        <w:rPr>
          <w:rFonts w:hint="eastAsia" w:ascii="宋体" w:hAnsi="宋体" w:eastAsia="宋体" w:cs="宋体"/>
          <w:lang w:val="en-US" w:eastAsia="zh-CN"/>
        </w:rPr>
        <w:t>背光时间</w:t>
      </w:r>
      <w:r>
        <w:rPr>
          <w:rFonts w:hint="eastAsia" w:ascii="宋体" w:hAnsi="宋体" w:eastAsia="宋体" w:cs="宋体"/>
        </w:rPr>
        <w:t xml:space="preserve"> 0x</w:t>
      </w:r>
      <w:r>
        <w:rPr>
          <w:rFonts w:hint="eastAsia" w:ascii="宋体" w:hAnsi="宋体" w:eastAsia="宋体" w:cs="宋体"/>
          <w:lang w:val="en-US" w:eastAsia="zh-CN"/>
        </w:rPr>
        <w:t>92</w:t>
      </w:r>
      <w:r>
        <w:tab/>
      </w:r>
      <w:r>
        <w:fldChar w:fldCharType="begin"/>
      </w:r>
      <w:r>
        <w:instrText xml:space="preserve"> PAGEREF _Toc13996 \h </w:instrText>
      </w:r>
      <w:r>
        <w:fldChar w:fldCharType="separate"/>
      </w:r>
      <w:r>
        <w:t>63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_Toc803 </w:instrText>
      </w:r>
      <w:r>
        <w:rPr>
          <w:rFonts w:hint="eastAsia" w:ascii="宋体" w:hAnsi="宋体" w:eastAsia="宋体" w:cs="宋体"/>
        </w:rPr>
        <w:fldChar w:fldCharType="separate"/>
      </w:r>
      <w:r>
        <w:rPr>
          <w:rFonts w:hint="default" w:ascii="宋体" w:hAnsi="宋体" w:eastAsia="宋体" w:cs="宋体"/>
          <w:bCs/>
        </w:rPr>
        <w:t xml:space="preserve">3.6.12. </w:t>
      </w:r>
      <w:r>
        <w:rPr>
          <w:rFonts w:hint="eastAsia" w:ascii="宋体" w:hAnsi="宋体" w:eastAsia="宋体" w:cs="宋体"/>
          <w:lang w:val="en-US" w:eastAsia="zh-CN"/>
        </w:rPr>
        <w:t>抬腕亮屏开关</w:t>
      </w:r>
      <w:r>
        <w:rPr>
          <w:rFonts w:hint="eastAsia" w:ascii="宋体" w:hAnsi="宋体" w:eastAsia="宋体" w:cs="宋体"/>
        </w:rPr>
        <w:t xml:space="preserve"> 0x</w:t>
      </w:r>
      <w:r>
        <w:rPr>
          <w:rFonts w:hint="eastAsia" w:ascii="宋体" w:hAnsi="宋体" w:eastAsia="宋体" w:cs="宋体"/>
          <w:lang w:val="en-US" w:eastAsia="zh-CN"/>
        </w:rPr>
        <w:t>94</w:t>
      </w:r>
      <w:r>
        <w:tab/>
      </w:r>
      <w:r>
        <w:fldChar w:fldCharType="begin"/>
      </w:r>
      <w:r>
        <w:instrText xml:space="preserve"> PAGEREF _Toc803 \h </w:instrText>
      </w:r>
      <w:r>
        <w:fldChar w:fldCharType="separate"/>
      </w:r>
      <w:r>
        <w:t>64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_Toc28990 </w:instrText>
      </w:r>
      <w:r>
        <w:rPr>
          <w:rFonts w:hint="eastAsia" w:ascii="宋体" w:hAnsi="宋体" w:eastAsia="宋体" w:cs="宋体"/>
        </w:rPr>
        <w:fldChar w:fldCharType="separate"/>
      </w:r>
      <w:r>
        <w:rPr>
          <w:rFonts w:hint="default" w:ascii="宋体" w:hAnsi="宋体" w:eastAsia="宋体" w:cs="宋体"/>
          <w:bCs/>
        </w:rPr>
        <w:t xml:space="preserve">3.6.13. </w:t>
      </w:r>
      <w:r>
        <w:rPr>
          <w:rFonts w:hint="eastAsia" w:ascii="宋体" w:hAnsi="宋体" w:eastAsia="宋体" w:cs="宋体"/>
          <w:lang w:val="en-US" w:eastAsia="zh-CN"/>
        </w:rPr>
        <w:t>设备震动开关</w:t>
      </w:r>
      <w:r>
        <w:rPr>
          <w:rFonts w:hint="eastAsia" w:ascii="宋体" w:hAnsi="宋体" w:eastAsia="宋体" w:cs="宋体"/>
        </w:rPr>
        <w:t xml:space="preserve"> 0x</w:t>
      </w:r>
      <w:r>
        <w:rPr>
          <w:rFonts w:hint="eastAsia" w:ascii="宋体" w:hAnsi="宋体" w:eastAsia="宋体" w:cs="宋体"/>
          <w:lang w:val="en-US" w:eastAsia="zh-CN"/>
        </w:rPr>
        <w:t>96</w:t>
      </w:r>
      <w:r>
        <w:tab/>
      </w:r>
      <w:r>
        <w:fldChar w:fldCharType="begin"/>
      </w:r>
      <w:r>
        <w:instrText xml:space="preserve"> PAGEREF _Toc28990 \h </w:instrText>
      </w:r>
      <w:r>
        <w:fldChar w:fldCharType="separate"/>
      </w:r>
      <w:r>
        <w:t>64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_Toc4697 </w:instrText>
      </w:r>
      <w:r>
        <w:rPr>
          <w:rFonts w:hint="eastAsia" w:ascii="宋体" w:hAnsi="宋体" w:eastAsia="宋体" w:cs="宋体"/>
        </w:rPr>
        <w:fldChar w:fldCharType="separate"/>
      </w:r>
      <w:r>
        <w:rPr>
          <w:rFonts w:hint="default" w:ascii="宋体" w:hAnsi="宋体" w:eastAsia="宋体" w:cs="宋体"/>
          <w:bCs/>
        </w:rPr>
        <w:t xml:space="preserve">3.6.14. </w:t>
      </w:r>
      <w:r>
        <w:rPr>
          <w:rFonts w:hint="eastAsia" w:ascii="宋体" w:hAnsi="宋体" w:eastAsia="宋体" w:cs="宋体"/>
        </w:rPr>
        <w:t>上报实时数据 0x</w:t>
      </w:r>
      <w:r>
        <w:rPr>
          <w:rFonts w:hint="eastAsia" w:ascii="宋体" w:hAnsi="宋体" w:eastAsia="宋体" w:cs="宋体"/>
          <w:lang w:val="en-US" w:eastAsia="zh-CN"/>
        </w:rPr>
        <w:t>98</w:t>
      </w:r>
      <w:r>
        <w:tab/>
      </w:r>
      <w:r>
        <w:fldChar w:fldCharType="begin"/>
      </w:r>
      <w:r>
        <w:instrText xml:space="preserve"> PAGEREF _Toc4697 \h </w:instrText>
      </w:r>
      <w:r>
        <w:fldChar w:fldCharType="separate"/>
      </w:r>
      <w:r>
        <w:t>64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_Toc31470 </w:instrText>
      </w:r>
      <w:r>
        <w:rPr>
          <w:rFonts w:hint="eastAsia" w:ascii="宋体" w:hAnsi="宋体" w:eastAsia="宋体" w:cs="宋体"/>
        </w:rPr>
        <w:fldChar w:fldCharType="separate"/>
      </w:r>
      <w:r>
        <w:rPr>
          <w:rFonts w:hint="default" w:ascii="宋体" w:hAnsi="宋体" w:eastAsia="宋体" w:cs="宋体"/>
          <w:bCs/>
        </w:rPr>
        <w:t xml:space="preserve">3.6.15. </w:t>
      </w:r>
      <w:r>
        <w:rPr>
          <w:rFonts w:hint="eastAsia" w:ascii="宋体" w:hAnsi="宋体" w:eastAsia="宋体" w:cs="宋体"/>
        </w:rPr>
        <w:t>上报</w:t>
      </w:r>
      <w:r>
        <w:rPr>
          <w:rFonts w:hint="eastAsia" w:ascii="宋体" w:hAnsi="宋体" w:eastAsia="宋体" w:cs="宋体"/>
          <w:lang w:val="en-US" w:eastAsia="zh-CN"/>
        </w:rPr>
        <w:t>BT连接开关状态</w:t>
      </w:r>
      <w:r>
        <w:rPr>
          <w:rFonts w:hint="eastAsia" w:ascii="宋体" w:hAnsi="宋体" w:eastAsia="宋体" w:cs="宋体"/>
        </w:rPr>
        <w:t xml:space="preserve"> 0x</w:t>
      </w:r>
      <w:r>
        <w:rPr>
          <w:rFonts w:hint="eastAsia" w:ascii="宋体" w:hAnsi="宋体" w:eastAsia="宋体" w:cs="宋体"/>
          <w:lang w:val="en-US" w:eastAsia="zh-CN"/>
        </w:rPr>
        <w:t>9A</w:t>
      </w:r>
      <w:r>
        <w:tab/>
      </w:r>
      <w:r>
        <w:fldChar w:fldCharType="begin"/>
      </w:r>
      <w:r>
        <w:instrText xml:space="preserve"> PAGEREF _Toc31470 \h </w:instrText>
      </w:r>
      <w:r>
        <w:fldChar w:fldCharType="separate"/>
      </w:r>
      <w:r>
        <w:t>65</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_Toc29420 </w:instrText>
      </w:r>
      <w:r>
        <w:rPr>
          <w:rFonts w:hint="eastAsia" w:ascii="宋体" w:hAnsi="宋体" w:eastAsia="宋体" w:cs="宋体"/>
        </w:rPr>
        <w:fldChar w:fldCharType="separate"/>
      </w:r>
      <w:r>
        <w:rPr>
          <w:rFonts w:hint="default" w:ascii="宋体" w:hAnsi="宋体" w:eastAsia="宋体" w:cs="宋体"/>
          <w:bCs/>
        </w:rPr>
        <w:t xml:space="preserve">3.6.16. </w:t>
      </w:r>
      <w:r>
        <w:rPr>
          <w:rFonts w:hint="eastAsia" w:ascii="宋体" w:hAnsi="宋体" w:eastAsia="宋体" w:cs="宋体"/>
          <w:lang w:val="en-US" w:eastAsia="zh-CN"/>
        </w:rPr>
        <w:t>运动数据交互上报</w:t>
      </w:r>
      <w:r>
        <w:rPr>
          <w:rFonts w:hint="eastAsia" w:ascii="宋体" w:hAnsi="宋体" w:eastAsia="宋体" w:cs="宋体"/>
        </w:rPr>
        <w:t xml:space="preserve"> 0x</w:t>
      </w:r>
      <w:r>
        <w:rPr>
          <w:rFonts w:hint="eastAsia" w:ascii="宋体" w:hAnsi="宋体" w:eastAsia="宋体" w:cs="宋体"/>
          <w:lang w:val="en-US" w:eastAsia="zh-CN"/>
        </w:rPr>
        <w:t>9c</w:t>
      </w:r>
      <w:r>
        <w:tab/>
      </w:r>
      <w:r>
        <w:fldChar w:fldCharType="begin"/>
      </w:r>
      <w:r>
        <w:instrText xml:space="preserve"> PAGEREF _Toc29420 \h </w:instrText>
      </w:r>
      <w:r>
        <w:fldChar w:fldCharType="separate"/>
      </w:r>
      <w:r>
        <w:t>65</w:t>
      </w:r>
      <w:r>
        <w:fldChar w:fldCharType="end"/>
      </w:r>
      <w:r>
        <w:rPr>
          <w:rFonts w:hint="eastAsia" w:ascii="宋体" w:hAnsi="宋体" w:eastAsia="宋体" w:cs="宋体"/>
          <w:color w:val="auto"/>
        </w:rPr>
        <w:fldChar w:fldCharType="end"/>
      </w:r>
    </w:p>
    <w:p>
      <w:pPr>
        <w:pStyle w:val="21"/>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_Toc30064 </w:instrText>
      </w:r>
      <w:r>
        <w:rPr>
          <w:rFonts w:hint="eastAsia" w:ascii="宋体" w:hAnsi="宋体" w:eastAsia="宋体" w:cs="宋体"/>
        </w:rPr>
        <w:fldChar w:fldCharType="separate"/>
      </w:r>
      <w:r>
        <w:rPr>
          <w:rFonts w:hint="default"/>
        </w:rPr>
        <w:t xml:space="preserve">3.7. </w:t>
      </w:r>
      <w:r>
        <w:rPr>
          <w:rFonts w:hint="eastAsia"/>
          <w:lang w:val="en-US" w:eastAsia="zh-Hans"/>
        </w:rPr>
        <w:t>升级</w:t>
      </w:r>
      <w:r>
        <w:tab/>
      </w:r>
      <w:r>
        <w:fldChar w:fldCharType="begin"/>
      </w:r>
      <w:r>
        <w:instrText xml:space="preserve"> PAGEREF _Toc30064 \h </w:instrText>
      </w:r>
      <w:r>
        <w:fldChar w:fldCharType="separate"/>
      </w:r>
      <w:r>
        <w:t>65</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_Toc28513 </w:instrText>
      </w:r>
      <w:r>
        <w:rPr>
          <w:rFonts w:hint="eastAsia" w:ascii="宋体" w:hAnsi="宋体" w:eastAsia="宋体" w:cs="宋体"/>
        </w:rPr>
        <w:fldChar w:fldCharType="separate"/>
      </w:r>
      <w:r>
        <w:rPr>
          <w:rFonts w:hint="eastAsia" w:ascii="宋体" w:hAnsi="宋体" w:eastAsia="宋体" w:cs="宋体"/>
          <w:lang w:val="en-US" w:eastAsia="zh-CN"/>
        </w:rPr>
        <w:t>2.7.1分包信息交互(APP)</w:t>
      </w:r>
      <w:r>
        <w:rPr>
          <w:rFonts w:hint="eastAsia" w:ascii="宋体" w:hAnsi="宋体" w:eastAsia="宋体" w:cs="宋体"/>
        </w:rPr>
        <w:t xml:space="preserve"> 0x00</w:t>
      </w:r>
      <w:r>
        <w:tab/>
      </w:r>
      <w:r>
        <w:fldChar w:fldCharType="begin"/>
      </w:r>
      <w:r>
        <w:instrText xml:space="preserve"> PAGEREF _Toc28513 \h </w:instrText>
      </w:r>
      <w:r>
        <w:fldChar w:fldCharType="separate"/>
      </w:r>
      <w:r>
        <w:t>66</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_Toc31302 </w:instrText>
      </w:r>
      <w:r>
        <w:rPr>
          <w:rFonts w:hint="eastAsia" w:ascii="宋体" w:hAnsi="宋体" w:eastAsia="宋体" w:cs="宋体"/>
        </w:rPr>
        <w:fldChar w:fldCharType="separate"/>
      </w:r>
      <w:r>
        <w:rPr>
          <w:rFonts w:hint="eastAsia" w:ascii="宋体" w:hAnsi="宋体" w:eastAsia="宋体" w:cs="宋体"/>
          <w:lang w:val="en-US" w:eastAsia="zh-CN"/>
        </w:rPr>
        <w:t>2.7.2分包信息交互(设备端)</w:t>
      </w:r>
      <w:r>
        <w:rPr>
          <w:rFonts w:hint="eastAsia" w:ascii="宋体" w:hAnsi="宋体" w:eastAsia="宋体" w:cs="宋体"/>
        </w:rPr>
        <w:t xml:space="preserve"> 0x0</w:t>
      </w:r>
      <w:r>
        <w:rPr>
          <w:rFonts w:hint="eastAsia" w:ascii="宋体" w:hAnsi="宋体" w:eastAsia="宋体" w:cs="宋体"/>
          <w:lang w:val="en-US" w:eastAsia="zh-CN"/>
        </w:rPr>
        <w:t>1</w:t>
      </w:r>
      <w:r>
        <w:tab/>
      </w:r>
      <w:r>
        <w:fldChar w:fldCharType="begin"/>
      </w:r>
      <w:r>
        <w:instrText xml:space="preserve"> PAGEREF _Toc31302 \h </w:instrText>
      </w:r>
      <w:r>
        <w:fldChar w:fldCharType="separate"/>
      </w:r>
      <w:r>
        <w:t>67</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_Toc19172 </w:instrText>
      </w:r>
      <w:r>
        <w:rPr>
          <w:rFonts w:hint="eastAsia" w:ascii="宋体" w:hAnsi="宋体" w:eastAsia="宋体" w:cs="宋体"/>
        </w:rPr>
        <w:fldChar w:fldCharType="separate"/>
      </w:r>
      <w:r>
        <w:rPr>
          <w:rFonts w:hint="eastAsia" w:ascii="宋体" w:hAnsi="宋体" w:eastAsia="宋体" w:cs="宋体"/>
          <w:lang w:val="en-US" w:eastAsia="zh-CN"/>
        </w:rPr>
        <w:t>2.7.3启动升级</w:t>
      </w:r>
      <w:r>
        <w:rPr>
          <w:rFonts w:hint="eastAsia" w:ascii="宋体" w:hAnsi="宋体" w:eastAsia="宋体" w:cs="宋体"/>
        </w:rPr>
        <w:t xml:space="preserve"> 0x0</w:t>
      </w:r>
      <w:r>
        <w:rPr>
          <w:rFonts w:hint="eastAsia" w:ascii="宋体" w:hAnsi="宋体" w:eastAsia="宋体" w:cs="宋体"/>
          <w:lang w:val="en-US" w:eastAsia="zh-CN"/>
        </w:rPr>
        <w:t>2</w:t>
      </w:r>
      <w:r>
        <w:tab/>
      </w:r>
      <w:r>
        <w:fldChar w:fldCharType="begin"/>
      </w:r>
      <w:r>
        <w:instrText xml:space="preserve"> PAGEREF _Toc19172 \h </w:instrText>
      </w:r>
      <w:r>
        <w:fldChar w:fldCharType="separate"/>
      </w:r>
      <w:r>
        <w:t>67</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_Toc14928 </w:instrText>
      </w:r>
      <w:r>
        <w:rPr>
          <w:rFonts w:hint="eastAsia" w:ascii="宋体" w:hAnsi="宋体" w:eastAsia="宋体" w:cs="宋体"/>
        </w:rPr>
        <w:fldChar w:fldCharType="separate"/>
      </w:r>
      <w:r>
        <w:rPr>
          <w:rFonts w:hint="eastAsia" w:ascii="宋体" w:hAnsi="宋体" w:eastAsia="宋体" w:cs="宋体"/>
          <w:lang w:val="en-US" w:eastAsia="zh-CN"/>
        </w:rPr>
        <w:t>2.7.4停止升级</w:t>
      </w:r>
      <w:r>
        <w:rPr>
          <w:rFonts w:hint="eastAsia" w:ascii="宋体" w:hAnsi="宋体" w:eastAsia="宋体" w:cs="宋体"/>
        </w:rPr>
        <w:t xml:space="preserve"> 0x0</w:t>
      </w:r>
      <w:r>
        <w:rPr>
          <w:rFonts w:hint="eastAsia" w:ascii="宋体" w:hAnsi="宋体" w:eastAsia="宋体" w:cs="宋体"/>
          <w:lang w:val="en-US" w:eastAsia="zh-CN"/>
        </w:rPr>
        <w:t>3</w:t>
      </w:r>
      <w:r>
        <w:tab/>
      </w:r>
      <w:r>
        <w:fldChar w:fldCharType="begin"/>
      </w:r>
      <w:r>
        <w:instrText xml:space="preserve"> PAGEREF _Toc14928 \h </w:instrText>
      </w:r>
      <w:r>
        <w:fldChar w:fldCharType="separate"/>
      </w:r>
      <w:r>
        <w:t>68</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_Toc3792 </w:instrText>
      </w:r>
      <w:r>
        <w:rPr>
          <w:rFonts w:hint="eastAsia" w:ascii="宋体" w:hAnsi="宋体" w:eastAsia="宋体" w:cs="宋体"/>
        </w:rPr>
        <w:fldChar w:fldCharType="separate"/>
      </w:r>
      <w:r>
        <w:rPr>
          <w:rFonts w:hint="eastAsia" w:ascii="宋体" w:hAnsi="宋体" w:eastAsia="宋体" w:cs="宋体"/>
          <w:lang w:val="en-US" w:eastAsia="zh-CN"/>
        </w:rPr>
        <w:t>2.7.5升级数据</w:t>
      </w:r>
      <w:r>
        <w:rPr>
          <w:rFonts w:hint="eastAsia" w:ascii="宋体" w:hAnsi="宋体" w:eastAsia="宋体" w:cs="宋体"/>
        </w:rPr>
        <w:t xml:space="preserve"> 0x0</w:t>
      </w:r>
      <w:r>
        <w:rPr>
          <w:rFonts w:hint="eastAsia" w:ascii="宋体" w:hAnsi="宋体" w:eastAsia="宋体" w:cs="宋体"/>
          <w:lang w:val="en-US" w:eastAsia="zh-CN"/>
        </w:rPr>
        <w:t>4</w:t>
      </w:r>
      <w:r>
        <w:tab/>
      </w:r>
      <w:r>
        <w:fldChar w:fldCharType="begin"/>
      </w:r>
      <w:r>
        <w:instrText xml:space="preserve"> PAGEREF _Toc3792 \h </w:instrText>
      </w:r>
      <w:r>
        <w:fldChar w:fldCharType="separate"/>
      </w:r>
      <w:r>
        <w:t>68</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_Toc5238 </w:instrText>
      </w:r>
      <w:r>
        <w:rPr>
          <w:rFonts w:hint="eastAsia" w:ascii="宋体" w:hAnsi="宋体" w:eastAsia="宋体" w:cs="宋体"/>
        </w:rPr>
        <w:fldChar w:fldCharType="separate"/>
      </w:r>
      <w:r>
        <w:rPr>
          <w:rFonts w:hint="eastAsia" w:ascii="宋体" w:hAnsi="宋体" w:eastAsia="宋体" w:cs="宋体"/>
          <w:lang w:val="en-US" w:eastAsia="zh-CN"/>
        </w:rPr>
        <w:t>2.7.6组校验</w:t>
      </w:r>
      <w:r>
        <w:rPr>
          <w:rFonts w:hint="eastAsia" w:ascii="宋体" w:hAnsi="宋体" w:eastAsia="宋体" w:cs="宋体"/>
        </w:rPr>
        <w:t xml:space="preserve"> 0x0</w:t>
      </w:r>
      <w:r>
        <w:rPr>
          <w:rFonts w:hint="eastAsia" w:ascii="宋体" w:hAnsi="宋体" w:eastAsia="宋体" w:cs="宋体"/>
          <w:lang w:val="en-US" w:eastAsia="zh-CN"/>
        </w:rPr>
        <w:t>5</w:t>
      </w:r>
      <w:r>
        <w:tab/>
      </w:r>
      <w:r>
        <w:fldChar w:fldCharType="begin"/>
      </w:r>
      <w:r>
        <w:instrText xml:space="preserve"> PAGEREF _Toc5238 \h </w:instrText>
      </w:r>
      <w:r>
        <w:fldChar w:fldCharType="separate"/>
      </w:r>
      <w:r>
        <w:t>69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_Toc30665 </w:instrText>
      </w:r>
      <w:r>
        <w:rPr>
          <w:rFonts w:hint="eastAsia" w:ascii="宋体" w:hAnsi="宋体" w:eastAsia="宋体" w:cs="宋体"/>
        </w:rPr>
        <w:fldChar w:fldCharType="separate"/>
      </w:r>
      <w:r>
        <w:rPr>
          <w:rFonts w:hint="eastAsia" w:ascii="宋体" w:hAnsi="宋体" w:eastAsia="宋体" w:cs="宋体"/>
          <w:lang w:val="en-US" w:eastAsia="zh-CN"/>
        </w:rPr>
        <w:t>2.7.7升级结果通知</w:t>
      </w:r>
      <w:r>
        <w:rPr>
          <w:rFonts w:hint="eastAsia" w:ascii="宋体" w:hAnsi="宋体" w:eastAsia="宋体" w:cs="宋体"/>
        </w:rPr>
        <w:t xml:space="preserve"> 0x0</w:t>
      </w:r>
      <w:r>
        <w:rPr>
          <w:rFonts w:hint="eastAsia" w:ascii="宋体" w:hAnsi="宋体" w:eastAsia="宋体" w:cs="宋体"/>
          <w:lang w:val="en-US" w:eastAsia="zh-CN"/>
        </w:rPr>
        <w:t>6</w:t>
      </w:r>
      <w:r>
        <w:tab/>
      </w:r>
      <w:r>
        <w:fldChar w:fldCharType="begin"/>
      </w:r>
      <w:r>
        <w:instrText xml:space="preserve"> PAGEREF _Toc30665 \h </w:instrText>
      </w:r>
      <w:r>
        <w:fldChar w:fldCharType="separate"/>
      </w:r>
      <w:r>
        <w:t>69</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_Toc14320 </w:instrText>
      </w:r>
      <w:r>
        <w:rPr>
          <w:rFonts w:hint="eastAsia" w:ascii="宋体" w:hAnsi="宋体" w:eastAsia="宋体" w:cs="宋体"/>
        </w:rPr>
        <w:fldChar w:fldCharType="separate"/>
      </w:r>
      <w:r>
        <w:rPr>
          <w:rFonts w:hint="eastAsia" w:ascii="宋体" w:hAnsi="宋体" w:eastAsia="宋体" w:cs="宋体"/>
          <w:lang w:val="en-US" w:eastAsia="zh-CN"/>
        </w:rPr>
        <w:t>2.7.8升级状态</w:t>
      </w:r>
      <w:r>
        <w:rPr>
          <w:rFonts w:hint="eastAsia" w:ascii="宋体" w:hAnsi="宋体" w:eastAsia="宋体" w:cs="宋体"/>
        </w:rPr>
        <w:t xml:space="preserve"> 0x0</w:t>
      </w:r>
      <w:r>
        <w:rPr>
          <w:rFonts w:hint="eastAsia" w:ascii="宋体" w:hAnsi="宋体" w:eastAsia="宋体" w:cs="宋体"/>
          <w:lang w:val="en-US" w:eastAsia="zh-CN"/>
        </w:rPr>
        <w:t>7</w:t>
      </w:r>
      <w:r>
        <w:tab/>
      </w:r>
      <w:r>
        <w:fldChar w:fldCharType="begin"/>
      </w:r>
      <w:r>
        <w:instrText xml:space="preserve"> PAGEREF _Toc14320 \h </w:instrText>
      </w:r>
      <w:r>
        <w:fldChar w:fldCharType="separate"/>
      </w:r>
      <w:r>
        <w:t>70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_Toc9286 </w:instrText>
      </w:r>
      <w:r>
        <w:rPr>
          <w:rFonts w:hint="eastAsia" w:ascii="宋体" w:hAnsi="宋体" w:eastAsia="宋体" w:cs="宋体"/>
        </w:rPr>
        <w:fldChar w:fldCharType="separate"/>
      </w:r>
      <w:r>
        <w:rPr>
          <w:rFonts w:hint="eastAsia" w:ascii="宋体" w:hAnsi="宋体" w:eastAsia="宋体" w:cs="宋体"/>
          <w:szCs w:val="24"/>
          <w:lang w:val="en-US" w:eastAsia="zh-CN"/>
        </w:rPr>
        <w:t>2.7.9 升级文件说明</w:t>
      </w:r>
      <w:r>
        <w:tab/>
      </w:r>
      <w:r>
        <w:fldChar w:fldCharType="begin"/>
      </w:r>
      <w:r>
        <w:instrText xml:space="preserve"> PAGEREF _Toc9286 \h </w:instrText>
      </w:r>
      <w:r>
        <w:fldChar w:fldCharType="separate"/>
      </w:r>
      <w:r>
        <w:t>70</w:t>
      </w:r>
      <w:r>
        <w:fldChar w:fldCharType="end"/>
      </w:r>
      <w:r>
        <w:rPr>
          <w:rFonts w:hint="eastAsia" w:ascii="宋体" w:hAnsi="宋体" w:eastAsia="宋体" w:cs="宋体"/>
          <w:color w:val="auto"/>
        </w:rPr>
        <w:fldChar w:fldCharType="end"/>
      </w:r>
    </w:p>
    <w:p>
      <w:pPr>
        <w:pStyle w:val="21"/>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_Toc22350 </w:instrText>
      </w:r>
      <w:r>
        <w:rPr>
          <w:rFonts w:hint="eastAsia" w:ascii="宋体" w:hAnsi="宋体" w:eastAsia="宋体" w:cs="宋体"/>
        </w:rPr>
        <w:fldChar w:fldCharType="separate"/>
      </w:r>
      <w:r>
        <w:rPr>
          <w:rFonts w:hint="default"/>
        </w:rPr>
        <w:t xml:space="preserve">3.8. </w:t>
      </w:r>
      <w:r>
        <w:rPr>
          <w:rFonts w:hint="eastAsia"/>
          <w:lang w:val="en-US" w:eastAsia="zh-Hans"/>
        </w:rPr>
        <w:t>不限制长度命令</w:t>
      </w:r>
      <w:r>
        <w:tab/>
      </w:r>
      <w:r>
        <w:fldChar w:fldCharType="begin"/>
      </w:r>
      <w:r>
        <w:instrText xml:space="preserve"> PAGEREF _Toc22350 \h </w:instrText>
      </w:r>
      <w:r>
        <w:fldChar w:fldCharType="separate"/>
      </w:r>
      <w:r>
        <w:t>73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_Toc6857 </w:instrText>
      </w:r>
      <w:r>
        <w:rPr>
          <w:rFonts w:hint="eastAsia" w:ascii="宋体" w:hAnsi="宋体" w:eastAsia="宋体" w:cs="宋体"/>
        </w:rPr>
        <w:fldChar w:fldCharType="separate"/>
      </w:r>
      <w:r>
        <w:rPr>
          <w:rFonts w:hint="default"/>
          <w:bCs/>
          <w:lang w:eastAsia="zh-CN"/>
        </w:rPr>
        <w:t xml:space="preserve">3.8.1. </w:t>
      </w:r>
      <w:r>
        <w:rPr>
          <w:rFonts w:hint="eastAsia"/>
          <w:lang w:val="en-US" w:eastAsia="zh-CN"/>
        </w:rPr>
        <w:t>设备端通用应答（0x01）</w:t>
      </w:r>
      <w:r>
        <w:tab/>
      </w:r>
      <w:r>
        <w:fldChar w:fldCharType="begin"/>
      </w:r>
      <w:r>
        <w:instrText xml:space="preserve"> PAGEREF _Toc6857 \h </w:instrText>
      </w:r>
      <w:r>
        <w:fldChar w:fldCharType="separate"/>
      </w:r>
      <w:r>
        <w:t>73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_Toc11405 </w:instrText>
      </w:r>
      <w:r>
        <w:rPr>
          <w:rFonts w:hint="eastAsia" w:ascii="宋体" w:hAnsi="宋体" w:eastAsia="宋体" w:cs="宋体"/>
        </w:rPr>
        <w:fldChar w:fldCharType="separate"/>
      </w:r>
      <w:r>
        <w:rPr>
          <w:rFonts w:hint="default"/>
          <w:bCs/>
          <w:lang w:eastAsia="zh-CN"/>
        </w:rPr>
        <w:t xml:space="preserve">3.8.2. </w:t>
      </w:r>
      <w:r>
        <w:rPr>
          <w:rFonts w:hint="eastAsia"/>
          <w:lang w:val="en-US" w:eastAsia="zh-CN"/>
        </w:rPr>
        <w:t>APP端通用应答（0x81）</w:t>
      </w:r>
      <w:r>
        <w:tab/>
      </w:r>
      <w:r>
        <w:fldChar w:fldCharType="begin"/>
      </w:r>
      <w:r>
        <w:instrText xml:space="preserve"> PAGEREF _Toc11405 \h </w:instrText>
      </w:r>
      <w:r>
        <w:fldChar w:fldCharType="separate"/>
      </w:r>
      <w:r>
        <w:t>73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_Toc19668 </w:instrText>
      </w:r>
      <w:r>
        <w:rPr>
          <w:rFonts w:hint="eastAsia" w:ascii="宋体" w:hAnsi="宋体" w:eastAsia="宋体" w:cs="宋体"/>
        </w:rPr>
        <w:fldChar w:fldCharType="separate"/>
      </w:r>
      <w:r>
        <w:rPr>
          <w:rFonts w:hint="default"/>
          <w:bCs/>
          <w:lang w:eastAsia="zh-CN"/>
        </w:rPr>
        <w:t xml:space="preserve">3.8.3. </w:t>
      </w:r>
      <w:r>
        <w:rPr>
          <w:rFonts w:hint="eastAsia"/>
          <w:lang w:val="en-US" w:eastAsia="zh-CN"/>
        </w:rPr>
        <w:t>设备信息查询（0x82）</w:t>
      </w:r>
      <w:r>
        <w:tab/>
      </w:r>
      <w:r>
        <w:fldChar w:fldCharType="begin"/>
      </w:r>
      <w:r>
        <w:instrText xml:space="preserve"> PAGEREF _Toc19668 \h </w:instrText>
      </w:r>
      <w:r>
        <w:fldChar w:fldCharType="separate"/>
      </w:r>
      <w:r>
        <w:t>73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_Toc27835 </w:instrText>
      </w:r>
      <w:r>
        <w:rPr>
          <w:rFonts w:hint="eastAsia" w:ascii="宋体" w:hAnsi="宋体" w:eastAsia="宋体" w:cs="宋体"/>
        </w:rPr>
        <w:fldChar w:fldCharType="separate"/>
      </w:r>
      <w:r>
        <w:rPr>
          <w:rFonts w:hint="default"/>
          <w:bCs/>
          <w:lang w:eastAsia="zh-CN"/>
        </w:rPr>
        <w:t xml:space="preserve">3.8.4. </w:t>
      </w:r>
      <w:r>
        <w:rPr>
          <w:rFonts w:hint="eastAsia"/>
          <w:lang w:val="en-US" w:eastAsia="zh-CN"/>
        </w:rPr>
        <w:t>设备信息应答（0x02）</w:t>
      </w:r>
      <w:r>
        <w:tab/>
      </w:r>
      <w:r>
        <w:fldChar w:fldCharType="begin"/>
      </w:r>
      <w:r>
        <w:instrText xml:space="preserve"> PAGEREF _Toc27835 \h </w:instrText>
      </w:r>
      <w:r>
        <w:fldChar w:fldCharType="separate"/>
      </w:r>
      <w:r>
        <w:t>73</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_Toc18052 </w:instrText>
      </w:r>
      <w:r>
        <w:rPr>
          <w:rFonts w:hint="eastAsia" w:ascii="宋体" w:hAnsi="宋体" w:eastAsia="宋体" w:cs="宋体"/>
        </w:rPr>
        <w:fldChar w:fldCharType="separate"/>
      </w:r>
      <w:r>
        <w:rPr>
          <w:rFonts w:hint="default"/>
          <w:bCs/>
          <w:lang w:eastAsia="zh-CN"/>
        </w:rPr>
        <w:t xml:space="preserve">3.8.5. </w:t>
      </w:r>
      <w:r>
        <w:rPr>
          <w:rFonts w:hint="eastAsia"/>
          <w:lang w:val="en-US" w:eastAsia="zh-CN"/>
        </w:rPr>
        <w:t>参数设置（0x83）</w:t>
      </w:r>
      <w:r>
        <w:tab/>
      </w:r>
      <w:r>
        <w:fldChar w:fldCharType="begin"/>
      </w:r>
      <w:r>
        <w:instrText xml:space="preserve"> PAGEREF _Toc18052 \h </w:instrText>
      </w:r>
      <w:r>
        <w:fldChar w:fldCharType="separate"/>
      </w:r>
      <w:r>
        <w:t>74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_Toc6556 </w:instrText>
      </w:r>
      <w:r>
        <w:rPr>
          <w:rFonts w:hint="eastAsia" w:ascii="宋体" w:hAnsi="宋体" w:eastAsia="宋体" w:cs="宋体"/>
        </w:rPr>
        <w:fldChar w:fldCharType="separate"/>
      </w:r>
      <w:r>
        <w:rPr>
          <w:rFonts w:hint="default"/>
          <w:bCs/>
          <w:lang w:val="en-US" w:eastAsia="zh-CN"/>
        </w:rPr>
        <w:t xml:space="preserve">3.8.6. </w:t>
      </w:r>
      <w:r>
        <w:rPr>
          <w:rFonts w:hint="eastAsia"/>
          <w:lang w:val="en-US" w:eastAsia="zh-CN"/>
        </w:rPr>
        <w:t>参数设置应答（0x03）</w:t>
      </w:r>
      <w:r>
        <w:tab/>
      </w:r>
      <w:r>
        <w:fldChar w:fldCharType="begin"/>
      </w:r>
      <w:r>
        <w:instrText xml:space="preserve"> PAGEREF _Toc6556 \h </w:instrText>
      </w:r>
      <w:r>
        <w:fldChar w:fldCharType="separate"/>
      </w:r>
      <w:r>
        <w:t>80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_Toc6183 </w:instrText>
      </w:r>
      <w:r>
        <w:rPr>
          <w:rFonts w:hint="eastAsia" w:ascii="宋体" w:hAnsi="宋体" w:eastAsia="宋体" w:cs="宋体"/>
        </w:rPr>
        <w:fldChar w:fldCharType="separate"/>
      </w:r>
      <w:r>
        <w:rPr>
          <w:rFonts w:hint="default"/>
          <w:bCs/>
          <w:lang w:eastAsia="zh-CN"/>
        </w:rPr>
        <w:t xml:space="preserve">3.8.7. </w:t>
      </w:r>
      <w:r>
        <w:rPr>
          <w:rFonts w:hint="eastAsia"/>
          <w:lang w:val="en-US" w:eastAsia="zh-CN"/>
        </w:rPr>
        <w:t>参数查询（0x84）</w:t>
      </w:r>
      <w:r>
        <w:tab/>
      </w:r>
      <w:r>
        <w:fldChar w:fldCharType="begin"/>
      </w:r>
      <w:r>
        <w:instrText xml:space="preserve"> PAGEREF _Toc6183 \h </w:instrText>
      </w:r>
      <w:r>
        <w:fldChar w:fldCharType="separate"/>
      </w:r>
      <w:r>
        <w:t>80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_Toc10623 </w:instrText>
      </w:r>
      <w:r>
        <w:rPr>
          <w:rFonts w:hint="eastAsia" w:ascii="宋体" w:hAnsi="宋体" w:eastAsia="宋体" w:cs="宋体"/>
        </w:rPr>
        <w:fldChar w:fldCharType="separate"/>
      </w:r>
      <w:r>
        <w:rPr>
          <w:rFonts w:hint="default"/>
          <w:bCs/>
          <w:lang w:eastAsia="zh-CN"/>
        </w:rPr>
        <w:t xml:space="preserve">3.8.8. </w:t>
      </w:r>
      <w:r>
        <w:rPr>
          <w:rFonts w:hint="eastAsia"/>
          <w:lang w:val="en-US" w:eastAsia="zh-CN"/>
        </w:rPr>
        <w:t>参数查询应答（0x04）</w:t>
      </w:r>
      <w:r>
        <w:tab/>
      </w:r>
      <w:r>
        <w:fldChar w:fldCharType="begin"/>
      </w:r>
      <w:r>
        <w:instrText xml:space="preserve"> PAGEREF _Toc10623 \h </w:instrText>
      </w:r>
      <w:r>
        <w:fldChar w:fldCharType="separate"/>
      </w:r>
      <w:r>
        <w:t>81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_Toc12606 </w:instrText>
      </w:r>
      <w:r>
        <w:rPr>
          <w:rFonts w:hint="eastAsia" w:ascii="宋体" w:hAnsi="宋体" w:eastAsia="宋体" w:cs="宋体"/>
        </w:rPr>
        <w:fldChar w:fldCharType="separate"/>
      </w:r>
      <w:r>
        <w:rPr>
          <w:rFonts w:hint="default"/>
          <w:bCs/>
          <w:lang w:eastAsia="zh-CN"/>
        </w:rPr>
        <w:t xml:space="preserve">3.8.9. </w:t>
      </w:r>
      <w:r>
        <w:rPr>
          <w:rFonts w:hint="eastAsia"/>
          <w:lang w:val="en-US" w:eastAsia="zh-CN"/>
        </w:rPr>
        <w:t>设备运动数据同步请求（0x85）</w:t>
      </w:r>
      <w:r>
        <w:tab/>
      </w:r>
      <w:r>
        <w:fldChar w:fldCharType="begin"/>
      </w:r>
      <w:r>
        <w:instrText xml:space="preserve"> PAGEREF _Toc12606 \h </w:instrText>
      </w:r>
      <w:r>
        <w:fldChar w:fldCharType="separate"/>
      </w:r>
      <w:r>
        <w:t>81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_Toc32417 </w:instrText>
      </w:r>
      <w:r>
        <w:rPr>
          <w:rFonts w:hint="eastAsia" w:ascii="宋体" w:hAnsi="宋体" w:eastAsia="宋体" w:cs="宋体"/>
        </w:rPr>
        <w:fldChar w:fldCharType="separate"/>
      </w:r>
      <w:r>
        <w:rPr>
          <w:rFonts w:hint="default"/>
          <w:bCs/>
          <w:lang w:val="en-US" w:eastAsia="zh-Hans"/>
        </w:rPr>
        <w:t xml:space="preserve">3.8.10. </w:t>
      </w:r>
      <w:r>
        <w:rPr>
          <w:rFonts w:hint="eastAsia"/>
          <w:lang w:val="en-US" w:eastAsia="zh-CN"/>
        </w:rPr>
        <w:t>设备运动数据同步应答（0x05）</w:t>
      </w:r>
      <w:r>
        <w:tab/>
      </w:r>
      <w:r>
        <w:fldChar w:fldCharType="begin"/>
      </w:r>
      <w:r>
        <w:instrText xml:space="preserve"> PAGEREF _Toc32417 \h </w:instrText>
      </w:r>
      <w:r>
        <w:fldChar w:fldCharType="separate"/>
      </w:r>
      <w:r>
        <w:t>81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_Toc24776 </w:instrText>
      </w:r>
      <w:r>
        <w:rPr>
          <w:rFonts w:hint="eastAsia" w:ascii="宋体" w:hAnsi="宋体" w:eastAsia="宋体" w:cs="宋体"/>
        </w:rPr>
        <w:fldChar w:fldCharType="separate"/>
      </w:r>
      <w:r>
        <w:rPr>
          <w:rFonts w:hint="default"/>
          <w:bCs/>
          <w:lang w:eastAsia="zh-CN"/>
        </w:rPr>
        <w:t xml:space="preserve">3.8.11. </w:t>
      </w:r>
      <w:r>
        <w:rPr>
          <w:rFonts w:hint="eastAsia"/>
          <w:lang w:val="en-US" w:eastAsia="zh-CN"/>
        </w:rPr>
        <w:t>设备测量数据同步请求（0x86）</w:t>
      </w:r>
      <w:r>
        <w:tab/>
      </w:r>
      <w:r>
        <w:fldChar w:fldCharType="begin"/>
      </w:r>
      <w:r>
        <w:instrText xml:space="preserve"> PAGEREF _Toc24776 \h </w:instrText>
      </w:r>
      <w:r>
        <w:fldChar w:fldCharType="separate"/>
      </w:r>
      <w:r>
        <w:t>84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_Toc13013 </w:instrText>
      </w:r>
      <w:r>
        <w:rPr>
          <w:rFonts w:hint="eastAsia" w:ascii="宋体" w:hAnsi="宋体" w:eastAsia="宋体" w:cs="宋体"/>
        </w:rPr>
        <w:fldChar w:fldCharType="separate"/>
      </w:r>
      <w:r>
        <w:rPr>
          <w:rFonts w:hint="default"/>
          <w:bCs/>
          <w:lang w:val="en-US" w:eastAsia="zh-Hans"/>
        </w:rPr>
        <w:t xml:space="preserve">3.8.12. </w:t>
      </w:r>
      <w:r>
        <w:rPr>
          <w:rFonts w:hint="eastAsia"/>
          <w:lang w:val="en-US" w:eastAsia="zh-CN"/>
        </w:rPr>
        <w:t>设备测量数据同步应答（0x06）</w:t>
      </w:r>
      <w:r>
        <w:tab/>
      </w:r>
      <w:r>
        <w:fldChar w:fldCharType="begin"/>
      </w:r>
      <w:r>
        <w:instrText xml:space="preserve"> PAGEREF _Toc13013 \h </w:instrText>
      </w:r>
      <w:r>
        <w:fldChar w:fldCharType="separate"/>
      </w:r>
      <w:r>
        <w:t>84</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_Toc3284 </w:instrText>
      </w:r>
      <w:r>
        <w:rPr>
          <w:rFonts w:hint="eastAsia" w:ascii="宋体" w:hAnsi="宋体" w:eastAsia="宋体" w:cs="宋体"/>
        </w:rPr>
        <w:fldChar w:fldCharType="separate"/>
      </w:r>
      <w:r>
        <w:rPr>
          <w:rFonts w:hint="default"/>
          <w:bCs/>
          <w:lang w:val="en-US" w:eastAsia="zh-Hans"/>
        </w:rPr>
        <w:t xml:space="preserve">3.8.13. </w:t>
      </w:r>
      <w:r>
        <w:rPr>
          <w:rFonts w:hint="eastAsia"/>
          <w:lang w:val="en-US" w:eastAsia="zh-CN"/>
        </w:rPr>
        <w:t>设备控制命令（0x87）</w:t>
      </w:r>
      <w:r>
        <w:tab/>
      </w:r>
      <w:r>
        <w:fldChar w:fldCharType="begin"/>
      </w:r>
      <w:r>
        <w:instrText xml:space="preserve"> PAGEREF _Toc3284 \h </w:instrText>
      </w:r>
      <w:r>
        <w:fldChar w:fldCharType="separate"/>
      </w:r>
      <w:r>
        <w:t>86</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_Toc8527 </w:instrText>
      </w:r>
      <w:r>
        <w:rPr>
          <w:rFonts w:hint="eastAsia" w:ascii="宋体" w:hAnsi="宋体" w:eastAsia="宋体" w:cs="宋体"/>
        </w:rPr>
        <w:fldChar w:fldCharType="separate"/>
      </w:r>
      <w:r>
        <w:rPr>
          <w:rFonts w:hint="default"/>
          <w:bCs/>
          <w:lang w:val="en-US" w:eastAsia="zh-Hans"/>
        </w:rPr>
        <w:t xml:space="preserve">3.8.14. </w:t>
      </w:r>
      <w:r>
        <w:rPr>
          <w:rFonts w:hint="eastAsia"/>
          <w:lang w:val="en-US" w:eastAsia="zh-CN"/>
        </w:rPr>
        <w:t>设备控制命令应答（0x07）</w:t>
      </w:r>
      <w:r>
        <w:tab/>
      </w:r>
      <w:r>
        <w:fldChar w:fldCharType="begin"/>
      </w:r>
      <w:r>
        <w:instrText xml:space="preserve"> PAGEREF _Toc8527 \h </w:instrText>
      </w:r>
      <w:r>
        <w:fldChar w:fldCharType="separate"/>
      </w:r>
      <w:r>
        <w:t>87</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_Toc936 </w:instrText>
      </w:r>
      <w:r>
        <w:rPr>
          <w:rFonts w:hint="eastAsia" w:ascii="宋体" w:hAnsi="宋体" w:eastAsia="宋体" w:cs="宋体"/>
        </w:rPr>
        <w:fldChar w:fldCharType="separate"/>
      </w:r>
      <w:r>
        <w:rPr>
          <w:rFonts w:hint="default"/>
          <w:bCs/>
          <w:lang w:val="en-US" w:eastAsia="zh-Hans"/>
        </w:rPr>
        <w:t xml:space="preserve">3.8.15. </w:t>
      </w:r>
      <w:r>
        <w:rPr>
          <w:rFonts w:hint="eastAsia"/>
          <w:lang w:val="en-US" w:eastAsia="zh-CN"/>
        </w:rPr>
        <w:t>手机控制命令（0x08）</w:t>
      </w:r>
      <w:r>
        <w:tab/>
      </w:r>
      <w:r>
        <w:fldChar w:fldCharType="begin"/>
      </w:r>
      <w:r>
        <w:instrText xml:space="preserve"> PAGEREF _Toc936 \h </w:instrText>
      </w:r>
      <w:r>
        <w:fldChar w:fldCharType="separate"/>
      </w:r>
      <w:r>
        <w:t>87</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_Toc10165 </w:instrText>
      </w:r>
      <w:r>
        <w:rPr>
          <w:rFonts w:hint="eastAsia" w:ascii="宋体" w:hAnsi="宋体" w:eastAsia="宋体" w:cs="宋体"/>
        </w:rPr>
        <w:fldChar w:fldCharType="separate"/>
      </w:r>
      <w:r>
        <w:rPr>
          <w:rFonts w:hint="default"/>
          <w:bCs/>
          <w:lang w:val="en-US" w:eastAsia="zh-Hans"/>
        </w:rPr>
        <w:t xml:space="preserve">3.8.16. </w:t>
      </w:r>
      <w:r>
        <w:rPr>
          <w:rFonts w:hint="eastAsia"/>
          <w:lang w:val="en-US" w:eastAsia="zh-CN"/>
        </w:rPr>
        <w:t>手机控制命令应答（0x88）</w:t>
      </w:r>
      <w:r>
        <w:tab/>
      </w:r>
      <w:r>
        <w:fldChar w:fldCharType="begin"/>
      </w:r>
      <w:r>
        <w:instrText xml:space="preserve"> PAGEREF _Toc10165 \h </w:instrText>
      </w:r>
      <w:r>
        <w:fldChar w:fldCharType="separate"/>
      </w:r>
      <w:r>
        <w:t>88</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_Toc6901 </w:instrText>
      </w:r>
      <w:r>
        <w:rPr>
          <w:rFonts w:hint="eastAsia" w:ascii="宋体" w:hAnsi="宋体" w:eastAsia="宋体" w:cs="宋体"/>
        </w:rPr>
        <w:fldChar w:fldCharType="separate"/>
      </w:r>
      <w:r>
        <w:rPr>
          <w:rFonts w:hint="default"/>
          <w:bCs/>
          <w:lang w:val="en-US" w:eastAsia="zh-Hans"/>
        </w:rPr>
        <w:t xml:space="preserve">3.8.17. </w:t>
      </w:r>
      <w:r>
        <w:rPr>
          <w:rFonts w:hint="eastAsia"/>
          <w:lang w:val="en-US" w:eastAsia="zh-CN"/>
        </w:rPr>
        <w:t>设备参数同步（0x09）</w:t>
      </w:r>
      <w:r>
        <w:tab/>
      </w:r>
      <w:r>
        <w:fldChar w:fldCharType="begin"/>
      </w:r>
      <w:r>
        <w:instrText xml:space="preserve"> PAGEREF _Toc6901 \h </w:instrText>
      </w:r>
      <w:r>
        <w:fldChar w:fldCharType="separate"/>
      </w:r>
      <w:r>
        <w:t>88</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_Toc8432 </w:instrText>
      </w:r>
      <w:r>
        <w:rPr>
          <w:rFonts w:hint="eastAsia" w:ascii="宋体" w:hAnsi="宋体" w:eastAsia="宋体" w:cs="宋体"/>
        </w:rPr>
        <w:fldChar w:fldCharType="separate"/>
      </w:r>
      <w:r>
        <w:rPr>
          <w:rFonts w:hint="default"/>
          <w:bCs/>
          <w:lang w:val="en-US" w:eastAsia="zh-Hans"/>
        </w:rPr>
        <w:t xml:space="preserve">3.8.18. </w:t>
      </w:r>
      <w:r>
        <w:rPr>
          <w:rFonts w:hint="eastAsia"/>
          <w:lang w:val="en-US" w:eastAsia="zh-CN"/>
        </w:rPr>
        <w:t>设备数据主动同步（0x0A）</w:t>
      </w:r>
      <w:r>
        <w:tab/>
      </w:r>
      <w:r>
        <w:fldChar w:fldCharType="begin"/>
      </w:r>
      <w:r>
        <w:instrText xml:space="preserve"> PAGEREF _Toc8432 \h </w:instrText>
      </w:r>
      <w:r>
        <w:fldChar w:fldCharType="separate"/>
      </w:r>
      <w:r>
        <w:t>88</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_Toc13820 </w:instrText>
      </w:r>
      <w:r>
        <w:rPr>
          <w:rFonts w:hint="eastAsia" w:ascii="宋体" w:hAnsi="宋体" w:eastAsia="宋体" w:cs="宋体"/>
        </w:rPr>
        <w:fldChar w:fldCharType="separate"/>
      </w:r>
      <w:r>
        <w:rPr>
          <w:rFonts w:hint="default"/>
          <w:bCs/>
          <w:lang w:val="en-US" w:eastAsia="zh-Hans"/>
        </w:rPr>
        <w:t xml:space="preserve">3.8.19. </w:t>
      </w:r>
      <w:r>
        <w:rPr>
          <w:rFonts w:hint="eastAsia"/>
          <w:lang w:val="en-US" w:eastAsia="zh-CN"/>
        </w:rPr>
        <w:t>APP数据请求（0x0B）</w:t>
      </w:r>
      <w:r>
        <w:tab/>
      </w:r>
      <w:r>
        <w:fldChar w:fldCharType="begin"/>
      </w:r>
      <w:r>
        <w:instrText xml:space="preserve"> PAGEREF _Toc13820 \h </w:instrText>
      </w:r>
      <w:r>
        <w:fldChar w:fldCharType="separate"/>
      </w:r>
      <w:r>
        <w:t>90</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_Toc28499 </w:instrText>
      </w:r>
      <w:r>
        <w:rPr>
          <w:rFonts w:hint="eastAsia" w:ascii="宋体" w:hAnsi="宋体" w:eastAsia="宋体" w:cs="宋体"/>
        </w:rPr>
        <w:fldChar w:fldCharType="separate"/>
      </w:r>
      <w:r>
        <w:rPr>
          <w:rFonts w:hint="default"/>
          <w:bCs/>
          <w:lang w:val="en-US" w:eastAsia="zh-Hans"/>
        </w:rPr>
        <w:t xml:space="preserve">3.8.20. </w:t>
      </w:r>
      <w:r>
        <w:rPr>
          <w:rFonts w:hint="eastAsia"/>
          <w:lang w:val="en-US" w:eastAsia="zh-CN"/>
        </w:rPr>
        <w:t>APP数据请求应答（0x8B）</w:t>
      </w:r>
      <w:r>
        <w:tab/>
      </w:r>
      <w:r>
        <w:fldChar w:fldCharType="begin"/>
      </w:r>
      <w:r>
        <w:instrText xml:space="preserve"> PAGEREF _Toc28499 \h </w:instrText>
      </w:r>
      <w:r>
        <w:fldChar w:fldCharType="separate"/>
      </w:r>
      <w:r>
        <w:t>91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_Toc20878 </w:instrText>
      </w:r>
      <w:r>
        <w:rPr>
          <w:rFonts w:hint="eastAsia" w:ascii="宋体" w:hAnsi="宋体" w:eastAsia="宋体" w:cs="宋体"/>
        </w:rPr>
        <w:fldChar w:fldCharType="separate"/>
      </w:r>
      <w:r>
        <w:rPr>
          <w:rFonts w:hint="default"/>
          <w:bCs/>
          <w:lang w:val="en-US" w:eastAsia="zh-Hans"/>
        </w:rPr>
        <w:t xml:space="preserve">3.8.21. </w:t>
      </w:r>
      <w:r>
        <w:rPr>
          <w:rFonts w:hint="eastAsia"/>
          <w:lang w:val="en-US" w:eastAsia="zh-CN"/>
        </w:rPr>
        <w:t>设备状态查询（0x8C）</w:t>
      </w:r>
      <w:r>
        <w:tab/>
      </w:r>
      <w:r>
        <w:fldChar w:fldCharType="begin"/>
      </w:r>
      <w:r>
        <w:instrText xml:space="preserve"> PAGEREF _Toc20878 \h </w:instrText>
      </w:r>
      <w:r>
        <w:fldChar w:fldCharType="separate"/>
      </w:r>
      <w:r>
        <w:t>91</w:t>
      </w:r>
      <w:r>
        <w:fldChar w:fldCharType="end"/>
      </w:r>
      <w:r>
        <w:rPr>
          <w:rFonts w:hint="eastAsia" w:ascii="宋体" w:hAnsi="宋体" w:eastAsia="宋体" w:cs="宋体"/>
          <w:color w:val="auto"/>
        </w:rPr>
        <w:fldChar w:fldCharType="end"/>
      </w:r>
    </w:p>
    <w:p>
      <w:pPr>
        <w:pStyle w:val="13"/>
        <w:tabs>
          <w:tab w:val="right" w:leader="dot" w:pos="8306"/>
        </w:tabs>
      </w:pPr>
      <w:r>
        <w:rPr>
          <w:rFonts w:hint="eastAsia" w:ascii="宋体" w:hAnsi="宋体" w:eastAsia="宋体" w:cs="宋体"/>
          <w:color w:val="auto"/>
        </w:rPr>
        <w:fldChar w:fldCharType="begin"/>
      </w:r>
      <w:r>
        <w:rPr>
          <w:rFonts w:hint="eastAsia" w:ascii="宋体" w:hAnsi="宋体" w:eastAsia="宋体" w:cs="宋体"/>
        </w:rPr>
        <w:instrText xml:space="preserve"> HYPERLINK \l _Toc22791 </w:instrText>
      </w:r>
      <w:r>
        <w:rPr>
          <w:rFonts w:hint="eastAsia" w:ascii="宋体" w:hAnsi="宋体" w:eastAsia="宋体" w:cs="宋体"/>
        </w:rPr>
        <w:fldChar w:fldCharType="separate"/>
      </w:r>
      <w:r>
        <w:rPr>
          <w:rFonts w:hint="default"/>
          <w:bCs/>
          <w:lang w:val="en-US" w:eastAsia="zh-Hans"/>
        </w:rPr>
        <w:t xml:space="preserve">3.8.22. </w:t>
      </w:r>
      <w:r>
        <w:rPr>
          <w:rFonts w:hint="eastAsia"/>
          <w:lang w:val="en-US" w:eastAsia="zh-CN"/>
        </w:rPr>
        <w:t>设备状态查询应答（0x0C）</w:t>
      </w:r>
      <w:r>
        <w:tab/>
      </w:r>
      <w:r>
        <w:fldChar w:fldCharType="begin"/>
      </w:r>
      <w:r>
        <w:instrText xml:space="preserve"> PAGEREF _Toc22791 \h </w:instrText>
      </w:r>
      <w:r>
        <w:fldChar w:fldCharType="separate"/>
      </w:r>
      <w:r>
        <w:t>91</w:t>
      </w:r>
      <w:r>
        <w:fldChar w:fldCharType="end"/>
      </w:r>
      <w:r>
        <w:rPr>
          <w:rFonts w:hint="eastAsia" w:ascii="宋体" w:hAnsi="宋体" w:eastAsia="宋体" w:cs="宋体"/>
          <w:color w:val="auto"/>
        </w:rPr>
        <w:fldChar w:fldCharType="end"/>
      </w:r>
    </w:p>
    <w:p>
      <w:pPr>
        <w:rPr>
          <w:rFonts w:hint="eastAsia" w:ascii="宋体" w:hAnsi="宋体" w:eastAsia="宋体" w:cs="宋体"/>
          <w:color w:val="auto"/>
        </w:rPr>
      </w:pPr>
      <w:r>
        <w:rPr>
          <w:rFonts w:hint="eastAsia" w:ascii="宋体" w:hAnsi="宋体" w:eastAsia="宋体" w:cs="宋体"/>
          <w:color w:val="auto"/>
        </w:rPr>
        <w:fldChar w:fldCharType="end"/>
      </w:r>
    </w:p>
    <w:p>
      <w:pPr>
        <w:rPr>
          <w:rFonts w:hint="eastAsia" w:ascii="宋体" w:hAnsi="宋体" w:eastAsia="宋体" w:cs="宋体"/>
          <w:color w:val="auto"/>
        </w:rPr>
      </w:pPr>
    </w:p>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br w:type="page"/>
      </w:r>
    </w:p>
    <w:bookmarkEnd w:id="0"/>
    <w:p>
      <w:pPr>
        <w:pStyle w:val="2"/>
        <w:rPr>
          <w:rFonts w:hint="eastAsia" w:ascii="宋体" w:hAnsi="宋体" w:eastAsia="宋体" w:cs="宋体"/>
          <w:color w:val="auto"/>
        </w:rPr>
      </w:pPr>
      <w:bookmarkStart w:id="1" w:name="_Toc19707"/>
      <w:bookmarkStart w:id="2" w:name="_Toc11534"/>
      <w:bookmarkStart w:id="3" w:name="_Toc28264"/>
      <w:bookmarkStart w:id="4" w:name="_Toc117"/>
      <w:bookmarkStart w:id="5" w:name="_Toc93070539"/>
      <w:bookmarkStart w:id="6" w:name="_Toc90301287"/>
      <w:bookmarkStart w:id="7" w:name="_Toc78895082"/>
      <w:r>
        <w:rPr>
          <w:rFonts w:hint="eastAsia" w:ascii="宋体" w:hAnsi="宋体" w:eastAsia="宋体" w:cs="宋体"/>
          <w:color w:val="auto"/>
          <w:lang w:val="en-US" w:eastAsia="zh-CN"/>
        </w:rPr>
        <w:t>数据类型</w:t>
      </w:r>
      <w:bookmarkEnd w:id="1"/>
      <w:bookmarkEnd w:id="2"/>
      <w:bookmarkEnd w:id="3"/>
      <w:bookmarkEnd w:id="4"/>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7"/>
        <w:gridCol w:w="6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hint="default" w:eastAsiaTheme="minorEastAsia"/>
                <w:vertAlign w:val="baseline"/>
                <w:lang w:val="en-US" w:eastAsia="zh-CN"/>
              </w:rPr>
            </w:pPr>
            <w:r>
              <w:rPr>
                <w:rFonts w:hint="eastAsia"/>
                <w:vertAlign w:val="baseline"/>
                <w:lang w:val="en-US" w:eastAsia="zh-CN"/>
              </w:rPr>
              <w:t>数据类型</w:t>
            </w:r>
          </w:p>
        </w:tc>
        <w:tc>
          <w:tcPr>
            <w:tcW w:w="6485" w:type="dxa"/>
          </w:tcPr>
          <w:p>
            <w:pPr>
              <w:rPr>
                <w:rFonts w:hint="default" w:eastAsiaTheme="minorEastAsia"/>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hint="default" w:eastAsiaTheme="minorEastAsia"/>
                <w:vertAlign w:val="baseline"/>
                <w:lang w:val="en-US" w:eastAsia="zh-CN"/>
              </w:rPr>
            </w:pPr>
            <w:r>
              <w:rPr>
                <w:rFonts w:hint="eastAsia"/>
                <w:vertAlign w:val="baseline"/>
                <w:lang w:val="en-US" w:eastAsia="zh-CN"/>
              </w:rPr>
              <w:t>BYTE</w:t>
            </w:r>
          </w:p>
        </w:tc>
        <w:tc>
          <w:tcPr>
            <w:tcW w:w="6485" w:type="dxa"/>
          </w:tcPr>
          <w:p>
            <w:pPr>
              <w:rPr>
                <w:rFonts w:hint="default" w:eastAsiaTheme="minorEastAsia"/>
                <w:vertAlign w:val="baseline"/>
                <w:lang w:val="en-US" w:eastAsia="zh-CN"/>
              </w:rPr>
            </w:pPr>
            <w:r>
              <w:rPr>
                <w:rFonts w:hint="eastAsia"/>
                <w:vertAlign w:val="baseline"/>
                <w:lang w:val="en-US" w:eastAsia="zh-CN"/>
              </w:rPr>
              <w:t>无符号单字节整型（字节，8bit）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hint="default" w:eastAsiaTheme="minorEastAsia"/>
                <w:vertAlign w:val="baseline"/>
                <w:lang w:val="en-US" w:eastAsia="zh-CN"/>
              </w:rPr>
            </w:pPr>
            <w:r>
              <w:rPr>
                <w:rFonts w:hint="eastAsia"/>
                <w:vertAlign w:val="baseline"/>
                <w:lang w:val="en-US" w:eastAsia="zh-CN"/>
              </w:rPr>
              <w:t>WORD</w:t>
            </w:r>
          </w:p>
        </w:tc>
        <w:tc>
          <w:tcPr>
            <w:tcW w:w="6485" w:type="dxa"/>
          </w:tcPr>
          <w:p>
            <w:pPr>
              <w:widowControl/>
              <w:jc w:val="left"/>
              <w:rPr>
                <w:rFonts w:hint="eastAsia"/>
                <w:vertAlign w:val="baseline"/>
              </w:rPr>
            </w:pPr>
            <w:r>
              <w:rPr>
                <w:rFonts w:hint="eastAsia" w:ascii="宋体" w:hAnsi="宋体" w:eastAsia="宋体" w:cs="宋体"/>
                <w:color w:val="000000"/>
                <w:kern w:val="0"/>
                <w:sz w:val="18"/>
                <w:szCs w:val="18"/>
                <w:lang w:val="en-US" w:eastAsia="zh-CN" w:bidi="ar"/>
              </w:rPr>
              <w:t xml:space="preserve">无符号双字节整型（字节，16 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hint="eastAsia" w:eastAsiaTheme="minorEastAsia"/>
                <w:vertAlign w:val="baseline"/>
                <w:lang w:val="en-US" w:eastAsia="zh-CN"/>
              </w:rPr>
            </w:pPr>
            <w:r>
              <w:rPr>
                <w:rFonts w:hint="eastAsia"/>
                <w:vertAlign w:val="baseline"/>
                <w:lang w:val="en-US" w:eastAsia="zh-CN"/>
              </w:rPr>
              <w:t>DWORD</w:t>
            </w:r>
          </w:p>
        </w:tc>
        <w:tc>
          <w:tcPr>
            <w:tcW w:w="6485" w:type="dxa"/>
          </w:tcPr>
          <w:p>
            <w:pPr>
              <w:widowControl/>
              <w:jc w:val="left"/>
              <w:rPr>
                <w:rFonts w:hint="eastAsia"/>
                <w:vertAlign w:val="baseline"/>
              </w:rPr>
            </w:pPr>
            <w:r>
              <w:rPr>
                <w:rFonts w:hint="eastAsia" w:ascii="宋体" w:hAnsi="宋体" w:eastAsia="宋体" w:cs="宋体"/>
                <w:color w:val="000000"/>
                <w:kern w:val="0"/>
                <w:sz w:val="18"/>
                <w:szCs w:val="18"/>
                <w:lang w:val="en-US" w:eastAsia="zh-CN" w:bidi="ar"/>
              </w:rPr>
              <w:t>无符号四字节整型（双字，32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widowControl/>
              <w:jc w:val="left"/>
              <w:rPr>
                <w:rFonts w:hint="eastAsia"/>
                <w:vertAlign w:val="baseline"/>
              </w:rPr>
            </w:pPr>
            <w:r>
              <w:rPr>
                <w:rFonts w:hint="eastAsia" w:ascii="宋体" w:hAnsi="宋体" w:eastAsia="宋体" w:cs="宋体"/>
                <w:color w:val="000000"/>
                <w:kern w:val="0"/>
                <w:sz w:val="18"/>
                <w:szCs w:val="18"/>
                <w:lang w:val="en-US" w:eastAsia="zh-CN" w:bidi="ar"/>
              </w:rPr>
              <w:t xml:space="preserve">BYTE[n] </w:t>
            </w:r>
          </w:p>
        </w:tc>
        <w:tc>
          <w:tcPr>
            <w:tcW w:w="6485" w:type="dxa"/>
          </w:tcPr>
          <w:p>
            <w:pPr>
              <w:rPr>
                <w:rFonts w:hint="default" w:eastAsiaTheme="minorEastAsia"/>
                <w:vertAlign w:val="baseline"/>
                <w:lang w:val="en-US" w:eastAsia="zh-CN"/>
              </w:rPr>
            </w:pPr>
            <w:r>
              <w:rPr>
                <w:rFonts w:hint="eastAsia"/>
                <w:vertAlign w:val="baseline"/>
                <w:lang w:val="en-US" w:eastAsia="zh-CN"/>
              </w:rPr>
              <w:t>n字节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hint="default" w:eastAsiaTheme="minorEastAsia"/>
                <w:vertAlign w:val="baseline"/>
                <w:lang w:val="en-US" w:eastAsia="zh-CN"/>
              </w:rPr>
            </w:pPr>
            <w:r>
              <w:rPr>
                <w:rFonts w:hint="eastAsia"/>
                <w:vertAlign w:val="baseline"/>
                <w:lang w:val="en-US" w:eastAsia="zh-CN"/>
              </w:rPr>
              <w:t>BCD[n]</w:t>
            </w:r>
          </w:p>
        </w:tc>
        <w:tc>
          <w:tcPr>
            <w:tcW w:w="6485" w:type="dxa"/>
          </w:tcPr>
          <w:p>
            <w:pPr>
              <w:widowControl/>
              <w:jc w:val="left"/>
              <w:rPr>
                <w:rFonts w:hint="eastAsia"/>
                <w:vertAlign w:val="baseline"/>
              </w:rPr>
            </w:pPr>
            <w:r>
              <w:rPr>
                <w:rFonts w:hint="eastAsia" w:ascii="宋体" w:hAnsi="宋体" w:eastAsia="宋体" w:cs="宋体"/>
                <w:color w:val="000000"/>
                <w:kern w:val="0"/>
                <w:sz w:val="18"/>
                <w:szCs w:val="18"/>
                <w:lang w:val="en-US" w:eastAsia="zh-CN" w:bidi="ar"/>
              </w:rPr>
              <w:t>8421 码，n 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widowControl/>
              <w:jc w:val="left"/>
              <w:rPr>
                <w:rFonts w:hint="eastAsia"/>
                <w:vertAlign w:val="baseline"/>
                <w:lang w:val="en-US" w:eastAsia="zh-CN"/>
              </w:rPr>
            </w:pPr>
            <w:r>
              <w:rPr>
                <w:rFonts w:hint="eastAsia" w:ascii="宋体" w:hAnsi="宋体" w:eastAsia="宋体" w:cs="宋体"/>
                <w:color w:val="000000"/>
                <w:kern w:val="0"/>
                <w:sz w:val="18"/>
                <w:szCs w:val="18"/>
                <w:lang w:val="en-US" w:eastAsia="zh-CN" w:bidi="ar"/>
              </w:rPr>
              <w:t xml:space="preserve">STRING </w:t>
            </w:r>
          </w:p>
        </w:tc>
        <w:tc>
          <w:tcPr>
            <w:tcW w:w="6485" w:type="dxa"/>
          </w:tcPr>
          <w:p>
            <w:pPr>
              <w:widowControl/>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GBK 编码，若无数据，置空</w:t>
            </w:r>
          </w:p>
        </w:tc>
      </w:tr>
    </w:tbl>
    <w:p>
      <w:pPr>
        <w:rPr>
          <w:rFonts w:hint="eastAsia"/>
        </w:rPr>
      </w:pPr>
    </w:p>
    <w:p>
      <w:pPr>
        <w:pStyle w:val="2"/>
        <w:rPr>
          <w:rFonts w:hint="eastAsia" w:ascii="宋体" w:hAnsi="宋体" w:eastAsia="宋体" w:cs="宋体"/>
          <w:color w:val="auto"/>
        </w:rPr>
      </w:pPr>
      <w:bookmarkStart w:id="8" w:name="_Toc2809"/>
      <w:bookmarkStart w:id="9" w:name="_Toc19478"/>
      <w:bookmarkStart w:id="10" w:name="_Toc13097"/>
      <w:bookmarkStart w:id="11" w:name="_Toc4879"/>
      <w:r>
        <w:rPr>
          <w:rFonts w:hint="eastAsia" w:ascii="宋体" w:hAnsi="宋体" w:eastAsia="宋体" w:cs="宋体"/>
          <w:color w:val="auto"/>
        </w:rPr>
        <w:t>数据结构</w:t>
      </w:r>
      <w:bookmarkEnd w:id="5"/>
      <w:bookmarkEnd w:id="6"/>
      <w:bookmarkEnd w:id="7"/>
      <w:bookmarkEnd w:id="8"/>
      <w:bookmarkEnd w:id="9"/>
      <w:bookmarkEnd w:id="10"/>
      <w:bookmarkEnd w:id="11"/>
    </w:p>
    <w:p>
      <w:pPr>
        <w:pStyle w:val="3"/>
        <w:rPr>
          <w:rFonts w:hint="eastAsia" w:ascii="宋体" w:hAnsi="宋体" w:eastAsia="宋体" w:cs="宋体"/>
          <w:color w:val="auto"/>
        </w:rPr>
      </w:pPr>
      <w:bookmarkStart w:id="12" w:name="_Toc21445"/>
      <w:bookmarkStart w:id="13" w:name="_Toc93070540"/>
      <w:bookmarkStart w:id="14" w:name="_Toc78895083"/>
      <w:bookmarkStart w:id="15" w:name="_Toc15663"/>
      <w:bookmarkStart w:id="16" w:name="_Toc26626"/>
      <w:bookmarkStart w:id="17" w:name="_Toc90301288"/>
      <w:bookmarkStart w:id="18" w:name="_Toc135542048"/>
      <w:bookmarkStart w:id="19" w:name="_Toc12575"/>
      <w:r>
        <w:rPr>
          <w:rFonts w:hint="eastAsia" w:ascii="宋体" w:hAnsi="宋体" w:eastAsia="宋体" w:cs="宋体"/>
          <w:color w:val="auto"/>
        </w:rPr>
        <w:t>数据长度&lt;=20byte</w:t>
      </w:r>
      <w:bookmarkEnd w:id="12"/>
      <w:bookmarkEnd w:id="13"/>
      <w:bookmarkEnd w:id="14"/>
      <w:bookmarkEnd w:id="15"/>
      <w:bookmarkEnd w:id="16"/>
      <w:bookmarkEnd w:id="17"/>
      <w:bookmarkEnd w:id="18"/>
      <w:bookmarkEnd w:id="19"/>
    </w:p>
    <w:p>
      <w:pPr>
        <w:rPr>
          <w:rFonts w:hint="eastAsia" w:ascii="宋体" w:hAnsi="宋体" w:eastAsia="宋体" w:cs="宋体"/>
          <w:color w:val="auto"/>
        </w:rPr>
      </w:pPr>
      <w:r>
        <w:rPr>
          <w:rFonts w:hint="eastAsia" w:ascii="宋体" w:hAnsi="宋体" w:eastAsia="宋体" w:cs="宋体"/>
          <w:color w:val="auto"/>
        </w:rPr>
        <w:t>Send</w:t>
      </w:r>
    </w:p>
    <w:tbl>
      <w:tblPr>
        <w:tblStyle w:val="2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2"/>
        <w:gridCol w:w="1502"/>
        <w:gridCol w:w="781"/>
        <w:gridCol w:w="779"/>
        <w:gridCol w:w="496"/>
        <w:gridCol w:w="496"/>
        <w:gridCol w:w="496"/>
        <w:gridCol w:w="496"/>
        <w:gridCol w:w="586"/>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98"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881"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458"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457"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291" w:type="pct"/>
          </w:tcPr>
          <w:p>
            <w:pPr>
              <w:jc w:val="center"/>
              <w:rPr>
                <w:rFonts w:hint="eastAsia" w:ascii="宋体" w:hAnsi="宋体" w:eastAsia="宋体" w:cs="宋体"/>
                <w:color w:val="auto"/>
              </w:rPr>
            </w:pPr>
            <w:r>
              <w:rPr>
                <w:rFonts w:hint="eastAsia" w:ascii="宋体" w:hAnsi="宋体" w:eastAsia="宋体" w:cs="宋体"/>
                <w:color w:val="auto"/>
              </w:rPr>
              <w:t>4</w:t>
            </w:r>
          </w:p>
        </w:tc>
        <w:tc>
          <w:tcPr>
            <w:tcW w:w="291" w:type="pct"/>
          </w:tcPr>
          <w:p>
            <w:pPr>
              <w:jc w:val="center"/>
              <w:rPr>
                <w:rFonts w:hint="eastAsia" w:ascii="宋体" w:hAnsi="宋体" w:eastAsia="宋体" w:cs="宋体"/>
                <w:color w:val="auto"/>
              </w:rPr>
            </w:pPr>
            <w:r>
              <w:rPr>
                <w:rFonts w:hint="eastAsia" w:ascii="宋体" w:hAnsi="宋体" w:eastAsia="宋体" w:cs="宋体"/>
                <w:color w:val="auto"/>
              </w:rPr>
              <w:t>5</w:t>
            </w:r>
          </w:p>
        </w:tc>
        <w:tc>
          <w:tcPr>
            <w:tcW w:w="291" w:type="pct"/>
          </w:tcPr>
          <w:p>
            <w:pPr>
              <w:jc w:val="center"/>
              <w:rPr>
                <w:rFonts w:hint="eastAsia" w:ascii="宋体" w:hAnsi="宋体" w:eastAsia="宋体" w:cs="宋体"/>
                <w:color w:val="auto"/>
              </w:rPr>
            </w:pPr>
            <w:r>
              <w:rPr>
                <w:rFonts w:hint="eastAsia" w:ascii="宋体" w:hAnsi="宋体" w:eastAsia="宋体" w:cs="宋体"/>
                <w:color w:val="auto"/>
              </w:rPr>
              <w:t>6</w:t>
            </w:r>
          </w:p>
        </w:tc>
        <w:tc>
          <w:tcPr>
            <w:tcW w:w="291" w:type="pct"/>
          </w:tcPr>
          <w:p>
            <w:pPr>
              <w:jc w:val="center"/>
              <w:rPr>
                <w:rFonts w:hint="eastAsia" w:ascii="宋体" w:hAnsi="宋体" w:eastAsia="宋体" w:cs="宋体"/>
                <w:color w:val="auto"/>
              </w:rPr>
            </w:pPr>
            <w:r>
              <w:rPr>
                <w:rFonts w:hint="eastAsia" w:ascii="宋体" w:hAnsi="宋体" w:eastAsia="宋体" w:cs="宋体"/>
                <w:color w:val="auto"/>
              </w:rPr>
              <w:t>7</w:t>
            </w:r>
          </w:p>
        </w:tc>
        <w:tc>
          <w:tcPr>
            <w:tcW w:w="344" w:type="pct"/>
          </w:tcPr>
          <w:p>
            <w:pPr>
              <w:jc w:val="center"/>
              <w:rPr>
                <w:rFonts w:hint="eastAsia" w:ascii="宋体" w:hAnsi="宋体" w:eastAsia="宋体" w:cs="宋体"/>
                <w:color w:val="auto"/>
              </w:rPr>
            </w:pPr>
            <w:r>
              <w:rPr>
                <w:rFonts w:hint="eastAsia" w:ascii="宋体" w:hAnsi="宋体" w:eastAsia="宋体" w:cs="宋体"/>
                <w:color w:val="auto"/>
              </w:rPr>
              <w:t>...</w:t>
            </w:r>
          </w:p>
        </w:tc>
        <w:tc>
          <w:tcPr>
            <w:tcW w:w="395" w:type="pct"/>
          </w:tcPr>
          <w:p>
            <w:pPr>
              <w:jc w:val="center"/>
              <w:rPr>
                <w:rFonts w:hint="eastAsia" w:ascii="宋体" w:hAnsi="宋体" w:eastAsia="宋体" w:cs="宋体"/>
                <w:color w:val="auto"/>
              </w:rPr>
            </w:pPr>
            <w:r>
              <w:rPr>
                <w:rFonts w:hint="eastAsia" w:ascii="宋体" w:hAnsi="宋体" w:eastAsia="宋体" w:cs="宋体"/>
                <w:color w:val="auto"/>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8" w:type="pct"/>
          </w:tcPr>
          <w:p>
            <w:pPr>
              <w:jc w:val="center"/>
              <w:rPr>
                <w:rFonts w:hint="eastAsia" w:ascii="宋体" w:hAnsi="宋体" w:eastAsia="宋体" w:cs="宋体"/>
                <w:color w:val="auto"/>
              </w:rPr>
            </w:pPr>
            <w:r>
              <w:rPr>
                <w:rFonts w:hint="eastAsia" w:ascii="宋体" w:hAnsi="宋体" w:eastAsia="宋体" w:cs="宋体"/>
                <w:color w:val="auto"/>
              </w:rPr>
              <w:t>CMD_CLASS</w:t>
            </w:r>
          </w:p>
        </w:tc>
        <w:tc>
          <w:tcPr>
            <w:tcW w:w="881" w:type="pct"/>
          </w:tcPr>
          <w:p>
            <w:pPr>
              <w:jc w:val="center"/>
              <w:rPr>
                <w:rFonts w:hint="eastAsia" w:ascii="宋体" w:hAnsi="宋体" w:eastAsia="宋体" w:cs="宋体"/>
                <w:color w:val="auto"/>
              </w:rPr>
            </w:pPr>
            <w:r>
              <w:rPr>
                <w:rFonts w:hint="eastAsia" w:ascii="宋体" w:hAnsi="宋体" w:eastAsia="宋体" w:cs="宋体"/>
                <w:color w:val="auto"/>
              </w:rPr>
              <w:t>CMD_ID</w:t>
            </w:r>
          </w:p>
        </w:tc>
        <w:tc>
          <w:tcPr>
            <w:tcW w:w="915" w:type="pct"/>
            <w:gridSpan w:val="2"/>
          </w:tcPr>
          <w:p>
            <w:pPr>
              <w:jc w:val="center"/>
              <w:rPr>
                <w:rFonts w:hint="eastAsia" w:ascii="宋体" w:hAnsi="宋体" w:eastAsia="宋体" w:cs="宋体"/>
                <w:color w:val="auto"/>
              </w:rPr>
            </w:pPr>
            <w:r>
              <w:rPr>
                <w:rFonts w:hint="eastAsia" w:ascii="宋体" w:hAnsi="宋体" w:eastAsia="宋体" w:cs="宋体"/>
                <w:color w:val="auto"/>
              </w:rPr>
              <w:t>长度</w:t>
            </w:r>
          </w:p>
        </w:tc>
        <w:tc>
          <w:tcPr>
            <w:tcW w:w="1903" w:type="pct"/>
            <w:gridSpan w:val="6"/>
          </w:tcPr>
          <w:p>
            <w:pPr>
              <w:jc w:val="center"/>
              <w:rPr>
                <w:rFonts w:hint="eastAsia" w:ascii="宋体" w:hAnsi="宋体" w:eastAsia="宋体" w:cs="宋体"/>
                <w:color w:val="auto"/>
              </w:rPr>
            </w:pPr>
            <w:r>
              <w:rPr>
                <w:rFonts w:hint="eastAsia" w:ascii="宋体" w:hAnsi="宋体" w:eastAsia="宋体" w:cs="宋体"/>
                <w:color w:val="auto"/>
              </w:rPr>
              <w:t>数据</w:t>
            </w:r>
          </w:p>
        </w:tc>
      </w:tr>
    </w:tbl>
    <w:p>
      <w:pPr>
        <w:rPr>
          <w:rFonts w:hint="eastAsia" w:ascii="宋体" w:hAnsi="宋体" w:eastAsia="宋体" w:cs="宋体"/>
          <w:color w:val="auto"/>
        </w:rPr>
      </w:pPr>
      <w:r>
        <w:rPr>
          <w:rFonts w:hint="eastAsia" w:ascii="宋体" w:hAnsi="宋体" w:eastAsia="宋体" w:cs="宋体"/>
          <w:color w:val="auto"/>
        </w:rPr>
        <w:t>Receive</w:t>
      </w:r>
    </w:p>
    <w:tbl>
      <w:tblPr>
        <w:tblStyle w:val="2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2"/>
        <w:gridCol w:w="1387"/>
        <w:gridCol w:w="721"/>
        <w:gridCol w:w="719"/>
        <w:gridCol w:w="1403"/>
        <w:gridCol w:w="677"/>
        <w:gridCol w:w="948"/>
        <w:gridCol w:w="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8"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814"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423"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422"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823" w:type="pct"/>
          </w:tcPr>
          <w:p>
            <w:pPr>
              <w:jc w:val="center"/>
              <w:rPr>
                <w:rFonts w:hint="eastAsia" w:ascii="宋体" w:hAnsi="宋体" w:eastAsia="宋体" w:cs="宋体"/>
                <w:color w:val="auto"/>
              </w:rPr>
            </w:pPr>
            <w:r>
              <w:rPr>
                <w:rFonts w:hint="eastAsia" w:ascii="宋体" w:hAnsi="宋体" w:eastAsia="宋体" w:cs="宋体"/>
                <w:color w:val="auto"/>
              </w:rPr>
              <w:t>4</w:t>
            </w:r>
          </w:p>
        </w:tc>
        <w:tc>
          <w:tcPr>
            <w:tcW w:w="397" w:type="pct"/>
          </w:tcPr>
          <w:p>
            <w:pPr>
              <w:jc w:val="center"/>
              <w:rPr>
                <w:rFonts w:hint="eastAsia" w:ascii="宋体" w:hAnsi="宋体" w:eastAsia="宋体" w:cs="宋体"/>
                <w:color w:val="auto"/>
              </w:rPr>
            </w:pPr>
            <w:r>
              <w:rPr>
                <w:rFonts w:hint="eastAsia" w:ascii="宋体" w:hAnsi="宋体" w:eastAsia="宋体" w:cs="宋体"/>
                <w:color w:val="auto"/>
              </w:rPr>
              <w:t>5</w:t>
            </w:r>
          </w:p>
        </w:tc>
        <w:tc>
          <w:tcPr>
            <w:tcW w:w="55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w:t>
            </w:r>
          </w:p>
        </w:tc>
        <w:tc>
          <w:tcPr>
            <w:tcW w:w="363" w:type="pct"/>
          </w:tcPr>
          <w:p>
            <w:pPr>
              <w:jc w:val="center"/>
              <w:rPr>
                <w:rFonts w:hint="eastAsia" w:ascii="宋体" w:hAnsi="宋体" w:eastAsia="宋体" w:cs="宋体"/>
                <w:color w:val="auto"/>
              </w:rPr>
            </w:pPr>
            <w:r>
              <w:rPr>
                <w:rFonts w:hint="eastAsia" w:ascii="宋体" w:hAnsi="宋体" w:eastAsia="宋体" w:cs="宋体"/>
                <w:color w:val="auto"/>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8" w:type="pct"/>
          </w:tcPr>
          <w:p>
            <w:pPr>
              <w:jc w:val="center"/>
              <w:rPr>
                <w:rFonts w:hint="eastAsia" w:ascii="宋体" w:hAnsi="宋体" w:eastAsia="宋体" w:cs="宋体"/>
                <w:color w:val="auto"/>
              </w:rPr>
            </w:pPr>
            <w:r>
              <w:rPr>
                <w:rFonts w:hint="eastAsia" w:ascii="宋体" w:hAnsi="宋体" w:eastAsia="宋体" w:cs="宋体"/>
                <w:color w:val="auto"/>
              </w:rPr>
              <w:t>CMD_CLASS</w:t>
            </w:r>
          </w:p>
        </w:tc>
        <w:tc>
          <w:tcPr>
            <w:tcW w:w="814" w:type="pct"/>
          </w:tcPr>
          <w:p>
            <w:pPr>
              <w:jc w:val="center"/>
              <w:rPr>
                <w:rFonts w:hint="eastAsia" w:ascii="宋体" w:hAnsi="宋体" w:eastAsia="宋体" w:cs="宋体"/>
                <w:color w:val="auto"/>
              </w:rPr>
            </w:pPr>
            <w:r>
              <w:rPr>
                <w:rFonts w:hint="eastAsia" w:ascii="宋体" w:hAnsi="宋体" w:eastAsia="宋体" w:cs="宋体"/>
                <w:color w:val="auto"/>
              </w:rPr>
              <w:t>CMD_ID</w:t>
            </w:r>
          </w:p>
        </w:tc>
        <w:tc>
          <w:tcPr>
            <w:tcW w:w="845" w:type="pct"/>
            <w:gridSpan w:val="2"/>
          </w:tcPr>
          <w:p>
            <w:pPr>
              <w:jc w:val="center"/>
              <w:rPr>
                <w:rFonts w:hint="eastAsia" w:ascii="宋体" w:hAnsi="宋体" w:eastAsia="宋体" w:cs="宋体"/>
                <w:color w:val="auto"/>
              </w:rPr>
            </w:pPr>
            <w:r>
              <w:rPr>
                <w:rFonts w:hint="eastAsia" w:ascii="宋体" w:hAnsi="宋体" w:eastAsia="宋体" w:cs="宋体"/>
                <w:color w:val="auto"/>
              </w:rPr>
              <w:t>长度</w:t>
            </w:r>
          </w:p>
        </w:tc>
        <w:tc>
          <w:tcPr>
            <w:tcW w:w="823" w:type="pct"/>
          </w:tcPr>
          <w:p>
            <w:pPr>
              <w:jc w:val="center"/>
              <w:rPr>
                <w:rFonts w:hint="eastAsia" w:ascii="宋体" w:hAnsi="宋体" w:eastAsia="宋体" w:cs="宋体"/>
                <w:color w:val="auto"/>
              </w:rPr>
            </w:pPr>
            <w:r>
              <w:rPr>
                <w:rFonts w:hint="eastAsia" w:ascii="宋体" w:hAnsi="宋体" w:eastAsia="宋体" w:cs="宋体"/>
                <w:color w:val="auto"/>
              </w:rPr>
              <w:t>状态</w:t>
            </w:r>
          </w:p>
        </w:tc>
        <w:tc>
          <w:tcPr>
            <w:tcW w:w="1317" w:type="pct"/>
            <w:gridSpan w:val="3"/>
          </w:tcPr>
          <w:p>
            <w:pPr>
              <w:jc w:val="center"/>
              <w:rPr>
                <w:rFonts w:hint="eastAsia" w:ascii="宋体" w:hAnsi="宋体" w:eastAsia="宋体" w:cs="宋体"/>
                <w:color w:val="auto"/>
              </w:rPr>
            </w:pPr>
            <w:r>
              <w:rPr>
                <w:rFonts w:hint="eastAsia" w:ascii="宋体" w:hAnsi="宋体" w:eastAsia="宋体" w:cs="宋体"/>
                <w:color w:val="auto"/>
              </w:rPr>
              <w:t>数据</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长度：</w:t>
      </w:r>
      <w:r>
        <w:rPr>
          <w:rFonts w:hint="eastAsia" w:ascii="宋体" w:hAnsi="宋体" w:eastAsia="宋体" w:cs="宋体"/>
          <w:color w:val="auto"/>
        </w:rPr>
        <w:tab/>
      </w:r>
      <w:r>
        <w:rPr>
          <w:rFonts w:hint="eastAsia" w:ascii="宋体" w:hAnsi="宋体" w:eastAsia="宋体" w:cs="宋体"/>
          <w:color w:val="auto"/>
        </w:rPr>
        <w:t>低位在前高位在后</w:t>
      </w:r>
    </w:p>
    <w:p>
      <w:pPr>
        <w:rPr>
          <w:rFonts w:hint="eastAsia" w:ascii="宋体" w:hAnsi="宋体" w:eastAsia="宋体" w:cs="宋体"/>
          <w:color w:val="auto"/>
        </w:rPr>
      </w:pPr>
      <w:r>
        <w:rPr>
          <w:rFonts w:hint="eastAsia" w:ascii="宋体" w:hAnsi="宋体" w:eastAsia="宋体" w:cs="宋体"/>
          <w:color w:val="auto"/>
        </w:rPr>
        <w:t>状态：</w:t>
      </w:r>
      <w:r>
        <w:rPr>
          <w:rFonts w:hint="eastAsia" w:ascii="宋体" w:hAnsi="宋体" w:eastAsia="宋体" w:cs="宋体"/>
          <w:color w:val="auto"/>
        </w:rPr>
        <w:tab/>
      </w:r>
      <w:r>
        <w:rPr>
          <w:rFonts w:hint="eastAsia" w:ascii="宋体" w:hAnsi="宋体" w:eastAsia="宋体" w:cs="宋体"/>
          <w:color w:val="auto"/>
        </w:rPr>
        <w:t>0后续还有大数据要接收</w:t>
      </w:r>
    </w:p>
    <w:p>
      <w:pPr>
        <w:rPr>
          <w:rFonts w:hint="eastAsia" w:ascii="宋体" w:hAnsi="宋体" w:eastAsia="宋体" w:cs="宋体"/>
          <w:color w:val="auto"/>
        </w:rPr>
      </w:pPr>
    </w:p>
    <w:p>
      <w:pPr>
        <w:ind w:left="840" w:firstLine="420"/>
        <w:rPr>
          <w:rFonts w:hint="eastAsia" w:ascii="宋体" w:hAnsi="宋体" w:eastAsia="宋体" w:cs="宋体"/>
          <w:color w:val="auto"/>
        </w:rPr>
      </w:pPr>
      <w:r>
        <w:rPr>
          <w:rFonts w:hint="eastAsia" w:ascii="宋体" w:hAnsi="宋体" w:eastAsia="宋体" w:cs="宋体"/>
          <w:color w:val="auto"/>
        </w:rPr>
        <w:t>1成功</w:t>
      </w:r>
    </w:p>
    <w:p>
      <w:pPr>
        <w:ind w:left="840" w:firstLine="420"/>
        <w:rPr>
          <w:rFonts w:hint="eastAsia" w:ascii="宋体" w:hAnsi="宋体" w:eastAsia="宋体" w:cs="宋体"/>
          <w:color w:val="auto"/>
        </w:rPr>
      </w:pPr>
      <w:r>
        <w:rPr>
          <w:rFonts w:hint="eastAsia" w:ascii="宋体" w:hAnsi="宋体" w:eastAsia="宋体" w:cs="宋体"/>
          <w:color w:val="auto"/>
        </w:rPr>
        <w:t>2失败</w:t>
      </w:r>
    </w:p>
    <w:p>
      <w:pPr>
        <w:ind w:left="840" w:firstLine="420"/>
        <w:rPr>
          <w:rFonts w:hint="eastAsia" w:ascii="宋体" w:hAnsi="宋体" w:eastAsia="宋体" w:cs="宋体"/>
          <w:color w:val="auto"/>
        </w:rPr>
      </w:pPr>
      <w:r>
        <w:rPr>
          <w:rFonts w:hint="eastAsia" w:ascii="宋体" w:hAnsi="宋体" w:eastAsia="宋体" w:cs="宋体"/>
          <w:color w:val="auto"/>
        </w:rPr>
        <w:t>3不支持</w:t>
      </w:r>
    </w:p>
    <w:p>
      <w:pPr>
        <w:ind w:left="840" w:firstLine="420"/>
        <w:rPr>
          <w:rFonts w:hint="eastAsia" w:ascii="宋体" w:hAnsi="宋体" w:eastAsia="宋体" w:cs="宋体"/>
          <w:color w:val="auto"/>
        </w:rPr>
      </w:pPr>
      <w:r>
        <w:rPr>
          <w:rFonts w:hint="eastAsia" w:ascii="宋体" w:hAnsi="宋体" w:eastAsia="宋体" w:cs="宋体"/>
          <w:color w:val="auto"/>
        </w:rPr>
        <w:t>。。。后续待定</w:t>
      </w:r>
    </w:p>
    <w:p>
      <w:pPr>
        <w:rPr>
          <w:rFonts w:hint="eastAsia" w:ascii="宋体" w:hAnsi="宋体" w:eastAsia="宋体" w:cs="宋体"/>
          <w:color w:val="auto"/>
        </w:rPr>
      </w:pPr>
      <w:r>
        <w:rPr>
          <w:rFonts w:hint="eastAsia" w:ascii="宋体" w:hAnsi="宋体" w:eastAsia="宋体" w:cs="宋体"/>
          <w:color w:val="auto"/>
        </w:rPr>
        <w:t>数据：</w:t>
      </w:r>
      <w:r>
        <w:rPr>
          <w:rFonts w:hint="eastAsia" w:ascii="宋体" w:hAnsi="宋体" w:eastAsia="宋体" w:cs="宋体"/>
          <w:color w:val="auto"/>
        </w:rPr>
        <w:tab/>
      </w:r>
      <w:r>
        <w:rPr>
          <w:rFonts w:hint="eastAsia" w:ascii="宋体" w:hAnsi="宋体" w:eastAsia="宋体" w:cs="宋体"/>
          <w:color w:val="auto"/>
        </w:rPr>
        <w:tab/>
      </w:r>
      <w:r>
        <w:rPr>
          <w:rFonts w:hint="eastAsia" w:ascii="宋体" w:hAnsi="宋体" w:eastAsia="宋体" w:cs="宋体"/>
          <w:color w:val="auto"/>
        </w:rPr>
        <w:t>接收的数据。</w:t>
      </w:r>
    </w:p>
    <w:p>
      <w:pPr>
        <w:rPr>
          <w:rFonts w:hint="eastAsia" w:ascii="宋体" w:hAnsi="宋体" w:eastAsia="宋体" w:cs="宋体"/>
          <w:color w:val="auto"/>
        </w:rPr>
      </w:pPr>
      <w:r>
        <w:rPr>
          <w:rFonts w:hint="eastAsia" w:ascii="宋体" w:hAnsi="宋体" w:eastAsia="宋体" w:cs="宋体"/>
          <w:color w:val="auto"/>
        </w:rPr>
        <w:t>发送跟获取前面0-4为固定数据，之后的有需要就有回</w:t>
      </w:r>
    </w:p>
    <w:p>
      <w:pPr>
        <w:ind w:left="840" w:firstLine="420"/>
        <w:rPr>
          <w:rFonts w:hint="eastAsia" w:ascii="宋体" w:hAnsi="宋体" w:eastAsia="宋体" w:cs="宋体"/>
          <w:color w:val="auto"/>
        </w:rPr>
      </w:pPr>
    </w:p>
    <w:p>
      <w:pPr>
        <w:ind w:left="840" w:firstLine="420"/>
        <w:rPr>
          <w:rFonts w:hint="eastAsia" w:ascii="宋体" w:hAnsi="宋体" w:eastAsia="宋体" w:cs="宋体"/>
          <w:color w:val="auto"/>
        </w:rPr>
      </w:pPr>
    </w:p>
    <w:p>
      <w:pPr>
        <w:pStyle w:val="3"/>
        <w:rPr>
          <w:rFonts w:hint="eastAsia" w:ascii="宋体" w:hAnsi="宋体" w:eastAsia="宋体" w:cs="宋体"/>
          <w:color w:val="auto"/>
        </w:rPr>
      </w:pPr>
      <w:bookmarkStart w:id="20" w:name="_Toc5795"/>
      <w:bookmarkStart w:id="21" w:name="_Toc90301289"/>
      <w:bookmarkStart w:id="22" w:name="_Toc93070541"/>
      <w:bookmarkStart w:id="23" w:name="_Toc22232"/>
      <w:bookmarkStart w:id="24" w:name="_Toc1722534916"/>
      <w:bookmarkStart w:id="25" w:name="_Toc25011"/>
      <w:bookmarkStart w:id="26" w:name="_Toc78895084"/>
      <w:bookmarkStart w:id="27" w:name="_Toc10347"/>
      <w:r>
        <w:rPr>
          <w:rFonts w:hint="eastAsia" w:ascii="宋体" w:hAnsi="宋体" w:eastAsia="宋体" w:cs="宋体"/>
          <w:color w:val="auto"/>
        </w:rPr>
        <w:t>数据长度&gt;20byte</w:t>
      </w:r>
      <w:bookmarkEnd w:id="20"/>
      <w:bookmarkEnd w:id="21"/>
      <w:bookmarkEnd w:id="22"/>
      <w:bookmarkEnd w:id="23"/>
      <w:bookmarkEnd w:id="24"/>
      <w:bookmarkEnd w:id="25"/>
      <w:bookmarkEnd w:id="26"/>
      <w:bookmarkEnd w:id="27"/>
    </w:p>
    <w:p>
      <w:pPr>
        <w:rPr>
          <w:rFonts w:hint="eastAsia" w:ascii="宋体" w:hAnsi="宋体" w:eastAsia="宋体" w:cs="宋体"/>
          <w:color w:val="auto"/>
        </w:rPr>
      </w:pPr>
      <w:r>
        <w:rPr>
          <w:rFonts w:hint="eastAsia" w:ascii="宋体" w:hAnsi="宋体" w:eastAsia="宋体" w:cs="宋体"/>
          <w:color w:val="auto"/>
        </w:rPr>
        <w:t xml:space="preserve">1.多包协议收发数据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846"/>
        <w:gridCol w:w="1300"/>
        <w:gridCol w:w="566"/>
        <w:gridCol w:w="566"/>
        <w:gridCol w:w="601"/>
        <w:gridCol w:w="1056"/>
        <w:gridCol w:w="1685"/>
        <w:gridCol w:w="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2~5</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6</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7</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8~9</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10~11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CMD_CLASS</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CMD_ID</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所有数据的长度</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状态</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类型</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序号</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 xml:space="preserve">CRC16校验 </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最后一个数据包的长度</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数据</w:t>
            </w:r>
          </w:p>
        </w:tc>
      </w:tr>
    </w:tbl>
    <w:p>
      <w:pPr>
        <w:rPr>
          <w:rFonts w:hint="eastAsia" w:ascii="宋体" w:hAnsi="宋体" w:eastAsia="宋体" w:cs="宋体"/>
          <w:color w:val="auto"/>
        </w:rPr>
      </w:pPr>
    </w:p>
    <w:tbl>
      <w:tblPr>
        <w:tblStyle w:val="25"/>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2"/>
        <w:gridCol w:w="977"/>
        <w:gridCol w:w="703"/>
        <w:gridCol w:w="567"/>
        <w:gridCol w:w="5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574"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413"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333"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2938" w:type="pct"/>
          </w:tcPr>
          <w:p>
            <w:pPr>
              <w:jc w:val="center"/>
              <w:rPr>
                <w:rFonts w:hint="eastAsia" w:ascii="宋体" w:hAnsi="宋体" w:eastAsia="宋体" w:cs="宋体"/>
                <w:color w:val="auto"/>
              </w:rPr>
            </w:pPr>
            <w:r>
              <w:rPr>
                <w:rFonts w:hint="eastAsia" w:ascii="宋体" w:hAnsi="宋体" w:eastAsia="宋体" w:cs="宋体"/>
                <w:color w:val="auto"/>
              </w:rPr>
              <w:t>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pct"/>
          </w:tcPr>
          <w:p>
            <w:pPr>
              <w:jc w:val="center"/>
              <w:rPr>
                <w:rFonts w:hint="eastAsia" w:ascii="宋体" w:hAnsi="宋体" w:eastAsia="宋体" w:cs="宋体"/>
                <w:color w:val="auto"/>
              </w:rPr>
            </w:pPr>
            <w:r>
              <w:rPr>
                <w:rFonts w:hint="eastAsia" w:ascii="宋体" w:hAnsi="宋体" w:eastAsia="宋体" w:cs="宋体"/>
                <w:color w:val="auto"/>
              </w:rPr>
              <w:t>CMD_CLASS</w:t>
            </w:r>
          </w:p>
        </w:tc>
        <w:tc>
          <w:tcPr>
            <w:tcW w:w="574" w:type="pct"/>
          </w:tcPr>
          <w:p>
            <w:pPr>
              <w:jc w:val="center"/>
              <w:rPr>
                <w:rFonts w:hint="eastAsia" w:ascii="宋体" w:hAnsi="宋体" w:eastAsia="宋体" w:cs="宋体"/>
                <w:color w:val="auto"/>
              </w:rPr>
            </w:pPr>
            <w:r>
              <w:rPr>
                <w:rFonts w:hint="eastAsia" w:ascii="宋体" w:hAnsi="宋体" w:eastAsia="宋体" w:cs="宋体"/>
                <w:color w:val="auto"/>
              </w:rPr>
              <w:t>CMD_ID</w:t>
            </w:r>
          </w:p>
        </w:tc>
        <w:tc>
          <w:tcPr>
            <w:tcW w:w="746" w:type="pct"/>
            <w:gridSpan w:val="2"/>
          </w:tcPr>
          <w:p>
            <w:pPr>
              <w:jc w:val="center"/>
              <w:rPr>
                <w:rFonts w:hint="eastAsia" w:ascii="宋体" w:hAnsi="宋体" w:eastAsia="宋体" w:cs="宋体"/>
                <w:color w:val="auto"/>
              </w:rPr>
            </w:pPr>
            <w:r>
              <w:rPr>
                <w:rFonts w:hint="eastAsia" w:ascii="宋体" w:hAnsi="宋体" w:eastAsia="宋体" w:cs="宋体"/>
                <w:color w:val="auto"/>
              </w:rPr>
              <w:t>序号</w:t>
            </w:r>
          </w:p>
        </w:tc>
        <w:tc>
          <w:tcPr>
            <w:tcW w:w="2938" w:type="pct"/>
          </w:tcPr>
          <w:p>
            <w:pPr>
              <w:jc w:val="center"/>
              <w:rPr>
                <w:rFonts w:hint="eastAsia" w:ascii="宋体" w:hAnsi="宋体" w:eastAsia="宋体" w:cs="宋体"/>
                <w:color w:val="auto"/>
              </w:rPr>
            </w:pPr>
            <w:r>
              <w:rPr>
                <w:rFonts w:hint="eastAsia" w:ascii="宋体" w:hAnsi="宋体" w:eastAsia="宋体" w:cs="宋体"/>
                <w:color w:val="auto"/>
              </w:rPr>
              <w:t>数据</w:t>
            </w:r>
          </w:p>
        </w:tc>
      </w:tr>
    </w:tbl>
    <w:p>
      <w:pPr>
        <w:rPr>
          <w:rFonts w:hint="eastAsia" w:ascii="宋体" w:hAnsi="宋体" w:eastAsia="宋体" w:cs="宋体"/>
          <w:color w:val="auto"/>
          <w:lang w:val="en-US" w:eastAsia="zh-Hans"/>
        </w:rPr>
      </w:pPr>
    </w:p>
    <w:p>
      <w:pPr>
        <w:pStyle w:val="3"/>
        <w:rPr>
          <w:rFonts w:hint="eastAsia" w:ascii="宋体" w:hAnsi="宋体" w:eastAsia="宋体" w:cs="宋体"/>
          <w:color w:val="auto"/>
        </w:rPr>
      </w:pPr>
      <w:bookmarkStart w:id="28" w:name="_Toc31856"/>
      <w:bookmarkStart w:id="29" w:name="_Toc9966"/>
      <w:bookmarkStart w:id="30" w:name="_Toc24517"/>
      <w:bookmarkStart w:id="31" w:name="_Toc23270"/>
      <w:r>
        <w:rPr>
          <w:rFonts w:hint="eastAsia" w:ascii="宋体" w:hAnsi="宋体" w:eastAsia="宋体" w:cs="宋体"/>
          <w:color w:val="auto"/>
          <w:lang w:val="en-US" w:eastAsia="zh-Hans"/>
        </w:rPr>
        <w:t>数据长度不限</w:t>
      </w:r>
      <w:bookmarkEnd w:id="28"/>
      <w:bookmarkEnd w:id="29"/>
      <w:bookmarkEnd w:id="30"/>
      <w:bookmarkEnd w:id="31"/>
    </w:p>
    <w:p>
      <w:pPr>
        <w:pStyle w:val="4"/>
        <w:rPr>
          <w:rFonts w:hint="eastAsia"/>
          <w:lang w:val="en-US" w:eastAsia="zh-CN"/>
        </w:rPr>
      </w:pPr>
      <w:bookmarkStart w:id="32" w:name="_Toc11516"/>
      <w:bookmarkStart w:id="33" w:name="_Toc4232"/>
      <w:bookmarkStart w:id="34" w:name="_Toc27041"/>
      <w:bookmarkStart w:id="35" w:name="_Toc5725"/>
      <w:r>
        <w:rPr>
          <w:rFonts w:hint="eastAsia"/>
          <w:lang w:val="en-US" w:eastAsia="zh-CN"/>
        </w:rPr>
        <w:t>消息结构</w:t>
      </w:r>
      <w:bookmarkEnd w:id="32"/>
      <w:bookmarkEnd w:id="33"/>
      <w:bookmarkEnd w:id="34"/>
      <w:bookmarkEnd w:id="35"/>
    </w:p>
    <w:p>
      <w:pPr>
        <w:widowControl/>
        <w:jc w:val="left"/>
        <w:rPr>
          <w:rFonts w:hint="eastAsia" w:ascii="宋体" w:hAnsi="宋体" w:eastAsia="宋体" w:cs="宋体"/>
          <w:color w:val="auto"/>
          <w:lang w:val="en-US" w:eastAsia="zh-CN"/>
        </w:rPr>
      </w:pPr>
      <w:r>
        <w:rPr>
          <w:rFonts w:hint="eastAsia" w:ascii="宋体" w:hAnsi="宋体" w:eastAsia="宋体" w:cs="宋体"/>
          <w:color w:val="000000"/>
          <w:kern w:val="0"/>
          <w:sz w:val="21"/>
          <w:szCs w:val="21"/>
          <w:lang w:val="en-US" w:eastAsia="zh-CN" w:bidi="ar"/>
        </w:rPr>
        <w:t xml:space="preserve">每条消息由消息头、消息体和校验码组成，消息结构图如图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所示：</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eastAsia" w:ascii="宋体" w:hAnsi="宋体" w:eastAsia="宋体" w:cs="宋体"/>
                <w:b/>
                <w:bCs/>
                <w:color w:val="auto"/>
                <w:vertAlign w:val="baseline"/>
                <w:lang w:val="en-US" w:eastAsia="zh-CN"/>
              </w:rPr>
            </w:pPr>
            <w:r>
              <w:rPr>
                <w:rFonts w:hint="eastAsia" w:ascii="宋体" w:hAnsi="宋体" w:eastAsia="宋体" w:cs="宋体"/>
                <w:color w:val="auto"/>
                <w:vertAlign w:val="baseline"/>
                <w:lang w:val="en-US" w:eastAsia="zh-CN"/>
              </w:rPr>
              <w:t>消息头</w:t>
            </w:r>
          </w:p>
        </w:tc>
        <w:tc>
          <w:tcPr>
            <w:tcW w:w="2841" w:type="dxa"/>
          </w:tcPr>
          <w:p>
            <w:pPr>
              <w:jc w:val="left"/>
              <w:rPr>
                <w:rFonts w:hint="eastAsia" w:ascii="宋体" w:hAnsi="宋体" w:eastAsia="宋体" w:cs="宋体"/>
                <w:b/>
                <w:bCs/>
                <w:color w:val="auto"/>
                <w:vertAlign w:val="baseline"/>
                <w:lang w:val="en-US" w:eastAsia="zh-CN"/>
              </w:rPr>
            </w:pPr>
            <w:r>
              <w:rPr>
                <w:rFonts w:hint="eastAsia" w:ascii="宋体" w:hAnsi="宋体" w:eastAsia="宋体" w:cs="宋体"/>
                <w:color w:val="auto"/>
                <w:vertAlign w:val="baseline"/>
                <w:lang w:val="en-US" w:eastAsia="zh-CN"/>
              </w:rPr>
              <w:t>消息体</w:t>
            </w:r>
          </w:p>
        </w:tc>
        <w:tc>
          <w:tcPr>
            <w:tcW w:w="2841" w:type="dxa"/>
          </w:tcPr>
          <w:p>
            <w:pPr>
              <w:jc w:val="left"/>
              <w:rPr>
                <w:rFonts w:hint="eastAsia" w:ascii="宋体" w:hAnsi="宋体" w:eastAsia="宋体" w:cs="宋体"/>
                <w:b/>
                <w:bCs/>
                <w:color w:val="auto"/>
                <w:vertAlign w:val="baseline"/>
                <w:lang w:val="en-US" w:eastAsia="zh-CN"/>
              </w:rPr>
            </w:pPr>
            <w:r>
              <w:rPr>
                <w:rFonts w:hint="eastAsia" w:ascii="宋体" w:hAnsi="宋体" w:eastAsia="宋体" w:cs="宋体"/>
                <w:color w:val="auto"/>
                <w:vertAlign w:val="baseline"/>
                <w:lang w:val="en-US" w:eastAsia="zh-CN"/>
              </w:rPr>
              <w:t>校验码</w:t>
            </w:r>
          </w:p>
        </w:tc>
      </w:tr>
    </w:tbl>
    <w:p>
      <w:pPr>
        <w:jc w:val="cente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图1 消息结构图</w:t>
      </w:r>
    </w:p>
    <w:p>
      <w:pPr>
        <w:jc w:val="left"/>
        <w:rPr>
          <w:rFonts w:hint="eastAsia" w:ascii="宋体" w:hAnsi="宋体" w:eastAsia="宋体" w:cs="宋体"/>
          <w:b/>
          <w:bCs/>
          <w:color w:val="auto"/>
          <w:lang w:val="en-US" w:eastAsia="zh-CN"/>
        </w:rPr>
      </w:pPr>
    </w:p>
    <w:p>
      <w:pPr>
        <w:pStyle w:val="4"/>
        <w:rPr>
          <w:rFonts w:hint="default"/>
          <w:lang w:val="en-US" w:eastAsia="zh-CN"/>
        </w:rPr>
      </w:pPr>
      <w:bookmarkStart w:id="36" w:name="_Toc5231"/>
      <w:bookmarkStart w:id="37" w:name="_Toc9999"/>
      <w:bookmarkStart w:id="38" w:name="_Toc32411"/>
      <w:bookmarkStart w:id="39" w:name="_Toc11620"/>
      <w:r>
        <w:rPr>
          <w:rFonts w:hint="eastAsia"/>
          <w:lang w:val="en-US" w:eastAsia="zh-CN"/>
        </w:rPr>
        <w:t>消息头</w:t>
      </w:r>
      <w:bookmarkEnd w:id="36"/>
      <w:bookmarkEnd w:id="37"/>
      <w:bookmarkEnd w:id="38"/>
      <w:bookmarkEnd w:id="39"/>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消息头内容详见表1。</w:t>
      </w:r>
    </w:p>
    <w:p>
      <w:pPr>
        <w:jc w:val="center"/>
        <w:rPr>
          <w:rFonts w:hint="default" w:ascii="宋体" w:hAnsi="宋体" w:eastAsia="宋体" w:cs="宋体"/>
          <w:b/>
          <w:bCs/>
          <w:color w:val="auto"/>
          <w:lang w:val="en-US" w:eastAsia="zh-CN"/>
        </w:rPr>
      </w:pPr>
      <w:r>
        <w:rPr>
          <w:rFonts w:hint="eastAsia" w:ascii="宋体" w:hAnsi="宋体" w:eastAsia="宋体" w:cs="宋体"/>
          <w:b/>
          <w:bCs/>
          <w:color w:val="auto"/>
          <w:lang w:val="en-US" w:eastAsia="zh-CN"/>
        </w:rPr>
        <w:t>表1 消息头内容</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1581"/>
        <w:gridCol w:w="1192"/>
        <w:gridCol w:w="4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shd w:val="clear" w:color="auto" w:fill="auto"/>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起始字节</w:t>
            </w:r>
          </w:p>
        </w:tc>
        <w:tc>
          <w:tcPr>
            <w:tcW w:w="1581" w:type="dxa"/>
            <w:shd w:val="clear" w:color="auto" w:fill="auto"/>
          </w:tcPr>
          <w:p>
            <w:pPr>
              <w:rPr>
                <w:rFonts w:hint="eastAsia"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字段</w:t>
            </w:r>
          </w:p>
        </w:tc>
        <w:tc>
          <w:tcPr>
            <w:tcW w:w="1192" w:type="dxa"/>
            <w:shd w:val="clear" w:color="auto" w:fill="auto"/>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数据类型</w:t>
            </w:r>
          </w:p>
        </w:tc>
        <w:tc>
          <w:tcPr>
            <w:tcW w:w="4591" w:type="dxa"/>
            <w:shd w:val="clear" w:color="auto" w:fill="auto"/>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eastAsia"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0</w:t>
            </w:r>
          </w:p>
        </w:tc>
        <w:tc>
          <w:tcPr>
            <w:tcW w:w="1581"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标识位</w:t>
            </w:r>
          </w:p>
        </w:tc>
        <w:tc>
          <w:tcPr>
            <w:tcW w:w="1192"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BYTE</w:t>
            </w:r>
          </w:p>
        </w:tc>
        <w:tc>
          <w:tcPr>
            <w:tcW w:w="4591"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固定为0xAA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eastAsia"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1</w:t>
            </w:r>
          </w:p>
        </w:tc>
        <w:tc>
          <w:tcPr>
            <w:tcW w:w="1581" w:type="dxa"/>
            <w:vAlign w:val="top"/>
          </w:tcPr>
          <w:p>
            <w:pPr>
              <w:rPr>
                <w:rFonts w:hint="default" w:ascii="宋体" w:hAnsi="宋体" w:eastAsia="宋体" w:cs="宋体"/>
                <w:color w:val="auto"/>
                <w:kern w:val="2"/>
                <w:sz w:val="21"/>
                <w:szCs w:val="24"/>
                <w:vertAlign w:val="baseline"/>
                <w:lang w:val="en-US" w:eastAsia="zh-CN" w:bidi="ar-SA"/>
              </w:rPr>
            </w:pPr>
            <w:r>
              <w:rPr>
                <w:rFonts w:hint="eastAsia" w:ascii="宋体" w:hAnsi="宋体" w:eastAsia="宋体" w:cs="宋体"/>
                <w:color w:val="auto"/>
                <w:vertAlign w:val="baseline"/>
                <w:lang w:val="en-US" w:eastAsia="zh-CN"/>
              </w:rPr>
              <w:t>CMD_ID</w:t>
            </w:r>
          </w:p>
        </w:tc>
        <w:tc>
          <w:tcPr>
            <w:tcW w:w="1192" w:type="dxa"/>
          </w:tcPr>
          <w:p>
            <w:pPr>
              <w:rPr>
                <w:rFonts w:hint="eastAsia" w:ascii="宋体" w:hAnsi="宋体" w:eastAsia="宋体" w:cs="宋体"/>
                <w:color w:val="auto"/>
                <w:vertAlign w:val="baseline"/>
              </w:rPr>
            </w:pPr>
            <w:r>
              <w:rPr>
                <w:rFonts w:hint="eastAsia" w:ascii="宋体" w:hAnsi="宋体" w:eastAsia="宋体" w:cs="宋体"/>
                <w:color w:val="auto"/>
                <w:vertAlign w:val="baseline"/>
                <w:lang w:val="en-US" w:eastAsia="zh-CN"/>
              </w:rPr>
              <w:t>BYTE</w:t>
            </w:r>
          </w:p>
        </w:tc>
        <w:tc>
          <w:tcPr>
            <w:tcW w:w="4591"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命令ID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1158"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2</w:t>
            </w:r>
          </w:p>
        </w:tc>
        <w:tc>
          <w:tcPr>
            <w:tcW w:w="1581"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消息体属性</w:t>
            </w:r>
          </w:p>
        </w:tc>
        <w:tc>
          <w:tcPr>
            <w:tcW w:w="1192"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WORD</w:t>
            </w:r>
          </w:p>
        </w:tc>
        <w:tc>
          <w:tcPr>
            <w:tcW w:w="4591" w:type="dxa"/>
          </w:tcPr>
          <w:p>
            <w:pPr>
              <w:widowControl/>
              <w:jc w:val="left"/>
              <w:rPr>
                <w:rFonts w:hint="default" w:ascii="宋体" w:hAnsi="宋体" w:eastAsia="宋体" w:cs="宋体"/>
                <w:color w:val="auto"/>
                <w:vertAlign w:val="baseline"/>
                <w:lang w:val="en-US"/>
              </w:rPr>
            </w:pPr>
            <w:r>
              <w:rPr>
                <w:rFonts w:hint="eastAsia" w:ascii="宋体" w:hAnsi="宋体" w:eastAsia="宋体" w:cs="宋体"/>
                <w:color w:val="000000"/>
                <w:kern w:val="0"/>
                <w:sz w:val="18"/>
                <w:szCs w:val="18"/>
                <w:lang w:val="en-US" w:eastAsia="zh-CN" w:bidi="ar"/>
              </w:rPr>
              <w:t>消息体属性格式结构图见图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4</w:t>
            </w:r>
          </w:p>
        </w:tc>
        <w:tc>
          <w:tcPr>
            <w:tcW w:w="1581" w:type="dxa"/>
          </w:tcPr>
          <w:p>
            <w:pPr>
              <w:rPr>
                <w:rFonts w:hint="default" w:ascii="宋体" w:hAnsi="宋体" w:eastAsia="宋体" w:cs="宋体"/>
                <w:color w:val="auto"/>
                <w:vertAlign w:val="baseline"/>
                <w:lang w:val="en-US" w:eastAsia="zh-CN"/>
              </w:rPr>
            </w:pPr>
            <w:r>
              <w:rPr>
                <w:rFonts w:hint="eastAsia" w:ascii="宋体" w:hAnsi="宋体" w:eastAsia="宋体" w:cs="宋体"/>
                <w:color w:val="000000"/>
                <w:kern w:val="0"/>
                <w:sz w:val="21"/>
                <w:szCs w:val="21"/>
                <w:lang w:val="en-US" w:eastAsia="zh-CN" w:bidi="ar"/>
              </w:rPr>
              <w:t>消息包封装项</w:t>
            </w:r>
          </w:p>
        </w:tc>
        <w:tc>
          <w:tcPr>
            <w:tcW w:w="1192" w:type="dxa"/>
          </w:tcPr>
          <w:p>
            <w:pPr>
              <w:rPr>
                <w:rFonts w:hint="eastAsia" w:ascii="宋体" w:hAnsi="宋体" w:eastAsia="宋体" w:cs="宋体"/>
                <w:color w:val="auto"/>
                <w:vertAlign w:val="baseline"/>
              </w:rPr>
            </w:pPr>
          </w:p>
        </w:tc>
        <w:tc>
          <w:tcPr>
            <w:tcW w:w="4591" w:type="dxa"/>
          </w:tcPr>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如果消息体属性中相关标识位确定消息分包处理， </w:t>
            </w:r>
          </w:p>
          <w:p>
            <w:pPr>
              <w:widowControl/>
              <w:jc w:val="left"/>
              <w:rPr>
                <w:rFonts w:hint="default" w:ascii="宋体" w:hAnsi="宋体" w:eastAsia="宋体" w:cs="宋体"/>
                <w:color w:val="auto"/>
                <w:vertAlign w:val="baseline"/>
                <w:lang w:val="en-US" w:eastAsia="zh-CN"/>
              </w:rPr>
            </w:pPr>
            <w:r>
              <w:rPr>
                <w:rFonts w:hint="eastAsia" w:ascii="宋体" w:hAnsi="宋体" w:eastAsia="宋体" w:cs="宋体"/>
                <w:color w:val="000000"/>
                <w:kern w:val="0"/>
                <w:sz w:val="18"/>
                <w:szCs w:val="18"/>
                <w:lang w:val="en-US" w:eastAsia="zh-CN" w:bidi="ar"/>
              </w:rPr>
              <w:t>则该项有内容，否则无该项</w:t>
            </w:r>
          </w:p>
        </w:tc>
      </w:tr>
    </w:tbl>
    <w:p>
      <w:pPr>
        <w:rPr>
          <w:rFonts w:hint="eastAsia" w:ascii="宋体" w:hAnsi="宋体" w:eastAsia="宋体" w:cs="宋体"/>
          <w:color w:val="auto"/>
        </w:rPr>
      </w:pPr>
    </w:p>
    <w:p>
      <w:pPr>
        <w:jc w:val="center"/>
        <w:rPr>
          <w:rFonts w:hint="default"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图2消息体属性格式结构图</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2"/>
        <w:gridCol w:w="532"/>
        <w:gridCol w:w="532"/>
        <w:gridCol w:w="532"/>
        <w:gridCol w:w="532"/>
        <w:gridCol w:w="532"/>
        <w:gridCol w:w="533"/>
        <w:gridCol w:w="533"/>
        <w:gridCol w:w="533"/>
        <w:gridCol w:w="533"/>
        <w:gridCol w:w="533"/>
        <w:gridCol w:w="533"/>
        <w:gridCol w:w="533"/>
        <w:gridCol w:w="533"/>
        <w:gridCol w:w="533"/>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15</w:t>
            </w:r>
          </w:p>
        </w:tc>
        <w:tc>
          <w:tcPr>
            <w:tcW w:w="532"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14</w:t>
            </w:r>
          </w:p>
        </w:tc>
        <w:tc>
          <w:tcPr>
            <w:tcW w:w="532"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13</w:t>
            </w:r>
          </w:p>
        </w:tc>
        <w:tc>
          <w:tcPr>
            <w:tcW w:w="532"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12</w:t>
            </w:r>
          </w:p>
        </w:tc>
        <w:tc>
          <w:tcPr>
            <w:tcW w:w="532"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11</w:t>
            </w:r>
          </w:p>
        </w:tc>
        <w:tc>
          <w:tcPr>
            <w:tcW w:w="532"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10</w:t>
            </w:r>
          </w:p>
        </w:tc>
        <w:tc>
          <w:tcPr>
            <w:tcW w:w="533"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9</w:t>
            </w:r>
          </w:p>
        </w:tc>
        <w:tc>
          <w:tcPr>
            <w:tcW w:w="533"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8</w:t>
            </w:r>
          </w:p>
        </w:tc>
        <w:tc>
          <w:tcPr>
            <w:tcW w:w="533"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7</w:t>
            </w:r>
          </w:p>
        </w:tc>
        <w:tc>
          <w:tcPr>
            <w:tcW w:w="533"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6</w:t>
            </w:r>
          </w:p>
        </w:tc>
        <w:tc>
          <w:tcPr>
            <w:tcW w:w="533"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5</w:t>
            </w:r>
          </w:p>
        </w:tc>
        <w:tc>
          <w:tcPr>
            <w:tcW w:w="533"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4</w:t>
            </w:r>
          </w:p>
        </w:tc>
        <w:tc>
          <w:tcPr>
            <w:tcW w:w="533"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3</w:t>
            </w:r>
          </w:p>
        </w:tc>
        <w:tc>
          <w:tcPr>
            <w:tcW w:w="533"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2</w:t>
            </w:r>
          </w:p>
        </w:tc>
        <w:tc>
          <w:tcPr>
            <w:tcW w:w="533"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1</w:t>
            </w:r>
          </w:p>
        </w:tc>
        <w:tc>
          <w:tcPr>
            <w:tcW w:w="533" w:type="dxa"/>
          </w:tcPr>
          <w:p>
            <w:pP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jc w:val="cente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分包</w:t>
            </w:r>
          </w:p>
        </w:tc>
        <w:tc>
          <w:tcPr>
            <w:tcW w:w="2660" w:type="dxa"/>
            <w:gridSpan w:val="5"/>
          </w:tcPr>
          <w:p>
            <w:pPr>
              <w:jc w:val="cente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预留</w:t>
            </w:r>
          </w:p>
        </w:tc>
        <w:tc>
          <w:tcPr>
            <w:tcW w:w="5330" w:type="dxa"/>
            <w:gridSpan w:val="10"/>
          </w:tcPr>
          <w:p>
            <w:pPr>
              <w:jc w:val="center"/>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消息长度</w:t>
            </w:r>
          </w:p>
        </w:tc>
      </w:tr>
    </w:tbl>
    <w:p>
      <w:pPr>
        <w:rPr>
          <w:rFonts w:hint="eastAsia" w:ascii="宋体" w:hAnsi="宋体" w:eastAsia="宋体" w:cs="宋体"/>
          <w:color w:val="000000"/>
          <w:kern w:val="0"/>
          <w:sz w:val="18"/>
          <w:szCs w:val="18"/>
          <w:lang w:val="en-US" w:eastAsia="zh-CN" w:bidi="ar"/>
        </w:rPr>
      </w:pPr>
    </w:p>
    <w:p>
      <w:pPr>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分包： </w:t>
      </w:r>
    </w:p>
    <w:p>
      <w:pPr>
        <w:keepNext w:val="0"/>
        <w:keepLines w:val="0"/>
        <w:widowControl/>
        <w:suppressLineNumbers w:val="0"/>
        <w:ind w:firstLine="42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当消息体属性中第 </w:t>
      </w:r>
      <w:r>
        <w:rPr>
          <w:rFonts w:hint="default" w:ascii="Times New Roman" w:hAnsi="Times New Roman" w:eastAsia="宋体" w:cs="Times New Roman"/>
          <w:color w:val="000000"/>
          <w:kern w:val="0"/>
          <w:sz w:val="21"/>
          <w:szCs w:val="21"/>
          <w:lang w:val="en-US" w:eastAsia="zh-CN" w:bidi="ar"/>
        </w:rPr>
        <w:t>1</w:t>
      </w:r>
      <w:r>
        <w:rPr>
          <w:rFonts w:hint="eastAsia" w:ascii="Times New Roman" w:hAnsi="Times New Roman" w:eastAsia="宋体" w:cs="Times New Roman"/>
          <w:color w:val="000000"/>
          <w:kern w:val="0"/>
          <w:sz w:val="21"/>
          <w:szCs w:val="21"/>
          <w:lang w:val="en-US" w:eastAsia="zh-CN" w:bidi="ar"/>
        </w:rPr>
        <w:t>5</w:t>
      </w:r>
      <w:r>
        <w:rPr>
          <w:rFonts w:hint="default" w:ascii="Times New Roman" w:hAnsi="Times New Roman" w:eastAsia="宋体" w:cs="Times New Roman"/>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位为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时表示消息体为长消息，进行分包发送处理，具体分包信息由消息包封装项决定,消息包封装项内容见表 2；若第 </w:t>
      </w:r>
      <w:r>
        <w:rPr>
          <w:rFonts w:hint="default" w:ascii="Times New Roman" w:hAnsi="Times New Roman" w:eastAsia="宋体" w:cs="Times New Roman"/>
          <w:color w:val="000000"/>
          <w:kern w:val="0"/>
          <w:sz w:val="21"/>
          <w:szCs w:val="21"/>
          <w:lang w:val="en-US" w:eastAsia="zh-CN" w:bidi="ar"/>
        </w:rPr>
        <w:t>1</w:t>
      </w:r>
      <w:r>
        <w:rPr>
          <w:rFonts w:hint="eastAsia" w:ascii="Times New Roman" w:hAnsi="Times New Roman" w:eastAsia="宋体" w:cs="Times New Roman"/>
          <w:color w:val="000000"/>
          <w:kern w:val="0"/>
          <w:sz w:val="21"/>
          <w:szCs w:val="21"/>
          <w:lang w:val="en-US" w:eastAsia="zh-CN" w:bidi="ar"/>
        </w:rPr>
        <w:t>5</w:t>
      </w:r>
      <w:r>
        <w:rPr>
          <w:rFonts w:hint="default" w:ascii="Times New Roman" w:hAnsi="Times New Roman" w:eastAsia="宋体" w:cs="Times New Roman"/>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位为 </w:t>
      </w:r>
      <w:r>
        <w:rPr>
          <w:rFonts w:hint="default" w:ascii="Times New Roman" w:hAnsi="Times New Roman" w:eastAsia="宋体" w:cs="Times New Roman"/>
          <w:color w:val="000000"/>
          <w:kern w:val="0"/>
          <w:sz w:val="21"/>
          <w:szCs w:val="21"/>
          <w:lang w:val="en-US" w:eastAsia="zh-CN" w:bidi="ar"/>
        </w:rPr>
        <w:t>0</w:t>
      </w:r>
      <w:r>
        <w:rPr>
          <w:rFonts w:hint="eastAsia" w:ascii="宋体" w:hAnsi="宋体" w:eastAsia="宋体" w:cs="宋体"/>
          <w:color w:val="000000"/>
          <w:kern w:val="0"/>
          <w:sz w:val="21"/>
          <w:szCs w:val="21"/>
          <w:lang w:val="en-US" w:eastAsia="zh-CN" w:bidi="ar"/>
        </w:rPr>
        <w:t xml:space="preserve">，则消息头中无消息包封装项字段。 </w:t>
      </w:r>
    </w:p>
    <w:p>
      <w:pPr>
        <w:rPr>
          <w:rFonts w:hint="eastAsia" w:ascii="宋体" w:hAnsi="宋体" w:eastAsia="宋体" w:cs="宋体"/>
          <w:color w:val="auto"/>
        </w:rPr>
      </w:pPr>
    </w:p>
    <w:p>
      <w:pPr>
        <w:keepNext w:val="0"/>
        <w:keepLines w:val="0"/>
        <w:widowControl/>
        <w:suppressLineNumbers w:val="0"/>
        <w:jc w:val="center"/>
        <w:rPr>
          <w:b/>
          <w:bCs/>
        </w:rPr>
      </w:pPr>
      <w:r>
        <w:rPr>
          <w:rFonts w:hint="eastAsia" w:ascii="宋体" w:hAnsi="宋体" w:eastAsia="宋体" w:cs="宋体"/>
          <w:b/>
          <w:bCs/>
          <w:color w:val="auto"/>
          <w:lang w:val="en-US" w:eastAsia="zh-CN"/>
        </w:rPr>
        <w:t xml:space="preserve">表2 </w:t>
      </w:r>
      <w:r>
        <w:rPr>
          <w:rFonts w:hint="eastAsia" w:ascii="宋体" w:hAnsi="宋体" w:eastAsia="宋体" w:cs="宋体"/>
          <w:b/>
          <w:bCs/>
          <w:color w:val="000000"/>
          <w:kern w:val="0"/>
          <w:sz w:val="21"/>
          <w:szCs w:val="21"/>
          <w:lang w:val="en-US" w:eastAsia="zh-CN" w:bidi="ar"/>
        </w:rPr>
        <w:t>消息包封装项内容</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607"/>
        <w:gridCol w:w="1181"/>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47"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起始字节</w:t>
            </w:r>
          </w:p>
        </w:tc>
        <w:tc>
          <w:tcPr>
            <w:tcW w:w="1607"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字段</w:t>
            </w:r>
          </w:p>
        </w:tc>
        <w:tc>
          <w:tcPr>
            <w:tcW w:w="1181"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数据类型</w:t>
            </w:r>
          </w:p>
        </w:tc>
        <w:tc>
          <w:tcPr>
            <w:tcW w:w="4586"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0</w:t>
            </w:r>
          </w:p>
        </w:tc>
        <w:tc>
          <w:tcPr>
            <w:tcW w:w="1607"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总包数</w:t>
            </w:r>
          </w:p>
        </w:tc>
        <w:tc>
          <w:tcPr>
            <w:tcW w:w="1181"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WORD</w:t>
            </w:r>
          </w:p>
        </w:tc>
        <w:tc>
          <w:tcPr>
            <w:tcW w:w="4586"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2</w:t>
            </w:r>
          </w:p>
        </w:tc>
        <w:tc>
          <w:tcPr>
            <w:tcW w:w="1607"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包序号</w:t>
            </w:r>
          </w:p>
        </w:tc>
        <w:tc>
          <w:tcPr>
            <w:tcW w:w="1181"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WORD</w:t>
            </w:r>
          </w:p>
        </w:tc>
        <w:tc>
          <w:tcPr>
            <w:tcW w:w="4586" w:type="dxa"/>
          </w:tcPr>
          <w:p>
            <w:pPr>
              <w:rPr>
                <w:rFonts w:hint="default"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&gt;0</w:t>
            </w:r>
          </w:p>
        </w:tc>
      </w:tr>
    </w:tbl>
    <w:p>
      <w:pPr>
        <w:rPr>
          <w:rFonts w:hint="default" w:ascii="宋体" w:hAnsi="宋体" w:eastAsia="宋体" w:cs="宋体"/>
          <w:color w:val="auto"/>
          <w:lang w:val="en-US" w:eastAsia="zh-CN"/>
        </w:rPr>
      </w:pPr>
    </w:p>
    <w:p>
      <w:pPr>
        <w:pStyle w:val="4"/>
        <w:rPr>
          <w:rFonts w:hint="default"/>
          <w:lang w:val="en-US" w:eastAsia="zh-CN"/>
        </w:rPr>
      </w:pPr>
      <w:bookmarkStart w:id="40" w:name="_Toc31729"/>
      <w:bookmarkStart w:id="41" w:name="_Toc31030"/>
      <w:bookmarkStart w:id="42" w:name="_Toc17143"/>
      <w:bookmarkStart w:id="43" w:name="_Toc22016"/>
      <w:r>
        <w:rPr>
          <w:rFonts w:hint="eastAsia"/>
          <w:lang w:val="en-US" w:eastAsia="zh-CN"/>
        </w:rPr>
        <w:t>校验码</w:t>
      </w:r>
      <w:bookmarkEnd w:id="40"/>
      <w:bookmarkEnd w:id="41"/>
      <w:bookmarkEnd w:id="42"/>
      <w:bookmarkEnd w:id="43"/>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校验码指从消息头开始，同后一字节做CRC16校验，直到校验码前一个字节，占用两个字节。 </w:t>
      </w:r>
    </w:p>
    <w:p>
      <w:pPr>
        <w:rPr>
          <w:rFonts w:hint="default"/>
          <w:lang w:val="en-US" w:eastAsia="zh-CN"/>
        </w:rPr>
      </w:pPr>
      <w:r>
        <w:rPr>
          <w:rFonts w:hint="eastAsia"/>
          <w:lang w:val="en-US" w:eastAsia="zh-CN"/>
        </w:rPr>
        <w:t>校验算法如下：</w:t>
      </w:r>
    </w:p>
    <w:p>
      <w:pPr>
        <w:rPr>
          <w:rFonts w:hint="default"/>
          <w:lang w:val="en-US" w:eastAsia="zh-CN"/>
        </w:rPr>
      </w:pP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iCs w:val="0"/>
          <w:caps w:val="0"/>
          <w:color w:val="000000"/>
          <w:spacing w:val="0"/>
          <w:sz w:val="18"/>
          <w:szCs w:val="18"/>
          <w:shd w:val="clear" w:fill="FFFFFF"/>
        </w:rPr>
        <w:t>uint16_t crc16_compute(uint8_t </w:t>
      </w:r>
      <w:r>
        <w:rPr>
          <w:rFonts w:hint="default" w:ascii="Consolas" w:hAnsi="Consolas" w:eastAsia="Consolas" w:cs="Consolas"/>
          <w:b/>
          <w:bCs/>
          <w:i w:val="0"/>
          <w:iCs w:val="0"/>
          <w:caps w:val="0"/>
          <w:color w:val="006699"/>
          <w:spacing w:val="0"/>
          <w:sz w:val="18"/>
          <w:szCs w:val="18"/>
          <w:shd w:val="clear" w:fill="FFFFFF"/>
        </w:rPr>
        <w:t>const</w:t>
      </w:r>
      <w:r>
        <w:rPr>
          <w:rFonts w:hint="default" w:ascii="Consolas" w:hAnsi="Consolas" w:eastAsia="Consolas" w:cs="Consolas"/>
          <w:i w:val="0"/>
          <w:iCs w:val="0"/>
          <w:caps w:val="0"/>
          <w:color w:val="000000"/>
          <w:spacing w:val="0"/>
          <w:sz w:val="18"/>
          <w:szCs w:val="18"/>
          <w:shd w:val="clear" w:fill="FFFFFF"/>
        </w:rPr>
        <w:t> * p_data, uint32_t size)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uint16_t crc =  0xFFFF;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(uint32_t i = 0; i &lt; size; i++)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crc  = ((crc &gt;&gt; 8) | (crc &lt;&lt; 8));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crc ^= p_data[i];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crc ^= ((crc &amp; 0xFF) &gt;&gt; 4);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crc ^= ((crc &lt;&lt; 8) &lt;&lt; 4);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crc ^= (((crc &amp; 0xFF) &lt;&lt; 4) &lt;&lt; 1);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crc;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rPr>
          <w:rFonts w:hint="default"/>
          <w:lang w:val="en-US" w:eastAsia="zh-CN"/>
        </w:rPr>
      </w:pPr>
    </w:p>
    <w:p>
      <w:pPr>
        <w:pStyle w:val="2"/>
        <w:rPr>
          <w:rFonts w:hint="eastAsia" w:ascii="宋体" w:hAnsi="宋体" w:eastAsia="宋体" w:cs="宋体"/>
          <w:color w:val="auto"/>
        </w:rPr>
      </w:pPr>
      <w:bookmarkStart w:id="44" w:name="_Toc90301291"/>
      <w:bookmarkStart w:id="45" w:name="_Toc14849"/>
      <w:bookmarkStart w:id="46" w:name="_Toc78895086"/>
      <w:bookmarkStart w:id="47" w:name="_Toc5295"/>
      <w:bookmarkStart w:id="48" w:name="_Toc93070542"/>
      <w:bookmarkStart w:id="49" w:name="_Toc1825392580"/>
      <w:bookmarkStart w:id="50" w:name="_Toc23420"/>
      <w:bookmarkStart w:id="51" w:name="_Toc2327"/>
      <w:r>
        <w:rPr>
          <w:rFonts w:hint="eastAsia" w:ascii="宋体" w:hAnsi="宋体" w:eastAsia="宋体" w:cs="宋体"/>
          <w:color w:val="auto"/>
        </w:rPr>
        <w:t>功能命令</w:t>
      </w:r>
      <w:bookmarkEnd w:id="44"/>
      <w:bookmarkEnd w:id="45"/>
      <w:bookmarkEnd w:id="46"/>
      <w:bookmarkEnd w:id="47"/>
      <w:bookmarkEnd w:id="48"/>
      <w:bookmarkEnd w:id="49"/>
      <w:bookmarkEnd w:id="50"/>
      <w:bookmarkEnd w:id="51"/>
    </w:p>
    <w:p>
      <w:pPr>
        <w:pStyle w:val="3"/>
        <w:rPr>
          <w:rFonts w:hint="eastAsia" w:ascii="宋体" w:hAnsi="宋体" w:eastAsia="宋体" w:cs="宋体"/>
          <w:color w:val="auto"/>
        </w:rPr>
      </w:pPr>
      <w:bookmarkStart w:id="52" w:name="_Toc421711018"/>
      <w:bookmarkStart w:id="53" w:name="_Toc8850"/>
      <w:bookmarkStart w:id="54" w:name="_Toc26081"/>
      <w:bookmarkStart w:id="55" w:name="_Toc78895087"/>
      <w:bookmarkStart w:id="56" w:name="_Toc93070543"/>
      <w:bookmarkStart w:id="57" w:name="_Toc16230"/>
      <w:bookmarkStart w:id="58" w:name="_Toc13738"/>
      <w:bookmarkStart w:id="59" w:name="_Toc90301292"/>
      <w:r>
        <w:rPr>
          <w:rFonts w:hint="eastAsia" w:ascii="宋体" w:hAnsi="宋体" w:eastAsia="宋体" w:cs="宋体"/>
          <w:color w:val="auto"/>
        </w:rPr>
        <w:t>设备相关 0x00</w:t>
      </w:r>
      <w:bookmarkEnd w:id="52"/>
      <w:bookmarkEnd w:id="53"/>
      <w:bookmarkEnd w:id="54"/>
      <w:bookmarkEnd w:id="55"/>
      <w:bookmarkEnd w:id="56"/>
      <w:bookmarkEnd w:id="57"/>
      <w:bookmarkEnd w:id="58"/>
      <w:bookmarkEnd w:id="59"/>
    </w:p>
    <w:p>
      <w:pPr>
        <w:pStyle w:val="4"/>
        <w:rPr>
          <w:rFonts w:hint="eastAsia" w:ascii="宋体" w:hAnsi="宋体" w:eastAsia="宋体" w:cs="宋体"/>
          <w:color w:val="auto"/>
        </w:rPr>
      </w:pPr>
      <w:bookmarkStart w:id="60" w:name="_Toc3062"/>
      <w:bookmarkStart w:id="61" w:name="_Toc90301293"/>
      <w:bookmarkStart w:id="62" w:name="_Toc93070544"/>
      <w:bookmarkStart w:id="63" w:name="_Toc22474"/>
      <w:bookmarkStart w:id="64" w:name="_Toc78895088"/>
      <w:bookmarkStart w:id="65" w:name="_Toc16147"/>
      <w:bookmarkStart w:id="66" w:name="_Toc10976"/>
      <w:r>
        <w:rPr>
          <w:rFonts w:hint="eastAsia" w:ascii="宋体" w:hAnsi="宋体" w:eastAsia="宋体" w:cs="宋体"/>
          <w:color w:val="auto"/>
        </w:rPr>
        <w:t>获取设备名称0x00</w:t>
      </w:r>
      <w:bookmarkEnd w:id="60"/>
      <w:bookmarkEnd w:id="61"/>
      <w:bookmarkEnd w:id="62"/>
      <w:bookmarkEnd w:id="63"/>
      <w:bookmarkEnd w:id="64"/>
      <w:bookmarkEnd w:id="65"/>
      <w:bookmarkEnd w:id="66"/>
    </w:p>
    <w:p>
      <w:pPr>
        <w:rPr>
          <w:rFonts w:hint="eastAsia" w:ascii="宋体" w:hAnsi="宋体" w:eastAsia="宋体" w:cs="宋体"/>
          <w:color w:val="auto"/>
        </w:rPr>
      </w:pPr>
      <w:r>
        <w:rPr>
          <w:rFonts w:hint="eastAsia" w:ascii="宋体" w:hAnsi="宋体" w:eastAsia="宋体" w:cs="宋体"/>
          <w:color w:val="auto"/>
        </w:rPr>
        <w:t>APP发送</w:t>
      </w:r>
    </w:p>
    <w:tbl>
      <w:tblPr>
        <w:tblStyle w:val="25"/>
        <w:tblW w:w="278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9"/>
        <w:gridCol w:w="1325"/>
        <w:gridCol w:w="1054"/>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9"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1395"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1109"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1105" w:type="pct"/>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1395"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1109" w:type="pct"/>
          </w:tcPr>
          <w:p>
            <w:pPr>
              <w:jc w:val="center"/>
              <w:rPr>
                <w:rFonts w:hint="eastAsia" w:ascii="宋体" w:hAnsi="宋体" w:eastAsia="宋体" w:cs="宋体"/>
                <w:color w:val="auto"/>
              </w:rPr>
            </w:pPr>
            <w:r>
              <w:rPr>
                <w:rFonts w:hint="eastAsia" w:ascii="宋体" w:hAnsi="宋体" w:eastAsia="宋体" w:cs="宋体"/>
                <w:color w:val="auto"/>
              </w:rPr>
              <w:t>0x04</w:t>
            </w:r>
          </w:p>
        </w:tc>
        <w:tc>
          <w:tcPr>
            <w:tcW w:w="1105" w:type="pct"/>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402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3"/>
        <w:gridCol w:w="1323"/>
        <w:gridCol w:w="658"/>
        <w:gridCol w:w="658"/>
        <w:gridCol w:w="1245"/>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963"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479"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479"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906" w:type="pct"/>
          </w:tcPr>
          <w:p>
            <w:pPr>
              <w:jc w:val="center"/>
              <w:rPr>
                <w:rFonts w:hint="eastAsia" w:ascii="宋体" w:hAnsi="宋体" w:eastAsia="宋体" w:cs="宋体"/>
                <w:color w:val="auto"/>
              </w:rPr>
            </w:pPr>
            <w:r>
              <w:rPr>
                <w:rFonts w:hint="eastAsia" w:ascii="宋体" w:hAnsi="宋体" w:eastAsia="宋体" w:cs="宋体"/>
                <w:color w:val="auto"/>
              </w:rPr>
              <w:t>4</w:t>
            </w:r>
          </w:p>
        </w:tc>
        <w:tc>
          <w:tcPr>
            <w:tcW w:w="1206" w:type="pct"/>
          </w:tcPr>
          <w:p>
            <w:pPr>
              <w:jc w:val="center"/>
              <w:rPr>
                <w:rFonts w:hint="eastAsia" w:ascii="宋体" w:hAnsi="宋体" w:eastAsia="宋体" w:cs="宋体"/>
                <w:color w:val="auto"/>
                <w:lang w:val="en-US" w:eastAsia="zh-CN"/>
              </w:rPr>
            </w:pPr>
            <w:r>
              <w:rPr>
                <w:rFonts w:hint="eastAsia" w:ascii="宋体" w:hAnsi="宋体" w:eastAsia="宋体" w:cs="宋体"/>
                <w:color w:val="auto"/>
              </w:rPr>
              <w:t>5</w:t>
            </w:r>
            <w:r>
              <w:rPr>
                <w:rFonts w:hint="eastAsia" w:ascii="宋体" w:hAnsi="宋体" w:eastAsia="宋体" w:cs="宋体"/>
                <w:color w:val="auto"/>
                <w:lang w:val="en-US" w:eastAsia="zh-CN"/>
              </w:rPr>
              <w:t>~N (N&lt;20)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963" w:type="pct"/>
          </w:tcPr>
          <w:p>
            <w:pPr>
              <w:jc w:val="center"/>
              <w:rPr>
                <w:rFonts w:hint="eastAsia" w:ascii="宋体" w:hAnsi="宋体" w:eastAsia="宋体" w:cs="宋体"/>
                <w:color w:val="auto"/>
              </w:rPr>
            </w:pPr>
            <w:r>
              <w:rPr>
                <w:rFonts w:hint="eastAsia" w:ascii="宋体" w:hAnsi="宋体" w:eastAsia="宋体" w:cs="宋体"/>
                <w:color w:val="auto"/>
              </w:rPr>
              <w:t>0x80</w:t>
            </w:r>
          </w:p>
        </w:tc>
        <w:tc>
          <w:tcPr>
            <w:tcW w:w="479" w:type="pct"/>
          </w:tcPr>
          <w:p>
            <w:pPr>
              <w:jc w:val="center"/>
              <w:rPr>
                <w:rFonts w:hint="eastAsia" w:ascii="宋体" w:hAnsi="宋体" w:eastAsia="宋体" w:cs="宋体"/>
                <w:color w:val="auto"/>
                <w:lang w:eastAsia="zh-CN"/>
              </w:rPr>
            </w:pPr>
            <w:r>
              <w:rPr>
                <w:rFonts w:hint="eastAsia" w:ascii="宋体" w:hAnsi="宋体" w:eastAsia="宋体" w:cs="宋体"/>
                <w:color w:val="auto"/>
                <w:highlight w:val="none"/>
                <w:lang w:val="en-US" w:eastAsia="zh-CN"/>
              </w:rPr>
              <w:t>N</w:t>
            </w:r>
          </w:p>
        </w:tc>
        <w:tc>
          <w:tcPr>
            <w:tcW w:w="479"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N</w:t>
            </w:r>
          </w:p>
        </w:tc>
        <w:tc>
          <w:tcPr>
            <w:tcW w:w="906" w:type="pct"/>
          </w:tcPr>
          <w:p>
            <w:pPr>
              <w:jc w:val="center"/>
              <w:rPr>
                <w:rFonts w:hint="eastAsia" w:ascii="宋体" w:hAnsi="宋体" w:eastAsia="宋体" w:cs="宋体"/>
                <w:color w:val="auto"/>
              </w:rPr>
            </w:pPr>
            <w:r>
              <w:rPr>
                <w:rFonts w:hint="eastAsia" w:ascii="宋体" w:hAnsi="宋体" w:eastAsia="宋体" w:cs="宋体"/>
                <w:color w:val="auto"/>
              </w:rPr>
              <w:t>状态</w:t>
            </w:r>
          </w:p>
        </w:tc>
        <w:tc>
          <w:tcPr>
            <w:tcW w:w="1206" w:type="pct"/>
          </w:tcPr>
          <w:p>
            <w:pPr>
              <w:jc w:val="center"/>
              <w:rPr>
                <w:rFonts w:hint="eastAsia" w:ascii="宋体" w:hAnsi="宋体" w:eastAsia="宋体" w:cs="宋体"/>
                <w:color w:val="auto"/>
              </w:rPr>
            </w:pPr>
            <w:r>
              <w:rPr>
                <w:rFonts w:hint="eastAsia" w:ascii="宋体" w:hAnsi="宋体" w:eastAsia="宋体" w:cs="宋体"/>
                <w:color w:val="auto"/>
              </w:rPr>
              <w:t>ascii码</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示例</w:t>
      </w:r>
      <w:r>
        <w:rPr>
          <w:rFonts w:hint="eastAsia" w:ascii="宋体" w:hAnsi="宋体" w:eastAsia="宋体" w:cs="宋体"/>
          <w:color w:val="auto"/>
        </w:rPr>
        <w:tab/>
      </w:r>
      <w:r>
        <w:rPr>
          <w:rFonts w:hint="eastAsia" w:ascii="宋体" w:hAnsi="宋体" w:eastAsia="宋体" w:cs="宋体"/>
          <w:color w:val="auto"/>
        </w:rPr>
        <w:t>P22</w:t>
      </w:r>
    </w:p>
    <w:p>
      <w:pPr>
        <w:rPr>
          <w:rFonts w:hint="eastAsia" w:ascii="宋体" w:hAnsi="宋体" w:eastAsia="宋体" w:cs="宋体"/>
          <w:color w:val="auto"/>
        </w:rPr>
      </w:pPr>
      <w:r>
        <w:rPr>
          <w:rFonts w:hint="eastAsia" w:ascii="宋体" w:hAnsi="宋体" w:eastAsia="宋体" w:cs="宋体"/>
          <w:color w:val="auto"/>
        </w:rPr>
        <w:t>发送：00 00 04 00</w:t>
      </w:r>
    </w:p>
    <w:p>
      <w:pPr>
        <w:rPr>
          <w:rFonts w:hint="eastAsia" w:ascii="宋体" w:hAnsi="宋体" w:eastAsia="宋体" w:cs="宋体"/>
          <w:color w:val="auto"/>
        </w:rPr>
      </w:pPr>
      <w:r>
        <w:rPr>
          <w:rFonts w:hint="eastAsia" w:ascii="宋体" w:hAnsi="宋体" w:eastAsia="宋体" w:cs="宋体"/>
          <w:color w:val="auto"/>
        </w:rPr>
        <w:t>回复：00 80 08 00 01 50 32 32</w:t>
      </w:r>
    </w:p>
    <w:p>
      <w:pPr>
        <w:rPr>
          <w:rFonts w:hint="eastAsia" w:ascii="宋体" w:hAnsi="宋体" w:eastAsia="宋体" w:cs="宋体"/>
          <w:color w:val="auto"/>
        </w:rPr>
      </w:pPr>
    </w:p>
    <w:p>
      <w:pPr>
        <w:pStyle w:val="4"/>
        <w:rPr>
          <w:rFonts w:hint="eastAsia" w:ascii="宋体" w:hAnsi="宋体" w:eastAsia="宋体" w:cs="宋体"/>
          <w:color w:val="auto"/>
        </w:rPr>
      </w:pPr>
      <w:bookmarkStart w:id="67" w:name="_Toc1001044426"/>
      <w:bookmarkStart w:id="68" w:name="_Toc1602"/>
      <w:bookmarkStart w:id="69" w:name="_Toc93070545"/>
      <w:bookmarkStart w:id="70" w:name="_Toc78895089"/>
      <w:bookmarkStart w:id="71" w:name="_Toc18063"/>
      <w:bookmarkStart w:id="72" w:name="_Toc27428"/>
      <w:bookmarkStart w:id="73" w:name="_Toc25043"/>
      <w:bookmarkStart w:id="74" w:name="_Toc90301294"/>
      <w:r>
        <w:rPr>
          <w:rFonts w:hint="eastAsia" w:ascii="宋体" w:hAnsi="宋体" w:eastAsia="宋体" w:cs="宋体"/>
          <w:color w:val="auto"/>
        </w:rPr>
        <w:t>获取固件版本 0x0</w:t>
      </w:r>
      <w:bookmarkEnd w:id="67"/>
      <w:r>
        <w:rPr>
          <w:rFonts w:hint="eastAsia" w:ascii="宋体" w:hAnsi="宋体" w:eastAsia="宋体" w:cs="宋体"/>
          <w:color w:val="auto"/>
        </w:rPr>
        <w:t>2</w:t>
      </w:r>
      <w:bookmarkEnd w:id="68"/>
      <w:bookmarkEnd w:id="69"/>
      <w:bookmarkEnd w:id="70"/>
      <w:bookmarkEnd w:id="71"/>
      <w:bookmarkEnd w:id="72"/>
      <w:bookmarkEnd w:id="73"/>
      <w:bookmarkEnd w:id="74"/>
    </w:p>
    <w:p>
      <w:pPr>
        <w:rPr>
          <w:rFonts w:hint="eastAsia" w:ascii="宋体" w:hAnsi="宋体" w:eastAsia="宋体" w:cs="宋体"/>
          <w:color w:val="auto"/>
        </w:rPr>
      </w:pPr>
      <w:r>
        <w:rPr>
          <w:rFonts w:hint="eastAsia" w:ascii="宋体" w:hAnsi="宋体" w:eastAsia="宋体" w:cs="宋体"/>
          <w:color w:val="auto"/>
        </w:rPr>
        <w:t>APP发送</w:t>
      </w:r>
    </w:p>
    <w:tbl>
      <w:tblPr>
        <w:tblStyle w:val="2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1666"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1666" w:type="pct"/>
          </w:tcPr>
          <w:p>
            <w:pPr>
              <w:jc w:val="center"/>
              <w:rPr>
                <w:rFonts w:hint="eastAsia" w:ascii="宋体" w:hAnsi="宋体" w:eastAsia="宋体" w:cs="宋体"/>
                <w:color w:val="auto"/>
              </w:rPr>
            </w:pPr>
            <w:r>
              <w:rPr>
                <w:rFonts w:hint="eastAsia" w:ascii="宋体" w:hAnsi="宋体" w:eastAsia="宋体" w:cs="宋体"/>
                <w:color w:val="auto"/>
              </w:rPr>
              <w:t>0x02</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0x04</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9"/>
        <w:gridCol w:w="1307"/>
        <w:gridCol w:w="653"/>
        <w:gridCol w:w="653"/>
        <w:gridCol w:w="1232"/>
        <w:gridCol w:w="3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767"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383"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383"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723" w:type="pct"/>
          </w:tcPr>
          <w:p>
            <w:pPr>
              <w:jc w:val="center"/>
              <w:rPr>
                <w:rFonts w:hint="eastAsia" w:ascii="宋体" w:hAnsi="宋体" w:eastAsia="宋体" w:cs="宋体"/>
                <w:color w:val="auto"/>
              </w:rPr>
            </w:pPr>
            <w:r>
              <w:rPr>
                <w:rFonts w:hint="eastAsia" w:ascii="宋体" w:hAnsi="宋体" w:eastAsia="宋体" w:cs="宋体"/>
                <w:color w:val="auto"/>
              </w:rPr>
              <w:t>4</w:t>
            </w:r>
          </w:p>
        </w:tc>
        <w:tc>
          <w:tcPr>
            <w:tcW w:w="1977" w:type="pct"/>
          </w:tcPr>
          <w:p>
            <w:pPr>
              <w:jc w:val="center"/>
              <w:rPr>
                <w:rFonts w:hint="eastAsia" w:ascii="宋体" w:hAnsi="宋体" w:eastAsia="宋体" w:cs="宋体"/>
                <w:color w:val="auto"/>
              </w:rPr>
            </w:pPr>
            <w:r>
              <w:rPr>
                <w:rFonts w:hint="eastAsia" w:ascii="宋体" w:hAnsi="宋体" w:eastAsia="宋体" w:cs="宋体"/>
                <w:color w:val="auto"/>
              </w:rPr>
              <w:t>5~n(N &lt;=15)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8"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767" w:type="pct"/>
          </w:tcPr>
          <w:p>
            <w:pPr>
              <w:jc w:val="center"/>
              <w:rPr>
                <w:rFonts w:hint="eastAsia" w:ascii="宋体" w:hAnsi="宋体" w:eastAsia="宋体" w:cs="宋体"/>
                <w:color w:val="auto"/>
              </w:rPr>
            </w:pPr>
            <w:r>
              <w:rPr>
                <w:rFonts w:hint="eastAsia" w:ascii="宋体" w:hAnsi="宋体" w:eastAsia="宋体" w:cs="宋体"/>
                <w:color w:val="auto"/>
              </w:rPr>
              <w:t>0x82</w:t>
            </w:r>
          </w:p>
        </w:tc>
        <w:tc>
          <w:tcPr>
            <w:tcW w:w="383"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0xN</w:t>
            </w:r>
          </w:p>
        </w:tc>
        <w:tc>
          <w:tcPr>
            <w:tcW w:w="383"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0xN</w:t>
            </w:r>
          </w:p>
        </w:tc>
        <w:tc>
          <w:tcPr>
            <w:tcW w:w="723" w:type="pct"/>
          </w:tcPr>
          <w:p>
            <w:pPr>
              <w:jc w:val="center"/>
              <w:rPr>
                <w:rFonts w:hint="eastAsia" w:ascii="宋体" w:hAnsi="宋体" w:eastAsia="宋体" w:cs="宋体"/>
                <w:color w:val="auto"/>
              </w:rPr>
            </w:pPr>
            <w:r>
              <w:rPr>
                <w:rFonts w:hint="eastAsia" w:ascii="宋体" w:hAnsi="宋体" w:eastAsia="宋体" w:cs="宋体"/>
                <w:color w:val="auto"/>
              </w:rPr>
              <w:t>状态</w:t>
            </w:r>
          </w:p>
        </w:tc>
        <w:tc>
          <w:tcPr>
            <w:tcW w:w="1977" w:type="pct"/>
          </w:tcPr>
          <w:p>
            <w:pPr>
              <w:jc w:val="center"/>
              <w:rPr>
                <w:rFonts w:hint="eastAsia" w:ascii="宋体" w:hAnsi="宋体" w:eastAsia="宋体" w:cs="宋体"/>
                <w:color w:val="auto"/>
              </w:rPr>
            </w:pPr>
            <w:r>
              <w:rPr>
                <w:rFonts w:hint="eastAsia" w:ascii="宋体" w:hAnsi="宋体" w:eastAsia="宋体" w:cs="宋体"/>
                <w:color w:val="auto"/>
              </w:rPr>
              <w:t>版本号（Utf-8字符串</w:t>
            </w:r>
            <w:r>
              <w:rPr>
                <w:rFonts w:hint="eastAsia" w:ascii="宋体" w:hAnsi="宋体" w:eastAsia="宋体" w:cs="宋体"/>
                <w:color w:val="auto"/>
                <w:lang w:val="en-US" w:eastAsia="zh-CN"/>
              </w:rPr>
              <w:t>包含结束符</w:t>
            </w:r>
            <w:r>
              <w:rPr>
                <w:rFonts w:hint="eastAsia" w:ascii="宋体" w:hAnsi="宋体" w:eastAsia="宋体" w:cs="宋体"/>
                <w:color w:val="auto"/>
              </w:rPr>
              <w:t>）</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 xml:space="preserve">版本：如当前版本为 BYM-V2.2 则 </w:t>
      </w:r>
    </w:p>
    <w:p>
      <w:pPr>
        <w:rPr>
          <w:rFonts w:hint="eastAsia" w:ascii="宋体" w:hAnsi="宋体" w:eastAsia="宋体" w:cs="宋体"/>
          <w:color w:val="auto"/>
        </w:rPr>
      </w:pPr>
      <w:r>
        <w:rPr>
          <w:rFonts w:hint="eastAsia" w:ascii="宋体" w:hAnsi="宋体" w:eastAsia="宋体" w:cs="宋体"/>
          <w:color w:val="auto"/>
        </w:rPr>
        <w:t>示例</w:t>
      </w:r>
      <w:r>
        <w:rPr>
          <w:rFonts w:hint="eastAsia" w:ascii="宋体" w:hAnsi="宋体" w:eastAsia="宋体" w:cs="宋体"/>
          <w:color w:val="auto"/>
        </w:rPr>
        <w:tab/>
      </w:r>
    </w:p>
    <w:p>
      <w:pPr>
        <w:rPr>
          <w:rFonts w:hint="eastAsia" w:ascii="宋体" w:hAnsi="宋体" w:eastAsia="宋体" w:cs="宋体"/>
          <w:color w:val="auto"/>
        </w:rPr>
      </w:pPr>
      <w:r>
        <w:rPr>
          <w:rFonts w:hint="eastAsia" w:ascii="宋体" w:hAnsi="宋体" w:eastAsia="宋体" w:cs="宋体"/>
          <w:color w:val="auto"/>
        </w:rPr>
        <w:t>发送：00 02 04 00</w:t>
      </w:r>
    </w:p>
    <w:p>
      <w:pPr>
        <w:rPr>
          <w:rFonts w:hint="eastAsia" w:ascii="宋体" w:hAnsi="宋体" w:eastAsia="宋体" w:cs="宋体"/>
          <w:color w:val="auto"/>
        </w:rPr>
      </w:pPr>
      <w:r>
        <w:rPr>
          <w:rFonts w:hint="eastAsia" w:ascii="宋体" w:hAnsi="宋体" w:eastAsia="宋体" w:cs="宋体"/>
          <w:color w:val="auto"/>
        </w:rPr>
        <w:t>回复：00 82 0E 00 01 42 59 4D 2D 56 32 2E 32 00</w:t>
      </w:r>
    </w:p>
    <w:p>
      <w:pPr>
        <w:rPr>
          <w:rFonts w:hint="eastAsia" w:ascii="宋体" w:hAnsi="宋体" w:eastAsia="宋体" w:cs="宋体"/>
          <w:color w:val="auto"/>
        </w:rPr>
      </w:pPr>
    </w:p>
    <w:p>
      <w:pPr>
        <w:pStyle w:val="4"/>
        <w:rPr>
          <w:rFonts w:hint="eastAsia" w:ascii="宋体" w:hAnsi="宋体" w:eastAsia="宋体" w:cs="宋体"/>
          <w:color w:val="auto"/>
        </w:rPr>
      </w:pPr>
      <w:bookmarkStart w:id="75" w:name="_Toc14494"/>
      <w:bookmarkStart w:id="76" w:name="_Toc10668"/>
      <w:bookmarkStart w:id="77" w:name="_Toc93070546"/>
      <w:bookmarkStart w:id="78" w:name="_Toc2733"/>
      <w:bookmarkStart w:id="79" w:name="_Toc78895090"/>
      <w:bookmarkStart w:id="80" w:name="_Toc90301295"/>
      <w:bookmarkStart w:id="81" w:name="_Toc5536"/>
      <w:r>
        <w:rPr>
          <w:rFonts w:hint="eastAsia" w:ascii="宋体" w:hAnsi="宋体" w:eastAsia="宋体" w:cs="宋体"/>
          <w:color w:val="auto"/>
        </w:rPr>
        <w:t>获取序列号0x04</w:t>
      </w:r>
      <w:bookmarkEnd w:id="75"/>
      <w:bookmarkEnd w:id="76"/>
      <w:bookmarkEnd w:id="77"/>
      <w:bookmarkEnd w:id="78"/>
      <w:bookmarkEnd w:id="79"/>
      <w:bookmarkEnd w:id="80"/>
      <w:bookmarkEnd w:id="81"/>
    </w:p>
    <w:p>
      <w:pPr>
        <w:rPr>
          <w:rFonts w:hint="eastAsia" w:ascii="宋体" w:hAnsi="宋体" w:eastAsia="宋体" w:cs="宋体"/>
          <w:color w:val="auto"/>
        </w:rPr>
      </w:pPr>
      <w:r>
        <w:rPr>
          <w:rFonts w:hint="eastAsia" w:ascii="宋体" w:hAnsi="宋体" w:eastAsia="宋体" w:cs="宋体"/>
          <w:color w:val="auto"/>
        </w:rPr>
        <w:t>APP发送</w:t>
      </w:r>
    </w:p>
    <w:tbl>
      <w:tblPr>
        <w:tblStyle w:val="2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1666"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1666" w:type="pct"/>
          </w:tcPr>
          <w:p>
            <w:pPr>
              <w:jc w:val="center"/>
              <w:rPr>
                <w:rFonts w:hint="eastAsia" w:ascii="宋体" w:hAnsi="宋体" w:eastAsia="宋体" w:cs="宋体"/>
                <w:color w:val="auto"/>
              </w:rPr>
            </w:pPr>
            <w:r>
              <w:rPr>
                <w:rFonts w:hint="eastAsia" w:ascii="宋体" w:hAnsi="宋体" w:eastAsia="宋体" w:cs="宋体"/>
                <w:color w:val="auto"/>
              </w:rPr>
              <w:t>0x04</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0x04</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402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3"/>
        <w:gridCol w:w="1050"/>
        <w:gridCol w:w="928"/>
        <w:gridCol w:w="658"/>
        <w:gridCol w:w="1245"/>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765"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676"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479"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907" w:type="pct"/>
          </w:tcPr>
          <w:p>
            <w:pPr>
              <w:jc w:val="center"/>
              <w:rPr>
                <w:rFonts w:hint="eastAsia" w:ascii="宋体" w:hAnsi="宋体" w:eastAsia="宋体" w:cs="宋体"/>
                <w:color w:val="auto"/>
              </w:rPr>
            </w:pPr>
            <w:r>
              <w:rPr>
                <w:rFonts w:hint="eastAsia" w:ascii="宋体" w:hAnsi="宋体" w:eastAsia="宋体" w:cs="宋体"/>
                <w:color w:val="auto"/>
              </w:rPr>
              <w:t>4</w:t>
            </w:r>
          </w:p>
        </w:tc>
        <w:tc>
          <w:tcPr>
            <w:tcW w:w="1206" w:type="pct"/>
          </w:tcPr>
          <w:p>
            <w:pPr>
              <w:jc w:val="center"/>
              <w:rPr>
                <w:rFonts w:hint="eastAsia" w:ascii="宋体" w:hAnsi="宋体" w:eastAsia="宋体" w:cs="宋体"/>
                <w:color w:val="auto"/>
                <w:lang w:val="en-US" w:eastAsia="zh-CN"/>
              </w:rPr>
            </w:pPr>
            <w:r>
              <w:rPr>
                <w:rFonts w:hint="eastAsia" w:ascii="宋体" w:hAnsi="宋体" w:eastAsia="宋体" w:cs="宋体"/>
                <w:color w:val="auto"/>
              </w:rPr>
              <w:t>5</w:t>
            </w:r>
            <w:r>
              <w:rPr>
                <w:rFonts w:hint="eastAsia" w:ascii="宋体" w:hAnsi="宋体" w:eastAsia="宋体" w:cs="宋体"/>
                <w:color w:val="auto"/>
                <w:lang w:val="en-US" w:eastAsia="zh-CN"/>
              </w:rPr>
              <w:t>~N(N&lt;20)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765" w:type="pct"/>
          </w:tcPr>
          <w:p>
            <w:pPr>
              <w:jc w:val="center"/>
              <w:rPr>
                <w:rFonts w:hint="eastAsia" w:ascii="宋体" w:hAnsi="宋体" w:eastAsia="宋体" w:cs="宋体"/>
                <w:color w:val="auto"/>
              </w:rPr>
            </w:pPr>
            <w:r>
              <w:rPr>
                <w:rFonts w:hint="eastAsia" w:ascii="宋体" w:hAnsi="宋体" w:eastAsia="宋体" w:cs="宋体"/>
                <w:color w:val="auto"/>
              </w:rPr>
              <w:t>0x84</w:t>
            </w:r>
          </w:p>
        </w:tc>
        <w:tc>
          <w:tcPr>
            <w:tcW w:w="67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0xN</w:t>
            </w:r>
          </w:p>
        </w:tc>
        <w:tc>
          <w:tcPr>
            <w:tcW w:w="479"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0xN</w:t>
            </w:r>
          </w:p>
        </w:tc>
        <w:tc>
          <w:tcPr>
            <w:tcW w:w="907" w:type="pct"/>
          </w:tcPr>
          <w:p>
            <w:pPr>
              <w:jc w:val="center"/>
              <w:rPr>
                <w:rFonts w:hint="eastAsia" w:ascii="宋体" w:hAnsi="宋体" w:eastAsia="宋体" w:cs="宋体"/>
                <w:color w:val="auto"/>
              </w:rPr>
            </w:pPr>
            <w:r>
              <w:rPr>
                <w:rFonts w:hint="eastAsia" w:ascii="宋体" w:hAnsi="宋体" w:eastAsia="宋体" w:cs="宋体"/>
                <w:color w:val="auto"/>
              </w:rPr>
              <w:t>状态</w:t>
            </w:r>
          </w:p>
        </w:tc>
        <w:tc>
          <w:tcPr>
            <w:tcW w:w="1206" w:type="pct"/>
          </w:tcPr>
          <w:p>
            <w:pPr>
              <w:jc w:val="center"/>
              <w:rPr>
                <w:rFonts w:hint="eastAsia" w:ascii="宋体" w:hAnsi="宋体" w:eastAsia="宋体" w:cs="宋体"/>
                <w:color w:val="auto"/>
              </w:rPr>
            </w:pPr>
            <w:r>
              <w:rPr>
                <w:rFonts w:hint="eastAsia" w:ascii="宋体" w:hAnsi="宋体" w:eastAsia="宋体" w:cs="宋体"/>
                <w:color w:val="auto"/>
              </w:rPr>
              <w:t>ascii码</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示例</w:t>
      </w:r>
      <w:r>
        <w:rPr>
          <w:rFonts w:hint="eastAsia" w:ascii="宋体" w:hAnsi="宋体" w:eastAsia="宋体" w:cs="宋体"/>
          <w:color w:val="auto"/>
        </w:rPr>
        <w:tab/>
      </w:r>
    </w:p>
    <w:p>
      <w:pPr>
        <w:rPr>
          <w:rFonts w:hint="eastAsia" w:ascii="宋体" w:hAnsi="宋体" w:eastAsia="宋体" w:cs="宋体"/>
          <w:color w:val="auto"/>
        </w:rPr>
      </w:pPr>
      <w:r>
        <w:rPr>
          <w:rFonts w:hint="eastAsia" w:ascii="宋体" w:hAnsi="宋体" w:eastAsia="宋体" w:cs="宋体"/>
          <w:color w:val="auto"/>
        </w:rPr>
        <w:t>CHP222106230001</w:t>
      </w:r>
    </w:p>
    <w:p>
      <w:pPr>
        <w:rPr>
          <w:rFonts w:hint="eastAsia" w:ascii="宋体" w:hAnsi="宋体" w:eastAsia="宋体" w:cs="宋体"/>
          <w:color w:val="auto"/>
        </w:rPr>
      </w:pPr>
      <w:r>
        <w:rPr>
          <w:rFonts w:hint="eastAsia" w:ascii="宋体" w:hAnsi="宋体" w:eastAsia="宋体" w:cs="宋体"/>
          <w:color w:val="auto"/>
        </w:rPr>
        <w:t>发送：00 04 04 00</w:t>
      </w:r>
    </w:p>
    <w:p>
      <w:pPr>
        <w:rPr>
          <w:rFonts w:hint="eastAsia" w:ascii="宋体" w:hAnsi="宋体" w:eastAsia="宋体" w:cs="宋体"/>
          <w:color w:val="auto"/>
        </w:rPr>
      </w:pPr>
      <w:r>
        <w:rPr>
          <w:rFonts w:hint="eastAsia" w:ascii="宋体" w:hAnsi="宋体" w:eastAsia="宋体" w:cs="宋体"/>
          <w:color w:val="auto"/>
        </w:rPr>
        <w:t>回复：00 84 14 00 01 43 48 50 32 32 32 31 30 36 32 33 30 30 30 31</w:t>
      </w:r>
    </w:p>
    <w:p>
      <w:pPr>
        <w:rPr>
          <w:rFonts w:hint="eastAsia" w:ascii="宋体" w:hAnsi="宋体" w:eastAsia="宋体" w:cs="宋体"/>
          <w:color w:val="auto"/>
        </w:rPr>
      </w:pPr>
    </w:p>
    <w:p>
      <w:pPr>
        <w:pStyle w:val="4"/>
        <w:rPr>
          <w:rFonts w:hint="eastAsia" w:ascii="宋体" w:hAnsi="宋体" w:eastAsia="宋体" w:cs="宋体"/>
          <w:color w:val="auto"/>
        </w:rPr>
      </w:pPr>
      <w:bookmarkStart w:id="82" w:name="_Toc1166777184"/>
      <w:bookmarkStart w:id="83" w:name="_Toc78895091"/>
      <w:bookmarkStart w:id="84" w:name="_Toc93070547"/>
      <w:bookmarkStart w:id="85" w:name="_Toc15178"/>
      <w:bookmarkStart w:id="86" w:name="_Toc12970"/>
      <w:bookmarkStart w:id="87" w:name="_Toc14896"/>
      <w:bookmarkStart w:id="88" w:name="_Toc90301296"/>
      <w:bookmarkStart w:id="89" w:name="_Toc12243"/>
      <w:r>
        <w:rPr>
          <w:rFonts w:hint="eastAsia" w:ascii="宋体" w:hAnsi="宋体" w:eastAsia="宋体" w:cs="宋体"/>
          <w:color w:val="auto"/>
        </w:rPr>
        <w:t>获取mac 0x0</w:t>
      </w:r>
      <w:bookmarkEnd w:id="82"/>
      <w:r>
        <w:rPr>
          <w:rFonts w:hint="eastAsia" w:ascii="宋体" w:hAnsi="宋体" w:eastAsia="宋体" w:cs="宋体"/>
          <w:color w:val="auto"/>
        </w:rPr>
        <w:t>6</w:t>
      </w:r>
      <w:bookmarkEnd w:id="83"/>
      <w:bookmarkEnd w:id="84"/>
      <w:bookmarkEnd w:id="85"/>
      <w:bookmarkEnd w:id="86"/>
      <w:bookmarkEnd w:id="87"/>
      <w:bookmarkEnd w:id="88"/>
      <w:bookmarkEnd w:id="89"/>
    </w:p>
    <w:p>
      <w:pPr>
        <w:rPr>
          <w:rFonts w:hint="eastAsia" w:ascii="宋体" w:hAnsi="宋体" w:eastAsia="宋体" w:cs="宋体"/>
          <w:color w:val="auto"/>
        </w:rPr>
      </w:pPr>
      <w:r>
        <w:rPr>
          <w:rFonts w:hint="eastAsia" w:ascii="宋体" w:hAnsi="宋体" w:eastAsia="宋体" w:cs="宋体"/>
          <w:color w:val="auto"/>
        </w:rPr>
        <w:t>APP发送</w:t>
      </w:r>
    </w:p>
    <w:tbl>
      <w:tblPr>
        <w:tblStyle w:val="25"/>
        <w:tblW w:w="172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734"/>
        <w:gridCol w:w="734"/>
        <w:gridCol w:w="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249"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1249"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1249"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1251" w:type="pct"/>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249"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1249" w:type="pct"/>
          </w:tcPr>
          <w:p>
            <w:pPr>
              <w:jc w:val="center"/>
              <w:rPr>
                <w:rFonts w:hint="eastAsia" w:ascii="宋体" w:hAnsi="宋体" w:eastAsia="宋体" w:cs="宋体"/>
                <w:color w:val="auto"/>
              </w:rPr>
            </w:pPr>
            <w:r>
              <w:rPr>
                <w:rFonts w:hint="eastAsia" w:ascii="宋体" w:hAnsi="宋体" w:eastAsia="宋体" w:cs="宋体"/>
                <w:color w:val="auto"/>
              </w:rPr>
              <w:t>0x06</w:t>
            </w:r>
          </w:p>
        </w:tc>
        <w:tc>
          <w:tcPr>
            <w:tcW w:w="1249" w:type="pct"/>
          </w:tcPr>
          <w:p>
            <w:pPr>
              <w:jc w:val="center"/>
              <w:rPr>
                <w:rFonts w:hint="eastAsia" w:ascii="宋体" w:hAnsi="宋体" w:eastAsia="宋体" w:cs="宋体"/>
                <w:color w:val="auto"/>
              </w:rPr>
            </w:pPr>
            <w:r>
              <w:rPr>
                <w:rFonts w:hint="eastAsia" w:ascii="宋体" w:hAnsi="宋体" w:eastAsia="宋体" w:cs="宋体"/>
                <w:color w:val="auto"/>
              </w:rPr>
              <w:t>0x04</w:t>
            </w:r>
          </w:p>
        </w:tc>
        <w:tc>
          <w:tcPr>
            <w:tcW w:w="1251" w:type="pct"/>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1"/>
        <w:gridCol w:w="672"/>
        <w:gridCol w:w="636"/>
        <w:gridCol w:w="636"/>
        <w:gridCol w:w="859"/>
        <w:gridCol w:w="839"/>
        <w:gridCol w:w="839"/>
        <w:gridCol w:w="839"/>
        <w:gridCol w:w="839"/>
        <w:gridCol w:w="839"/>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6"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676"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461"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461"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902"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890" w:type="dxa"/>
          </w:tcPr>
          <w:p>
            <w:pPr>
              <w:jc w:val="center"/>
              <w:rPr>
                <w:rFonts w:hint="eastAsia" w:ascii="宋体" w:hAnsi="宋体" w:eastAsia="宋体" w:cs="宋体"/>
                <w:color w:val="auto"/>
              </w:rPr>
            </w:pPr>
            <w:r>
              <w:rPr>
                <w:rFonts w:hint="eastAsia" w:ascii="宋体" w:hAnsi="宋体" w:eastAsia="宋体" w:cs="宋体"/>
                <w:color w:val="auto"/>
              </w:rPr>
              <w:t>5</w:t>
            </w:r>
          </w:p>
        </w:tc>
        <w:tc>
          <w:tcPr>
            <w:tcW w:w="890" w:type="dxa"/>
          </w:tcPr>
          <w:p>
            <w:pPr>
              <w:jc w:val="center"/>
              <w:rPr>
                <w:rFonts w:hint="eastAsia" w:ascii="宋体" w:hAnsi="宋体" w:eastAsia="宋体" w:cs="宋体"/>
                <w:color w:val="auto"/>
              </w:rPr>
            </w:pPr>
            <w:r>
              <w:rPr>
                <w:rFonts w:hint="eastAsia" w:ascii="宋体" w:hAnsi="宋体" w:eastAsia="宋体" w:cs="宋体"/>
                <w:color w:val="auto"/>
              </w:rPr>
              <w:t>6</w:t>
            </w:r>
          </w:p>
        </w:tc>
        <w:tc>
          <w:tcPr>
            <w:tcW w:w="890" w:type="dxa"/>
          </w:tcPr>
          <w:p>
            <w:pPr>
              <w:jc w:val="center"/>
              <w:rPr>
                <w:rFonts w:hint="eastAsia" w:ascii="宋体" w:hAnsi="宋体" w:eastAsia="宋体" w:cs="宋体"/>
                <w:color w:val="auto"/>
              </w:rPr>
            </w:pPr>
            <w:r>
              <w:rPr>
                <w:rFonts w:hint="eastAsia" w:ascii="宋体" w:hAnsi="宋体" w:eastAsia="宋体" w:cs="宋体"/>
                <w:color w:val="auto"/>
              </w:rPr>
              <w:t>7</w:t>
            </w:r>
          </w:p>
        </w:tc>
        <w:tc>
          <w:tcPr>
            <w:tcW w:w="890" w:type="dxa"/>
          </w:tcPr>
          <w:p>
            <w:pPr>
              <w:jc w:val="center"/>
              <w:rPr>
                <w:rFonts w:hint="eastAsia" w:ascii="宋体" w:hAnsi="宋体" w:eastAsia="宋体" w:cs="宋体"/>
                <w:color w:val="auto"/>
              </w:rPr>
            </w:pPr>
            <w:r>
              <w:rPr>
                <w:rFonts w:hint="eastAsia" w:ascii="宋体" w:hAnsi="宋体" w:eastAsia="宋体" w:cs="宋体"/>
                <w:color w:val="auto"/>
              </w:rPr>
              <w:t>8</w:t>
            </w:r>
          </w:p>
        </w:tc>
        <w:tc>
          <w:tcPr>
            <w:tcW w:w="891" w:type="dxa"/>
          </w:tcPr>
          <w:p>
            <w:pPr>
              <w:jc w:val="center"/>
              <w:rPr>
                <w:rFonts w:hint="eastAsia" w:ascii="宋体" w:hAnsi="宋体" w:eastAsia="宋体" w:cs="宋体"/>
                <w:color w:val="auto"/>
              </w:rPr>
            </w:pPr>
            <w:r>
              <w:rPr>
                <w:rFonts w:hint="eastAsia" w:ascii="宋体" w:hAnsi="宋体" w:eastAsia="宋体" w:cs="宋体"/>
                <w:color w:val="auto"/>
              </w:rPr>
              <w:t>9</w:t>
            </w:r>
          </w:p>
        </w:tc>
        <w:tc>
          <w:tcPr>
            <w:tcW w:w="895" w:type="dxa"/>
          </w:tcPr>
          <w:p>
            <w:pPr>
              <w:jc w:val="center"/>
              <w:rPr>
                <w:rFonts w:hint="eastAsia" w:ascii="宋体" w:hAnsi="宋体" w:eastAsia="宋体" w:cs="宋体"/>
                <w:color w:val="auto"/>
              </w:rPr>
            </w:pPr>
            <w:r>
              <w:rPr>
                <w:rFonts w:hint="eastAsia" w:ascii="宋体" w:hAnsi="宋体" w:eastAsia="宋体" w:cs="宋体"/>
                <w:color w:val="auto"/>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6"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676" w:type="dxa"/>
          </w:tcPr>
          <w:p>
            <w:pPr>
              <w:jc w:val="center"/>
              <w:rPr>
                <w:rFonts w:hint="eastAsia" w:ascii="宋体" w:hAnsi="宋体" w:eastAsia="宋体" w:cs="宋体"/>
                <w:color w:val="auto"/>
              </w:rPr>
            </w:pPr>
            <w:r>
              <w:rPr>
                <w:rFonts w:hint="eastAsia" w:ascii="宋体" w:hAnsi="宋体" w:eastAsia="宋体" w:cs="宋体"/>
                <w:color w:val="auto"/>
              </w:rPr>
              <w:t>0x86</w:t>
            </w:r>
          </w:p>
        </w:tc>
        <w:tc>
          <w:tcPr>
            <w:tcW w:w="461" w:type="dxa"/>
          </w:tcPr>
          <w:p>
            <w:pPr>
              <w:jc w:val="center"/>
              <w:rPr>
                <w:rFonts w:hint="eastAsia" w:ascii="宋体" w:hAnsi="宋体" w:eastAsia="宋体" w:cs="宋体"/>
                <w:color w:val="auto"/>
              </w:rPr>
            </w:pPr>
            <w:r>
              <w:rPr>
                <w:rFonts w:hint="eastAsia" w:ascii="宋体" w:hAnsi="宋体" w:eastAsia="宋体" w:cs="宋体"/>
                <w:color w:val="auto"/>
              </w:rPr>
              <w:t>0x0b</w:t>
            </w:r>
          </w:p>
        </w:tc>
        <w:tc>
          <w:tcPr>
            <w:tcW w:w="461"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902"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5346" w:type="dxa"/>
            <w:gridSpan w:val="6"/>
          </w:tcPr>
          <w:p>
            <w:pPr>
              <w:jc w:val="center"/>
              <w:rPr>
                <w:rFonts w:hint="eastAsia" w:ascii="宋体" w:hAnsi="宋体" w:eastAsia="宋体" w:cs="宋体"/>
                <w:color w:val="auto"/>
              </w:rPr>
            </w:pPr>
            <w:r>
              <w:rPr>
                <w:rFonts w:hint="eastAsia" w:ascii="宋体" w:hAnsi="宋体" w:eastAsia="宋体" w:cs="宋体"/>
                <w:color w:val="auto"/>
              </w:rPr>
              <w:t>6bytemac</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aa：bb：cc：dd：ee：ff</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发送：00 06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回复：00 86 0b 00 01 ff ee dd cc</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bb aa</w:t>
      </w:r>
    </w:p>
    <w:p>
      <w:pPr>
        <w:rPr>
          <w:rFonts w:hint="eastAsia" w:ascii="宋体" w:hAnsi="宋体" w:eastAsia="宋体" w:cs="宋体"/>
          <w:color w:val="auto"/>
        </w:rPr>
      </w:pPr>
    </w:p>
    <w:p>
      <w:pPr>
        <w:pStyle w:val="4"/>
        <w:rPr>
          <w:rFonts w:hint="eastAsia" w:ascii="宋体" w:hAnsi="宋体" w:eastAsia="宋体" w:cs="宋体"/>
          <w:color w:val="auto"/>
        </w:rPr>
      </w:pPr>
      <w:bookmarkStart w:id="90" w:name="_Toc1350950731"/>
      <w:bookmarkStart w:id="91" w:name="_Toc78895092"/>
      <w:bookmarkStart w:id="92" w:name="_Toc90301297"/>
      <w:bookmarkStart w:id="93" w:name="_Toc25396"/>
      <w:bookmarkStart w:id="94" w:name="_Toc14979"/>
      <w:bookmarkStart w:id="95" w:name="_Toc30970"/>
      <w:bookmarkStart w:id="96" w:name="_Toc11459"/>
      <w:bookmarkStart w:id="97" w:name="_Toc93070548"/>
      <w:r>
        <w:rPr>
          <w:rFonts w:hint="eastAsia" w:ascii="宋体" w:hAnsi="宋体" w:eastAsia="宋体" w:cs="宋体"/>
          <w:color w:val="auto"/>
        </w:rPr>
        <w:t>获取电量 0x0</w:t>
      </w:r>
      <w:bookmarkEnd w:id="90"/>
      <w:r>
        <w:rPr>
          <w:rFonts w:hint="eastAsia" w:ascii="宋体" w:hAnsi="宋体" w:eastAsia="宋体" w:cs="宋体"/>
          <w:color w:val="auto"/>
        </w:rPr>
        <w:t>8</w:t>
      </w:r>
      <w:bookmarkEnd w:id="91"/>
      <w:bookmarkEnd w:id="92"/>
      <w:bookmarkEnd w:id="93"/>
      <w:bookmarkEnd w:id="94"/>
      <w:bookmarkEnd w:id="95"/>
      <w:bookmarkEnd w:id="96"/>
      <w:bookmarkEnd w:id="97"/>
    </w:p>
    <w:p>
      <w:pPr>
        <w:rPr>
          <w:rFonts w:hint="eastAsia" w:ascii="宋体" w:hAnsi="宋体" w:eastAsia="宋体" w:cs="宋体"/>
          <w:color w:val="auto"/>
        </w:rPr>
      </w:pPr>
      <w:r>
        <w:rPr>
          <w:rFonts w:hint="eastAsia" w:ascii="宋体" w:hAnsi="宋体" w:eastAsia="宋体" w:cs="宋体"/>
          <w:color w:val="auto"/>
        </w:rPr>
        <w:t>APP发送</w:t>
      </w:r>
    </w:p>
    <w:tbl>
      <w:tblPr>
        <w:tblStyle w:val="25"/>
        <w:tblW w:w="201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9"/>
        <w:gridCol w:w="859"/>
        <w:gridCol w:w="859"/>
        <w:gridCol w:w="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5" w:hRule="atLeast"/>
        </w:trPr>
        <w:tc>
          <w:tcPr>
            <w:tcW w:w="1249"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1249"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1249"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1252" w:type="pct"/>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49"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1249" w:type="pct"/>
          </w:tcPr>
          <w:p>
            <w:pPr>
              <w:jc w:val="center"/>
              <w:rPr>
                <w:rFonts w:hint="eastAsia" w:ascii="宋体" w:hAnsi="宋体" w:eastAsia="宋体" w:cs="宋体"/>
                <w:color w:val="auto"/>
              </w:rPr>
            </w:pPr>
            <w:r>
              <w:rPr>
                <w:rFonts w:hint="eastAsia" w:ascii="宋体" w:hAnsi="宋体" w:eastAsia="宋体" w:cs="宋体"/>
                <w:color w:val="auto"/>
              </w:rPr>
              <w:t>0x08</w:t>
            </w:r>
          </w:p>
        </w:tc>
        <w:tc>
          <w:tcPr>
            <w:tcW w:w="1249" w:type="pct"/>
          </w:tcPr>
          <w:p>
            <w:pPr>
              <w:jc w:val="center"/>
              <w:rPr>
                <w:rFonts w:hint="eastAsia" w:ascii="宋体" w:hAnsi="宋体" w:eastAsia="宋体" w:cs="宋体"/>
                <w:color w:val="auto"/>
              </w:rPr>
            </w:pPr>
            <w:r>
              <w:rPr>
                <w:rFonts w:hint="eastAsia" w:ascii="宋体" w:hAnsi="宋体" w:eastAsia="宋体" w:cs="宋体"/>
                <w:color w:val="auto"/>
              </w:rPr>
              <w:t>0x04</w:t>
            </w:r>
          </w:p>
        </w:tc>
        <w:tc>
          <w:tcPr>
            <w:tcW w:w="1252" w:type="pct"/>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361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5"/>
        <w:gridCol w:w="1026"/>
        <w:gridCol w:w="1026"/>
        <w:gridCol w:w="1026"/>
        <w:gridCol w:w="1026"/>
        <w:gridCol w:w="1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833"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4</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833" w:type="pct"/>
          </w:tcPr>
          <w:p>
            <w:pPr>
              <w:jc w:val="center"/>
              <w:rPr>
                <w:rFonts w:hint="eastAsia" w:ascii="宋体" w:hAnsi="宋体" w:eastAsia="宋体" w:cs="宋体"/>
                <w:color w:val="auto"/>
              </w:rPr>
            </w:pPr>
            <w:r>
              <w:rPr>
                <w:rFonts w:hint="eastAsia" w:ascii="宋体" w:hAnsi="宋体" w:eastAsia="宋体" w:cs="宋体"/>
                <w:color w:val="auto"/>
              </w:rPr>
              <w:t>0x</w:t>
            </w:r>
            <w:r>
              <w:rPr>
                <w:rFonts w:hint="eastAsia" w:ascii="宋体" w:hAnsi="宋体" w:eastAsia="宋体" w:cs="宋体"/>
                <w:color w:val="auto"/>
                <w:lang w:val="en-US" w:eastAsia="zh-CN"/>
              </w:rPr>
              <w:t>0</w:t>
            </w:r>
            <w:r>
              <w:rPr>
                <w:rFonts w:hint="eastAsia" w:ascii="宋体" w:hAnsi="宋体" w:eastAsia="宋体" w:cs="宋体"/>
                <w:color w:val="auto"/>
              </w:rPr>
              <w:t>0</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0x88</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0x06</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状态</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电量</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电量:</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 xml:space="preserve">0~100 </w:t>
      </w: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100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发送：00 08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回复：00 88 06 00 01 64</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98" w:name="_Toc84336186"/>
      <w:bookmarkStart w:id="99" w:name="_Toc90301298"/>
      <w:bookmarkStart w:id="100" w:name="_Toc2502"/>
      <w:bookmarkStart w:id="101" w:name="_Toc5712"/>
      <w:bookmarkStart w:id="102" w:name="_Toc78895093"/>
      <w:bookmarkStart w:id="103" w:name="_Toc12753"/>
      <w:bookmarkStart w:id="104" w:name="_Toc6968"/>
      <w:bookmarkStart w:id="105" w:name="_Toc93070549"/>
      <w:r>
        <w:rPr>
          <w:rFonts w:hint="eastAsia" w:ascii="宋体" w:hAnsi="宋体" w:eastAsia="宋体" w:cs="宋体"/>
          <w:color w:val="auto"/>
        </w:rPr>
        <w:t>设置设备时间 0x0</w:t>
      </w:r>
      <w:bookmarkEnd w:id="98"/>
      <w:r>
        <w:rPr>
          <w:rFonts w:hint="eastAsia" w:ascii="宋体" w:hAnsi="宋体" w:eastAsia="宋体" w:cs="宋体"/>
          <w:color w:val="auto"/>
        </w:rPr>
        <w:t>9</w:t>
      </w:r>
      <w:bookmarkEnd w:id="99"/>
      <w:bookmarkEnd w:id="100"/>
      <w:bookmarkEnd w:id="101"/>
      <w:bookmarkEnd w:id="102"/>
      <w:bookmarkEnd w:id="103"/>
      <w:bookmarkEnd w:id="104"/>
      <w:bookmarkEnd w:id="105"/>
    </w:p>
    <w:p>
      <w:pPr>
        <w:rPr>
          <w:rFonts w:hint="eastAsia" w:ascii="宋体" w:hAnsi="宋体" w:eastAsia="宋体" w:cs="宋体"/>
          <w:color w:val="auto"/>
        </w:rPr>
      </w:pPr>
      <w:r>
        <w:rPr>
          <w:rFonts w:hint="eastAsia" w:ascii="宋体" w:hAnsi="宋体" w:eastAsia="宋体" w:cs="宋体"/>
          <w:color w:val="auto"/>
        </w:rPr>
        <w:t>APP发送</w:t>
      </w:r>
    </w:p>
    <w:tbl>
      <w:tblPr>
        <w:tblStyle w:val="25"/>
        <w:tblW w:w="8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
        <w:gridCol w:w="767"/>
        <w:gridCol w:w="767"/>
        <w:gridCol w:w="767"/>
        <w:gridCol w:w="1011"/>
        <w:gridCol w:w="993"/>
        <w:gridCol w:w="567"/>
        <w:gridCol w:w="605"/>
        <w:gridCol w:w="757"/>
        <w:gridCol w:w="757"/>
        <w:gridCol w:w="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67"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67"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67"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011"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993" w:type="dxa"/>
          </w:tcPr>
          <w:p>
            <w:pPr>
              <w:jc w:val="center"/>
              <w:rPr>
                <w:rFonts w:hint="eastAsia" w:ascii="宋体" w:hAnsi="宋体" w:eastAsia="宋体" w:cs="宋体"/>
                <w:color w:val="auto"/>
              </w:rPr>
            </w:pPr>
            <w:r>
              <w:rPr>
                <w:rFonts w:hint="eastAsia" w:ascii="宋体" w:hAnsi="宋体" w:eastAsia="宋体" w:cs="宋体"/>
                <w:color w:val="auto"/>
              </w:rPr>
              <w:t>5</w:t>
            </w:r>
          </w:p>
        </w:tc>
        <w:tc>
          <w:tcPr>
            <w:tcW w:w="567" w:type="dxa"/>
          </w:tcPr>
          <w:p>
            <w:pPr>
              <w:jc w:val="center"/>
              <w:rPr>
                <w:rFonts w:hint="eastAsia" w:ascii="宋体" w:hAnsi="宋体" w:eastAsia="宋体" w:cs="宋体"/>
                <w:color w:val="auto"/>
              </w:rPr>
            </w:pPr>
            <w:r>
              <w:rPr>
                <w:rFonts w:hint="eastAsia" w:ascii="宋体" w:hAnsi="宋体" w:eastAsia="宋体" w:cs="宋体"/>
                <w:color w:val="auto"/>
              </w:rPr>
              <w:t>6</w:t>
            </w:r>
          </w:p>
        </w:tc>
        <w:tc>
          <w:tcPr>
            <w:tcW w:w="605" w:type="dxa"/>
          </w:tcPr>
          <w:p>
            <w:pPr>
              <w:jc w:val="center"/>
              <w:rPr>
                <w:rFonts w:hint="eastAsia" w:ascii="宋体" w:hAnsi="宋体" w:eastAsia="宋体" w:cs="宋体"/>
                <w:color w:val="auto"/>
              </w:rPr>
            </w:pPr>
            <w:r>
              <w:rPr>
                <w:rFonts w:hint="eastAsia" w:ascii="宋体" w:hAnsi="宋体" w:eastAsia="宋体" w:cs="宋体"/>
                <w:color w:val="auto"/>
              </w:rPr>
              <w:t>7</w:t>
            </w:r>
          </w:p>
        </w:tc>
        <w:tc>
          <w:tcPr>
            <w:tcW w:w="757" w:type="dxa"/>
          </w:tcPr>
          <w:p>
            <w:pPr>
              <w:jc w:val="center"/>
              <w:rPr>
                <w:rFonts w:hint="eastAsia" w:ascii="宋体" w:hAnsi="宋体" w:eastAsia="宋体" w:cs="宋体"/>
                <w:color w:val="auto"/>
              </w:rPr>
            </w:pPr>
            <w:r>
              <w:rPr>
                <w:rFonts w:hint="eastAsia" w:ascii="宋体" w:hAnsi="宋体" w:eastAsia="宋体" w:cs="宋体"/>
                <w:color w:val="auto"/>
              </w:rPr>
              <w:t>8</w:t>
            </w:r>
          </w:p>
        </w:tc>
        <w:tc>
          <w:tcPr>
            <w:tcW w:w="757" w:type="dxa"/>
          </w:tcPr>
          <w:p>
            <w:pPr>
              <w:jc w:val="center"/>
              <w:rPr>
                <w:rFonts w:hint="eastAsia" w:ascii="宋体" w:hAnsi="宋体" w:eastAsia="宋体" w:cs="宋体"/>
                <w:color w:val="auto"/>
              </w:rPr>
            </w:pPr>
            <w:r>
              <w:rPr>
                <w:rFonts w:hint="eastAsia" w:ascii="宋体" w:hAnsi="宋体" w:eastAsia="宋体" w:cs="宋体"/>
                <w:color w:val="auto"/>
              </w:rPr>
              <w:t>9</w:t>
            </w:r>
          </w:p>
        </w:tc>
        <w:tc>
          <w:tcPr>
            <w:tcW w:w="757" w:type="dxa"/>
          </w:tcPr>
          <w:p>
            <w:pPr>
              <w:jc w:val="center"/>
              <w:rPr>
                <w:rFonts w:hint="eastAsia" w:ascii="宋体" w:hAnsi="宋体" w:eastAsia="宋体" w:cs="宋体"/>
                <w:color w:val="auto"/>
              </w:rPr>
            </w:pPr>
            <w:r>
              <w:rPr>
                <w:rFonts w:hint="eastAsia" w:ascii="宋体" w:hAnsi="宋体" w:eastAsia="宋体" w:cs="宋体"/>
                <w:color w:val="auto"/>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67" w:type="dxa"/>
          </w:tcPr>
          <w:p>
            <w:pPr>
              <w:jc w:val="center"/>
              <w:rPr>
                <w:rFonts w:hint="eastAsia" w:ascii="宋体" w:hAnsi="宋体" w:eastAsia="宋体" w:cs="宋体"/>
                <w:color w:val="auto"/>
              </w:rPr>
            </w:pPr>
            <w:r>
              <w:rPr>
                <w:rFonts w:hint="eastAsia" w:ascii="宋体" w:hAnsi="宋体" w:eastAsia="宋体" w:cs="宋体"/>
                <w:color w:val="auto"/>
              </w:rPr>
              <w:t>0x09</w:t>
            </w:r>
          </w:p>
        </w:tc>
        <w:tc>
          <w:tcPr>
            <w:tcW w:w="767" w:type="dxa"/>
          </w:tcPr>
          <w:p>
            <w:pPr>
              <w:jc w:val="center"/>
              <w:rPr>
                <w:rFonts w:hint="eastAsia" w:ascii="宋体" w:hAnsi="宋体" w:eastAsia="宋体" w:cs="宋体"/>
                <w:color w:val="auto"/>
              </w:rPr>
            </w:pPr>
            <w:r>
              <w:rPr>
                <w:rFonts w:hint="eastAsia" w:ascii="宋体" w:hAnsi="宋体" w:eastAsia="宋体" w:cs="宋体"/>
                <w:color w:val="auto"/>
              </w:rPr>
              <w:t>0x0b</w:t>
            </w:r>
          </w:p>
        </w:tc>
        <w:tc>
          <w:tcPr>
            <w:tcW w:w="767"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011" w:type="dxa"/>
          </w:tcPr>
          <w:p>
            <w:pPr>
              <w:jc w:val="center"/>
              <w:rPr>
                <w:rFonts w:hint="eastAsia" w:ascii="宋体" w:hAnsi="宋体" w:eastAsia="宋体" w:cs="宋体"/>
                <w:color w:val="auto"/>
              </w:rPr>
            </w:pPr>
            <w:r>
              <w:rPr>
                <w:rFonts w:hint="eastAsia" w:ascii="宋体" w:hAnsi="宋体" w:eastAsia="宋体" w:cs="宋体"/>
                <w:color w:val="auto"/>
              </w:rPr>
              <w:t>年除100</w:t>
            </w:r>
          </w:p>
        </w:tc>
        <w:tc>
          <w:tcPr>
            <w:tcW w:w="993" w:type="dxa"/>
          </w:tcPr>
          <w:p>
            <w:pPr>
              <w:jc w:val="center"/>
              <w:rPr>
                <w:rFonts w:hint="eastAsia" w:ascii="宋体" w:hAnsi="宋体" w:eastAsia="宋体" w:cs="宋体"/>
                <w:color w:val="auto"/>
              </w:rPr>
            </w:pPr>
            <w:r>
              <w:rPr>
                <w:rFonts w:hint="eastAsia" w:ascii="宋体" w:hAnsi="宋体" w:eastAsia="宋体" w:cs="宋体"/>
                <w:color w:val="auto"/>
              </w:rPr>
              <w:t>年余100</w:t>
            </w:r>
          </w:p>
        </w:tc>
        <w:tc>
          <w:tcPr>
            <w:tcW w:w="567" w:type="dxa"/>
          </w:tcPr>
          <w:p>
            <w:pPr>
              <w:jc w:val="center"/>
              <w:rPr>
                <w:rFonts w:hint="eastAsia" w:ascii="宋体" w:hAnsi="宋体" w:eastAsia="宋体" w:cs="宋体"/>
                <w:color w:val="auto"/>
              </w:rPr>
            </w:pPr>
            <w:r>
              <w:rPr>
                <w:rFonts w:hint="eastAsia" w:ascii="宋体" w:hAnsi="宋体" w:eastAsia="宋体" w:cs="宋体"/>
                <w:color w:val="auto"/>
              </w:rPr>
              <w:t>月</w:t>
            </w:r>
          </w:p>
        </w:tc>
        <w:tc>
          <w:tcPr>
            <w:tcW w:w="605" w:type="dxa"/>
          </w:tcPr>
          <w:p>
            <w:pPr>
              <w:jc w:val="center"/>
              <w:rPr>
                <w:rFonts w:hint="eastAsia" w:ascii="宋体" w:hAnsi="宋体" w:eastAsia="宋体" w:cs="宋体"/>
                <w:color w:val="auto"/>
              </w:rPr>
            </w:pPr>
            <w:r>
              <w:rPr>
                <w:rFonts w:hint="eastAsia" w:ascii="宋体" w:hAnsi="宋体" w:eastAsia="宋体" w:cs="宋体"/>
                <w:color w:val="auto"/>
              </w:rPr>
              <w:t>日</w:t>
            </w:r>
          </w:p>
        </w:tc>
        <w:tc>
          <w:tcPr>
            <w:tcW w:w="757" w:type="dxa"/>
          </w:tcPr>
          <w:p>
            <w:pPr>
              <w:jc w:val="center"/>
              <w:rPr>
                <w:rFonts w:hint="eastAsia" w:ascii="宋体" w:hAnsi="宋体" w:eastAsia="宋体" w:cs="宋体"/>
                <w:color w:val="auto"/>
              </w:rPr>
            </w:pPr>
            <w:r>
              <w:rPr>
                <w:rFonts w:hint="eastAsia" w:ascii="宋体" w:hAnsi="宋体" w:eastAsia="宋体" w:cs="宋体"/>
                <w:color w:val="auto"/>
              </w:rPr>
              <w:t>时</w:t>
            </w:r>
          </w:p>
        </w:tc>
        <w:tc>
          <w:tcPr>
            <w:tcW w:w="757" w:type="dxa"/>
          </w:tcPr>
          <w:p>
            <w:pPr>
              <w:jc w:val="center"/>
              <w:rPr>
                <w:rFonts w:hint="eastAsia" w:ascii="宋体" w:hAnsi="宋体" w:eastAsia="宋体" w:cs="宋体"/>
                <w:color w:val="auto"/>
              </w:rPr>
            </w:pPr>
            <w:r>
              <w:rPr>
                <w:rFonts w:hint="eastAsia" w:ascii="宋体" w:hAnsi="宋体" w:eastAsia="宋体" w:cs="宋体"/>
                <w:color w:val="auto"/>
              </w:rPr>
              <w:t>分</w:t>
            </w:r>
          </w:p>
        </w:tc>
        <w:tc>
          <w:tcPr>
            <w:tcW w:w="757" w:type="dxa"/>
          </w:tcPr>
          <w:p>
            <w:pPr>
              <w:jc w:val="center"/>
              <w:rPr>
                <w:rFonts w:hint="eastAsia" w:ascii="宋体" w:hAnsi="宋体" w:eastAsia="宋体" w:cs="宋体"/>
                <w:color w:val="auto"/>
              </w:rPr>
            </w:pPr>
            <w:r>
              <w:rPr>
                <w:rFonts w:hint="eastAsia" w:ascii="宋体" w:hAnsi="宋体" w:eastAsia="宋体" w:cs="宋体"/>
                <w:color w:val="auto"/>
              </w:rPr>
              <w:t>秒</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394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4"/>
        <w:gridCol w:w="1344"/>
        <w:gridCol w:w="1344"/>
        <w:gridCol w:w="1344"/>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999"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999"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999"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1002" w:type="pct"/>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9"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999" w:type="pct"/>
          </w:tcPr>
          <w:p>
            <w:pPr>
              <w:jc w:val="center"/>
              <w:rPr>
                <w:rFonts w:hint="eastAsia" w:ascii="宋体" w:hAnsi="宋体" w:eastAsia="宋体" w:cs="宋体"/>
                <w:color w:val="auto"/>
              </w:rPr>
            </w:pPr>
            <w:r>
              <w:rPr>
                <w:rFonts w:hint="eastAsia" w:ascii="宋体" w:hAnsi="宋体" w:eastAsia="宋体" w:cs="宋体"/>
                <w:color w:val="auto"/>
              </w:rPr>
              <w:t>0x89</w:t>
            </w:r>
          </w:p>
        </w:tc>
        <w:tc>
          <w:tcPr>
            <w:tcW w:w="999" w:type="pct"/>
          </w:tcPr>
          <w:p>
            <w:pPr>
              <w:jc w:val="center"/>
              <w:rPr>
                <w:rFonts w:hint="eastAsia" w:ascii="宋体" w:hAnsi="宋体" w:eastAsia="宋体" w:cs="宋体"/>
                <w:color w:val="auto"/>
              </w:rPr>
            </w:pPr>
            <w:r>
              <w:rPr>
                <w:rFonts w:hint="eastAsia" w:ascii="宋体" w:hAnsi="宋体" w:eastAsia="宋体" w:cs="宋体"/>
                <w:color w:val="auto"/>
              </w:rPr>
              <w:t>0x05</w:t>
            </w:r>
          </w:p>
        </w:tc>
        <w:tc>
          <w:tcPr>
            <w:tcW w:w="999"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1002" w:type="pct"/>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如果设置的时间跟设备本身的时间如果超过一定范围，需要考虑清清除据的情况</w:t>
      </w:r>
    </w:p>
    <w:p>
      <w:pPr>
        <w:rPr>
          <w:rFonts w:hint="eastAsia" w:ascii="宋体" w:hAnsi="宋体" w:eastAsia="宋体" w:cs="宋体"/>
          <w:color w:val="auto"/>
          <w:szCs w:val="21"/>
        </w:rPr>
      </w:pPr>
      <w:r>
        <w:rPr>
          <w:rFonts w:hint="eastAsia" w:ascii="宋体" w:hAnsi="宋体" w:eastAsia="宋体" w:cs="宋体"/>
          <w:color w:val="auto"/>
          <w:szCs w:val="21"/>
        </w:rPr>
        <w:t>年：</w:t>
      </w:r>
      <w:r>
        <w:rPr>
          <w:rFonts w:hint="eastAsia" w:ascii="宋体" w:hAnsi="宋体" w:eastAsia="宋体" w:cs="宋体"/>
          <w:color w:val="auto"/>
          <w:szCs w:val="21"/>
        </w:rPr>
        <w:tab/>
      </w:r>
      <w:r>
        <w:rPr>
          <w:rFonts w:hint="eastAsia" w:ascii="宋体" w:hAnsi="宋体" w:eastAsia="宋体" w:cs="宋体"/>
          <w:color w:val="auto"/>
          <w:szCs w:val="21"/>
        </w:rPr>
        <w:t>2000~2100</w:t>
      </w:r>
    </w:p>
    <w:p>
      <w:pPr>
        <w:rPr>
          <w:rFonts w:hint="eastAsia" w:ascii="宋体" w:hAnsi="宋体" w:eastAsia="宋体" w:cs="宋体"/>
          <w:color w:val="auto"/>
          <w:szCs w:val="21"/>
        </w:rPr>
      </w:pPr>
      <w:r>
        <w:rPr>
          <w:rFonts w:hint="eastAsia" w:ascii="宋体" w:hAnsi="宋体" w:eastAsia="宋体" w:cs="宋体"/>
          <w:color w:val="auto"/>
          <w:szCs w:val="21"/>
        </w:rPr>
        <w:t>月：</w:t>
      </w:r>
      <w:r>
        <w:rPr>
          <w:rFonts w:hint="eastAsia" w:ascii="宋体" w:hAnsi="宋体" w:eastAsia="宋体" w:cs="宋体"/>
          <w:color w:val="auto"/>
          <w:szCs w:val="21"/>
        </w:rPr>
        <w:tab/>
      </w:r>
      <w:r>
        <w:rPr>
          <w:rFonts w:hint="eastAsia" w:ascii="宋体" w:hAnsi="宋体" w:eastAsia="宋体" w:cs="宋体"/>
          <w:color w:val="auto"/>
          <w:szCs w:val="21"/>
        </w:rPr>
        <w:t>1~12</w:t>
      </w:r>
    </w:p>
    <w:p>
      <w:pPr>
        <w:rPr>
          <w:rFonts w:hint="eastAsia" w:ascii="宋体" w:hAnsi="宋体" w:eastAsia="宋体" w:cs="宋体"/>
          <w:color w:val="auto"/>
          <w:szCs w:val="21"/>
        </w:rPr>
      </w:pPr>
      <w:r>
        <w:rPr>
          <w:rFonts w:hint="eastAsia" w:ascii="宋体" w:hAnsi="宋体" w:eastAsia="宋体" w:cs="宋体"/>
          <w:color w:val="auto"/>
          <w:szCs w:val="21"/>
        </w:rPr>
        <w:t>日：</w:t>
      </w:r>
      <w:r>
        <w:rPr>
          <w:rFonts w:hint="eastAsia" w:ascii="宋体" w:hAnsi="宋体" w:eastAsia="宋体" w:cs="宋体"/>
          <w:color w:val="auto"/>
          <w:szCs w:val="21"/>
        </w:rPr>
        <w:tab/>
      </w:r>
      <w:r>
        <w:rPr>
          <w:rFonts w:hint="eastAsia" w:ascii="宋体" w:hAnsi="宋体" w:eastAsia="宋体" w:cs="宋体"/>
          <w:color w:val="auto"/>
          <w:szCs w:val="21"/>
        </w:rPr>
        <w:t>1~31</w:t>
      </w:r>
    </w:p>
    <w:p>
      <w:pPr>
        <w:rPr>
          <w:rFonts w:hint="eastAsia" w:ascii="宋体" w:hAnsi="宋体" w:eastAsia="宋体" w:cs="宋体"/>
          <w:color w:val="auto"/>
          <w:szCs w:val="21"/>
        </w:rPr>
      </w:pPr>
      <w:r>
        <w:rPr>
          <w:rFonts w:hint="eastAsia" w:ascii="宋体" w:hAnsi="宋体" w:eastAsia="宋体" w:cs="宋体"/>
          <w:color w:val="auto"/>
          <w:szCs w:val="21"/>
        </w:rPr>
        <w:t>时：</w:t>
      </w:r>
      <w:r>
        <w:rPr>
          <w:rFonts w:hint="eastAsia" w:ascii="宋体" w:hAnsi="宋体" w:eastAsia="宋体" w:cs="宋体"/>
          <w:color w:val="auto"/>
          <w:szCs w:val="21"/>
        </w:rPr>
        <w:tab/>
      </w:r>
      <w:r>
        <w:rPr>
          <w:rFonts w:hint="eastAsia" w:ascii="宋体" w:hAnsi="宋体" w:eastAsia="宋体" w:cs="宋体"/>
          <w:color w:val="auto"/>
          <w:szCs w:val="21"/>
        </w:rPr>
        <w:t>0~59</w:t>
      </w:r>
    </w:p>
    <w:p>
      <w:pPr>
        <w:rPr>
          <w:rFonts w:hint="eastAsia" w:ascii="宋体" w:hAnsi="宋体" w:eastAsia="宋体" w:cs="宋体"/>
          <w:color w:val="auto"/>
          <w:szCs w:val="21"/>
        </w:rPr>
      </w:pPr>
      <w:r>
        <w:rPr>
          <w:rFonts w:hint="eastAsia" w:ascii="宋体" w:hAnsi="宋体" w:eastAsia="宋体" w:cs="宋体"/>
          <w:color w:val="auto"/>
          <w:szCs w:val="21"/>
        </w:rPr>
        <w:t>分：</w:t>
      </w:r>
      <w:r>
        <w:rPr>
          <w:rFonts w:hint="eastAsia" w:ascii="宋体" w:hAnsi="宋体" w:eastAsia="宋体" w:cs="宋体"/>
          <w:color w:val="auto"/>
          <w:szCs w:val="21"/>
        </w:rPr>
        <w:tab/>
      </w:r>
      <w:r>
        <w:rPr>
          <w:rFonts w:hint="eastAsia" w:ascii="宋体" w:hAnsi="宋体" w:eastAsia="宋体" w:cs="宋体"/>
          <w:color w:val="auto"/>
          <w:szCs w:val="21"/>
        </w:rPr>
        <w:t>0~59</w:t>
      </w:r>
    </w:p>
    <w:p>
      <w:pPr>
        <w:rPr>
          <w:rFonts w:hint="eastAsia" w:ascii="宋体" w:hAnsi="宋体" w:eastAsia="宋体" w:cs="宋体"/>
          <w:color w:val="auto"/>
          <w:szCs w:val="21"/>
        </w:rPr>
      </w:pPr>
      <w:r>
        <w:rPr>
          <w:rFonts w:hint="eastAsia" w:ascii="宋体" w:hAnsi="宋体" w:eastAsia="宋体" w:cs="宋体"/>
          <w:color w:val="auto"/>
          <w:szCs w:val="21"/>
        </w:rPr>
        <w:t>秒：</w:t>
      </w:r>
      <w:r>
        <w:rPr>
          <w:rFonts w:hint="eastAsia" w:ascii="宋体" w:hAnsi="宋体" w:eastAsia="宋体" w:cs="宋体"/>
          <w:color w:val="auto"/>
          <w:szCs w:val="21"/>
        </w:rPr>
        <w:tab/>
      </w:r>
      <w:r>
        <w:rPr>
          <w:rFonts w:hint="eastAsia" w:ascii="宋体" w:hAnsi="宋体" w:eastAsia="宋体" w:cs="宋体"/>
          <w:color w:val="auto"/>
          <w:szCs w:val="21"/>
        </w:rPr>
        <w:t>0~59</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p>
    <w:p>
      <w:pPr>
        <w:rPr>
          <w:rFonts w:hint="eastAsia" w:ascii="宋体" w:hAnsi="宋体" w:eastAsia="宋体" w:cs="宋体"/>
          <w:color w:val="auto"/>
          <w:szCs w:val="21"/>
        </w:rPr>
      </w:pPr>
      <w:r>
        <w:rPr>
          <w:rFonts w:hint="eastAsia" w:ascii="宋体" w:hAnsi="宋体" w:eastAsia="宋体" w:cs="宋体"/>
          <w:color w:val="auto"/>
          <w:szCs w:val="21"/>
        </w:rPr>
        <w:t>2021年4月28日18：48：39</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发送：00 09 0b 00 14 15 04 1c 12 30 27</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回复：00 89 05 00 01</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rPr>
      </w:pPr>
      <w:bookmarkStart w:id="106" w:name="_Toc23473"/>
      <w:bookmarkStart w:id="107" w:name="_Toc31085"/>
      <w:bookmarkStart w:id="108" w:name="_Toc24778"/>
      <w:bookmarkStart w:id="109" w:name="_Toc26838"/>
      <w:bookmarkStart w:id="110" w:name="_Toc93070553"/>
      <w:r>
        <w:rPr>
          <w:rFonts w:hint="eastAsia" w:ascii="宋体" w:hAnsi="宋体" w:eastAsia="宋体" w:cs="宋体"/>
          <w:color w:val="auto"/>
        </w:rPr>
        <w:t>获取产品、固件、资源等版本信息 0x0E</w:t>
      </w:r>
      <w:bookmarkEnd w:id="106"/>
      <w:bookmarkEnd w:id="107"/>
      <w:bookmarkEnd w:id="108"/>
      <w:bookmarkEnd w:id="109"/>
      <w:bookmarkEnd w:id="110"/>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0x0E</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559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
        <w:gridCol w:w="672"/>
        <w:gridCol w:w="673"/>
        <w:gridCol w:w="677"/>
        <w:gridCol w:w="787"/>
        <w:gridCol w:w="1007"/>
        <w:gridCol w:w="1007"/>
        <w:gridCol w:w="1009"/>
        <w:gridCol w:w="1009"/>
        <w:gridCol w:w="1007"/>
        <w:gridCol w:w="1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54"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353"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353"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355"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413" w:type="pct"/>
          </w:tcPr>
          <w:p>
            <w:pPr>
              <w:jc w:val="center"/>
              <w:rPr>
                <w:rFonts w:hint="eastAsia" w:ascii="宋体" w:hAnsi="宋体" w:eastAsia="宋体" w:cs="宋体"/>
                <w:color w:val="auto"/>
              </w:rPr>
            </w:pPr>
            <w:r>
              <w:rPr>
                <w:rFonts w:hint="eastAsia" w:ascii="宋体" w:hAnsi="宋体" w:eastAsia="宋体" w:cs="宋体"/>
                <w:color w:val="auto"/>
              </w:rPr>
              <w:t>4</w:t>
            </w:r>
          </w:p>
        </w:tc>
        <w:tc>
          <w:tcPr>
            <w:tcW w:w="528" w:type="pct"/>
          </w:tcPr>
          <w:p>
            <w:pPr>
              <w:jc w:val="center"/>
              <w:rPr>
                <w:rFonts w:hint="eastAsia" w:ascii="宋体" w:hAnsi="宋体" w:eastAsia="宋体" w:cs="宋体"/>
                <w:color w:val="auto"/>
              </w:rPr>
            </w:pPr>
            <w:r>
              <w:rPr>
                <w:rFonts w:hint="eastAsia" w:ascii="宋体" w:hAnsi="宋体" w:eastAsia="宋体" w:cs="宋体"/>
                <w:color w:val="auto"/>
              </w:rPr>
              <w:t>5~6</w:t>
            </w:r>
          </w:p>
        </w:tc>
        <w:tc>
          <w:tcPr>
            <w:tcW w:w="528" w:type="pct"/>
          </w:tcPr>
          <w:p>
            <w:pPr>
              <w:jc w:val="center"/>
              <w:rPr>
                <w:rFonts w:hint="eastAsia" w:ascii="宋体" w:hAnsi="宋体" w:eastAsia="宋体" w:cs="宋体"/>
                <w:color w:val="auto"/>
              </w:rPr>
            </w:pPr>
            <w:r>
              <w:rPr>
                <w:rFonts w:hint="eastAsia" w:ascii="宋体" w:hAnsi="宋体" w:eastAsia="宋体" w:cs="宋体"/>
                <w:color w:val="auto"/>
              </w:rPr>
              <w:t>7~8</w:t>
            </w:r>
          </w:p>
        </w:tc>
        <w:tc>
          <w:tcPr>
            <w:tcW w:w="529" w:type="pct"/>
          </w:tcPr>
          <w:p>
            <w:pPr>
              <w:jc w:val="center"/>
              <w:rPr>
                <w:rFonts w:hint="eastAsia" w:ascii="宋体" w:hAnsi="宋体" w:eastAsia="宋体" w:cs="宋体"/>
                <w:color w:val="auto"/>
              </w:rPr>
            </w:pPr>
            <w:r>
              <w:rPr>
                <w:rFonts w:hint="eastAsia" w:ascii="宋体" w:hAnsi="宋体" w:eastAsia="宋体" w:cs="宋体"/>
                <w:color w:val="auto"/>
              </w:rPr>
              <w:t>9~10</w:t>
            </w:r>
          </w:p>
        </w:tc>
        <w:tc>
          <w:tcPr>
            <w:tcW w:w="529" w:type="pct"/>
          </w:tcPr>
          <w:p>
            <w:pPr>
              <w:jc w:val="center"/>
              <w:rPr>
                <w:rFonts w:hint="eastAsia" w:ascii="宋体" w:hAnsi="宋体" w:eastAsia="宋体" w:cs="宋体"/>
                <w:color w:val="auto"/>
              </w:rPr>
            </w:pPr>
            <w:r>
              <w:rPr>
                <w:rFonts w:hint="eastAsia" w:ascii="宋体" w:hAnsi="宋体" w:eastAsia="宋体" w:cs="宋体"/>
                <w:color w:val="auto"/>
              </w:rPr>
              <w:t>11~12</w:t>
            </w:r>
          </w:p>
        </w:tc>
        <w:tc>
          <w:tcPr>
            <w:tcW w:w="528" w:type="pct"/>
          </w:tcPr>
          <w:p>
            <w:pPr>
              <w:jc w:val="center"/>
              <w:rPr>
                <w:rFonts w:hint="eastAsia" w:ascii="宋体" w:hAnsi="宋体" w:eastAsia="宋体" w:cs="宋体"/>
                <w:color w:val="auto"/>
              </w:rPr>
            </w:pPr>
            <w:r>
              <w:rPr>
                <w:rFonts w:hint="eastAsia" w:ascii="宋体" w:hAnsi="宋体" w:eastAsia="宋体" w:cs="宋体"/>
                <w:color w:val="auto"/>
              </w:rPr>
              <w:t>13~14</w:t>
            </w:r>
          </w:p>
        </w:tc>
        <w:tc>
          <w:tcPr>
            <w:tcW w:w="529" w:type="pct"/>
          </w:tcPr>
          <w:p>
            <w:pPr>
              <w:jc w:val="center"/>
              <w:rPr>
                <w:rFonts w:hint="eastAsia" w:ascii="宋体" w:hAnsi="宋体" w:eastAsia="宋体" w:cs="宋体"/>
                <w:color w:val="auto"/>
              </w:rPr>
            </w:pPr>
            <w:r>
              <w:rPr>
                <w:rFonts w:hint="eastAsia" w:ascii="宋体" w:hAnsi="宋体" w:eastAsia="宋体" w:cs="宋体"/>
                <w:color w:val="auto"/>
              </w:rPr>
              <w:t>15~16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354"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353" w:type="pct"/>
          </w:tcPr>
          <w:p>
            <w:pPr>
              <w:jc w:val="center"/>
              <w:rPr>
                <w:rFonts w:hint="eastAsia" w:ascii="宋体" w:hAnsi="宋体" w:eastAsia="宋体" w:cs="宋体"/>
                <w:color w:val="auto"/>
              </w:rPr>
            </w:pPr>
            <w:r>
              <w:rPr>
                <w:rFonts w:hint="eastAsia" w:ascii="宋体" w:hAnsi="宋体" w:eastAsia="宋体" w:cs="宋体"/>
                <w:color w:val="auto"/>
              </w:rPr>
              <w:t>0x8E</w:t>
            </w:r>
          </w:p>
        </w:tc>
        <w:tc>
          <w:tcPr>
            <w:tcW w:w="353" w:type="pct"/>
          </w:tcPr>
          <w:p>
            <w:pPr>
              <w:jc w:val="center"/>
              <w:rPr>
                <w:rFonts w:hint="eastAsia" w:ascii="宋体" w:hAnsi="宋体" w:eastAsia="宋体" w:cs="宋体"/>
                <w:color w:val="auto"/>
              </w:rPr>
            </w:pPr>
            <w:r>
              <w:rPr>
                <w:rFonts w:hint="eastAsia" w:ascii="宋体" w:hAnsi="宋体" w:eastAsia="宋体" w:cs="宋体"/>
                <w:color w:val="auto"/>
              </w:rPr>
              <w:t>0x11</w:t>
            </w:r>
          </w:p>
        </w:tc>
        <w:tc>
          <w:tcPr>
            <w:tcW w:w="355"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413" w:type="pct"/>
          </w:tcPr>
          <w:p>
            <w:pPr>
              <w:jc w:val="center"/>
              <w:rPr>
                <w:rFonts w:hint="eastAsia" w:ascii="宋体" w:hAnsi="宋体" w:eastAsia="宋体" w:cs="宋体"/>
                <w:color w:val="auto"/>
              </w:rPr>
            </w:pPr>
            <w:r>
              <w:rPr>
                <w:rFonts w:hint="eastAsia" w:ascii="宋体" w:hAnsi="宋体" w:eastAsia="宋体" w:cs="宋体"/>
                <w:color w:val="auto"/>
              </w:rPr>
              <w:t>状态</w:t>
            </w:r>
          </w:p>
        </w:tc>
        <w:tc>
          <w:tcPr>
            <w:tcW w:w="528" w:type="pct"/>
          </w:tcPr>
          <w:p>
            <w:pPr>
              <w:jc w:val="center"/>
              <w:rPr>
                <w:rFonts w:hint="eastAsia" w:ascii="宋体" w:hAnsi="宋体" w:eastAsia="宋体" w:cs="宋体"/>
                <w:color w:val="auto"/>
              </w:rPr>
            </w:pPr>
            <w:r>
              <w:rPr>
                <w:rFonts w:hint="eastAsia" w:ascii="宋体" w:hAnsi="宋体" w:eastAsia="宋体" w:cs="宋体"/>
                <w:color w:val="auto"/>
                <w:sz w:val="18"/>
                <w:szCs w:val="18"/>
                <w:shd w:val="clear" w:color="auto" w:fill="FFFFFF"/>
              </w:rPr>
              <w:t>产品ID</w:t>
            </w:r>
          </w:p>
        </w:tc>
        <w:tc>
          <w:tcPr>
            <w:tcW w:w="528" w:type="pct"/>
          </w:tcPr>
          <w:p>
            <w:pPr>
              <w:jc w:val="center"/>
              <w:rPr>
                <w:rFonts w:hint="eastAsia" w:ascii="宋体" w:hAnsi="宋体" w:eastAsia="宋体" w:cs="宋体"/>
                <w:color w:val="auto"/>
              </w:rPr>
            </w:pPr>
            <w:r>
              <w:rPr>
                <w:rFonts w:hint="eastAsia" w:ascii="宋体" w:hAnsi="宋体" w:eastAsia="宋体" w:cs="宋体"/>
                <w:color w:val="auto"/>
                <w:sz w:val="18"/>
                <w:szCs w:val="18"/>
                <w:shd w:val="clear" w:color="auto" w:fill="FFFFFF"/>
              </w:rPr>
              <w:t>项目ID</w:t>
            </w:r>
          </w:p>
        </w:tc>
        <w:tc>
          <w:tcPr>
            <w:tcW w:w="529" w:type="pct"/>
          </w:tcPr>
          <w:p>
            <w:pPr>
              <w:jc w:val="center"/>
              <w:rPr>
                <w:rFonts w:hint="eastAsia" w:ascii="宋体" w:hAnsi="宋体" w:eastAsia="宋体" w:cs="宋体"/>
                <w:color w:val="auto"/>
              </w:rPr>
            </w:pPr>
            <w:r>
              <w:rPr>
                <w:rFonts w:hint="eastAsia" w:ascii="宋体" w:hAnsi="宋体" w:eastAsia="宋体" w:cs="宋体"/>
                <w:color w:val="auto"/>
              </w:rPr>
              <w:t>引导程序版本</w:t>
            </w:r>
          </w:p>
        </w:tc>
        <w:tc>
          <w:tcPr>
            <w:tcW w:w="529" w:type="pct"/>
          </w:tcPr>
          <w:p>
            <w:pPr>
              <w:jc w:val="center"/>
              <w:rPr>
                <w:rFonts w:hint="eastAsia" w:ascii="宋体" w:hAnsi="宋体" w:eastAsia="宋体" w:cs="宋体"/>
                <w:color w:val="auto"/>
              </w:rPr>
            </w:pPr>
            <w:r>
              <w:rPr>
                <w:rFonts w:hint="eastAsia" w:ascii="宋体" w:hAnsi="宋体" w:eastAsia="宋体" w:cs="宋体"/>
                <w:color w:val="auto"/>
                <w:sz w:val="18"/>
                <w:szCs w:val="18"/>
                <w:shd w:val="clear" w:color="auto" w:fill="FFFFFF"/>
              </w:rPr>
              <w:t>应用程序版本</w:t>
            </w:r>
          </w:p>
        </w:tc>
        <w:tc>
          <w:tcPr>
            <w:tcW w:w="528" w:type="pct"/>
          </w:tcPr>
          <w:p>
            <w:pPr>
              <w:jc w:val="center"/>
              <w:rPr>
                <w:rFonts w:hint="eastAsia" w:ascii="宋体" w:hAnsi="宋体" w:eastAsia="宋体" w:cs="宋体"/>
                <w:color w:val="auto"/>
              </w:rPr>
            </w:pPr>
            <w:r>
              <w:rPr>
                <w:rFonts w:hint="eastAsia" w:ascii="宋体" w:hAnsi="宋体" w:eastAsia="宋体" w:cs="宋体"/>
                <w:color w:val="auto"/>
                <w:sz w:val="18"/>
                <w:szCs w:val="18"/>
                <w:shd w:val="clear" w:color="auto" w:fill="FFFFFF"/>
              </w:rPr>
              <w:t>图库版本</w:t>
            </w:r>
          </w:p>
        </w:tc>
        <w:tc>
          <w:tcPr>
            <w:tcW w:w="529" w:type="pct"/>
          </w:tcPr>
          <w:p>
            <w:pPr>
              <w:jc w:val="center"/>
              <w:rPr>
                <w:rFonts w:hint="eastAsia" w:ascii="宋体" w:hAnsi="宋体" w:eastAsia="宋体" w:cs="宋体"/>
                <w:color w:val="auto"/>
              </w:rPr>
            </w:pPr>
            <w:r>
              <w:rPr>
                <w:rFonts w:hint="eastAsia" w:ascii="宋体" w:hAnsi="宋体" w:eastAsia="宋体" w:cs="宋体"/>
                <w:color w:val="auto"/>
                <w:sz w:val="18"/>
                <w:szCs w:val="18"/>
                <w:shd w:val="clear" w:color="auto" w:fill="FFFFFF"/>
              </w:rPr>
              <w:t>字库版本</w:t>
            </w:r>
          </w:p>
        </w:tc>
      </w:tr>
    </w:tbl>
    <w:p>
      <w:pPr>
        <w:rPr>
          <w:rFonts w:hint="eastAsia" w:ascii="宋体" w:hAnsi="宋体" w:eastAsia="宋体" w:cs="宋体"/>
          <w:color w:val="auto"/>
          <w:sz w:val="18"/>
          <w:szCs w:val="18"/>
          <w:shd w:val="clear" w:color="auto" w:fill="FFFFFF"/>
          <w:lang w:val="en-US" w:eastAsia="zh-CN"/>
        </w:rPr>
      </w:pPr>
      <w:r>
        <w:rPr>
          <w:rFonts w:hint="eastAsia" w:ascii="宋体" w:hAnsi="宋体" w:eastAsia="宋体" w:cs="宋体"/>
          <w:color w:val="auto"/>
          <w:sz w:val="18"/>
          <w:szCs w:val="18"/>
          <w:shd w:val="clear" w:color="auto" w:fill="FFFFFF"/>
        </w:rPr>
        <w:t xml:space="preserve">产品ID(2字节) </w:t>
      </w:r>
      <w:r>
        <w:rPr>
          <w:rFonts w:hint="eastAsia" w:ascii="宋体" w:hAnsi="宋体" w:eastAsia="宋体" w:cs="宋体"/>
          <w:color w:val="auto"/>
          <w:sz w:val="18"/>
          <w:szCs w:val="18"/>
          <w:shd w:val="clear" w:color="auto" w:fill="FFFFFF"/>
          <w:lang w:val="en-US" w:eastAsia="zh-CN"/>
        </w:rPr>
        <w:tab/>
      </w:r>
      <w:r>
        <w:rPr>
          <w:rFonts w:hint="eastAsia" w:ascii="宋体" w:hAnsi="宋体" w:eastAsia="宋体" w:cs="宋体"/>
          <w:color w:val="auto"/>
          <w:sz w:val="18"/>
          <w:szCs w:val="18"/>
          <w:shd w:val="clear" w:color="auto" w:fill="FFFFFF"/>
          <w:lang w:val="en-US" w:eastAsia="zh-CN"/>
        </w:rPr>
        <w:tab/>
      </w:r>
      <w:r>
        <w:rPr>
          <w:rFonts w:hint="eastAsia" w:ascii="宋体" w:hAnsi="宋体" w:eastAsia="宋体" w:cs="宋体"/>
          <w:color w:val="auto"/>
          <w:sz w:val="18"/>
          <w:szCs w:val="18"/>
          <w:shd w:val="clear" w:color="auto" w:fill="FFFFFF"/>
          <w:lang w:val="en-US" w:eastAsia="zh-CN"/>
        </w:rPr>
        <w:t>采用小端模式</w:t>
      </w:r>
    </w:p>
    <w:p>
      <w:pPr>
        <w:rPr>
          <w:rFonts w:hint="eastAsia" w:ascii="宋体" w:hAnsi="宋体" w:eastAsia="宋体" w:cs="宋体"/>
          <w:color w:val="auto"/>
          <w:sz w:val="18"/>
          <w:szCs w:val="18"/>
          <w:shd w:val="clear" w:color="auto" w:fill="FFFFFF"/>
          <w:lang w:val="en-US" w:eastAsia="zh-CN"/>
        </w:rPr>
      </w:pPr>
      <w:r>
        <w:rPr>
          <w:rFonts w:hint="eastAsia" w:ascii="宋体" w:hAnsi="宋体" w:eastAsia="宋体" w:cs="宋体"/>
          <w:color w:val="auto"/>
          <w:sz w:val="18"/>
          <w:szCs w:val="18"/>
          <w:shd w:val="clear" w:color="auto" w:fill="FFFFFF"/>
        </w:rPr>
        <w:t xml:space="preserve">项目ID(2字节) </w:t>
      </w:r>
      <w:r>
        <w:rPr>
          <w:rFonts w:hint="eastAsia" w:ascii="宋体" w:hAnsi="宋体" w:eastAsia="宋体" w:cs="宋体"/>
          <w:color w:val="auto"/>
          <w:sz w:val="18"/>
          <w:szCs w:val="18"/>
          <w:shd w:val="clear" w:color="auto" w:fill="FFFFFF"/>
          <w:lang w:val="en-US" w:eastAsia="zh-CN"/>
        </w:rPr>
        <w:tab/>
      </w:r>
      <w:r>
        <w:rPr>
          <w:rFonts w:hint="eastAsia" w:ascii="宋体" w:hAnsi="宋体" w:eastAsia="宋体" w:cs="宋体"/>
          <w:color w:val="auto"/>
          <w:sz w:val="18"/>
          <w:szCs w:val="18"/>
          <w:shd w:val="clear" w:color="auto" w:fill="FFFFFF"/>
          <w:lang w:val="en-US" w:eastAsia="zh-CN"/>
        </w:rPr>
        <w:tab/>
      </w:r>
      <w:r>
        <w:rPr>
          <w:rFonts w:hint="eastAsia" w:ascii="宋体" w:hAnsi="宋体" w:eastAsia="宋体" w:cs="宋体"/>
          <w:color w:val="auto"/>
          <w:sz w:val="18"/>
          <w:szCs w:val="18"/>
          <w:shd w:val="clear" w:color="auto" w:fill="FFFFFF"/>
          <w:lang w:val="en-US" w:eastAsia="zh-CN"/>
        </w:rPr>
        <w:t>采用小端模式</w:t>
      </w:r>
    </w:p>
    <w:p>
      <w:pPr>
        <w:rPr>
          <w:rFonts w:hint="eastAsia" w:ascii="宋体" w:hAnsi="宋体" w:eastAsia="宋体" w:cs="宋体"/>
          <w:color w:val="auto"/>
          <w:sz w:val="18"/>
          <w:szCs w:val="18"/>
          <w:shd w:val="clear" w:color="auto" w:fill="FFFFFF"/>
        </w:rPr>
      </w:pPr>
      <w:r>
        <w:rPr>
          <w:rFonts w:hint="eastAsia" w:ascii="宋体" w:hAnsi="宋体" w:eastAsia="宋体" w:cs="宋体"/>
          <w:color w:val="auto"/>
          <w:sz w:val="18"/>
          <w:szCs w:val="18"/>
          <w:shd w:val="clear" w:color="auto" w:fill="FFFFFF"/>
        </w:rPr>
        <w:t>引导程序版本(2字节</w:t>
      </w:r>
      <w:r>
        <w:rPr>
          <w:rFonts w:hint="eastAsia" w:ascii="宋体" w:hAnsi="宋体" w:eastAsia="宋体" w:cs="宋体"/>
          <w:color w:val="auto"/>
          <w:sz w:val="18"/>
          <w:szCs w:val="18"/>
          <w:shd w:val="clear" w:color="auto" w:fill="FFFFFF"/>
          <w:lang w:eastAsia="zh-CN"/>
        </w:rPr>
        <w:t>）</w:t>
      </w:r>
      <w:r>
        <w:rPr>
          <w:rFonts w:hint="eastAsia" w:ascii="宋体" w:hAnsi="宋体" w:eastAsia="宋体" w:cs="宋体"/>
          <w:color w:val="auto"/>
          <w:sz w:val="18"/>
          <w:szCs w:val="18"/>
          <w:shd w:val="clear" w:color="auto" w:fill="FFFFFF"/>
        </w:rPr>
        <w:t xml:space="preserve"> </w:t>
      </w:r>
      <w:r>
        <w:rPr>
          <w:rFonts w:hint="eastAsia" w:ascii="宋体" w:hAnsi="宋体" w:eastAsia="宋体" w:cs="宋体"/>
          <w:color w:val="auto"/>
          <w:sz w:val="18"/>
          <w:szCs w:val="18"/>
          <w:shd w:val="clear" w:color="auto" w:fill="FFFFFF"/>
          <w:lang w:val="en-US" w:eastAsia="zh-CN"/>
        </w:rPr>
        <w:tab/>
      </w:r>
      <w:r>
        <w:rPr>
          <w:rFonts w:hint="eastAsia" w:ascii="宋体" w:hAnsi="宋体" w:eastAsia="宋体" w:cs="宋体"/>
          <w:color w:val="auto"/>
          <w:sz w:val="18"/>
          <w:szCs w:val="18"/>
          <w:shd w:val="clear" w:color="auto" w:fill="FFFFFF"/>
          <w:lang w:val="en-US" w:eastAsia="zh-CN"/>
        </w:rPr>
        <w:t>采用小端模式</w:t>
      </w:r>
    </w:p>
    <w:p>
      <w:pPr>
        <w:rPr>
          <w:rFonts w:hint="eastAsia" w:ascii="宋体" w:hAnsi="宋体" w:eastAsia="宋体" w:cs="宋体"/>
          <w:color w:val="auto"/>
          <w:sz w:val="18"/>
          <w:szCs w:val="18"/>
          <w:shd w:val="clear" w:color="auto" w:fill="FFFFFF"/>
        </w:rPr>
      </w:pPr>
      <w:r>
        <w:rPr>
          <w:rFonts w:hint="eastAsia" w:ascii="宋体" w:hAnsi="宋体" w:eastAsia="宋体" w:cs="宋体"/>
          <w:color w:val="auto"/>
          <w:sz w:val="18"/>
          <w:szCs w:val="18"/>
          <w:shd w:val="clear" w:color="auto" w:fill="FFFFFF"/>
        </w:rPr>
        <w:t>应用程序版本(2字节</w:t>
      </w:r>
      <w:r>
        <w:rPr>
          <w:rFonts w:hint="eastAsia" w:ascii="宋体" w:hAnsi="宋体" w:eastAsia="宋体" w:cs="宋体"/>
          <w:color w:val="auto"/>
          <w:sz w:val="18"/>
          <w:szCs w:val="18"/>
          <w:shd w:val="clear" w:color="auto" w:fill="FFFFFF"/>
          <w:lang w:eastAsia="zh-CN"/>
        </w:rPr>
        <w:t>）</w:t>
      </w:r>
      <w:r>
        <w:rPr>
          <w:rFonts w:hint="eastAsia" w:ascii="宋体" w:hAnsi="宋体" w:eastAsia="宋体" w:cs="宋体"/>
          <w:color w:val="auto"/>
          <w:sz w:val="18"/>
          <w:szCs w:val="18"/>
          <w:shd w:val="clear" w:color="auto" w:fill="FFFFFF"/>
        </w:rPr>
        <w:t xml:space="preserve"> </w:t>
      </w:r>
      <w:r>
        <w:rPr>
          <w:rFonts w:hint="eastAsia" w:ascii="宋体" w:hAnsi="宋体" w:eastAsia="宋体" w:cs="宋体"/>
          <w:color w:val="auto"/>
          <w:sz w:val="18"/>
          <w:szCs w:val="18"/>
          <w:shd w:val="clear" w:color="auto" w:fill="FFFFFF"/>
          <w:lang w:val="en-US" w:eastAsia="zh-CN"/>
        </w:rPr>
        <w:tab/>
      </w:r>
      <w:r>
        <w:rPr>
          <w:rFonts w:hint="eastAsia" w:ascii="宋体" w:hAnsi="宋体" w:eastAsia="宋体" w:cs="宋体"/>
          <w:color w:val="auto"/>
          <w:sz w:val="18"/>
          <w:szCs w:val="18"/>
          <w:shd w:val="clear" w:color="auto" w:fill="FFFFFF"/>
          <w:lang w:val="en-US" w:eastAsia="zh-CN"/>
        </w:rPr>
        <w:t>采用小端模式</w:t>
      </w:r>
    </w:p>
    <w:p>
      <w:pPr>
        <w:rPr>
          <w:rFonts w:hint="eastAsia" w:ascii="宋体" w:hAnsi="宋体" w:eastAsia="宋体" w:cs="宋体"/>
          <w:color w:val="auto"/>
          <w:sz w:val="18"/>
          <w:szCs w:val="18"/>
          <w:shd w:val="clear" w:color="auto" w:fill="FFFFFF"/>
        </w:rPr>
      </w:pPr>
      <w:r>
        <w:rPr>
          <w:rFonts w:hint="eastAsia" w:ascii="宋体" w:hAnsi="宋体" w:eastAsia="宋体" w:cs="宋体"/>
          <w:color w:val="auto"/>
          <w:sz w:val="18"/>
          <w:szCs w:val="18"/>
          <w:shd w:val="clear" w:color="auto" w:fill="FFFFFF"/>
        </w:rPr>
        <w:t>图库版本(2字节</w:t>
      </w:r>
      <w:r>
        <w:rPr>
          <w:rFonts w:hint="eastAsia" w:ascii="宋体" w:hAnsi="宋体" w:eastAsia="宋体" w:cs="宋体"/>
          <w:color w:val="auto"/>
          <w:sz w:val="18"/>
          <w:szCs w:val="18"/>
          <w:shd w:val="clear" w:color="auto" w:fill="FFFFFF"/>
          <w:lang w:eastAsia="zh-CN"/>
        </w:rPr>
        <w:t>）</w:t>
      </w:r>
      <w:r>
        <w:rPr>
          <w:rFonts w:hint="eastAsia" w:ascii="宋体" w:hAnsi="宋体" w:eastAsia="宋体" w:cs="宋体"/>
          <w:color w:val="auto"/>
          <w:sz w:val="18"/>
          <w:szCs w:val="18"/>
          <w:shd w:val="clear" w:color="auto" w:fill="FFFFFF"/>
        </w:rPr>
        <w:t xml:space="preserve"> </w:t>
      </w:r>
      <w:r>
        <w:rPr>
          <w:rFonts w:hint="eastAsia" w:ascii="宋体" w:hAnsi="宋体" w:eastAsia="宋体" w:cs="宋体"/>
          <w:color w:val="auto"/>
          <w:sz w:val="18"/>
          <w:szCs w:val="18"/>
          <w:shd w:val="clear" w:color="auto" w:fill="FFFFFF"/>
          <w:lang w:val="en-US" w:eastAsia="zh-CN"/>
        </w:rPr>
        <w:tab/>
      </w:r>
      <w:r>
        <w:rPr>
          <w:rFonts w:hint="eastAsia" w:ascii="宋体" w:hAnsi="宋体" w:eastAsia="宋体" w:cs="宋体"/>
          <w:color w:val="auto"/>
          <w:sz w:val="18"/>
          <w:szCs w:val="18"/>
          <w:shd w:val="clear" w:color="auto" w:fill="FFFFFF"/>
          <w:lang w:val="en-US" w:eastAsia="zh-CN"/>
        </w:rPr>
        <w:tab/>
      </w:r>
      <w:r>
        <w:rPr>
          <w:rFonts w:hint="eastAsia" w:ascii="宋体" w:hAnsi="宋体" w:eastAsia="宋体" w:cs="宋体"/>
          <w:color w:val="auto"/>
          <w:sz w:val="18"/>
          <w:szCs w:val="18"/>
          <w:shd w:val="clear" w:color="auto" w:fill="FFFFFF"/>
          <w:lang w:val="en-US" w:eastAsia="zh-CN"/>
        </w:rPr>
        <w:t>采用小端模式</w:t>
      </w:r>
      <w:r>
        <w:rPr>
          <w:rFonts w:hint="eastAsia" w:ascii="宋体" w:hAnsi="宋体" w:eastAsia="宋体" w:cs="宋体"/>
          <w:color w:val="auto"/>
          <w:sz w:val="18"/>
          <w:szCs w:val="18"/>
          <w:shd w:val="clear" w:color="auto" w:fill="FFFFFF"/>
        </w:rPr>
        <w:t xml:space="preserve"> </w:t>
      </w:r>
    </w:p>
    <w:p>
      <w:pPr>
        <w:rPr>
          <w:rFonts w:hint="default" w:ascii="宋体" w:hAnsi="宋体" w:eastAsia="宋体" w:cs="宋体"/>
          <w:color w:val="auto"/>
          <w:lang w:val="en-US" w:eastAsia="zh-CN"/>
        </w:rPr>
      </w:pPr>
      <w:r>
        <w:rPr>
          <w:rFonts w:hint="eastAsia" w:ascii="宋体" w:hAnsi="宋体" w:eastAsia="宋体" w:cs="宋体"/>
          <w:color w:val="auto"/>
          <w:sz w:val="18"/>
          <w:szCs w:val="18"/>
          <w:shd w:val="clear" w:color="auto" w:fill="FFFFFF"/>
        </w:rPr>
        <w:t>字库版本(2字节</w:t>
      </w:r>
      <w:r>
        <w:rPr>
          <w:rFonts w:hint="eastAsia" w:ascii="宋体" w:hAnsi="宋体" w:eastAsia="宋体" w:cs="宋体"/>
          <w:color w:val="auto"/>
          <w:sz w:val="18"/>
          <w:szCs w:val="18"/>
          <w:shd w:val="clear" w:color="auto" w:fill="FFFFFF"/>
          <w:lang w:eastAsia="zh-CN"/>
        </w:rPr>
        <w:t>）</w:t>
      </w:r>
      <w:r>
        <w:rPr>
          <w:rFonts w:hint="eastAsia" w:ascii="宋体" w:hAnsi="宋体" w:eastAsia="宋体" w:cs="宋体"/>
          <w:color w:val="auto"/>
          <w:sz w:val="18"/>
          <w:szCs w:val="18"/>
          <w:shd w:val="clear" w:color="auto" w:fill="FFFFFF"/>
        </w:rPr>
        <w:t xml:space="preserve"> </w:t>
      </w:r>
      <w:r>
        <w:rPr>
          <w:rFonts w:hint="eastAsia" w:ascii="宋体" w:hAnsi="宋体" w:eastAsia="宋体" w:cs="宋体"/>
          <w:color w:val="auto"/>
          <w:sz w:val="18"/>
          <w:szCs w:val="18"/>
          <w:shd w:val="clear" w:color="auto" w:fill="FFFFFF"/>
          <w:lang w:val="en-US" w:eastAsia="zh-CN"/>
        </w:rPr>
        <w:tab/>
      </w:r>
      <w:r>
        <w:rPr>
          <w:rFonts w:hint="eastAsia" w:ascii="宋体" w:hAnsi="宋体" w:eastAsia="宋体" w:cs="宋体"/>
          <w:color w:val="auto"/>
          <w:sz w:val="18"/>
          <w:szCs w:val="18"/>
          <w:shd w:val="clear" w:color="auto" w:fill="FFFFFF"/>
          <w:lang w:val="en-US" w:eastAsia="zh-CN"/>
        </w:rPr>
        <w:tab/>
      </w:r>
      <w:r>
        <w:rPr>
          <w:rFonts w:hint="eastAsia" w:ascii="宋体" w:hAnsi="宋体" w:eastAsia="宋体" w:cs="宋体"/>
          <w:color w:val="auto"/>
          <w:sz w:val="18"/>
          <w:szCs w:val="18"/>
          <w:shd w:val="clear" w:color="auto" w:fill="FFFFFF"/>
          <w:lang w:val="en-US" w:eastAsia="zh-CN"/>
        </w:rPr>
        <w:t>采用小端模式</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例如：</w:t>
      </w:r>
      <w:r>
        <w:rPr>
          <w:rFonts w:hint="eastAsia" w:ascii="宋体" w:hAnsi="宋体" w:eastAsia="宋体" w:cs="宋体"/>
          <w:color w:val="auto"/>
          <w:sz w:val="18"/>
          <w:szCs w:val="18"/>
          <w:shd w:val="clear" w:color="auto" w:fill="FFFFFF"/>
        </w:rPr>
        <w:t>产品ID:</w:t>
      </w:r>
      <w:r>
        <w:rPr>
          <w:rFonts w:hint="eastAsia" w:ascii="宋体" w:hAnsi="宋体" w:eastAsia="宋体" w:cs="宋体"/>
          <w:color w:val="auto"/>
          <w:szCs w:val="21"/>
        </w:rPr>
        <w:t xml:space="preserve"> </w:t>
      </w:r>
      <w:r>
        <w:rPr>
          <w:rFonts w:hint="eastAsia" w:ascii="宋体" w:hAnsi="宋体" w:eastAsia="宋体" w:cs="宋体"/>
          <w:color w:val="auto"/>
          <w:szCs w:val="21"/>
          <w:lang w:val="en-US" w:eastAsia="zh-CN"/>
        </w:rPr>
        <w:t>0</w:t>
      </w:r>
      <w:r>
        <w:rPr>
          <w:rFonts w:hint="eastAsia" w:ascii="宋体" w:hAnsi="宋体" w:eastAsia="宋体" w:cs="宋体"/>
          <w:color w:val="auto"/>
          <w:szCs w:val="21"/>
        </w:rPr>
        <w:t xml:space="preserve">1  </w:t>
      </w:r>
      <w:r>
        <w:rPr>
          <w:rFonts w:hint="eastAsia" w:ascii="宋体" w:hAnsi="宋体" w:eastAsia="宋体" w:cs="宋体"/>
          <w:color w:val="auto"/>
          <w:sz w:val="18"/>
          <w:szCs w:val="18"/>
          <w:shd w:val="clear" w:color="auto" w:fill="FFFFFF"/>
        </w:rPr>
        <w:t>项目ID:</w:t>
      </w:r>
      <w:r>
        <w:rPr>
          <w:rFonts w:hint="eastAsia" w:ascii="宋体" w:hAnsi="宋体" w:eastAsia="宋体" w:cs="宋体"/>
          <w:color w:val="auto"/>
          <w:szCs w:val="21"/>
        </w:rPr>
        <w:t xml:space="preserve"> </w:t>
      </w:r>
      <w:r>
        <w:rPr>
          <w:rFonts w:hint="eastAsia" w:ascii="宋体" w:hAnsi="宋体" w:eastAsia="宋体" w:cs="宋体"/>
          <w:color w:val="auto"/>
          <w:szCs w:val="21"/>
          <w:lang w:val="en-US" w:eastAsia="zh-CN"/>
        </w:rPr>
        <w:t>0</w:t>
      </w:r>
      <w:r>
        <w:rPr>
          <w:rFonts w:hint="eastAsia" w:ascii="宋体" w:hAnsi="宋体" w:eastAsia="宋体" w:cs="宋体"/>
          <w:color w:val="auto"/>
          <w:szCs w:val="21"/>
        </w:rPr>
        <w:t xml:space="preserve">1  </w:t>
      </w:r>
      <w:r>
        <w:rPr>
          <w:rFonts w:hint="eastAsia" w:ascii="宋体" w:hAnsi="宋体" w:eastAsia="宋体" w:cs="宋体"/>
          <w:color w:val="auto"/>
          <w:sz w:val="18"/>
          <w:szCs w:val="18"/>
          <w:shd w:val="clear" w:color="auto" w:fill="FFFFFF"/>
        </w:rPr>
        <w:t>引导程序版本2.1  应用程序版本:3</w:t>
      </w:r>
      <w:r>
        <w:rPr>
          <w:rFonts w:hint="eastAsia" w:ascii="宋体" w:hAnsi="宋体" w:eastAsia="宋体" w:cs="宋体"/>
          <w:color w:val="auto"/>
          <w:szCs w:val="21"/>
        </w:rPr>
        <w:t xml:space="preserve">.1  </w:t>
      </w:r>
      <w:r>
        <w:rPr>
          <w:rFonts w:hint="eastAsia" w:ascii="宋体" w:hAnsi="宋体" w:eastAsia="宋体" w:cs="宋体"/>
          <w:color w:val="auto"/>
          <w:sz w:val="18"/>
          <w:szCs w:val="18"/>
          <w:shd w:val="clear" w:color="auto" w:fill="FFFFFF"/>
        </w:rPr>
        <w:t>图库版本：2.0  字库版本：1.0</w:t>
      </w:r>
    </w:p>
    <w:p>
      <w:pPr>
        <w:rPr>
          <w:rFonts w:hint="eastAsia" w:ascii="宋体" w:hAnsi="宋体" w:eastAsia="宋体" w:cs="宋体"/>
          <w:color w:val="auto"/>
          <w:szCs w:val="21"/>
        </w:rPr>
      </w:pP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w:t>
      </w:r>
      <w:r>
        <w:rPr>
          <w:rFonts w:hint="eastAsia" w:ascii="宋体" w:hAnsi="宋体" w:eastAsia="宋体" w:cs="宋体"/>
          <w:color w:val="auto"/>
          <w:sz w:val="21"/>
          <w:szCs w:val="21"/>
          <w:lang w:val="en-US" w:eastAsia="zh-CN"/>
        </w:rPr>
        <w:t>0</w:t>
      </w:r>
      <w:r>
        <w:rPr>
          <w:rFonts w:hint="eastAsia" w:ascii="宋体" w:hAnsi="宋体" w:eastAsia="宋体" w:cs="宋体"/>
          <w:color w:val="auto"/>
          <w:sz w:val="21"/>
          <w:szCs w:val="21"/>
        </w:rPr>
        <w:t xml:space="preserve"> 0E 04 00</w:t>
      </w:r>
    </w:p>
    <w:p>
      <w:pPr>
        <w:rPr>
          <w:rFonts w:hint="eastAsia" w:ascii="宋体" w:hAnsi="宋体" w:eastAsia="宋体" w:cs="宋体"/>
          <w:color w:val="auto"/>
          <w:szCs w:val="21"/>
          <w:u w:val="single"/>
        </w:rPr>
      </w:pPr>
      <w:r>
        <w:rPr>
          <w:rFonts w:hint="eastAsia" w:ascii="宋体" w:hAnsi="宋体" w:eastAsia="宋体" w:cs="宋体"/>
          <w:color w:val="auto"/>
          <w:szCs w:val="21"/>
        </w:rPr>
        <w:t>回复：0</w:t>
      </w:r>
      <w:r>
        <w:rPr>
          <w:rFonts w:hint="eastAsia" w:ascii="宋体" w:hAnsi="宋体" w:eastAsia="宋体" w:cs="宋体"/>
          <w:color w:val="auto"/>
          <w:szCs w:val="21"/>
          <w:lang w:val="en-US" w:eastAsia="zh-CN"/>
        </w:rPr>
        <w:t>0</w:t>
      </w:r>
      <w:r>
        <w:rPr>
          <w:rFonts w:hint="eastAsia" w:ascii="宋体" w:hAnsi="宋体" w:eastAsia="宋体" w:cs="宋体"/>
          <w:color w:val="auto"/>
          <w:szCs w:val="21"/>
        </w:rPr>
        <w:t xml:space="preserve"> 8E 11 00 01 </w:t>
      </w:r>
      <w:r>
        <w:rPr>
          <w:rFonts w:hint="eastAsia" w:ascii="宋体" w:hAnsi="宋体" w:eastAsia="宋体" w:cs="宋体"/>
          <w:color w:val="auto"/>
          <w:szCs w:val="21"/>
          <w:u w:val="single"/>
        </w:rPr>
        <w:t>00</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u w:val="single"/>
        </w:rPr>
        <w:t>01 00 01 02 01 03 01 02 00 01</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u w:val="single"/>
        </w:rPr>
        <w:t>00</w:t>
      </w:r>
    </w:p>
    <w:p>
      <w:pPr>
        <w:rPr>
          <w:rFonts w:hint="eastAsia" w:ascii="宋体" w:hAnsi="宋体" w:eastAsia="宋体" w:cs="宋体"/>
          <w:color w:val="auto"/>
        </w:rPr>
      </w:pPr>
    </w:p>
    <w:p>
      <w:pPr>
        <w:rPr>
          <w:rFonts w:hint="eastAsia" w:ascii="宋体" w:hAnsi="宋体" w:eastAsia="宋体" w:cs="宋体"/>
          <w:color w:val="auto"/>
        </w:rPr>
      </w:pPr>
    </w:p>
    <w:p>
      <w:pPr>
        <w:pStyle w:val="3"/>
        <w:rPr>
          <w:rFonts w:hint="eastAsia" w:ascii="宋体" w:hAnsi="宋体" w:eastAsia="宋体" w:cs="宋体"/>
          <w:color w:val="auto"/>
        </w:rPr>
      </w:pPr>
      <w:bookmarkStart w:id="111" w:name="_Toc27771"/>
      <w:bookmarkStart w:id="112" w:name="_Toc13490"/>
      <w:bookmarkStart w:id="113" w:name="_Toc23587"/>
      <w:bookmarkStart w:id="114" w:name="_Toc93070554"/>
      <w:bookmarkStart w:id="115" w:name="_Toc90301302"/>
      <w:bookmarkStart w:id="116" w:name="_Toc10163"/>
      <w:bookmarkStart w:id="117" w:name="_Toc78895097"/>
      <w:bookmarkStart w:id="118" w:name="_Toc99071082"/>
      <w:r>
        <w:rPr>
          <w:rFonts w:hint="eastAsia" w:ascii="宋体" w:hAnsi="宋体" w:eastAsia="宋体" w:cs="宋体"/>
          <w:color w:val="auto"/>
        </w:rPr>
        <w:t>设备设置 0x01</w:t>
      </w:r>
      <w:bookmarkEnd w:id="111"/>
      <w:bookmarkEnd w:id="112"/>
      <w:bookmarkEnd w:id="113"/>
      <w:bookmarkEnd w:id="114"/>
      <w:bookmarkEnd w:id="115"/>
      <w:bookmarkEnd w:id="116"/>
      <w:bookmarkEnd w:id="117"/>
      <w:bookmarkEnd w:id="118"/>
    </w:p>
    <w:p>
      <w:pPr>
        <w:pStyle w:val="4"/>
        <w:rPr>
          <w:rFonts w:hint="eastAsia" w:ascii="宋体" w:hAnsi="宋体" w:eastAsia="宋体" w:cs="宋体"/>
          <w:color w:val="auto"/>
        </w:rPr>
      </w:pPr>
      <w:bookmarkStart w:id="119" w:name="_Toc27849"/>
      <w:bookmarkStart w:id="120" w:name="_Toc15491"/>
      <w:bookmarkStart w:id="121" w:name="_Toc16252"/>
      <w:bookmarkStart w:id="122" w:name="_Toc93070555"/>
      <w:bookmarkStart w:id="123" w:name="_Toc90301303"/>
      <w:bookmarkStart w:id="124" w:name="_Toc78895098"/>
      <w:bookmarkStart w:id="125" w:name="_Toc787848749"/>
      <w:bookmarkStart w:id="126" w:name="_Toc25340"/>
      <w:r>
        <w:rPr>
          <w:rFonts w:hint="eastAsia" w:ascii="宋体" w:hAnsi="宋体" w:eastAsia="宋体" w:cs="宋体"/>
          <w:color w:val="auto"/>
        </w:rPr>
        <w:t>获取个人资料 0x00</w:t>
      </w:r>
      <w:bookmarkEnd w:id="119"/>
      <w:bookmarkEnd w:id="120"/>
      <w:bookmarkEnd w:id="121"/>
      <w:bookmarkEnd w:id="122"/>
      <w:bookmarkEnd w:id="123"/>
      <w:bookmarkEnd w:id="124"/>
      <w:bookmarkEnd w:id="125"/>
      <w:bookmarkEnd w:id="126"/>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76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676"/>
        <w:gridCol w:w="636"/>
        <w:gridCol w:w="636"/>
        <w:gridCol w:w="1006"/>
        <w:gridCol w:w="1007"/>
        <w:gridCol w:w="1007"/>
        <w:gridCol w:w="1007"/>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676"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676"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635"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627"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008"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009" w:type="dxa"/>
          </w:tcPr>
          <w:p>
            <w:pPr>
              <w:jc w:val="center"/>
              <w:rPr>
                <w:rFonts w:hint="eastAsia" w:ascii="宋体" w:hAnsi="宋体" w:eastAsia="宋体" w:cs="宋体"/>
                <w:color w:val="auto"/>
              </w:rPr>
            </w:pPr>
            <w:r>
              <w:rPr>
                <w:rFonts w:hint="eastAsia" w:ascii="宋体" w:hAnsi="宋体" w:eastAsia="宋体" w:cs="宋体"/>
                <w:color w:val="auto"/>
              </w:rPr>
              <w:t>5</w:t>
            </w:r>
          </w:p>
        </w:tc>
        <w:tc>
          <w:tcPr>
            <w:tcW w:w="1009" w:type="dxa"/>
          </w:tcPr>
          <w:p>
            <w:pPr>
              <w:jc w:val="center"/>
              <w:rPr>
                <w:rFonts w:hint="eastAsia" w:ascii="宋体" w:hAnsi="宋体" w:eastAsia="宋体" w:cs="宋体"/>
                <w:color w:val="auto"/>
              </w:rPr>
            </w:pPr>
            <w:r>
              <w:rPr>
                <w:rFonts w:hint="eastAsia" w:ascii="宋体" w:hAnsi="宋体" w:eastAsia="宋体" w:cs="宋体"/>
                <w:color w:val="auto"/>
              </w:rPr>
              <w:t>6</w:t>
            </w:r>
          </w:p>
        </w:tc>
        <w:tc>
          <w:tcPr>
            <w:tcW w:w="1009" w:type="dxa"/>
          </w:tcPr>
          <w:p>
            <w:pPr>
              <w:jc w:val="center"/>
              <w:rPr>
                <w:rFonts w:hint="eastAsia" w:ascii="宋体" w:hAnsi="宋体" w:eastAsia="宋体" w:cs="宋体"/>
                <w:color w:val="auto"/>
                <w:lang w:val="en-US" w:eastAsia="zh-CN"/>
              </w:rPr>
            </w:pPr>
            <w:r>
              <w:rPr>
                <w:rFonts w:hint="eastAsia" w:ascii="宋体" w:hAnsi="宋体" w:eastAsia="宋体" w:cs="宋体"/>
                <w:color w:val="auto"/>
              </w:rPr>
              <w:t>7</w:t>
            </w:r>
            <w:r>
              <w:rPr>
                <w:rFonts w:hint="eastAsia" w:ascii="宋体" w:hAnsi="宋体" w:eastAsia="宋体" w:cs="宋体"/>
                <w:color w:val="auto"/>
                <w:lang w:val="en-US" w:eastAsia="zh-CN"/>
              </w:rPr>
              <w:t>~8</w:t>
            </w:r>
          </w:p>
        </w:tc>
        <w:tc>
          <w:tcPr>
            <w:tcW w:w="1009" w:type="dxa"/>
          </w:tcPr>
          <w:p>
            <w:pPr>
              <w:jc w:val="center"/>
              <w:rPr>
                <w:rFonts w:hint="eastAsia" w:ascii="宋体" w:hAnsi="宋体" w:eastAsia="宋体" w:cs="宋体"/>
                <w:color w:val="auto"/>
                <w:lang w:val="en-US" w:eastAsia="zh-CN"/>
              </w:rPr>
            </w:pPr>
            <w:r>
              <w:rPr>
                <w:rFonts w:hint="eastAsia" w:ascii="宋体" w:hAnsi="宋体" w:eastAsia="宋体" w:cs="宋体"/>
                <w:color w:val="auto"/>
              </w:rPr>
              <w:t>9</w:t>
            </w:r>
            <w:r>
              <w:rPr>
                <w:rFonts w:hint="eastAsia" w:ascii="宋体" w:hAnsi="宋体" w:eastAsia="宋体" w:cs="宋体"/>
                <w:color w:val="auto"/>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676"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676" w:type="dxa"/>
          </w:tcPr>
          <w:p>
            <w:pPr>
              <w:jc w:val="center"/>
              <w:rPr>
                <w:rFonts w:hint="eastAsia" w:ascii="宋体" w:hAnsi="宋体" w:eastAsia="宋体" w:cs="宋体"/>
                <w:color w:val="auto"/>
              </w:rPr>
            </w:pPr>
            <w:r>
              <w:rPr>
                <w:rFonts w:hint="eastAsia" w:ascii="宋体" w:hAnsi="宋体" w:eastAsia="宋体" w:cs="宋体"/>
                <w:color w:val="auto"/>
              </w:rPr>
              <w:t>0x80</w:t>
            </w:r>
          </w:p>
        </w:tc>
        <w:tc>
          <w:tcPr>
            <w:tcW w:w="635" w:type="dxa"/>
          </w:tcPr>
          <w:p>
            <w:pPr>
              <w:jc w:val="center"/>
              <w:rPr>
                <w:rFonts w:hint="eastAsia" w:ascii="宋体" w:hAnsi="宋体" w:eastAsia="宋体" w:cs="宋体"/>
                <w:color w:val="auto"/>
              </w:rPr>
            </w:pPr>
            <w:r>
              <w:rPr>
                <w:rFonts w:hint="eastAsia" w:ascii="宋体" w:hAnsi="宋体" w:eastAsia="宋体" w:cs="宋体"/>
                <w:color w:val="auto"/>
              </w:rPr>
              <w:t>0x0B</w:t>
            </w:r>
          </w:p>
        </w:tc>
        <w:tc>
          <w:tcPr>
            <w:tcW w:w="627"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008"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009" w:type="dxa"/>
          </w:tcPr>
          <w:p>
            <w:pPr>
              <w:jc w:val="center"/>
              <w:rPr>
                <w:rFonts w:hint="eastAsia" w:ascii="宋体" w:hAnsi="宋体" w:eastAsia="宋体" w:cs="宋体"/>
                <w:color w:val="auto"/>
              </w:rPr>
            </w:pPr>
            <w:r>
              <w:rPr>
                <w:rFonts w:hint="eastAsia" w:ascii="宋体" w:hAnsi="宋体" w:eastAsia="宋体" w:cs="宋体"/>
                <w:color w:val="auto"/>
              </w:rPr>
              <w:t>年龄</w:t>
            </w:r>
          </w:p>
        </w:tc>
        <w:tc>
          <w:tcPr>
            <w:tcW w:w="1009" w:type="dxa"/>
          </w:tcPr>
          <w:p>
            <w:pPr>
              <w:jc w:val="center"/>
              <w:rPr>
                <w:rFonts w:hint="eastAsia" w:ascii="宋体" w:hAnsi="宋体" w:eastAsia="宋体" w:cs="宋体"/>
                <w:color w:val="auto"/>
              </w:rPr>
            </w:pPr>
            <w:r>
              <w:rPr>
                <w:rFonts w:hint="eastAsia" w:ascii="宋体" w:hAnsi="宋体" w:eastAsia="宋体" w:cs="宋体"/>
                <w:color w:val="auto"/>
              </w:rPr>
              <w:t>性别</w:t>
            </w:r>
          </w:p>
        </w:tc>
        <w:tc>
          <w:tcPr>
            <w:tcW w:w="1009" w:type="dxa"/>
          </w:tcPr>
          <w:p>
            <w:pPr>
              <w:jc w:val="center"/>
              <w:rPr>
                <w:rFonts w:hint="eastAsia" w:ascii="宋体" w:hAnsi="宋体" w:eastAsia="宋体" w:cs="宋体"/>
                <w:color w:val="auto"/>
              </w:rPr>
            </w:pPr>
            <w:r>
              <w:rPr>
                <w:rFonts w:hint="eastAsia" w:ascii="宋体" w:hAnsi="宋体" w:eastAsia="宋体" w:cs="宋体"/>
                <w:color w:val="auto"/>
              </w:rPr>
              <w:t>身高</w:t>
            </w:r>
          </w:p>
        </w:tc>
        <w:tc>
          <w:tcPr>
            <w:tcW w:w="1009" w:type="dxa"/>
          </w:tcPr>
          <w:p>
            <w:pPr>
              <w:jc w:val="center"/>
              <w:rPr>
                <w:rFonts w:hint="eastAsia" w:ascii="宋体" w:hAnsi="宋体" w:eastAsia="宋体" w:cs="宋体"/>
                <w:color w:val="auto"/>
              </w:rPr>
            </w:pPr>
            <w:r>
              <w:rPr>
                <w:rFonts w:hint="eastAsia" w:ascii="宋体" w:hAnsi="宋体" w:eastAsia="宋体" w:cs="宋体"/>
                <w:color w:val="auto"/>
              </w:rPr>
              <w:t>体重</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lang w:eastAsia="zh-CN"/>
        </w:rPr>
      </w:pPr>
      <w:r>
        <w:rPr>
          <w:rFonts w:hint="eastAsia" w:ascii="宋体" w:hAnsi="宋体" w:eastAsia="宋体" w:cs="宋体"/>
          <w:color w:val="auto"/>
          <w:szCs w:val="21"/>
        </w:rPr>
        <w:t>18岁170cm50kg</w:t>
      </w:r>
      <w:r>
        <w:rPr>
          <w:rFonts w:hint="eastAsia" w:ascii="宋体" w:hAnsi="宋体" w:eastAsia="宋体" w:cs="宋体"/>
          <w:color w:val="auto"/>
          <w:szCs w:val="21"/>
          <w:lang w:val="en-US" w:eastAsia="zh-CN"/>
        </w:rPr>
        <w:t>男</w:t>
      </w:r>
    </w:p>
    <w:p>
      <w:pPr>
        <w:rPr>
          <w:rFonts w:hint="eastAsia" w:ascii="宋体" w:hAnsi="宋体" w:eastAsia="宋体" w:cs="宋体"/>
          <w:color w:val="auto"/>
          <w:szCs w:val="21"/>
        </w:rPr>
      </w:pPr>
      <w:r>
        <w:rPr>
          <w:rFonts w:hint="eastAsia" w:ascii="宋体" w:hAnsi="宋体" w:eastAsia="宋体" w:cs="宋体"/>
          <w:color w:val="auto"/>
          <w:szCs w:val="21"/>
        </w:rPr>
        <w:t>备注：身高和体总在传输的时候都需要乘以10，比如170cm需传1700，十六进制为0x06A4，</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00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80 0B 00 0</w:t>
      </w:r>
      <w:r>
        <w:rPr>
          <w:rFonts w:hint="eastAsia" w:ascii="宋体" w:hAnsi="宋体" w:eastAsia="宋体" w:cs="宋体"/>
          <w:color w:val="auto"/>
          <w:sz w:val="21"/>
          <w:szCs w:val="21"/>
          <w:lang w:val="en-US" w:eastAsia="zh-CN"/>
        </w:rPr>
        <w:t>0</w:t>
      </w:r>
      <w:r>
        <w:rPr>
          <w:rFonts w:hint="eastAsia" w:ascii="宋体" w:hAnsi="宋体" w:eastAsia="宋体" w:cs="宋体"/>
          <w:color w:val="auto"/>
          <w:sz w:val="21"/>
          <w:szCs w:val="21"/>
        </w:rPr>
        <w:t xml:space="preserve"> 12 </w:t>
      </w:r>
      <w:r>
        <w:rPr>
          <w:rFonts w:hint="eastAsia" w:ascii="宋体" w:hAnsi="宋体" w:eastAsia="宋体" w:cs="宋体"/>
          <w:color w:val="auto"/>
          <w:sz w:val="21"/>
          <w:szCs w:val="21"/>
          <w:lang w:val="en-US" w:eastAsia="zh-CN"/>
        </w:rPr>
        <w:t xml:space="preserve">00 </w:t>
      </w:r>
      <w:r>
        <w:rPr>
          <w:rFonts w:hint="eastAsia" w:ascii="宋体" w:hAnsi="宋体" w:eastAsia="宋体" w:cs="宋体"/>
          <w:color w:val="auto"/>
          <w:sz w:val="21"/>
          <w:szCs w:val="21"/>
          <w:u w:val="single"/>
          <w:lang w:val="en-US" w:eastAsia="zh-CN"/>
        </w:rPr>
        <w:t>A4</w:t>
      </w:r>
      <w:r>
        <w:rPr>
          <w:rFonts w:hint="eastAsia" w:ascii="宋体" w:hAnsi="宋体" w:eastAsia="宋体" w:cs="宋体"/>
          <w:color w:val="auto"/>
          <w:sz w:val="21"/>
          <w:szCs w:val="21"/>
          <w:u w:val="single"/>
        </w:rPr>
        <w:t xml:space="preserve"> 06</w:t>
      </w:r>
      <w:r>
        <w:rPr>
          <w:rFonts w:hint="eastAsia" w:ascii="宋体" w:hAnsi="宋体" w:eastAsia="宋体" w:cs="宋体"/>
          <w:color w:val="auto"/>
          <w:sz w:val="21"/>
          <w:szCs w:val="21"/>
        </w:rPr>
        <w:t xml:space="preserve"> </w:t>
      </w:r>
      <w:r>
        <w:rPr>
          <w:rFonts w:hint="eastAsia" w:ascii="宋体" w:hAnsi="宋体" w:eastAsia="宋体" w:cs="宋体"/>
          <w:color w:val="auto"/>
          <w:sz w:val="21"/>
          <w:szCs w:val="21"/>
          <w:u w:val="single"/>
        </w:rPr>
        <w:t>F4 01</w:t>
      </w:r>
    </w:p>
    <w:p>
      <w:pPr>
        <w:rPr>
          <w:rFonts w:hint="eastAsia" w:ascii="宋体" w:hAnsi="宋体" w:eastAsia="宋体" w:cs="宋体"/>
          <w:color w:val="auto"/>
        </w:rPr>
      </w:pPr>
    </w:p>
    <w:p>
      <w:pPr>
        <w:pStyle w:val="4"/>
        <w:rPr>
          <w:rFonts w:hint="eastAsia" w:ascii="宋体" w:hAnsi="宋体" w:eastAsia="宋体" w:cs="宋体"/>
          <w:color w:val="auto"/>
        </w:rPr>
      </w:pPr>
      <w:bookmarkStart w:id="127" w:name="_Toc11098"/>
      <w:bookmarkStart w:id="128" w:name="_Toc26724"/>
      <w:bookmarkStart w:id="129" w:name="_Toc2137240688"/>
      <w:bookmarkStart w:id="130" w:name="_Toc90301304"/>
      <w:bookmarkStart w:id="131" w:name="_Toc78895099"/>
      <w:bookmarkStart w:id="132" w:name="_Toc93070556"/>
      <w:bookmarkStart w:id="133" w:name="_Toc28171"/>
      <w:bookmarkStart w:id="134" w:name="_Toc2067"/>
      <w:r>
        <w:rPr>
          <w:rFonts w:hint="eastAsia" w:ascii="宋体" w:hAnsi="宋体" w:eastAsia="宋体" w:cs="宋体"/>
          <w:color w:val="auto"/>
        </w:rPr>
        <w:t>设置个人资料 0x01</w:t>
      </w:r>
      <w:bookmarkEnd w:id="127"/>
      <w:bookmarkEnd w:id="128"/>
      <w:bookmarkEnd w:id="129"/>
      <w:bookmarkEnd w:id="130"/>
      <w:bookmarkEnd w:id="131"/>
      <w:bookmarkEnd w:id="132"/>
      <w:bookmarkEnd w:id="133"/>
      <w:bookmarkEnd w:id="134"/>
    </w:p>
    <w:p>
      <w:pPr>
        <w:rPr>
          <w:rFonts w:hint="eastAsia" w:ascii="宋体" w:hAnsi="宋体" w:eastAsia="宋体" w:cs="宋体"/>
          <w:color w:val="auto"/>
        </w:rPr>
      </w:pPr>
      <w:r>
        <w:rPr>
          <w:rFonts w:hint="eastAsia" w:ascii="宋体" w:hAnsi="宋体" w:eastAsia="宋体" w:cs="宋体"/>
          <w:color w:val="auto"/>
        </w:rPr>
        <w:t>APP发送</w:t>
      </w:r>
    </w:p>
    <w:tbl>
      <w:tblPr>
        <w:tblStyle w:val="25"/>
        <w:tblW w:w="40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3"/>
        <w:gridCol w:w="873"/>
        <w:gridCol w:w="873"/>
        <w:gridCol w:w="874"/>
        <w:gridCol w:w="873"/>
        <w:gridCol w:w="873"/>
        <w:gridCol w:w="873"/>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625"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625"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625"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626"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625" w:type="pct"/>
          </w:tcPr>
          <w:p>
            <w:pPr>
              <w:jc w:val="center"/>
              <w:rPr>
                <w:rFonts w:hint="eastAsia" w:ascii="宋体" w:hAnsi="宋体" w:eastAsia="宋体" w:cs="宋体"/>
                <w:color w:val="auto"/>
              </w:rPr>
            </w:pPr>
            <w:r>
              <w:rPr>
                <w:rFonts w:hint="eastAsia" w:ascii="宋体" w:hAnsi="宋体" w:eastAsia="宋体" w:cs="宋体"/>
                <w:color w:val="auto"/>
              </w:rPr>
              <w:t>4</w:t>
            </w:r>
          </w:p>
        </w:tc>
        <w:tc>
          <w:tcPr>
            <w:tcW w:w="625" w:type="pct"/>
          </w:tcPr>
          <w:p>
            <w:pPr>
              <w:jc w:val="center"/>
              <w:rPr>
                <w:rFonts w:hint="eastAsia" w:ascii="宋体" w:hAnsi="宋体" w:eastAsia="宋体" w:cs="宋体"/>
                <w:color w:val="auto"/>
              </w:rPr>
            </w:pPr>
            <w:r>
              <w:rPr>
                <w:rFonts w:hint="eastAsia" w:ascii="宋体" w:hAnsi="宋体" w:eastAsia="宋体" w:cs="宋体"/>
                <w:color w:val="auto"/>
              </w:rPr>
              <w:t>5</w:t>
            </w:r>
          </w:p>
        </w:tc>
        <w:tc>
          <w:tcPr>
            <w:tcW w:w="625" w:type="pct"/>
          </w:tcPr>
          <w:p>
            <w:pPr>
              <w:jc w:val="center"/>
              <w:rPr>
                <w:rFonts w:hint="eastAsia" w:ascii="宋体" w:hAnsi="宋体" w:eastAsia="宋体" w:cs="宋体"/>
                <w:color w:val="auto"/>
                <w:lang w:val="en-US" w:eastAsia="zh-CN"/>
              </w:rPr>
            </w:pPr>
            <w:r>
              <w:rPr>
                <w:rFonts w:hint="eastAsia" w:ascii="宋体" w:hAnsi="宋体" w:eastAsia="宋体" w:cs="宋体"/>
                <w:color w:val="auto"/>
              </w:rPr>
              <w:t>6</w:t>
            </w:r>
            <w:r>
              <w:rPr>
                <w:rFonts w:hint="eastAsia" w:ascii="宋体" w:hAnsi="宋体" w:eastAsia="宋体" w:cs="宋体"/>
                <w:color w:val="auto"/>
                <w:lang w:val="en-US" w:eastAsia="zh-CN"/>
              </w:rPr>
              <w:t>~7</w:t>
            </w:r>
          </w:p>
        </w:tc>
        <w:tc>
          <w:tcPr>
            <w:tcW w:w="623" w:type="pct"/>
          </w:tcPr>
          <w:p>
            <w:pPr>
              <w:jc w:val="center"/>
              <w:rPr>
                <w:rFonts w:hint="eastAsia" w:ascii="宋体" w:hAnsi="宋体" w:eastAsia="宋体" w:cs="宋体"/>
                <w:color w:val="auto"/>
                <w:lang w:val="en-US" w:eastAsia="zh-CN"/>
              </w:rPr>
            </w:pPr>
            <w:r>
              <w:rPr>
                <w:rFonts w:hint="eastAsia" w:ascii="宋体" w:hAnsi="宋体" w:eastAsia="宋体" w:cs="宋体"/>
                <w:color w:val="auto"/>
              </w:rPr>
              <w:t>8</w:t>
            </w:r>
            <w:r>
              <w:rPr>
                <w:rFonts w:hint="eastAsia" w:ascii="宋体" w:hAnsi="宋体" w:eastAsia="宋体" w:cs="宋体"/>
                <w:color w:val="auto"/>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625" w:type="pct"/>
          </w:tcPr>
          <w:p>
            <w:pPr>
              <w:jc w:val="center"/>
              <w:rPr>
                <w:rFonts w:hint="eastAsia" w:ascii="宋体" w:hAnsi="宋体" w:eastAsia="宋体" w:cs="宋体"/>
                <w:color w:val="auto"/>
              </w:rPr>
            </w:pPr>
            <w:r>
              <w:rPr>
                <w:rFonts w:hint="eastAsia" w:ascii="宋体" w:hAnsi="宋体" w:eastAsia="宋体" w:cs="宋体"/>
                <w:color w:val="auto"/>
              </w:rPr>
              <w:t>0x01</w:t>
            </w:r>
          </w:p>
        </w:tc>
        <w:tc>
          <w:tcPr>
            <w:tcW w:w="625" w:type="pct"/>
          </w:tcPr>
          <w:p>
            <w:pPr>
              <w:jc w:val="center"/>
              <w:rPr>
                <w:rFonts w:hint="eastAsia" w:ascii="宋体" w:hAnsi="宋体" w:eastAsia="宋体" w:cs="宋体"/>
                <w:color w:val="auto"/>
              </w:rPr>
            </w:pPr>
            <w:r>
              <w:rPr>
                <w:rFonts w:hint="eastAsia" w:ascii="宋体" w:hAnsi="宋体" w:eastAsia="宋体" w:cs="宋体"/>
                <w:color w:val="auto"/>
              </w:rPr>
              <w:t>0x01</w:t>
            </w:r>
          </w:p>
        </w:tc>
        <w:tc>
          <w:tcPr>
            <w:tcW w:w="625" w:type="pct"/>
          </w:tcPr>
          <w:p>
            <w:pPr>
              <w:jc w:val="center"/>
              <w:rPr>
                <w:rFonts w:hint="eastAsia" w:ascii="宋体" w:hAnsi="宋体" w:eastAsia="宋体" w:cs="宋体"/>
                <w:color w:val="auto"/>
              </w:rPr>
            </w:pPr>
            <w:r>
              <w:rPr>
                <w:rFonts w:hint="eastAsia" w:ascii="宋体" w:hAnsi="宋体" w:eastAsia="宋体" w:cs="宋体"/>
                <w:color w:val="auto"/>
              </w:rPr>
              <w:t>0x0A</w:t>
            </w:r>
          </w:p>
        </w:tc>
        <w:tc>
          <w:tcPr>
            <w:tcW w:w="626"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625" w:type="pct"/>
          </w:tcPr>
          <w:p>
            <w:pPr>
              <w:jc w:val="center"/>
              <w:rPr>
                <w:rFonts w:hint="eastAsia" w:ascii="宋体" w:hAnsi="宋体" w:eastAsia="宋体" w:cs="宋体"/>
                <w:color w:val="auto"/>
              </w:rPr>
            </w:pPr>
            <w:r>
              <w:rPr>
                <w:rFonts w:hint="eastAsia" w:ascii="宋体" w:hAnsi="宋体" w:eastAsia="宋体" w:cs="宋体"/>
                <w:color w:val="auto"/>
              </w:rPr>
              <w:t>年龄</w:t>
            </w:r>
          </w:p>
        </w:tc>
        <w:tc>
          <w:tcPr>
            <w:tcW w:w="625" w:type="pct"/>
          </w:tcPr>
          <w:p>
            <w:pPr>
              <w:jc w:val="center"/>
              <w:rPr>
                <w:rFonts w:hint="eastAsia" w:ascii="宋体" w:hAnsi="宋体" w:eastAsia="宋体" w:cs="宋体"/>
                <w:color w:val="auto"/>
              </w:rPr>
            </w:pPr>
            <w:r>
              <w:rPr>
                <w:rFonts w:hint="eastAsia" w:ascii="宋体" w:hAnsi="宋体" w:eastAsia="宋体" w:cs="宋体"/>
                <w:color w:val="auto"/>
              </w:rPr>
              <w:t>性别</w:t>
            </w:r>
          </w:p>
        </w:tc>
        <w:tc>
          <w:tcPr>
            <w:tcW w:w="625" w:type="pct"/>
          </w:tcPr>
          <w:p>
            <w:pPr>
              <w:jc w:val="center"/>
              <w:rPr>
                <w:rFonts w:hint="eastAsia" w:ascii="宋体" w:hAnsi="宋体" w:eastAsia="宋体" w:cs="宋体"/>
                <w:color w:val="auto"/>
              </w:rPr>
            </w:pPr>
            <w:r>
              <w:rPr>
                <w:rFonts w:hint="eastAsia" w:ascii="宋体" w:hAnsi="宋体" w:eastAsia="宋体" w:cs="宋体"/>
                <w:color w:val="auto"/>
              </w:rPr>
              <w:t>身高</w:t>
            </w:r>
          </w:p>
        </w:tc>
        <w:tc>
          <w:tcPr>
            <w:tcW w:w="623" w:type="pct"/>
          </w:tcPr>
          <w:p>
            <w:pPr>
              <w:jc w:val="center"/>
              <w:rPr>
                <w:rFonts w:hint="eastAsia" w:ascii="宋体" w:hAnsi="宋体" w:eastAsia="宋体" w:cs="宋体"/>
                <w:color w:val="auto"/>
              </w:rPr>
            </w:pPr>
            <w:r>
              <w:rPr>
                <w:rFonts w:hint="eastAsia" w:ascii="宋体" w:hAnsi="宋体" w:eastAsia="宋体" w:cs="宋体"/>
                <w:color w:val="auto"/>
              </w:rPr>
              <w:t>体重</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2347"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0"/>
        <w:gridCol w:w="800"/>
        <w:gridCol w:w="800"/>
        <w:gridCol w:w="800"/>
        <w:gridCol w:w="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1000"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1000"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1000"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1000"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1000" w:type="pct"/>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1000" w:type="pct"/>
          </w:tcPr>
          <w:p>
            <w:pPr>
              <w:jc w:val="center"/>
              <w:rPr>
                <w:rFonts w:hint="eastAsia" w:ascii="宋体" w:hAnsi="宋体" w:eastAsia="宋体" w:cs="宋体"/>
                <w:color w:val="auto"/>
              </w:rPr>
            </w:pPr>
            <w:r>
              <w:rPr>
                <w:rFonts w:hint="eastAsia" w:ascii="宋体" w:hAnsi="宋体" w:eastAsia="宋体" w:cs="宋体"/>
                <w:color w:val="auto"/>
              </w:rPr>
              <w:t>0x01</w:t>
            </w:r>
          </w:p>
        </w:tc>
        <w:tc>
          <w:tcPr>
            <w:tcW w:w="1000" w:type="pct"/>
          </w:tcPr>
          <w:p>
            <w:pPr>
              <w:jc w:val="center"/>
              <w:rPr>
                <w:rFonts w:hint="eastAsia" w:ascii="宋体" w:hAnsi="宋体" w:eastAsia="宋体" w:cs="宋体"/>
                <w:color w:val="auto"/>
              </w:rPr>
            </w:pPr>
            <w:r>
              <w:rPr>
                <w:rFonts w:hint="eastAsia" w:ascii="宋体" w:hAnsi="宋体" w:eastAsia="宋体" w:cs="宋体"/>
                <w:color w:val="auto"/>
              </w:rPr>
              <w:t>0x81</w:t>
            </w:r>
          </w:p>
        </w:tc>
        <w:tc>
          <w:tcPr>
            <w:tcW w:w="1000" w:type="pct"/>
          </w:tcPr>
          <w:p>
            <w:pPr>
              <w:jc w:val="center"/>
              <w:rPr>
                <w:rFonts w:hint="eastAsia" w:ascii="宋体" w:hAnsi="宋体" w:eastAsia="宋体" w:cs="宋体"/>
                <w:color w:val="auto"/>
              </w:rPr>
            </w:pPr>
            <w:r>
              <w:rPr>
                <w:rFonts w:hint="eastAsia" w:ascii="宋体" w:hAnsi="宋体" w:eastAsia="宋体" w:cs="宋体"/>
                <w:color w:val="auto"/>
              </w:rPr>
              <w:t>0x05</w:t>
            </w:r>
          </w:p>
        </w:tc>
        <w:tc>
          <w:tcPr>
            <w:tcW w:w="1000"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1000" w:type="pct"/>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年龄：</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0~255</w:t>
      </w:r>
    </w:p>
    <w:p>
      <w:pPr>
        <w:rPr>
          <w:rFonts w:hint="eastAsia" w:ascii="宋体" w:hAnsi="宋体" w:eastAsia="宋体" w:cs="宋体"/>
          <w:color w:val="auto"/>
          <w:szCs w:val="21"/>
        </w:rPr>
      </w:pPr>
      <w:r>
        <w:rPr>
          <w:rFonts w:hint="eastAsia" w:ascii="宋体" w:hAnsi="宋体" w:eastAsia="宋体" w:cs="宋体"/>
          <w:color w:val="auto"/>
          <w:szCs w:val="21"/>
        </w:rPr>
        <w:t>身高：</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0~255</w:t>
      </w:r>
    </w:p>
    <w:p>
      <w:pPr>
        <w:rPr>
          <w:rFonts w:hint="eastAsia" w:ascii="宋体" w:hAnsi="宋体" w:eastAsia="宋体" w:cs="宋体"/>
          <w:color w:val="auto"/>
          <w:szCs w:val="21"/>
        </w:rPr>
      </w:pPr>
      <w:r>
        <w:rPr>
          <w:rFonts w:hint="eastAsia" w:ascii="宋体" w:hAnsi="宋体" w:eastAsia="宋体" w:cs="宋体"/>
          <w:color w:val="auto"/>
          <w:szCs w:val="21"/>
        </w:rPr>
        <w:t>体重：</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0~255</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kg</w:t>
      </w:r>
    </w:p>
    <w:p>
      <w:pPr>
        <w:rPr>
          <w:rFonts w:hint="eastAsia" w:ascii="宋体" w:hAnsi="宋体" w:eastAsia="宋体" w:cs="宋体"/>
          <w:color w:val="auto"/>
          <w:szCs w:val="21"/>
        </w:rPr>
      </w:pPr>
      <w:r>
        <w:rPr>
          <w:rFonts w:hint="eastAsia" w:ascii="宋体" w:hAnsi="宋体" w:eastAsia="宋体" w:cs="宋体"/>
          <w:color w:val="auto"/>
          <w:szCs w:val="21"/>
        </w:rPr>
        <w:t>性别：</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0~1</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0男</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1女</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18岁170cm50kg男</w:t>
      </w:r>
    </w:p>
    <w:p>
      <w:pPr>
        <w:rPr>
          <w:rFonts w:hint="eastAsia" w:ascii="宋体" w:hAnsi="宋体" w:eastAsia="宋体" w:cs="宋体"/>
          <w:color w:val="auto"/>
          <w:szCs w:val="21"/>
        </w:rPr>
      </w:pPr>
      <w:r>
        <w:rPr>
          <w:rFonts w:hint="eastAsia" w:ascii="宋体" w:hAnsi="宋体" w:eastAsia="宋体" w:cs="宋体"/>
          <w:color w:val="auto"/>
          <w:szCs w:val="21"/>
        </w:rPr>
        <w:t>备注：身高和体总在传输的时候都需要乘以10，比如50kg需传</w:t>
      </w:r>
      <w:r>
        <w:rPr>
          <w:rFonts w:hint="eastAsia" w:ascii="宋体" w:hAnsi="宋体" w:eastAsia="宋体" w:cs="宋体"/>
          <w:color w:val="auto"/>
          <w:szCs w:val="21"/>
          <w:lang w:val="en-US" w:eastAsia="zh-CN"/>
        </w:rPr>
        <w:t>5</w:t>
      </w:r>
      <w:r>
        <w:rPr>
          <w:rFonts w:hint="eastAsia" w:ascii="宋体" w:hAnsi="宋体" w:eastAsia="宋体" w:cs="宋体"/>
          <w:color w:val="auto"/>
          <w:szCs w:val="21"/>
        </w:rPr>
        <w:t>00，十六进制为0x0</w:t>
      </w:r>
      <w:r>
        <w:rPr>
          <w:rFonts w:hint="eastAsia" w:ascii="宋体" w:hAnsi="宋体" w:eastAsia="宋体" w:cs="宋体"/>
          <w:color w:val="auto"/>
          <w:szCs w:val="21"/>
          <w:lang w:val="en-US" w:eastAsia="zh-CN"/>
        </w:rPr>
        <w:t>1F4</w:t>
      </w:r>
      <w:r>
        <w:rPr>
          <w:rFonts w:hint="eastAsia" w:ascii="宋体" w:hAnsi="宋体" w:eastAsia="宋体" w:cs="宋体"/>
          <w:color w:val="auto"/>
          <w:szCs w:val="21"/>
        </w:rPr>
        <w:t>，且高位在前</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 xml:space="preserve">发送：01 01 0A 00 12 </w:t>
      </w:r>
      <w:r>
        <w:rPr>
          <w:rFonts w:hint="eastAsia" w:ascii="宋体" w:hAnsi="宋体" w:eastAsia="宋体" w:cs="宋体"/>
          <w:color w:val="auto"/>
          <w:sz w:val="21"/>
          <w:szCs w:val="21"/>
          <w:lang w:val="en-US" w:eastAsia="zh-CN"/>
        </w:rPr>
        <w:t>00</w:t>
      </w:r>
      <w:r>
        <w:rPr>
          <w:rFonts w:hint="eastAsia" w:ascii="宋体" w:hAnsi="宋体" w:eastAsia="宋体" w:cs="宋体"/>
          <w:color w:val="auto"/>
          <w:sz w:val="21"/>
          <w:szCs w:val="21"/>
        </w:rPr>
        <w:t xml:space="preserve"> </w:t>
      </w:r>
      <w:r>
        <w:rPr>
          <w:rFonts w:hint="eastAsia" w:ascii="宋体" w:hAnsi="宋体" w:eastAsia="宋体" w:cs="宋体"/>
          <w:color w:val="auto"/>
          <w:sz w:val="21"/>
          <w:szCs w:val="21"/>
          <w:u w:val="single"/>
        </w:rPr>
        <w:t>A4 06</w:t>
      </w:r>
      <w:r>
        <w:rPr>
          <w:rFonts w:hint="eastAsia" w:ascii="宋体" w:hAnsi="宋体" w:eastAsia="宋体" w:cs="宋体"/>
          <w:color w:val="auto"/>
          <w:sz w:val="21"/>
          <w:szCs w:val="21"/>
        </w:rPr>
        <w:t xml:space="preserve"> </w:t>
      </w:r>
      <w:r>
        <w:rPr>
          <w:rFonts w:hint="eastAsia" w:ascii="宋体" w:hAnsi="宋体" w:eastAsia="宋体" w:cs="宋体"/>
          <w:color w:val="auto"/>
          <w:sz w:val="21"/>
          <w:szCs w:val="21"/>
          <w:u w:val="single"/>
        </w:rPr>
        <w:t>F4 01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81 05 00 01</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135" w:name="_Toc13651"/>
      <w:bookmarkStart w:id="136" w:name="_Toc1792763494"/>
      <w:bookmarkStart w:id="137" w:name="_Toc32016"/>
      <w:bookmarkStart w:id="138" w:name="_Toc2609"/>
      <w:bookmarkStart w:id="139" w:name="_Toc24297"/>
      <w:bookmarkStart w:id="140" w:name="_Toc78895100"/>
      <w:bookmarkStart w:id="141" w:name="_Toc90301305"/>
      <w:bookmarkStart w:id="142" w:name="_Toc93070557"/>
      <w:r>
        <w:rPr>
          <w:rFonts w:hint="eastAsia" w:ascii="宋体" w:hAnsi="宋体" w:eastAsia="宋体" w:cs="宋体"/>
          <w:color w:val="auto"/>
        </w:rPr>
        <w:t>获取时间制式 0x02</w:t>
      </w:r>
      <w:bookmarkEnd w:id="135"/>
      <w:bookmarkEnd w:id="136"/>
      <w:bookmarkEnd w:id="137"/>
      <w:bookmarkEnd w:id="138"/>
      <w:bookmarkEnd w:id="139"/>
      <w:bookmarkEnd w:id="140"/>
      <w:bookmarkEnd w:id="141"/>
      <w:bookmarkEnd w:id="142"/>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4</w:t>
            </w:r>
          </w:p>
        </w:tc>
        <w:tc>
          <w:tcPr>
            <w:tcW w:w="774" w:type="dxa"/>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
        <w:gridCol w:w="799"/>
        <w:gridCol w:w="799"/>
        <w:gridCol w:w="799"/>
        <w:gridCol w:w="1600"/>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798"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99"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99"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99"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600"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600"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798"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99" w:type="dxa"/>
          </w:tcPr>
          <w:p>
            <w:pPr>
              <w:jc w:val="center"/>
              <w:rPr>
                <w:rFonts w:hint="eastAsia" w:ascii="宋体" w:hAnsi="宋体" w:eastAsia="宋体" w:cs="宋体"/>
                <w:color w:val="auto"/>
              </w:rPr>
            </w:pPr>
            <w:r>
              <w:rPr>
                <w:rFonts w:hint="eastAsia" w:ascii="宋体" w:hAnsi="宋体" w:eastAsia="宋体" w:cs="宋体"/>
                <w:color w:val="auto"/>
              </w:rPr>
              <w:t>0x82</w:t>
            </w:r>
          </w:p>
        </w:tc>
        <w:tc>
          <w:tcPr>
            <w:tcW w:w="799"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799"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600"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600" w:type="dxa"/>
          </w:tcPr>
          <w:p>
            <w:pPr>
              <w:jc w:val="center"/>
              <w:rPr>
                <w:rFonts w:hint="eastAsia" w:ascii="宋体" w:hAnsi="宋体" w:eastAsia="宋体" w:cs="宋体"/>
                <w:color w:val="auto"/>
              </w:rPr>
            </w:pPr>
            <w:r>
              <w:rPr>
                <w:rFonts w:hint="eastAsia" w:ascii="宋体" w:hAnsi="宋体" w:eastAsia="宋体" w:cs="宋体"/>
                <w:color w:val="auto"/>
              </w:rPr>
              <w:t>时间制式</w:t>
            </w:r>
          </w:p>
        </w:tc>
      </w:tr>
    </w:tbl>
    <w:p>
      <w:pPr>
        <w:rPr>
          <w:rFonts w:hint="eastAsia" w:ascii="宋体" w:hAnsi="宋体" w:eastAsia="宋体" w:cs="宋体"/>
          <w:color w:val="auto"/>
        </w:rPr>
      </w:pPr>
    </w:p>
    <w:p>
      <w:pPr>
        <w:rPr>
          <w:rFonts w:hint="eastAsia" w:ascii="宋体" w:hAnsi="宋体" w:eastAsia="宋体" w:cs="宋体"/>
          <w:color w:val="auto"/>
          <w:sz w:val="24"/>
        </w:rPr>
      </w:pPr>
      <w:r>
        <w:rPr>
          <w:rFonts w:hint="eastAsia" w:ascii="宋体" w:hAnsi="宋体" w:eastAsia="宋体" w:cs="宋体"/>
          <w:color w:val="auto"/>
          <w:sz w:val="24"/>
        </w:rPr>
        <w:t>示例</w:t>
      </w:r>
      <w:r>
        <w:rPr>
          <w:rFonts w:hint="eastAsia" w:ascii="宋体" w:hAnsi="宋体" w:eastAsia="宋体" w:cs="宋体"/>
          <w:color w:val="auto"/>
          <w:sz w:val="24"/>
        </w:rPr>
        <w:tab/>
      </w:r>
    </w:p>
    <w:p>
      <w:pPr>
        <w:rPr>
          <w:rFonts w:hint="eastAsia" w:ascii="宋体" w:hAnsi="宋体" w:eastAsia="宋体" w:cs="宋体"/>
          <w:color w:val="auto"/>
          <w:sz w:val="24"/>
        </w:rPr>
      </w:pPr>
      <w:r>
        <w:rPr>
          <w:rFonts w:hint="eastAsia" w:ascii="宋体" w:hAnsi="宋体" w:eastAsia="宋体" w:cs="宋体"/>
          <w:color w:val="auto"/>
          <w:sz w:val="24"/>
        </w:rPr>
        <w:t>12小时制</w:t>
      </w:r>
    </w:p>
    <w:p>
      <w:pPr>
        <w:pStyle w:val="28"/>
        <w:widowControl/>
        <w:rPr>
          <w:rFonts w:hint="eastAsia" w:ascii="宋体" w:hAnsi="宋体" w:eastAsia="宋体" w:cs="宋体"/>
          <w:color w:val="auto"/>
        </w:rPr>
      </w:pPr>
      <w:r>
        <w:rPr>
          <w:rFonts w:hint="eastAsia" w:ascii="宋体" w:hAnsi="宋体" w:eastAsia="宋体" w:cs="宋体"/>
          <w:color w:val="auto"/>
        </w:rPr>
        <w:t>发送：01 02 04 00</w:t>
      </w:r>
    </w:p>
    <w:p>
      <w:pPr>
        <w:pStyle w:val="28"/>
        <w:widowControl/>
        <w:rPr>
          <w:rFonts w:hint="eastAsia" w:ascii="宋体" w:hAnsi="宋体" w:eastAsia="宋体" w:cs="宋体"/>
          <w:color w:val="auto"/>
          <w:lang w:val="en-US" w:eastAsia="zh-CN"/>
        </w:rPr>
      </w:pPr>
      <w:r>
        <w:rPr>
          <w:rFonts w:hint="eastAsia" w:ascii="宋体" w:hAnsi="宋体" w:eastAsia="宋体" w:cs="宋体"/>
          <w:color w:val="auto"/>
        </w:rPr>
        <w:t>回复：01 82 0</w:t>
      </w:r>
      <w:r>
        <w:rPr>
          <w:rFonts w:hint="eastAsia" w:ascii="宋体" w:hAnsi="宋体" w:eastAsia="宋体" w:cs="宋体"/>
          <w:color w:val="auto"/>
          <w:lang w:val="en-US" w:eastAsia="zh-CN"/>
        </w:rPr>
        <w:t>6</w:t>
      </w:r>
      <w:r>
        <w:rPr>
          <w:rFonts w:hint="eastAsia" w:ascii="宋体" w:hAnsi="宋体" w:eastAsia="宋体" w:cs="宋体"/>
          <w:color w:val="auto"/>
        </w:rPr>
        <w:t xml:space="preserve"> 00 01</w:t>
      </w:r>
      <w:r>
        <w:rPr>
          <w:rFonts w:hint="eastAsia" w:ascii="宋体" w:hAnsi="宋体" w:eastAsia="宋体" w:cs="宋体"/>
          <w:color w:val="auto"/>
          <w:lang w:val="en-US" w:eastAsia="zh-CN"/>
        </w:rPr>
        <w:t xml:space="preserve"> 01</w:t>
      </w:r>
    </w:p>
    <w:p>
      <w:pPr>
        <w:pStyle w:val="28"/>
        <w:widowControl/>
        <w:rPr>
          <w:rFonts w:hint="eastAsia" w:ascii="宋体" w:hAnsi="宋体" w:eastAsia="宋体" w:cs="宋体"/>
          <w:color w:val="auto"/>
        </w:rPr>
      </w:pPr>
    </w:p>
    <w:p>
      <w:pPr>
        <w:pStyle w:val="4"/>
        <w:rPr>
          <w:rFonts w:hint="eastAsia" w:ascii="宋体" w:hAnsi="宋体" w:eastAsia="宋体" w:cs="宋体"/>
          <w:color w:val="auto"/>
        </w:rPr>
      </w:pPr>
      <w:bookmarkStart w:id="143" w:name="_Toc15314"/>
      <w:bookmarkStart w:id="144" w:name="_Toc9770"/>
      <w:bookmarkStart w:id="145" w:name="_Toc15285"/>
      <w:bookmarkStart w:id="146" w:name="_Toc1780476248"/>
      <w:bookmarkStart w:id="147" w:name="_Toc90301306"/>
      <w:bookmarkStart w:id="148" w:name="_Toc93070558"/>
      <w:bookmarkStart w:id="149" w:name="_Toc15407"/>
      <w:bookmarkStart w:id="150" w:name="_Toc78895101"/>
      <w:r>
        <w:rPr>
          <w:rFonts w:hint="eastAsia" w:ascii="宋体" w:hAnsi="宋体" w:eastAsia="宋体" w:cs="宋体"/>
          <w:color w:val="auto"/>
        </w:rPr>
        <w:t>设置时间制式 0x03</w:t>
      </w:r>
      <w:bookmarkEnd w:id="143"/>
      <w:bookmarkEnd w:id="144"/>
      <w:bookmarkEnd w:id="145"/>
      <w:bookmarkEnd w:id="146"/>
      <w:bookmarkEnd w:id="147"/>
      <w:bookmarkEnd w:id="148"/>
      <w:bookmarkEnd w:id="149"/>
      <w:bookmarkEnd w:id="150"/>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423"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tabs>
                <w:tab w:val="left" w:pos="511"/>
              </w:tabs>
              <w:jc w:val="center"/>
              <w:rPr>
                <w:rFonts w:hint="eastAsia" w:ascii="宋体" w:hAnsi="宋体" w:eastAsia="宋体" w:cs="宋体"/>
                <w:color w:val="auto"/>
              </w:rPr>
            </w:pPr>
            <w:r>
              <w:rPr>
                <w:rFonts w:hint="eastAsia" w:ascii="宋体" w:hAnsi="宋体" w:eastAsia="宋体" w:cs="宋体"/>
                <w:color w:val="auto"/>
              </w:rPr>
              <w:t>0x03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423" w:type="dxa"/>
          </w:tcPr>
          <w:p>
            <w:pPr>
              <w:tabs>
                <w:tab w:val="left" w:pos="511"/>
              </w:tabs>
              <w:jc w:val="center"/>
              <w:rPr>
                <w:rFonts w:hint="eastAsia" w:ascii="宋体" w:hAnsi="宋体" w:eastAsia="宋体" w:cs="宋体"/>
                <w:color w:val="auto"/>
              </w:rPr>
            </w:pPr>
            <w:r>
              <w:rPr>
                <w:rFonts w:hint="eastAsia" w:ascii="宋体" w:hAnsi="宋体" w:eastAsia="宋体" w:cs="宋体"/>
                <w:color w:val="auto"/>
              </w:rPr>
              <w:t>时间制式</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 w:val="22"/>
          <w:szCs w:val="22"/>
        </w:rPr>
      </w:pPr>
      <w:r>
        <w:rPr>
          <w:rFonts w:hint="eastAsia" w:ascii="宋体" w:hAnsi="宋体" w:eastAsia="宋体" w:cs="宋体"/>
          <w:color w:val="auto"/>
          <w:sz w:val="22"/>
          <w:szCs w:val="22"/>
        </w:rPr>
        <w:t>时间制:</w:t>
      </w:r>
      <w:r>
        <w:rPr>
          <w:rFonts w:hint="eastAsia" w:ascii="宋体" w:hAnsi="宋体" w:eastAsia="宋体" w:cs="宋体"/>
          <w:color w:val="auto"/>
          <w:sz w:val="22"/>
          <w:szCs w:val="22"/>
        </w:rPr>
        <w:tab/>
      </w:r>
      <w:r>
        <w:rPr>
          <w:rFonts w:hint="eastAsia" w:ascii="宋体" w:hAnsi="宋体" w:eastAsia="宋体" w:cs="宋体"/>
          <w:color w:val="auto"/>
          <w:sz w:val="22"/>
          <w:szCs w:val="22"/>
        </w:rPr>
        <w:tab/>
      </w:r>
      <w:r>
        <w:rPr>
          <w:rFonts w:hint="eastAsia" w:ascii="宋体" w:hAnsi="宋体" w:eastAsia="宋体" w:cs="宋体"/>
          <w:color w:val="auto"/>
          <w:sz w:val="22"/>
          <w:szCs w:val="22"/>
        </w:rPr>
        <w:tab/>
      </w:r>
      <w:r>
        <w:rPr>
          <w:rFonts w:hint="eastAsia" w:ascii="宋体" w:hAnsi="宋体" w:eastAsia="宋体" w:cs="宋体"/>
          <w:color w:val="auto"/>
          <w:sz w:val="22"/>
          <w:szCs w:val="22"/>
        </w:rPr>
        <w:t>0:24</w:t>
      </w:r>
      <w:r>
        <w:rPr>
          <w:rFonts w:hint="eastAsia" w:ascii="宋体" w:hAnsi="宋体" w:eastAsia="宋体" w:cs="宋体"/>
          <w:color w:val="auto"/>
          <w:sz w:val="22"/>
          <w:szCs w:val="22"/>
        </w:rPr>
        <w:tab/>
      </w:r>
      <w:r>
        <w:rPr>
          <w:rFonts w:hint="eastAsia" w:ascii="宋体" w:hAnsi="宋体" w:eastAsia="宋体" w:cs="宋体"/>
          <w:color w:val="auto"/>
          <w:sz w:val="22"/>
          <w:szCs w:val="22"/>
        </w:rPr>
        <w:t xml:space="preserve"> 1:12</w:t>
      </w:r>
    </w:p>
    <w:p>
      <w:pPr>
        <w:rPr>
          <w:rFonts w:hint="eastAsia" w:ascii="宋体" w:hAnsi="宋体" w:eastAsia="宋体" w:cs="宋体"/>
          <w:color w:val="auto"/>
          <w:sz w:val="22"/>
          <w:szCs w:val="22"/>
        </w:rPr>
      </w:pPr>
    </w:p>
    <w:p>
      <w:pPr>
        <w:rPr>
          <w:rFonts w:hint="eastAsia" w:ascii="宋体" w:hAnsi="宋体" w:eastAsia="宋体" w:cs="宋体"/>
          <w:color w:val="auto"/>
          <w:sz w:val="22"/>
          <w:szCs w:val="22"/>
        </w:rPr>
      </w:pPr>
      <w:r>
        <w:rPr>
          <w:rFonts w:hint="eastAsia" w:ascii="宋体" w:hAnsi="宋体" w:eastAsia="宋体" w:cs="宋体"/>
          <w:color w:val="auto"/>
          <w:sz w:val="22"/>
          <w:szCs w:val="22"/>
        </w:rPr>
        <w:t>示例</w:t>
      </w:r>
      <w:r>
        <w:rPr>
          <w:rFonts w:hint="eastAsia" w:ascii="宋体" w:hAnsi="宋体" w:eastAsia="宋体" w:cs="宋体"/>
          <w:color w:val="auto"/>
          <w:sz w:val="22"/>
          <w:szCs w:val="22"/>
        </w:rPr>
        <w:tab/>
      </w:r>
    </w:p>
    <w:p>
      <w:pPr>
        <w:rPr>
          <w:rFonts w:hint="eastAsia" w:ascii="宋体" w:hAnsi="宋体" w:eastAsia="宋体" w:cs="宋体"/>
          <w:color w:val="auto"/>
          <w:sz w:val="22"/>
          <w:szCs w:val="22"/>
        </w:rPr>
      </w:pPr>
      <w:r>
        <w:rPr>
          <w:rFonts w:hint="eastAsia" w:ascii="宋体" w:hAnsi="宋体" w:eastAsia="宋体" w:cs="宋体"/>
          <w:color w:val="auto"/>
          <w:sz w:val="24"/>
        </w:rPr>
        <w:t>12小时制</w:t>
      </w:r>
    </w:p>
    <w:p>
      <w:pPr>
        <w:pStyle w:val="28"/>
        <w:widowControl/>
        <w:rPr>
          <w:rFonts w:hint="eastAsia" w:ascii="宋体" w:hAnsi="宋体" w:eastAsia="宋体" w:cs="宋体"/>
          <w:color w:val="auto"/>
          <w:sz w:val="22"/>
          <w:szCs w:val="22"/>
        </w:rPr>
      </w:pPr>
      <w:r>
        <w:rPr>
          <w:rFonts w:hint="eastAsia" w:ascii="宋体" w:hAnsi="宋体" w:eastAsia="宋体" w:cs="宋体"/>
          <w:color w:val="auto"/>
          <w:sz w:val="22"/>
          <w:szCs w:val="22"/>
        </w:rPr>
        <w:t>发送：01 03 05 00 01</w:t>
      </w:r>
    </w:p>
    <w:p>
      <w:pPr>
        <w:pStyle w:val="28"/>
        <w:widowControl/>
        <w:rPr>
          <w:rFonts w:hint="eastAsia" w:ascii="宋体" w:hAnsi="宋体" w:eastAsia="宋体" w:cs="宋体"/>
          <w:color w:val="auto"/>
          <w:sz w:val="22"/>
          <w:szCs w:val="22"/>
        </w:rPr>
      </w:pPr>
      <w:r>
        <w:rPr>
          <w:rFonts w:hint="eastAsia" w:ascii="宋体" w:hAnsi="宋体" w:eastAsia="宋体" w:cs="宋体"/>
          <w:color w:val="auto"/>
          <w:sz w:val="22"/>
          <w:szCs w:val="22"/>
        </w:rPr>
        <w:t>回复：01 83 05 00 01</w:t>
      </w:r>
    </w:p>
    <w:p>
      <w:pPr>
        <w:pStyle w:val="28"/>
        <w:widowControl/>
        <w:rPr>
          <w:rFonts w:hint="eastAsia" w:ascii="宋体" w:hAnsi="宋体" w:eastAsia="宋体" w:cs="宋体"/>
          <w:color w:val="auto"/>
        </w:rPr>
      </w:pPr>
    </w:p>
    <w:p>
      <w:pPr>
        <w:pStyle w:val="4"/>
        <w:rPr>
          <w:rFonts w:hint="eastAsia" w:ascii="宋体" w:hAnsi="宋体" w:eastAsia="宋体" w:cs="宋体"/>
          <w:color w:val="auto"/>
        </w:rPr>
      </w:pPr>
      <w:bookmarkStart w:id="151" w:name="_Toc4895"/>
      <w:bookmarkStart w:id="152" w:name="_Toc78895102"/>
      <w:bookmarkStart w:id="153" w:name="_Toc93070559"/>
      <w:bookmarkStart w:id="154" w:name="_Toc1427162838"/>
      <w:bookmarkStart w:id="155" w:name="_Toc11840"/>
      <w:bookmarkStart w:id="156" w:name="_Toc17789"/>
      <w:bookmarkStart w:id="157" w:name="_Toc14613"/>
      <w:bookmarkStart w:id="158" w:name="_Toc90301307"/>
      <w:r>
        <w:rPr>
          <w:rFonts w:hint="eastAsia" w:ascii="宋体" w:hAnsi="宋体" w:eastAsia="宋体" w:cs="宋体"/>
          <w:color w:val="auto"/>
        </w:rPr>
        <w:t>获取公英制 0x04</w:t>
      </w:r>
      <w:bookmarkEnd w:id="151"/>
      <w:bookmarkEnd w:id="152"/>
      <w:bookmarkEnd w:id="153"/>
      <w:bookmarkEnd w:id="154"/>
      <w:bookmarkEnd w:id="155"/>
      <w:bookmarkEnd w:id="156"/>
      <w:bookmarkEnd w:id="157"/>
      <w:bookmarkEnd w:id="158"/>
    </w:p>
    <w:p>
      <w:pPr>
        <w:rPr>
          <w:rFonts w:hint="eastAsia" w:ascii="宋体" w:hAnsi="宋体" w:eastAsia="宋体" w:cs="宋体"/>
          <w:color w:val="auto"/>
        </w:rPr>
      </w:pPr>
      <w:r>
        <w:rPr>
          <w:rFonts w:hint="eastAsia" w:ascii="宋体" w:hAnsi="宋体" w:eastAsia="宋体" w:cs="宋体"/>
          <w:color w:val="auto"/>
        </w:rPr>
        <w:t>APP发送</w:t>
      </w:r>
    </w:p>
    <w:tbl>
      <w:tblPr>
        <w:tblStyle w:val="25"/>
        <w:tblW w:w="292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245"/>
        <w:gridCol w:w="1245"/>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247"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1250"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1250"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1250" w:type="pct"/>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247" w:type="pct"/>
          </w:tcPr>
          <w:p>
            <w:pPr>
              <w:jc w:val="center"/>
              <w:rPr>
                <w:rFonts w:hint="eastAsia" w:ascii="宋体" w:hAnsi="宋体" w:eastAsia="宋体" w:cs="宋体"/>
                <w:color w:val="auto"/>
              </w:rPr>
            </w:pPr>
            <w:r>
              <w:rPr>
                <w:rFonts w:hint="eastAsia" w:ascii="宋体" w:hAnsi="宋体" w:eastAsia="宋体" w:cs="宋体"/>
                <w:color w:val="auto"/>
              </w:rPr>
              <w:t>0x01</w:t>
            </w:r>
          </w:p>
        </w:tc>
        <w:tc>
          <w:tcPr>
            <w:tcW w:w="1250" w:type="pct"/>
          </w:tcPr>
          <w:p>
            <w:pPr>
              <w:jc w:val="center"/>
              <w:rPr>
                <w:rFonts w:hint="eastAsia" w:ascii="宋体" w:hAnsi="宋体" w:eastAsia="宋体" w:cs="宋体"/>
                <w:color w:val="auto"/>
              </w:rPr>
            </w:pPr>
            <w:r>
              <w:rPr>
                <w:rFonts w:hint="eastAsia" w:ascii="宋体" w:hAnsi="宋体" w:eastAsia="宋体" w:cs="宋体"/>
                <w:color w:val="auto"/>
              </w:rPr>
              <w:t>0x04</w:t>
            </w:r>
          </w:p>
        </w:tc>
        <w:tc>
          <w:tcPr>
            <w:tcW w:w="1250" w:type="pct"/>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4</w:t>
            </w:r>
          </w:p>
        </w:tc>
        <w:tc>
          <w:tcPr>
            <w:tcW w:w="1250" w:type="pct"/>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28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7"/>
        <w:gridCol w:w="657"/>
        <w:gridCol w:w="636"/>
        <w:gridCol w:w="636"/>
        <w:gridCol w:w="1176"/>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684"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684"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606"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607"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1208" w:type="pct"/>
          </w:tcPr>
          <w:p>
            <w:pPr>
              <w:jc w:val="center"/>
              <w:rPr>
                <w:rFonts w:hint="eastAsia" w:ascii="宋体" w:hAnsi="宋体" w:eastAsia="宋体" w:cs="宋体"/>
                <w:color w:val="auto"/>
              </w:rPr>
            </w:pPr>
            <w:r>
              <w:rPr>
                <w:rFonts w:hint="eastAsia" w:ascii="宋体" w:hAnsi="宋体" w:eastAsia="宋体" w:cs="宋体"/>
                <w:color w:val="auto"/>
              </w:rPr>
              <w:t>4</w:t>
            </w:r>
          </w:p>
        </w:tc>
        <w:tc>
          <w:tcPr>
            <w:tcW w:w="1208" w:type="pct"/>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684" w:type="pct"/>
          </w:tcPr>
          <w:p>
            <w:pPr>
              <w:jc w:val="center"/>
              <w:rPr>
                <w:rFonts w:hint="eastAsia" w:ascii="宋体" w:hAnsi="宋体" w:eastAsia="宋体" w:cs="宋体"/>
                <w:color w:val="auto"/>
              </w:rPr>
            </w:pPr>
            <w:r>
              <w:rPr>
                <w:rFonts w:hint="eastAsia" w:ascii="宋体" w:hAnsi="宋体" w:eastAsia="宋体" w:cs="宋体"/>
                <w:color w:val="auto"/>
              </w:rPr>
              <w:t>0x01</w:t>
            </w:r>
          </w:p>
        </w:tc>
        <w:tc>
          <w:tcPr>
            <w:tcW w:w="684" w:type="pct"/>
          </w:tcPr>
          <w:p>
            <w:pPr>
              <w:jc w:val="center"/>
              <w:rPr>
                <w:rFonts w:hint="eastAsia" w:ascii="宋体" w:hAnsi="宋体" w:eastAsia="宋体" w:cs="宋体"/>
                <w:color w:val="auto"/>
              </w:rPr>
            </w:pPr>
            <w:r>
              <w:rPr>
                <w:rFonts w:hint="eastAsia" w:ascii="宋体" w:hAnsi="宋体" w:eastAsia="宋体" w:cs="宋体"/>
                <w:color w:val="auto"/>
              </w:rPr>
              <w:t>0x84</w:t>
            </w:r>
          </w:p>
        </w:tc>
        <w:tc>
          <w:tcPr>
            <w:tcW w:w="606" w:type="pct"/>
          </w:tcPr>
          <w:p>
            <w:pPr>
              <w:jc w:val="center"/>
              <w:rPr>
                <w:rFonts w:hint="eastAsia" w:ascii="宋体" w:hAnsi="宋体" w:eastAsia="宋体" w:cs="宋体"/>
                <w:color w:val="auto"/>
              </w:rPr>
            </w:pPr>
            <w:r>
              <w:rPr>
                <w:rFonts w:hint="eastAsia" w:ascii="宋体" w:hAnsi="宋体" w:eastAsia="宋体" w:cs="宋体"/>
                <w:color w:val="auto"/>
              </w:rPr>
              <w:t>0x06</w:t>
            </w:r>
          </w:p>
        </w:tc>
        <w:tc>
          <w:tcPr>
            <w:tcW w:w="607"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1208" w:type="pct"/>
          </w:tcPr>
          <w:p>
            <w:pPr>
              <w:jc w:val="center"/>
              <w:rPr>
                <w:rFonts w:hint="eastAsia" w:ascii="宋体" w:hAnsi="宋体" w:eastAsia="宋体" w:cs="宋体"/>
                <w:color w:val="auto"/>
              </w:rPr>
            </w:pPr>
            <w:r>
              <w:rPr>
                <w:rFonts w:hint="eastAsia" w:ascii="宋体" w:hAnsi="宋体" w:eastAsia="宋体" w:cs="宋体"/>
                <w:color w:val="auto"/>
              </w:rPr>
              <w:t>状态</w:t>
            </w:r>
          </w:p>
        </w:tc>
        <w:tc>
          <w:tcPr>
            <w:tcW w:w="1208" w:type="pct"/>
          </w:tcPr>
          <w:p>
            <w:pPr>
              <w:jc w:val="center"/>
              <w:rPr>
                <w:rFonts w:hint="eastAsia" w:ascii="宋体" w:hAnsi="宋体" w:eastAsia="宋体" w:cs="宋体"/>
                <w:color w:val="auto"/>
              </w:rPr>
            </w:pPr>
            <w:r>
              <w:rPr>
                <w:rFonts w:hint="eastAsia" w:ascii="宋体" w:hAnsi="宋体" w:eastAsia="宋体" w:cs="宋体"/>
                <w:color w:val="auto"/>
              </w:rPr>
              <w:t>公英制</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rPr>
        <w:t>英</w:t>
      </w:r>
      <w:r>
        <w:rPr>
          <w:rFonts w:hint="eastAsia" w:ascii="宋体" w:hAnsi="宋体" w:eastAsia="宋体" w:cs="宋体"/>
          <w:color w:val="auto"/>
          <w:szCs w:val="21"/>
        </w:rPr>
        <w:t>制</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04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84 06 00 01 01</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159" w:name="_Toc93070560"/>
      <w:bookmarkStart w:id="160" w:name="_Toc78895103"/>
      <w:bookmarkStart w:id="161" w:name="_Toc27461"/>
      <w:bookmarkStart w:id="162" w:name="_Toc20068"/>
      <w:bookmarkStart w:id="163" w:name="_Toc13415"/>
      <w:bookmarkStart w:id="164" w:name="_Toc19200"/>
      <w:bookmarkStart w:id="165" w:name="_Toc90301308"/>
      <w:bookmarkStart w:id="166" w:name="_Toc1080964923"/>
      <w:r>
        <w:rPr>
          <w:rFonts w:hint="eastAsia" w:ascii="宋体" w:hAnsi="宋体" w:eastAsia="宋体" w:cs="宋体"/>
          <w:color w:val="auto"/>
        </w:rPr>
        <w:t>设置公英制 0x05</w:t>
      </w:r>
      <w:bookmarkEnd w:id="159"/>
      <w:bookmarkEnd w:id="160"/>
      <w:bookmarkEnd w:id="161"/>
      <w:bookmarkEnd w:id="162"/>
      <w:bookmarkEnd w:id="163"/>
      <w:bookmarkEnd w:id="164"/>
      <w:bookmarkEnd w:id="165"/>
      <w:bookmarkEnd w:id="166"/>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135"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0</w:t>
            </w:r>
          </w:p>
        </w:tc>
        <w:tc>
          <w:tcPr>
            <w:tcW w:w="1135" w:type="dxa"/>
          </w:tcPr>
          <w:p>
            <w:pPr>
              <w:jc w:val="center"/>
              <w:rPr>
                <w:rFonts w:hint="eastAsia" w:ascii="宋体" w:hAnsi="宋体" w:eastAsia="宋体" w:cs="宋体"/>
                <w:color w:val="auto"/>
              </w:rPr>
            </w:pPr>
            <w:r>
              <w:rPr>
                <w:rFonts w:hint="eastAsia" w:ascii="宋体" w:hAnsi="宋体" w:eastAsia="宋体" w:cs="宋体"/>
                <w:color w:val="auto"/>
              </w:rPr>
              <w:t>公英制</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6"/>
        <w:gridCol w:w="676"/>
        <w:gridCol w:w="636"/>
        <w:gridCol w:w="636"/>
        <w:gridCol w:w="1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6"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676"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600"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600"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194"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6"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676" w:type="dxa"/>
          </w:tcPr>
          <w:p>
            <w:pPr>
              <w:jc w:val="center"/>
              <w:rPr>
                <w:rFonts w:hint="eastAsia" w:ascii="宋体" w:hAnsi="宋体" w:eastAsia="宋体" w:cs="宋体"/>
                <w:color w:val="auto"/>
              </w:rPr>
            </w:pPr>
            <w:r>
              <w:rPr>
                <w:rFonts w:hint="eastAsia" w:ascii="宋体" w:hAnsi="宋体" w:eastAsia="宋体" w:cs="宋体"/>
                <w:color w:val="auto"/>
              </w:rPr>
              <w:t>0x85</w:t>
            </w:r>
          </w:p>
        </w:tc>
        <w:tc>
          <w:tcPr>
            <w:tcW w:w="600"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600"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0</w:t>
            </w:r>
          </w:p>
        </w:tc>
        <w:tc>
          <w:tcPr>
            <w:tcW w:w="1194"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sz w:val="24"/>
        </w:rPr>
      </w:pPr>
    </w:p>
    <w:p>
      <w:pPr>
        <w:rPr>
          <w:rFonts w:hint="eastAsia" w:ascii="宋体" w:hAnsi="宋体" w:eastAsia="宋体" w:cs="宋体"/>
          <w:color w:val="auto"/>
          <w:sz w:val="24"/>
        </w:rPr>
      </w:pPr>
      <w:r>
        <w:rPr>
          <w:rFonts w:hint="eastAsia" w:ascii="宋体" w:hAnsi="宋体" w:eastAsia="宋体" w:cs="宋体"/>
          <w:color w:val="auto"/>
          <w:sz w:val="24"/>
        </w:rPr>
        <w:t>公英制:</w:t>
      </w:r>
      <w:r>
        <w:rPr>
          <w:rFonts w:hint="eastAsia" w:ascii="宋体" w:hAnsi="宋体" w:eastAsia="宋体" w:cs="宋体"/>
          <w:color w:val="auto"/>
          <w:sz w:val="24"/>
        </w:rPr>
        <w:tab/>
      </w:r>
      <w:r>
        <w:rPr>
          <w:rFonts w:hint="eastAsia" w:ascii="宋体" w:hAnsi="宋体" w:eastAsia="宋体" w:cs="宋体"/>
          <w:color w:val="auto"/>
          <w:sz w:val="24"/>
        </w:rPr>
        <w:tab/>
      </w:r>
      <w:r>
        <w:rPr>
          <w:rFonts w:hint="eastAsia" w:ascii="宋体" w:hAnsi="宋体" w:eastAsia="宋体" w:cs="宋体"/>
          <w:color w:val="auto"/>
          <w:sz w:val="24"/>
        </w:rPr>
        <w:t>0:公制 1:英制</w:t>
      </w:r>
    </w:p>
    <w:p>
      <w:pPr>
        <w:rPr>
          <w:rFonts w:hint="eastAsia" w:ascii="宋体" w:hAnsi="宋体" w:eastAsia="宋体" w:cs="宋体"/>
          <w:color w:val="auto"/>
          <w:sz w:val="24"/>
        </w:rPr>
      </w:pPr>
    </w:p>
    <w:p>
      <w:pPr>
        <w:rPr>
          <w:rFonts w:hint="eastAsia" w:ascii="宋体" w:hAnsi="宋体" w:eastAsia="宋体" w:cs="宋体"/>
          <w:color w:val="auto"/>
          <w:sz w:val="24"/>
        </w:rPr>
      </w:pPr>
      <w:r>
        <w:rPr>
          <w:rFonts w:hint="eastAsia" w:ascii="宋体" w:hAnsi="宋体" w:eastAsia="宋体" w:cs="宋体"/>
          <w:color w:val="auto"/>
          <w:sz w:val="24"/>
        </w:rPr>
        <w:t>示例</w:t>
      </w:r>
      <w:r>
        <w:rPr>
          <w:rFonts w:hint="eastAsia" w:ascii="宋体" w:hAnsi="宋体" w:eastAsia="宋体" w:cs="宋体"/>
          <w:color w:val="auto"/>
          <w:sz w:val="24"/>
        </w:rPr>
        <w:tab/>
      </w:r>
    </w:p>
    <w:p>
      <w:pPr>
        <w:rPr>
          <w:rFonts w:hint="eastAsia" w:ascii="宋体" w:hAnsi="宋体" w:eastAsia="宋体" w:cs="宋体"/>
          <w:color w:val="auto"/>
          <w:sz w:val="24"/>
        </w:rPr>
      </w:pPr>
      <w:r>
        <w:rPr>
          <w:rFonts w:hint="eastAsia" w:ascii="宋体" w:hAnsi="宋体" w:eastAsia="宋体" w:cs="宋体"/>
          <w:color w:val="auto"/>
        </w:rPr>
        <w:t>英</w:t>
      </w:r>
      <w:r>
        <w:rPr>
          <w:rFonts w:hint="eastAsia" w:ascii="宋体" w:hAnsi="宋体" w:eastAsia="宋体" w:cs="宋体"/>
          <w:color w:val="auto"/>
          <w:sz w:val="24"/>
        </w:rPr>
        <w:t>制</w:t>
      </w:r>
    </w:p>
    <w:p>
      <w:pPr>
        <w:pStyle w:val="28"/>
        <w:widowControl/>
        <w:rPr>
          <w:rFonts w:hint="eastAsia" w:ascii="宋体" w:hAnsi="宋体" w:eastAsia="宋体" w:cs="宋体"/>
          <w:color w:val="auto"/>
        </w:rPr>
      </w:pPr>
      <w:r>
        <w:rPr>
          <w:rFonts w:hint="eastAsia" w:ascii="宋体" w:hAnsi="宋体" w:eastAsia="宋体" w:cs="宋体"/>
          <w:color w:val="auto"/>
        </w:rPr>
        <w:t>发送：01 05 05 00 01</w:t>
      </w:r>
    </w:p>
    <w:p>
      <w:pPr>
        <w:pStyle w:val="28"/>
        <w:widowControl/>
        <w:rPr>
          <w:rFonts w:hint="eastAsia" w:ascii="宋体" w:hAnsi="宋体" w:eastAsia="宋体" w:cs="宋体"/>
          <w:color w:val="auto"/>
        </w:rPr>
      </w:pPr>
      <w:r>
        <w:rPr>
          <w:rFonts w:hint="eastAsia" w:ascii="宋体" w:hAnsi="宋体" w:eastAsia="宋体" w:cs="宋体"/>
          <w:color w:val="auto"/>
        </w:rPr>
        <w:t>回复：01 85 05 00 01</w:t>
      </w: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pStyle w:val="4"/>
        <w:rPr>
          <w:rFonts w:hint="eastAsia" w:ascii="宋体" w:hAnsi="宋体" w:eastAsia="宋体" w:cs="宋体"/>
          <w:color w:val="auto"/>
        </w:rPr>
      </w:pPr>
      <w:bookmarkStart w:id="167" w:name="_Toc30630"/>
      <w:bookmarkStart w:id="168" w:name="_Toc93070561"/>
      <w:bookmarkStart w:id="169" w:name="_Toc24263"/>
      <w:bookmarkStart w:id="170" w:name="_Toc65807241"/>
      <w:bookmarkStart w:id="171" w:name="_Toc90301309"/>
      <w:bookmarkStart w:id="172" w:name="_Toc78895104"/>
      <w:bookmarkStart w:id="173" w:name="_Toc13253"/>
      <w:bookmarkStart w:id="174" w:name="_Toc5240"/>
      <w:r>
        <w:rPr>
          <w:rFonts w:hint="eastAsia" w:ascii="宋体" w:hAnsi="宋体" w:eastAsia="宋体" w:cs="宋体"/>
          <w:color w:val="auto"/>
        </w:rPr>
        <w:t>设置天气 0x07</w:t>
      </w:r>
      <w:bookmarkEnd w:id="167"/>
      <w:bookmarkEnd w:id="168"/>
      <w:bookmarkEnd w:id="169"/>
      <w:bookmarkEnd w:id="170"/>
      <w:bookmarkEnd w:id="171"/>
      <w:bookmarkEnd w:id="172"/>
      <w:bookmarkEnd w:id="173"/>
      <w:bookmarkEnd w:id="174"/>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85"/>
        <w:gridCol w:w="831"/>
        <w:gridCol w:w="686"/>
        <w:gridCol w:w="686"/>
        <w:gridCol w:w="686"/>
        <w:gridCol w:w="686"/>
        <w:gridCol w:w="859"/>
        <w:gridCol w:w="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4</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5</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6</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7</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8</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9</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0x01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0x07</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0x0C</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tabs>
                <w:tab w:val="left" w:pos="511"/>
              </w:tabs>
              <w:jc w:val="center"/>
              <w:rPr>
                <w:rFonts w:hint="eastAsia" w:ascii="宋体" w:hAnsi="宋体" w:eastAsia="宋体" w:cs="宋体"/>
                <w:color w:val="auto"/>
              </w:rPr>
            </w:pPr>
            <w:r>
              <w:rPr>
                <w:rFonts w:hint="eastAsia" w:ascii="宋体" w:hAnsi="宋体" w:eastAsia="宋体" w:cs="宋体"/>
                <w:color w:val="auto"/>
              </w:rPr>
              <w:t>未来天数</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天气code</w:t>
            </w:r>
          </w:p>
        </w:tc>
        <w:tc>
          <w:tcPr>
            <w:tcW w:w="0" w:type="auto"/>
          </w:tcPr>
          <w:p>
            <w:pPr>
              <w:jc w:val="center"/>
              <w:rPr>
                <w:rFonts w:hint="eastAsia" w:ascii="宋体" w:hAnsi="宋体" w:eastAsia="宋体" w:cs="宋体"/>
                <w:color w:val="auto"/>
              </w:rPr>
            </w:pPr>
            <w:r>
              <w:rPr>
                <w:rFonts w:hint="eastAsia" w:ascii="宋体" w:hAnsi="宋体" w:eastAsia="宋体" w:cs="宋体"/>
                <w:color w:val="auto"/>
                <w:szCs w:val="21"/>
                <w:lang w:val="en-US" w:eastAsia="zh-CN"/>
              </w:rPr>
              <w:t>平均气温</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空气质量</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最低温度</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最高温度</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明日低最温度</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明日最高温度</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32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
        <w:gridCol w:w="936"/>
        <w:gridCol w:w="936"/>
        <w:gridCol w:w="93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832"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1668" w:type="pct"/>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32" w:type="pct"/>
          </w:tcPr>
          <w:p>
            <w:pPr>
              <w:jc w:val="center"/>
              <w:rPr>
                <w:rFonts w:hint="eastAsia" w:ascii="宋体" w:hAnsi="宋体" w:eastAsia="宋体" w:cs="宋体"/>
                <w:color w:val="auto"/>
              </w:rPr>
            </w:pPr>
            <w:r>
              <w:rPr>
                <w:rFonts w:hint="eastAsia" w:ascii="宋体" w:hAnsi="宋体" w:eastAsia="宋体" w:cs="宋体"/>
                <w:color w:val="auto"/>
              </w:rPr>
              <w:t>0x01</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0x87</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0x05</w:t>
            </w:r>
          </w:p>
        </w:tc>
        <w:tc>
          <w:tcPr>
            <w:tcW w:w="833"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1668" w:type="pct"/>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未来天数：</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 xml:space="preserve">0~6   </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0表示当天，1表示明天，以此类推</w:t>
      </w:r>
    </w:p>
    <w:p>
      <w:pPr>
        <w:widowControl/>
        <w:jc w:val="left"/>
        <w:rPr>
          <w:rFonts w:hint="eastAsia" w:ascii="宋体" w:hAnsi="宋体" w:eastAsia="宋体" w:cs="宋体"/>
          <w:color w:val="auto"/>
          <w:szCs w:val="21"/>
          <w:highlight w:val="none"/>
        </w:rPr>
      </w:pPr>
      <w:r>
        <w:rPr>
          <w:rFonts w:hint="eastAsia" w:ascii="宋体" w:hAnsi="宋体" w:eastAsia="宋体" w:cs="宋体"/>
          <w:color w:val="auto"/>
          <w:szCs w:val="21"/>
        </w:rPr>
        <w:t>天气code：</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w:t>
      </w:r>
      <w:r>
        <w:rPr>
          <w:rFonts w:hint="eastAsia" w:ascii="宋体" w:hAnsi="宋体" w:eastAsia="宋体" w:cs="宋体"/>
          <w:color w:val="auto"/>
          <w:szCs w:val="21"/>
          <w:lang w:val="en-US" w:eastAsia="zh-CN"/>
        </w:rPr>
        <w:t>5</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lang w:val="en-US" w:eastAsia="zh-CN"/>
        </w:rPr>
        <w:tab/>
      </w:r>
      <w:r>
        <w:rPr>
          <w:rFonts w:hint="eastAsia" w:ascii="宋体" w:hAnsi="宋体" w:eastAsia="宋体" w:cs="宋体"/>
          <w:color w:val="auto"/>
          <w:szCs w:val="21"/>
        </w:rPr>
        <w:t>0多云</w:t>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lang w:val="en-US" w:eastAsia="zh-CN"/>
        </w:rPr>
        <w:t>雾霾2</w:t>
      </w:r>
      <w:r>
        <w:rPr>
          <w:rFonts w:hint="eastAsia" w:ascii="宋体" w:hAnsi="宋体" w:eastAsia="宋体" w:cs="宋体"/>
          <w:color w:val="auto"/>
          <w:szCs w:val="21"/>
          <w:highlight w:val="none"/>
        </w:rPr>
        <w:t>晴</w:t>
      </w:r>
      <w:r>
        <w:rPr>
          <w:rFonts w:hint="eastAsia" w:ascii="宋体" w:hAnsi="宋体" w:eastAsia="宋体" w:cs="宋体"/>
          <w:color w:val="auto"/>
          <w:szCs w:val="21"/>
          <w:highlight w:val="none"/>
          <w:lang w:val="en-US" w:eastAsia="zh-CN"/>
        </w:rPr>
        <w:t xml:space="preserve"> 3</w:t>
      </w:r>
      <w:r>
        <w:rPr>
          <w:rFonts w:hint="eastAsia" w:ascii="宋体" w:hAnsi="宋体" w:eastAsia="宋体" w:cs="宋体"/>
          <w:color w:val="auto"/>
          <w:szCs w:val="21"/>
          <w:highlight w:val="none"/>
        </w:rPr>
        <w:t>阴天</w:t>
      </w:r>
      <w:r>
        <w:rPr>
          <w:rFonts w:hint="eastAsia" w:ascii="宋体" w:hAnsi="宋体" w:eastAsia="宋体" w:cs="宋体"/>
          <w:color w:val="auto"/>
          <w:szCs w:val="21"/>
          <w:highlight w:val="none"/>
          <w:lang w:val="en-US" w:eastAsia="zh-CN"/>
        </w:rPr>
        <w:t>4雪 5</w:t>
      </w:r>
      <w:r>
        <w:rPr>
          <w:rFonts w:hint="eastAsia" w:ascii="宋体" w:hAnsi="宋体" w:eastAsia="宋体" w:cs="宋体"/>
          <w:color w:val="auto"/>
          <w:szCs w:val="21"/>
          <w:highlight w:val="none"/>
        </w:rPr>
        <w:t>⾬</w:t>
      </w:r>
    </w:p>
    <w:p>
      <w:pPr>
        <w:rPr>
          <w:rFonts w:hint="eastAsia" w:ascii="宋体" w:hAnsi="宋体" w:eastAsia="宋体" w:cs="宋体"/>
          <w:color w:val="auto"/>
          <w:szCs w:val="21"/>
        </w:rPr>
      </w:pPr>
      <w:r>
        <w:rPr>
          <w:rFonts w:hint="eastAsia" w:ascii="宋体" w:hAnsi="宋体" w:eastAsia="宋体" w:cs="宋体"/>
          <w:color w:val="auto"/>
          <w:szCs w:val="21"/>
        </w:rPr>
        <w:t>温度：</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-12</w:t>
      </w:r>
      <w:r>
        <w:rPr>
          <w:rFonts w:hint="eastAsia" w:ascii="宋体" w:hAnsi="宋体" w:eastAsia="宋体" w:cs="宋体"/>
          <w:color w:val="auto"/>
          <w:szCs w:val="21"/>
          <w:lang w:val="en-US" w:eastAsia="zh-CN"/>
        </w:rPr>
        <w:t>8</w:t>
      </w:r>
      <w:r>
        <w:rPr>
          <w:rFonts w:hint="eastAsia" w:ascii="宋体" w:hAnsi="宋体" w:eastAsia="宋体" w:cs="宋体"/>
          <w:color w:val="auto"/>
          <w:szCs w:val="21"/>
        </w:rPr>
        <w:t>~12</w:t>
      </w:r>
      <w:r>
        <w:rPr>
          <w:rFonts w:hint="eastAsia" w:ascii="宋体" w:hAnsi="宋体" w:eastAsia="宋体" w:cs="宋体"/>
          <w:color w:val="auto"/>
          <w:szCs w:val="21"/>
          <w:lang w:val="en-US" w:eastAsia="zh-CN"/>
        </w:rPr>
        <w:t>7</w:t>
      </w:r>
      <w:r>
        <w:rPr>
          <w:rFonts w:hint="eastAsia" w:ascii="宋体" w:hAnsi="宋体" w:eastAsia="宋体" w:cs="宋体"/>
          <w:color w:val="auto"/>
          <w:szCs w:val="21"/>
        </w:rPr>
        <w:tab/>
      </w:r>
      <w:r>
        <w:rPr>
          <w:rFonts w:hint="eastAsia" w:ascii="宋体" w:hAnsi="宋体" w:eastAsia="宋体" w:cs="宋体"/>
          <w:color w:val="auto"/>
          <w:szCs w:val="21"/>
        </w:rPr>
        <w:t>当天的天气显示，未来日期不显示可以传0</w:t>
      </w:r>
    </w:p>
    <w:p>
      <w:pPr>
        <w:rPr>
          <w:rFonts w:hint="eastAsia" w:ascii="宋体" w:hAnsi="宋体" w:eastAsia="宋体" w:cs="宋体"/>
          <w:color w:val="auto"/>
          <w:szCs w:val="21"/>
        </w:rPr>
      </w:pPr>
      <w:r>
        <w:rPr>
          <w:rFonts w:hint="eastAsia" w:ascii="宋体" w:hAnsi="宋体" w:eastAsia="宋体" w:cs="宋体"/>
          <w:color w:val="auto"/>
          <w:szCs w:val="21"/>
        </w:rPr>
        <w:t>最高温：</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-12</w:t>
      </w:r>
      <w:r>
        <w:rPr>
          <w:rFonts w:hint="eastAsia" w:ascii="宋体" w:hAnsi="宋体" w:eastAsia="宋体" w:cs="宋体"/>
          <w:color w:val="auto"/>
          <w:szCs w:val="21"/>
          <w:lang w:val="en-US" w:eastAsia="zh-CN"/>
        </w:rPr>
        <w:t>8</w:t>
      </w:r>
      <w:r>
        <w:rPr>
          <w:rFonts w:hint="eastAsia" w:ascii="宋体" w:hAnsi="宋体" w:eastAsia="宋体" w:cs="宋体"/>
          <w:color w:val="auto"/>
          <w:szCs w:val="21"/>
        </w:rPr>
        <w:t>~12</w:t>
      </w:r>
      <w:r>
        <w:rPr>
          <w:rFonts w:hint="eastAsia" w:ascii="宋体" w:hAnsi="宋体" w:eastAsia="宋体" w:cs="宋体"/>
          <w:color w:val="auto"/>
          <w:szCs w:val="21"/>
          <w:lang w:val="en-US" w:eastAsia="zh-CN"/>
        </w:rPr>
        <w:t>7</w:t>
      </w:r>
      <w:r>
        <w:rPr>
          <w:rFonts w:hint="eastAsia" w:ascii="宋体" w:hAnsi="宋体" w:eastAsia="宋体" w:cs="宋体"/>
          <w:color w:val="auto"/>
          <w:szCs w:val="21"/>
        </w:rPr>
        <w:tab/>
      </w:r>
      <w:r>
        <w:rPr>
          <w:rFonts w:hint="eastAsia" w:ascii="宋体" w:hAnsi="宋体" w:eastAsia="宋体" w:cs="宋体"/>
          <w:color w:val="auto"/>
          <w:szCs w:val="21"/>
        </w:rPr>
        <w:tab/>
      </w:r>
    </w:p>
    <w:p>
      <w:pPr>
        <w:rPr>
          <w:rFonts w:hint="eastAsia" w:ascii="宋体" w:hAnsi="宋体" w:eastAsia="宋体" w:cs="宋体"/>
          <w:color w:val="auto"/>
          <w:szCs w:val="21"/>
          <w:lang w:val="en-US" w:eastAsia="zh-CN"/>
        </w:rPr>
      </w:pPr>
      <w:r>
        <w:rPr>
          <w:rFonts w:hint="eastAsia" w:ascii="宋体" w:hAnsi="宋体" w:eastAsia="宋体" w:cs="宋体"/>
          <w:color w:val="auto"/>
          <w:szCs w:val="21"/>
        </w:rPr>
        <w:t>最低温</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-12</w:t>
      </w:r>
      <w:r>
        <w:rPr>
          <w:rFonts w:hint="eastAsia" w:ascii="宋体" w:hAnsi="宋体" w:eastAsia="宋体" w:cs="宋体"/>
          <w:color w:val="auto"/>
          <w:szCs w:val="21"/>
          <w:lang w:val="en-US" w:eastAsia="zh-CN"/>
        </w:rPr>
        <w:t>8</w:t>
      </w:r>
      <w:r>
        <w:rPr>
          <w:rFonts w:hint="eastAsia" w:ascii="宋体" w:hAnsi="宋体" w:eastAsia="宋体" w:cs="宋体"/>
          <w:color w:val="auto"/>
          <w:szCs w:val="21"/>
        </w:rPr>
        <w:t>~12</w:t>
      </w:r>
      <w:r>
        <w:rPr>
          <w:rFonts w:hint="eastAsia" w:ascii="宋体" w:hAnsi="宋体" w:eastAsia="宋体" w:cs="宋体"/>
          <w:color w:val="auto"/>
          <w:szCs w:val="21"/>
          <w:lang w:val="en-US" w:eastAsia="zh-CN"/>
        </w:rPr>
        <w:t>7</w:t>
      </w:r>
    </w:p>
    <w:p>
      <w:pPr>
        <w:rPr>
          <w:rFonts w:hint="eastAsia" w:ascii="宋体" w:hAnsi="宋体" w:eastAsia="宋体" w:cs="宋体"/>
          <w:color w:val="auto"/>
          <w:szCs w:val="21"/>
        </w:rPr>
      </w:pPr>
      <w:r>
        <w:rPr>
          <w:rFonts w:hint="eastAsia" w:ascii="宋体" w:hAnsi="宋体" w:eastAsia="宋体" w:cs="宋体"/>
          <w:color w:val="auto"/>
          <w:szCs w:val="21"/>
        </w:rPr>
        <w:t>温度单位</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统一使用摄氏度，具体显示根据设置的单位自行换算</w:t>
      </w:r>
    </w:p>
    <w:p>
      <w:pPr>
        <w:rPr>
          <w:rFonts w:hint="default" w:ascii="宋体" w:hAnsi="宋体" w:eastAsia="宋体" w:cs="宋体"/>
          <w:color w:val="auto"/>
          <w:szCs w:val="21"/>
          <w:lang w:val="en-US" w:eastAsia="zh-CN"/>
        </w:rPr>
      </w:pPr>
      <w:r>
        <w:rPr>
          <w:rFonts w:hint="eastAsia" w:ascii="宋体" w:hAnsi="宋体" w:eastAsia="宋体" w:cs="宋体"/>
          <w:color w:val="auto"/>
        </w:rPr>
        <w:t>空气质量</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预留</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rPr>
        <w:t>天气code</w:t>
      </w:r>
      <w:r>
        <w:rPr>
          <w:rFonts w:hint="eastAsia" w:ascii="宋体" w:hAnsi="宋体" w:eastAsia="宋体" w:cs="宋体"/>
          <w:color w:val="auto"/>
          <w:lang w:eastAsia="zh-CN"/>
        </w:rPr>
        <w:t>：</w:t>
      </w:r>
      <w:r>
        <w:rPr>
          <w:rFonts w:hint="eastAsia" w:ascii="宋体" w:hAnsi="宋体" w:eastAsia="宋体" w:cs="宋体"/>
          <w:color w:val="auto"/>
          <w:szCs w:val="21"/>
          <w:highlight w:val="none"/>
        </w:rPr>
        <w:t>⾬</w:t>
      </w:r>
      <w:r>
        <w:rPr>
          <w:rFonts w:hint="eastAsia" w:ascii="宋体" w:hAnsi="宋体" w:eastAsia="宋体" w:cs="宋体"/>
          <w:color w:val="auto"/>
          <w:szCs w:val="21"/>
          <w:lang w:eastAsia="zh-CN"/>
        </w:rPr>
        <w:t>；</w:t>
      </w:r>
      <w:r>
        <w:rPr>
          <w:rFonts w:hint="eastAsia" w:ascii="宋体" w:hAnsi="宋体" w:eastAsia="宋体" w:cs="宋体"/>
          <w:color w:val="auto"/>
          <w:szCs w:val="21"/>
          <w:lang w:val="en-US" w:eastAsia="zh-CN"/>
        </w:rPr>
        <w:t xml:space="preserve"> 平均气温：</w:t>
      </w:r>
      <w:r>
        <w:rPr>
          <w:rFonts w:hint="eastAsia" w:ascii="宋体" w:hAnsi="宋体" w:eastAsia="宋体" w:cs="宋体"/>
          <w:color w:val="auto"/>
          <w:szCs w:val="21"/>
        </w:rPr>
        <w:t>2</w:t>
      </w:r>
      <w:r>
        <w:rPr>
          <w:rFonts w:hint="eastAsia" w:ascii="宋体" w:hAnsi="宋体" w:eastAsia="宋体" w:cs="宋体"/>
          <w:color w:val="auto"/>
          <w:szCs w:val="21"/>
          <w:lang w:val="en-US" w:eastAsia="zh-CN"/>
        </w:rPr>
        <w:t>6</w:t>
      </w:r>
      <w:r>
        <w:rPr>
          <w:rFonts w:hint="eastAsia" w:ascii="宋体" w:hAnsi="宋体" w:eastAsia="宋体" w:cs="宋体"/>
          <w:color w:val="auto"/>
          <w:szCs w:val="21"/>
        </w:rPr>
        <w:t>℃</w:t>
      </w:r>
      <w:r>
        <w:rPr>
          <w:rFonts w:hint="eastAsia" w:ascii="宋体" w:hAnsi="宋体" w:eastAsia="宋体" w:cs="宋体"/>
          <w:color w:val="auto"/>
          <w:szCs w:val="21"/>
          <w:lang w:eastAsia="zh-CN"/>
        </w:rPr>
        <w:t>；</w:t>
      </w:r>
      <w:r>
        <w:rPr>
          <w:rFonts w:hint="eastAsia" w:ascii="宋体" w:hAnsi="宋体" w:eastAsia="宋体" w:cs="宋体"/>
          <w:color w:val="auto"/>
          <w:szCs w:val="21"/>
          <w:lang w:val="en-US" w:eastAsia="zh-CN"/>
        </w:rPr>
        <w:t xml:space="preserve"> 空气质量：良好；</w:t>
      </w:r>
      <w:r>
        <w:rPr>
          <w:rFonts w:hint="eastAsia" w:ascii="宋体" w:hAnsi="宋体" w:eastAsia="宋体" w:cs="宋体"/>
          <w:color w:val="auto"/>
          <w:szCs w:val="21"/>
        </w:rPr>
        <w:t>最低温</w:t>
      </w:r>
      <w:r>
        <w:rPr>
          <w:rFonts w:hint="eastAsia" w:ascii="宋体" w:hAnsi="宋体" w:eastAsia="宋体" w:cs="宋体"/>
          <w:color w:val="auto"/>
          <w:szCs w:val="21"/>
          <w:lang w:eastAsia="zh-CN"/>
        </w:rPr>
        <w:t>：</w:t>
      </w:r>
      <w:r>
        <w:rPr>
          <w:rFonts w:hint="eastAsia" w:ascii="宋体" w:hAnsi="宋体" w:eastAsia="宋体" w:cs="宋体"/>
          <w:color w:val="auto"/>
          <w:szCs w:val="21"/>
        </w:rPr>
        <w:t>22</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最高温33,明日最低温21, 明日最高温32</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07 0</w:t>
      </w:r>
      <w:r>
        <w:rPr>
          <w:rFonts w:hint="eastAsia" w:ascii="宋体" w:hAnsi="宋体" w:eastAsia="宋体" w:cs="宋体"/>
          <w:color w:val="auto"/>
          <w:sz w:val="21"/>
          <w:szCs w:val="21"/>
          <w:lang w:val="en-US" w:eastAsia="zh-CN"/>
        </w:rPr>
        <w:t>C</w:t>
      </w:r>
      <w:r>
        <w:rPr>
          <w:rFonts w:hint="eastAsia" w:ascii="宋体" w:hAnsi="宋体" w:eastAsia="宋体" w:cs="宋体"/>
          <w:color w:val="auto"/>
          <w:sz w:val="21"/>
          <w:szCs w:val="21"/>
        </w:rPr>
        <w:t xml:space="preserve"> 00 00 05 1</w:t>
      </w:r>
      <w:r>
        <w:rPr>
          <w:rFonts w:hint="eastAsia" w:ascii="宋体" w:hAnsi="宋体" w:eastAsia="宋体" w:cs="宋体"/>
          <w:color w:val="auto"/>
          <w:sz w:val="21"/>
          <w:szCs w:val="21"/>
          <w:lang w:val="en-US" w:eastAsia="zh-CN"/>
        </w:rPr>
        <w:t>A</w:t>
      </w:r>
      <w:r>
        <w:rPr>
          <w:rFonts w:hint="eastAsia" w:ascii="宋体" w:hAnsi="宋体" w:eastAsia="宋体" w:cs="宋体"/>
          <w:color w:val="auto"/>
          <w:sz w:val="21"/>
          <w:szCs w:val="21"/>
        </w:rPr>
        <w:t xml:space="preserve"> </w:t>
      </w:r>
      <w:r>
        <w:rPr>
          <w:rFonts w:hint="eastAsia" w:ascii="宋体" w:hAnsi="宋体" w:eastAsia="宋体" w:cs="宋体"/>
          <w:color w:val="auto"/>
          <w:sz w:val="21"/>
          <w:szCs w:val="21"/>
          <w:lang w:val="en-US" w:eastAsia="zh-CN"/>
        </w:rPr>
        <w:t xml:space="preserve">01 </w:t>
      </w:r>
      <w:r>
        <w:rPr>
          <w:rFonts w:hint="eastAsia" w:ascii="宋体" w:hAnsi="宋体" w:eastAsia="宋体" w:cs="宋体"/>
          <w:color w:val="auto"/>
          <w:sz w:val="21"/>
          <w:szCs w:val="21"/>
        </w:rPr>
        <w:t xml:space="preserve">16 21 15 20 </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87 05 00 01</w:t>
      </w:r>
    </w:p>
    <w:p>
      <w:pPr>
        <w:rPr>
          <w:rFonts w:hint="eastAsia" w:ascii="宋体" w:hAnsi="宋体" w:eastAsia="宋体" w:cs="宋体"/>
          <w:color w:val="auto"/>
        </w:rPr>
      </w:pPr>
    </w:p>
    <w:p>
      <w:pPr>
        <w:pStyle w:val="4"/>
        <w:rPr>
          <w:rFonts w:hint="eastAsia" w:ascii="宋体" w:hAnsi="宋体" w:eastAsia="宋体" w:cs="宋体"/>
          <w:color w:val="auto"/>
        </w:rPr>
      </w:pPr>
      <w:bookmarkStart w:id="175" w:name="_Toc93070562"/>
      <w:bookmarkStart w:id="176" w:name="_Toc28655"/>
      <w:bookmarkStart w:id="177" w:name="_Toc25923"/>
      <w:bookmarkStart w:id="178" w:name="_Toc90301310"/>
      <w:bookmarkStart w:id="179" w:name="_Toc17200"/>
      <w:bookmarkStart w:id="180" w:name="_Toc27031"/>
      <w:bookmarkStart w:id="181" w:name="_Toc68221282"/>
      <w:bookmarkStart w:id="182" w:name="_Toc78895105"/>
      <w:r>
        <w:rPr>
          <w:rFonts w:hint="eastAsia" w:ascii="宋体" w:hAnsi="宋体" w:eastAsia="宋体" w:cs="宋体"/>
          <w:color w:val="auto"/>
        </w:rPr>
        <w:t>设备进入拍照模式 0x09</w:t>
      </w:r>
      <w:bookmarkEnd w:id="175"/>
      <w:bookmarkEnd w:id="176"/>
      <w:bookmarkEnd w:id="177"/>
      <w:bookmarkEnd w:id="178"/>
      <w:bookmarkEnd w:id="179"/>
      <w:bookmarkEnd w:id="180"/>
      <w:bookmarkEnd w:id="181"/>
      <w:bookmarkEnd w:id="182"/>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0x09</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0x89</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发送此命令设备进入拍照界面</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09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89 05 00 01</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rPr>
      </w:pPr>
      <w:bookmarkStart w:id="183" w:name="_Toc78895106"/>
      <w:bookmarkStart w:id="184" w:name="_Toc10686"/>
      <w:bookmarkStart w:id="185" w:name="_Toc90301311"/>
      <w:bookmarkStart w:id="186" w:name="_Toc16909"/>
      <w:bookmarkStart w:id="187" w:name="_Toc93070563"/>
      <w:bookmarkStart w:id="188" w:name="_Toc28897"/>
      <w:bookmarkStart w:id="189" w:name="_Toc1986302723"/>
      <w:bookmarkStart w:id="190" w:name="_Toc10760"/>
      <w:r>
        <w:rPr>
          <w:rFonts w:hint="eastAsia" w:ascii="宋体" w:hAnsi="宋体" w:eastAsia="宋体" w:cs="宋体"/>
          <w:color w:val="auto"/>
        </w:rPr>
        <w:t>寻找手环 0x0b</w:t>
      </w:r>
      <w:bookmarkEnd w:id="183"/>
      <w:bookmarkEnd w:id="184"/>
      <w:bookmarkEnd w:id="185"/>
      <w:bookmarkEnd w:id="186"/>
      <w:bookmarkEnd w:id="187"/>
      <w:bookmarkEnd w:id="188"/>
      <w:bookmarkEnd w:id="189"/>
      <w:bookmarkEnd w:id="190"/>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0x0b</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0x8b</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rPr>
        <w:t>发送此命令设备震动</w:t>
      </w:r>
      <w:r>
        <w:rPr>
          <w:rFonts w:hint="eastAsia" w:ascii="宋体" w:hAnsi="宋体" w:eastAsia="宋体" w:cs="宋体"/>
          <w:color w:val="auto"/>
          <w:szCs w:val="21"/>
          <w:lang w:val="en-US" w:eastAsia="zh-CN"/>
        </w:rPr>
        <w:t>30S</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0b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8b 05 00 01</w:t>
      </w:r>
    </w:p>
    <w:p>
      <w:pPr>
        <w:rPr>
          <w:rFonts w:hint="eastAsia" w:ascii="宋体" w:hAnsi="宋体" w:eastAsia="宋体" w:cs="宋体"/>
          <w:color w:val="auto"/>
        </w:rPr>
      </w:pPr>
    </w:p>
    <w:p>
      <w:pPr>
        <w:pStyle w:val="4"/>
        <w:rPr>
          <w:rFonts w:hint="eastAsia" w:ascii="宋体" w:hAnsi="宋体" w:eastAsia="宋体" w:cs="宋体"/>
          <w:color w:val="auto"/>
        </w:rPr>
      </w:pPr>
      <w:bookmarkStart w:id="191" w:name="_Toc10861"/>
      <w:bookmarkStart w:id="192" w:name="_Toc93070564"/>
      <w:bookmarkStart w:id="193" w:name="_Toc90301312"/>
      <w:bookmarkStart w:id="194" w:name="_Toc6126"/>
      <w:bookmarkStart w:id="195" w:name="_Toc1156572846"/>
      <w:bookmarkStart w:id="196" w:name="_Toc78895107"/>
      <w:bookmarkStart w:id="197" w:name="_Toc2566"/>
      <w:bookmarkStart w:id="198" w:name="_Toc24377"/>
      <w:r>
        <w:rPr>
          <w:rFonts w:hint="eastAsia" w:ascii="宋体" w:hAnsi="宋体" w:eastAsia="宋体" w:cs="宋体"/>
          <w:color w:val="auto"/>
        </w:rPr>
        <w:t>获取抬腕亮屏 0x0c</w:t>
      </w:r>
      <w:bookmarkEnd w:id="191"/>
      <w:bookmarkEnd w:id="192"/>
      <w:bookmarkEnd w:id="193"/>
      <w:bookmarkEnd w:id="194"/>
      <w:bookmarkEnd w:id="195"/>
      <w:bookmarkEnd w:id="196"/>
      <w:bookmarkEnd w:id="197"/>
      <w:bookmarkEnd w:id="198"/>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0x0c</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1"/>
        <w:gridCol w:w="1031"/>
        <w:gridCol w:w="1031"/>
        <w:gridCol w:w="1031"/>
        <w:gridCol w:w="1031"/>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1031"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1031"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1031"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031"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036"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1031" w:type="dxa"/>
          </w:tcPr>
          <w:p>
            <w:pPr>
              <w:jc w:val="center"/>
              <w:rPr>
                <w:rFonts w:hint="eastAsia" w:ascii="宋体" w:hAnsi="宋体" w:eastAsia="宋体" w:cs="宋体"/>
                <w:color w:val="auto"/>
              </w:rPr>
            </w:pPr>
            <w:r>
              <w:rPr>
                <w:rFonts w:hint="eastAsia" w:ascii="宋体" w:hAnsi="宋体" w:eastAsia="宋体" w:cs="宋体"/>
                <w:color w:val="auto"/>
              </w:rPr>
              <w:t>0x8c</w:t>
            </w:r>
          </w:p>
        </w:tc>
        <w:tc>
          <w:tcPr>
            <w:tcW w:w="1031"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1031"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031"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036"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开关</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lang w:eastAsia="zh-CN"/>
        </w:rPr>
        <w:t>：</w:t>
      </w:r>
      <w:r>
        <w:rPr>
          <w:rFonts w:hint="eastAsia" w:ascii="宋体" w:hAnsi="宋体" w:eastAsia="宋体" w:cs="宋体"/>
          <w:color w:val="auto"/>
          <w:szCs w:val="21"/>
          <w:lang w:val="en-US" w:eastAsia="zh-CN"/>
        </w:rPr>
        <w:t xml:space="preserve"> 开</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0c 0</w:t>
      </w: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rPr>
        <w:t xml:space="preserve"> 00</w:t>
      </w:r>
    </w:p>
    <w:p>
      <w:pPr>
        <w:pStyle w:val="28"/>
        <w:widowControl/>
        <w:rPr>
          <w:rFonts w:hint="eastAsia" w:ascii="宋体" w:hAnsi="宋体" w:eastAsia="宋体" w:cs="宋体"/>
          <w:color w:val="auto"/>
          <w:lang w:val="en-US" w:eastAsia="zh-CN"/>
        </w:rPr>
      </w:pPr>
      <w:r>
        <w:rPr>
          <w:rFonts w:hint="eastAsia" w:ascii="宋体" w:hAnsi="宋体" w:eastAsia="宋体" w:cs="宋体"/>
          <w:color w:val="auto"/>
          <w:sz w:val="21"/>
          <w:szCs w:val="21"/>
        </w:rPr>
        <w:t>回复：01 8c 0</w:t>
      </w:r>
      <w:r>
        <w:rPr>
          <w:rFonts w:hint="eastAsia" w:ascii="宋体" w:hAnsi="宋体" w:eastAsia="宋体" w:cs="宋体"/>
          <w:color w:val="auto"/>
          <w:sz w:val="21"/>
          <w:szCs w:val="21"/>
          <w:lang w:val="en-US" w:eastAsia="zh-CN"/>
        </w:rPr>
        <w:t>6</w:t>
      </w:r>
      <w:r>
        <w:rPr>
          <w:rFonts w:hint="eastAsia" w:ascii="宋体" w:hAnsi="宋体" w:eastAsia="宋体" w:cs="宋体"/>
          <w:color w:val="auto"/>
          <w:sz w:val="21"/>
          <w:szCs w:val="21"/>
        </w:rPr>
        <w:t xml:space="preserve"> 00 01</w:t>
      </w:r>
      <w:r>
        <w:rPr>
          <w:rFonts w:hint="eastAsia" w:ascii="宋体" w:hAnsi="宋体" w:eastAsia="宋体" w:cs="宋体"/>
          <w:color w:val="auto"/>
          <w:sz w:val="21"/>
          <w:szCs w:val="21"/>
          <w:lang w:val="en-US" w:eastAsia="zh-CN"/>
        </w:rPr>
        <w:t xml:space="preserve"> 01</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rPr>
      </w:pPr>
      <w:bookmarkStart w:id="199" w:name="_Toc93070565"/>
      <w:bookmarkStart w:id="200" w:name="_Toc78895108"/>
      <w:bookmarkStart w:id="201" w:name="_Toc1645333725"/>
      <w:bookmarkStart w:id="202" w:name="_Toc16350"/>
      <w:bookmarkStart w:id="203" w:name="_Toc14825"/>
      <w:bookmarkStart w:id="204" w:name="_Toc90301313"/>
      <w:bookmarkStart w:id="205" w:name="_Toc29331"/>
      <w:bookmarkStart w:id="206" w:name="_Toc31311"/>
      <w:r>
        <w:rPr>
          <w:rFonts w:hint="eastAsia" w:ascii="宋体" w:hAnsi="宋体" w:eastAsia="宋体" w:cs="宋体"/>
          <w:color w:val="auto"/>
        </w:rPr>
        <w:t>设置抬腕亮屏 0x0d</w:t>
      </w:r>
      <w:bookmarkEnd w:id="199"/>
      <w:bookmarkEnd w:id="200"/>
      <w:bookmarkEnd w:id="201"/>
      <w:bookmarkEnd w:id="202"/>
      <w:bookmarkEnd w:id="203"/>
      <w:bookmarkEnd w:id="204"/>
      <w:bookmarkEnd w:id="205"/>
      <w:bookmarkEnd w:id="206"/>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0x0d</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tabs>
                <w:tab w:val="left" w:pos="511"/>
              </w:tabs>
              <w:jc w:val="center"/>
              <w:rPr>
                <w:rFonts w:hint="eastAsia" w:ascii="宋体" w:hAnsi="宋体" w:eastAsia="宋体" w:cs="宋体"/>
                <w:color w:val="auto"/>
              </w:rPr>
            </w:pPr>
            <w:r>
              <w:rPr>
                <w:rFonts w:hint="eastAsia" w:ascii="宋体" w:hAnsi="宋体" w:eastAsia="宋体" w:cs="宋体"/>
                <w:color w:val="auto"/>
              </w:rPr>
              <w:t>开关</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90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906"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701"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0x8d</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906"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701"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开关：</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0关1开</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开</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0d 05 00 01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8d 05 00 01</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rPr>
      </w:pPr>
      <w:bookmarkStart w:id="207" w:name="_Toc9510"/>
      <w:bookmarkStart w:id="208" w:name="_Toc2124477303"/>
      <w:bookmarkStart w:id="209" w:name="_Toc32240"/>
      <w:bookmarkStart w:id="210" w:name="_Toc78895109"/>
      <w:bookmarkStart w:id="211" w:name="_Toc28674"/>
      <w:bookmarkStart w:id="212" w:name="_Toc93070566"/>
      <w:bookmarkStart w:id="213" w:name="_Toc23580"/>
      <w:bookmarkStart w:id="214" w:name="_Toc90301314"/>
      <w:r>
        <w:rPr>
          <w:rFonts w:hint="eastAsia" w:ascii="宋体" w:hAnsi="宋体" w:eastAsia="宋体" w:cs="宋体"/>
          <w:color w:val="auto"/>
        </w:rPr>
        <w:t>获取屏幕亮度 0x0e</w:t>
      </w:r>
      <w:bookmarkEnd w:id="207"/>
      <w:bookmarkEnd w:id="208"/>
      <w:bookmarkEnd w:id="209"/>
      <w:bookmarkEnd w:id="210"/>
      <w:bookmarkEnd w:id="211"/>
      <w:bookmarkEnd w:id="212"/>
      <w:bookmarkEnd w:id="213"/>
      <w:bookmarkEnd w:id="214"/>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0x0e</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0x8e</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亮度</w:t>
            </w:r>
          </w:p>
        </w:tc>
      </w:tr>
    </w:tbl>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0e 0</w:t>
      </w: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rPr>
        <w:t xml:space="preserve">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8e 0</w:t>
      </w:r>
      <w:r>
        <w:rPr>
          <w:rFonts w:hint="eastAsia" w:ascii="宋体" w:hAnsi="宋体" w:eastAsia="宋体" w:cs="宋体"/>
          <w:color w:val="auto"/>
          <w:sz w:val="21"/>
          <w:szCs w:val="21"/>
          <w:lang w:val="en-US" w:eastAsia="zh-CN"/>
        </w:rPr>
        <w:t>6</w:t>
      </w:r>
      <w:r>
        <w:rPr>
          <w:rFonts w:hint="eastAsia" w:ascii="宋体" w:hAnsi="宋体" w:eastAsia="宋体" w:cs="宋体"/>
          <w:color w:val="auto"/>
          <w:sz w:val="21"/>
          <w:szCs w:val="21"/>
        </w:rPr>
        <w:t xml:space="preserve"> 00 01 01</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rPr>
      </w:pPr>
      <w:bookmarkStart w:id="215" w:name="_Toc4247"/>
      <w:bookmarkStart w:id="216" w:name="_Toc2026916499"/>
      <w:bookmarkStart w:id="217" w:name="_Toc5258"/>
      <w:bookmarkStart w:id="218" w:name="_Toc93070567"/>
      <w:bookmarkStart w:id="219" w:name="_Toc12638"/>
      <w:bookmarkStart w:id="220" w:name="_Toc10714"/>
      <w:bookmarkStart w:id="221" w:name="_Toc78895110"/>
      <w:bookmarkStart w:id="222" w:name="_Toc90301315"/>
      <w:r>
        <w:rPr>
          <w:rFonts w:hint="eastAsia" w:ascii="宋体" w:hAnsi="宋体" w:eastAsia="宋体" w:cs="宋体"/>
          <w:color w:val="auto"/>
        </w:rPr>
        <w:t>设置屏幕亮度 0x0f</w:t>
      </w:r>
      <w:bookmarkEnd w:id="215"/>
      <w:bookmarkEnd w:id="216"/>
      <w:bookmarkEnd w:id="217"/>
      <w:bookmarkEnd w:id="218"/>
      <w:bookmarkEnd w:id="219"/>
      <w:bookmarkEnd w:id="220"/>
      <w:bookmarkEnd w:id="221"/>
      <w:bookmarkEnd w:id="222"/>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0x0f</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tabs>
                <w:tab w:val="left" w:pos="511"/>
              </w:tabs>
              <w:jc w:val="center"/>
              <w:rPr>
                <w:rFonts w:hint="eastAsia" w:ascii="宋体" w:hAnsi="宋体" w:eastAsia="宋体" w:cs="宋体"/>
                <w:color w:val="auto"/>
              </w:rPr>
            </w:pPr>
            <w:r>
              <w:rPr>
                <w:rFonts w:hint="eastAsia" w:ascii="宋体" w:hAnsi="宋体" w:eastAsia="宋体" w:cs="宋体"/>
                <w:color w:val="auto"/>
              </w:rPr>
              <w:t>亮度</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2"/>
        <w:gridCol w:w="653"/>
        <w:gridCol w:w="653"/>
        <w:gridCol w:w="653"/>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652"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653"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653"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653"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306"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652"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653" w:type="dxa"/>
          </w:tcPr>
          <w:p>
            <w:pPr>
              <w:jc w:val="center"/>
              <w:rPr>
                <w:rFonts w:hint="eastAsia" w:ascii="宋体" w:hAnsi="宋体" w:eastAsia="宋体" w:cs="宋体"/>
                <w:color w:val="auto"/>
              </w:rPr>
            </w:pPr>
            <w:r>
              <w:rPr>
                <w:rFonts w:hint="eastAsia" w:ascii="宋体" w:hAnsi="宋体" w:eastAsia="宋体" w:cs="宋体"/>
                <w:color w:val="auto"/>
              </w:rPr>
              <w:t>0x8f</w:t>
            </w:r>
          </w:p>
        </w:tc>
        <w:tc>
          <w:tcPr>
            <w:tcW w:w="653"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653"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306"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亮度：</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0~4级</w:t>
      </w: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亮度4</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0f 0</w:t>
      </w: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rPr>
        <w:t xml:space="preserve"> 00 04 </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8f 05 00 01</w:t>
      </w:r>
    </w:p>
    <w:p>
      <w:pPr>
        <w:pStyle w:val="28"/>
        <w:widowControl/>
        <w:rPr>
          <w:rFonts w:hint="eastAsia" w:ascii="宋体" w:hAnsi="宋体" w:eastAsia="宋体" w:cs="宋体"/>
          <w:color w:val="auto"/>
        </w:rPr>
      </w:pPr>
    </w:p>
    <w:p>
      <w:pPr>
        <w:pStyle w:val="4"/>
        <w:rPr>
          <w:rFonts w:hint="eastAsia" w:ascii="宋体" w:hAnsi="宋体" w:eastAsia="宋体" w:cs="宋体"/>
          <w:color w:val="auto"/>
        </w:rPr>
      </w:pPr>
      <w:bookmarkStart w:id="223" w:name="_Toc10648"/>
      <w:bookmarkStart w:id="224" w:name="_Toc27683"/>
      <w:bookmarkStart w:id="225" w:name="_Toc852506332"/>
      <w:bookmarkStart w:id="226" w:name="_Toc16811"/>
      <w:bookmarkStart w:id="227" w:name="_Toc4043"/>
      <w:bookmarkStart w:id="228" w:name="_Toc78895111"/>
      <w:bookmarkStart w:id="229" w:name="_Toc93070568"/>
      <w:bookmarkStart w:id="230" w:name="_Toc90301316"/>
      <w:r>
        <w:rPr>
          <w:rFonts w:hint="eastAsia" w:ascii="宋体" w:hAnsi="宋体" w:eastAsia="宋体" w:cs="宋体"/>
          <w:color w:val="auto"/>
        </w:rPr>
        <w:t>获取本地表盘 0x10</w:t>
      </w:r>
      <w:bookmarkEnd w:id="223"/>
      <w:bookmarkEnd w:id="224"/>
      <w:bookmarkEnd w:id="225"/>
      <w:bookmarkEnd w:id="226"/>
      <w:bookmarkEnd w:id="227"/>
      <w:bookmarkEnd w:id="228"/>
      <w:bookmarkEnd w:id="229"/>
      <w:bookmarkEnd w:id="230"/>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0x10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vAlign w:val="top"/>
          </w:tcPr>
          <w:p>
            <w:pPr>
              <w:jc w:val="center"/>
              <w:rPr>
                <w:rFonts w:hint="eastAsia" w:ascii="宋体" w:hAnsi="宋体" w:eastAsia="宋体" w:cs="宋体"/>
                <w:color w:val="auto"/>
              </w:rPr>
            </w:pPr>
            <w:r>
              <w:rPr>
                <w:rFonts w:hint="eastAsia" w:ascii="宋体" w:hAnsi="宋体" w:eastAsia="宋体" w:cs="宋体"/>
                <w:color w:val="auto"/>
              </w:rPr>
              <w:t>4</w:t>
            </w:r>
          </w:p>
        </w:tc>
        <w:tc>
          <w:tcPr>
            <w:tcW w:w="1548" w:type="dxa"/>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0x90</w:t>
            </w:r>
          </w:p>
        </w:tc>
        <w:tc>
          <w:tcPr>
            <w:tcW w:w="774" w:type="dxa"/>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vAlign w:val="top"/>
          </w:tcPr>
          <w:p>
            <w:pPr>
              <w:jc w:val="center"/>
              <w:rPr>
                <w:rFonts w:hint="eastAsia" w:ascii="宋体" w:hAnsi="宋体" w:eastAsia="宋体" w:cs="宋体"/>
                <w:color w:val="auto"/>
              </w:rPr>
            </w:pPr>
            <w:r>
              <w:rPr>
                <w:rFonts w:hint="eastAsia" w:ascii="宋体" w:hAnsi="宋体" w:eastAsia="宋体" w:cs="宋体"/>
                <w:color w:val="auto"/>
              </w:rPr>
              <w:t>状态</w:t>
            </w:r>
          </w:p>
        </w:tc>
        <w:tc>
          <w:tcPr>
            <w:tcW w:w="1548" w:type="dxa"/>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序号</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10 04 00</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回复：01 90 0</w:t>
      </w:r>
      <w:r>
        <w:rPr>
          <w:rFonts w:hint="eastAsia" w:ascii="宋体" w:hAnsi="宋体" w:eastAsia="宋体" w:cs="宋体"/>
          <w:color w:val="auto"/>
          <w:sz w:val="21"/>
          <w:szCs w:val="21"/>
          <w:lang w:val="en-US" w:eastAsia="zh-CN"/>
        </w:rPr>
        <w:t>6</w:t>
      </w:r>
      <w:r>
        <w:rPr>
          <w:rFonts w:hint="eastAsia" w:ascii="宋体" w:hAnsi="宋体" w:eastAsia="宋体" w:cs="宋体"/>
          <w:color w:val="auto"/>
          <w:sz w:val="21"/>
          <w:szCs w:val="21"/>
        </w:rPr>
        <w:t xml:space="preserve"> 00 01</w:t>
      </w:r>
      <w:r>
        <w:rPr>
          <w:rFonts w:hint="eastAsia" w:ascii="宋体" w:hAnsi="宋体" w:eastAsia="宋体" w:cs="宋体"/>
          <w:color w:val="auto"/>
          <w:sz w:val="21"/>
          <w:szCs w:val="21"/>
          <w:lang w:val="en-US" w:eastAsia="zh-CN"/>
        </w:rPr>
        <w:t xml:space="preserve"> 01</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rPr>
      </w:pPr>
      <w:bookmarkStart w:id="231" w:name="_Toc23691"/>
      <w:bookmarkStart w:id="232" w:name="_Toc1290"/>
      <w:bookmarkStart w:id="233" w:name="_Toc26082"/>
      <w:bookmarkStart w:id="234" w:name="_Toc90301317"/>
      <w:bookmarkStart w:id="235" w:name="_Toc78895112"/>
      <w:bookmarkStart w:id="236" w:name="_Toc7492"/>
      <w:bookmarkStart w:id="237" w:name="_Toc93070569"/>
      <w:bookmarkStart w:id="238" w:name="_Toc63029140"/>
      <w:r>
        <w:rPr>
          <w:rFonts w:hint="eastAsia" w:ascii="宋体" w:hAnsi="宋体" w:eastAsia="宋体" w:cs="宋体"/>
          <w:color w:val="auto"/>
        </w:rPr>
        <w:t>设置本地表盘 0x11</w:t>
      </w:r>
      <w:bookmarkEnd w:id="231"/>
      <w:bookmarkEnd w:id="232"/>
      <w:bookmarkEnd w:id="233"/>
      <w:bookmarkEnd w:id="234"/>
      <w:bookmarkEnd w:id="235"/>
      <w:bookmarkEnd w:id="236"/>
      <w:bookmarkEnd w:id="237"/>
      <w:bookmarkEnd w:id="238"/>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241"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0x11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241" w:type="dxa"/>
          </w:tcPr>
          <w:p>
            <w:pPr>
              <w:tabs>
                <w:tab w:val="left" w:pos="511"/>
              </w:tabs>
              <w:jc w:val="center"/>
              <w:rPr>
                <w:rFonts w:hint="eastAsia" w:ascii="宋体" w:hAnsi="宋体" w:eastAsia="宋体" w:cs="宋体"/>
                <w:color w:val="auto"/>
              </w:rPr>
            </w:pPr>
            <w:r>
              <w:rPr>
                <w:rFonts w:hint="eastAsia" w:ascii="宋体" w:hAnsi="宋体" w:eastAsia="宋体" w:cs="宋体"/>
                <w:color w:val="auto"/>
              </w:rPr>
              <w:t>序号</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2"/>
        <w:gridCol w:w="653"/>
        <w:gridCol w:w="653"/>
        <w:gridCol w:w="653"/>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652"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653"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653"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653"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306"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652"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653" w:type="dxa"/>
          </w:tcPr>
          <w:p>
            <w:pPr>
              <w:jc w:val="center"/>
              <w:rPr>
                <w:rFonts w:hint="eastAsia" w:ascii="宋体" w:hAnsi="宋体" w:eastAsia="宋体" w:cs="宋体"/>
                <w:color w:val="auto"/>
              </w:rPr>
            </w:pPr>
            <w:r>
              <w:rPr>
                <w:rFonts w:hint="eastAsia" w:ascii="宋体" w:hAnsi="宋体" w:eastAsia="宋体" w:cs="宋体"/>
                <w:color w:val="auto"/>
              </w:rPr>
              <w:t>0x91</w:t>
            </w:r>
          </w:p>
        </w:tc>
        <w:tc>
          <w:tcPr>
            <w:tcW w:w="653"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653"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306"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序号：</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0~255</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序号1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11 05 00 01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91 05 00 01</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239" w:name="_Toc78895113"/>
      <w:bookmarkStart w:id="240" w:name="_Toc90301318"/>
      <w:bookmarkStart w:id="241" w:name="_Toc3541"/>
      <w:bookmarkStart w:id="242" w:name="_Toc15628"/>
      <w:bookmarkStart w:id="243" w:name="_Toc93070570"/>
      <w:bookmarkStart w:id="244" w:name="_Toc5635"/>
      <w:bookmarkStart w:id="245" w:name="_Toc16963"/>
      <w:bookmarkStart w:id="246" w:name="_Toc621318009"/>
      <w:r>
        <w:rPr>
          <w:rFonts w:hint="eastAsia" w:ascii="宋体" w:hAnsi="宋体" w:eastAsia="宋体" w:cs="宋体"/>
          <w:color w:val="auto"/>
        </w:rPr>
        <w:t>获取闹钟 0x12</w:t>
      </w:r>
      <w:bookmarkEnd w:id="239"/>
      <w:bookmarkEnd w:id="240"/>
      <w:bookmarkEnd w:id="241"/>
      <w:bookmarkEnd w:id="242"/>
      <w:bookmarkEnd w:id="243"/>
      <w:bookmarkEnd w:id="244"/>
      <w:bookmarkEnd w:id="245"/>
      <w:bookmarkEnd w:id="246"/>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0x12</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序号</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675"/>
        <w:gridCol w:w="636"/>
        <w:gridCol w:w="636"/>
        <w:gridCol w:w="1180"/>
        <w:gridCol w:w="1180"/>
        <w:gridCol w:w="1180"/>
        <w:gridCol w:w="1180"/>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6"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676"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600"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600"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194"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194" w:type="dxa"/>
          </w:tcPr>
          <w:p>
            <w:pPr>
              <w:jc w:val="center"/>
              <w:rPr>
                <w:rFonts w:hint="eastAsia" w:ascii="宋体" w:hAnsi="宋体" w:eastAsia="宋体" w:cs="宋体"/>
                <w:color w:val="auto"/>
              </w:rPr>
            </w:pPr>
            <w:r>
              <w:rPr>
                <w:rFonts w:hint="eastAsia" w:ascii="宋体" w:hAnsi="宋体" w:eastAsia="宋体" w:cs="宋体"/>
                <w:color w:val="auto"/>
              </w:rPr>
              <w:t>5</w:t>
            </w:r>
          </w:p>
        </w:tc>
        <w:tc>
          <w:tcPr>
            <w:tcW w:w="1194" w:type="dxa"/>
          </w:tcPr>
          <w:p>
            <w:pPr>
              <w:jc w:val="center"/>
              <w:rPr>
                <w:rFonts w:hint="eastAsia" w:ascii="宋体" w:hAnsi="宋体" w:eastAsia="宋体" w:cs="宋体"/>
                <w:color w:val="auto"/>
              </w:rPr>
            </w:pPr>
            <w:r>
              <w:rPr>
                <w:rFonts w:hint="eastAsia" w:ascii="宋体" w:hAnsi="宋体" w:eastAsia="宋体" w:cs="宋体"/>
                <w:color w:val="auto"/>
              </w:rPr>
              <w:t>6</w:t>
            </w:r>
          </w:p>
        </w:tc>
        <w:tc>
          <w:tcPr>
            <w:tcW w:w="1194" w:type="dxa"/>
          </w:tcPr>
          <w:p>
            <w:pPr>
              <w:jc w:val="center"/>
              <w:rPr>
                <w:rFonts w:hint="eastAsia" w:ascii="宋体" w:hAnsi="宋体" w:eastAsia="宋体" w:cs="宋体"/>
                <w:color w:val="auto"/>
              </w:rPr>
            </w:pPr>
            <w:r>
              <w:rPr>
                <w:rFonts w:hint="eastAsia" w:ascii="宋体" w:hAnsi="宋体" w:eastAsia="宋体" w:cs="宋体"/>
                <w:color w:val="auto"/>
              </w:rPr>
              <w:t>7</w:t>
            </w:r>
          </w:p>
        </w:tc>
        <w:tc>
          <w:tcPr>
            <w:tcW w:w="1194" w:type="dxa"/>
          </w:tcPr>
          <w:p>
            <w:pPr>
              <w:jc w:val="center"/>
              <w:rPr>
                <w:rFonts w:hint="eastAsia" w:ascii="宋体" w:hAnsi="宋体" w:eastAsia="宋体" w:cs="宋体"/>
                <w:color w:val="auto"/>
              </w:rPr>
            </w:pPr>
            <w:r>
              <w:rPr>
                <w:rFonts w:hint="eastAsia" w:ascii="宋体" w:hAnsi="宋体" w:eastAsia="宋体" w:cs="宋体"/>
                <w:color w:val="auto"/>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6"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676" w:type="dxa"/>
          </w:tcPr>
          <w:p>
            <w:pPr>
              <w:jc w:val="center"/>
              <w:rPr>
                <w:rFonts w:hint="eastAsia" w:ascii="宋体" w:hAnsi="宋体" w:eastAsia="宋体" w:cs="宋体"/>
                <w:color w:val="auto"/>
              </w:rPr>
            </w:pPr>
            <w:r>
              <w:rPr>
                <w:rFonts w:hint="eastAsia" w:ascii="宋体" w:hAnsi="宋体" w:eastAsia="宋体" w:cs="宋体"/>
                <w:color w:val="auto"/>
              </w:rPr>
              <w:t>0x92</w:t>
            </w:r>
          </w:p>
        </w:tc>
        <w:tc>
          <w:tcPr>
            <w:tcW w:w="600" w:type="dxa"/>
          </w:tcPr>
          <w:p>
            <w:pPr>
              <w:jc w:val="center"/>
              <w:rPr>
                <w:rFonts w:hint="eastAsia" w:ascii="宋体" w:hAnsi="宋体" w:eastAsia="宋体" w:cs="宋体"/>
                <w:color w:val="auto"/>
              </w:rPr>
            </w:pPr>
            <w:r>
              <w:rPr>
                <w:rFonts w:hint="eastAsia" w:ascii="宋体" w:hAnsi="宋体" w:eastAsia="宋体" w:cs="宋体"/>
                <w:color w:val="auto"/>
              </w:rPr>
              <w:t>0x09</w:t>
            </w:r>
          </w:p>
        </w:tc>
        <w:tc>
          <w:tcPr>
            <w:tcW w:w="600"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194"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194" w:type="dxa"/>
          </w:tcPr>
          <w:p>
            <w:pPr>
              <w:jc w:val="center"/>
              <w:rPr>
                <w:rFonts w:hint="eastAsia" w:ascii="宋体" w:hAnsi="宋体" w:eastAsia="宋体" w:cs="宋体"/>
                <w:color w:val="auto"/>
              </w:rPr>
            </w:pPr>
            <w:r>
              <w:rPr>
                <w:rFonts w:hint="eastAsia" w:ascii="宋体" w:hAnsi="宋体" w:eastAsia="宋体" w:cs="宋体"/>
                <w:color w:val="auto"/>
              </w:rPr>
              <w:t>序号</w:t>
            </w:r>
          </w:p>
        </w:tc>
        <w:tc>
          <w:tcPr>
            <w:tcW w:w="1194" w:type="dxa"/>
          </w:tcPr>
          <w:p>
            <w:pPr>
              <w:jc w:val="center"/>
              <w:rPr>
                <w:rFonts w:hint="eastAsia" w:ascii="宋体" w:hAnsi="宋体" w:eastAsia="宋体" w:cs="宋体"/>
                <w:color w:val="auto"/>
              </w:rPr>
            </w:pPr>
            <w:r>
              <w:rPr>
                <w:rFonts w:hint="eastAsia" w:ascii="宋体" w:hAnsi="宋体" w:eastAsia="宋体" w:cs="宋体"/>
                <w:color w:val="auto"/>
              </w:rPr>
              <w:t>重复</w:t>
            </w:r>
          </w:p>
        </w:tc>
        <w:tc>
          <w:tcPr>
            <w:tcW w:w="1194" w:type="dxa"/>
          </w:tcPr>
          <w:p>
            <w:pPr>
              <w:jc w:val="center"/>
              <w:rPr>
                <w:rFonts w:hint="eastAsia" w:ascii="宋体" w:hAnsi="宋体" w:eastAsia="宋体" w:cs="宋体"/>
                <w:color w:val="auto"/>
              </w:rPr>
            </w:pPr>
            <w:r>
              <w:rPr>
                <w:rFonts w:hint="eastAsia" w:ascii="宋体" w:hAnsi="宋体" w:eastAsia="宋体" w:cs="宋体"/>
                <w:color w:val="auto"/>
              </w:rPr>
              <w:t>小时</w:t>
            </w:r>
          </w:p>
        </w:tc>
        <w:tc>
          <w:tcPr>
            <w:tcW w:w="1194" w:type="dxa"/>
          </w:tcPr>
          <w:p>
            <w:pPr>
              <w:jc w:val="center"/>
              <w:rPr>
                <w:rFonts w:hint="eastAsia" w:ascii="宋体" w:hAnsi="宋体" w:eastAsia="宋体" w:cs="宋体"/>
                <w:color w:val="auto"/>
              </w:rPr>
            </w:pPr>
            <w:r>
              <w:rPr>
                <w:rFonts w:hint="eastAsia" w:ascii="宋体" w:hAnsi="宋体" w:eastAsia="宋体" w:cs="宋体"/>
                <w:color w:val="auto"/>
              </w:rPr>
              <w:t>分钟</w:t>
            </w:r>
          </w:p>
        </w:tc>
      </w:tr>
    </w:tbl>
    <w:p>
      <w:pPr>
        <w:rPr>
          <w:rFonts w:hint="eastAsia" w:ascii="宋体" w:hAnsi="宋体" w:eastAsia="宋体" w:cs="宋体"/>
          <w:color w:val="auto"/>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szCs w:val="21"/>
          <w:lang w:val="en-US" w:eastAsia="zh-CN"/>
        </w:rPr>
        <w:t>序号：0；重复；  周1~周5；  早上7：00；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12 0</w:t>
      </w: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rPr>
        <w:t xml:space="preserve"> 00 00</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回复：</w:t>
      </w:r>
      <w:r>
        <w:rPr>
          <w:rFonts w:hint="eastAsia" w:ascii="宋体" w:hAnsi="宋体" w:eastAsia="宋体" w:cs="宋体"/>
          <w:color w:val="auto"/>
          <w:sz w:val="21"/>
          <w:szCs w:val="21"/>
          <w:lang w:val="en-US" w:eastAsia="zh-CN"/>
        </w:rPr>
        <w:t>01 92 09 00 01 00 BE 07 00</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247" w:name="_Toc21520"/>
      <w:bookmarkStart w:id="248" w:name="_Toc1426285549"/>
      <w:bookmarkStart w:id="249" w:name="_Toc29981"/>
      <w:bookmarkStart w:id="250" w:name="_Toc31276"/>
      <w:bookmarkStart w:id="251" w:name="_Toc6061"/>
      <w:bookmarkStart w:id="252" w:name="_Toc90301319"/>
      <w:bookmarkStart w:id="253" w:name="_Toc93070571"/>
      <w:bookmarkStart w:id="254" w:name="_Toc78895114"/>
      <w:r>
        <w:rPr>
          <w:rFonts w:hint="eastAsia" w:ascii="宋体" w:hAnsi="宋体" w:eastAsia="宋体" w:cs="宋体"/>
          <w:color w:val="auto"/>
        </w:rPr>
        <w:t>设置闹钟 0x13</w:t>
      </w:r>
      <w:bookmarkEnd w:id="247"/>
      <w:bookmarkEnd w:id="248"/>
      <w:bookmarkEnd w:id="249"/>
      <w:bookmarkEnd w:id="250"/>
      <w:bookmarkEnd w:id="251"/>
      <w:bookmarkEnd w:id="252"/>
      <w:bookmarkEnd w:id="253"/>
      <w:bookmarkEnd w:id="254"/>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6</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0x13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0x08</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tabs>
                <w:tab w:val="left" w:pos="511"/>
              </w:tabs>
              <w:jc w:val="center"/>
              <w:rPr>
                <w:rFonts w:hint="eastAsia" w:ascii="宋体" w:hAnsi="宋体" w:eastAsia="宋体" w:cs="宋体"/>
                <w:color w:val="auto"/>
              </w:rPr>
            </w:pPr>
            <w:r>
              <w:rPr>
                <w:rFonts w:hint="eastAsia" w:ascii="宋体" w:hAnsi="宋体" w:eastAsia="宋体" w:cs="宋体"/>
                <w:color w:val="auto"/>
              </w:rPr>
              <w:t>序号</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重复</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小时</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分钟</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0x93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此命令可以看设备支持几个闹钟考虑一条命令发完所有闹钟</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序号：</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0~255</w:t>
      </w:r>
    </w:p>
    <w:p>
      <w:pPr>
        <w:rPr>
          <w:rFonts w:hint="eastAsia" w:ascii="宋体" w:hAnsi="宋体" w:eastAsia="宋体" w:cs="宋体"/>
          <w:color w:val="auto"/>
          <w:szCs w:val="21"/>
        </w:rPr>
      </w:pPr>
      <w:r>
        <w:rPr>
          <w:rFonts w:hint="eastAsia" w:ascii="宋体" w:hAnsi="宋体" w:eastAsia="宋体" w:cs="宋体"/>
          <w:color w:val="auto"/>
          <w:szCs w:val="21"/>
        </w:rPr>
        <w:t>重复：</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0~255</w:t>
      </w:r>
      <w:r>
        <w:rPr>
          <w:rFonts w:hint="eastAsia" w:ascii="宋体" w:hAnsi="宋体" w:eastAsia="宋体" w:cs="宋体"/>
          <w:color w:val="auto"/>
          <w:szCs w:val="21"/>
        </w:rPr>
        <w:tab/>
      </w:r>
    </w:p>
    <w:p>
      <w:pPr>
        <w:ind w:left="840" w:firstLine="420"/>
        <w:rPr>
          <w:rFonts w:hint="eastAsia" w:ascii="宋体" w:hAnsi="宋体" w:eastAsia="宋体" w:cs="宋体"/>
          <w:color w:val="auto"/>
          <w:szCs w:val="21"/>
        </w:rPr>
      </w:pPr>
      <w:r>
        <w:rPr>
          <w:rFonts w:hint="eastAsia" w:ascii="宋体" w:hAnsi="宋体" w:eastAsia="宋体" w:cs="宋体"/>
          <w:color w:val="auto"/>
          <w:szCs w:val="21"/>
        </w:rPr>
        <w:t>bit7表示循环开关，1开0关</w:t>
      </w:r>
    </w:p>
    <w:p>
      <w:pPr>
        <w:ind w:left="840" w:firstLine="420"/>
        <w:rPr>
          <w:rFonts w:hint="eastAsia" w:ascii="宋体" w:hAnsi="宋体" w:eastAsia="宋体" w:cs="宋体"/>
          <w:color w:val="auto"/>
          <w:szCs w:val="21"/>
          <w:lang w:val="en-US" w:eastAsia="zh-CN"/>
        </w:rPr>
      </w:pPr>
      <w:r>
        <w:rPr>
          <w:rFonts w:hint="eastAsia" w:ascii="宋体" w:hAnsi="宋体" w:eastAsia="宋体" w:cs="宋体"/>
          <w:color w:val="auto"/>
          <w:szCs w:val="21"/>
        </w:rPr>
        <w:t>bit0-6 表示星期天到星期</w:t>
      </w:r>
      <w:r>
        <w:rPr>
          <w:rFonts w:hint="eastAsia" w:ascii="宋体" w:hAnsi="宋体" w:eastAsia="宋体" w:cs="宋体"/>
          <w:color w:val="auto"/>
          <w:szCs w:val="21"/>
          <w:lang w:val="en-US" w:eastAsia="zh-CN"/>
        </w:rPr>
        <w:t>六闹钟开关</w:t>
      </w:r>
    </w:p>
    <w:p>
      <w:pPr>
        <w:rPr>
          <w:rFonts w:hint="eastAsia" w:ascii="宋体" w:hAnsi="宋体" w:eastAsia="宋体" w:cs="宋体"/>
          <w:color w:val="auto"/>
          <w:szCs w:val="21"/>
        </w:rPr>
      </w:pPr>
      <w:r>
        <w:rPr>
          <w:rFonts w:hint="eastAsia" w:ascii="宋体" w:hAnsi="宋体" w:eastAsia="宋体" w:cs="宋体"/>
          <w:color w:val="auto"/>
          <w:szCs w:val="21"/>
        </w:rPr>
        <w:t>小时：</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0~23</w:t>
      </w:r>
      <w:r>
        <w:rPr>
          <w:rFonts w:hint="eastAsia" w:ascii="宋体" w:hAnsi="宋体" w:eastAsia="宋体" w:cs="宋体"/>
          <w:color w:val="auto"/>
          <w:szCs w:val="21"/>
        </w:rPr>
        <w:tab/>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分钟：</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0~59</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p>
    <w:p>
      <w:pPr>
        <w:rPr>
          <w:rFonts w:hint="eastAsia" w:ascii="宋体" w:hAnsi="宋体" w:eastAsia="宋体" w:cs="宋体"/>
          <w:color w:val="auto"/>
          <w:szCs w:val="21"/>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szCs w:val="21"/>
          <w:lang w:val="en-US" w:eastAsia="zh-CN"/>
        </w:rPr>
        <w:t>序号：0； 重复；周1~周5；  早上7：00；</w:t>
      </w:r>
    </w:p>
    <w:p>
      <w:pPr>
        <w:rPr>
          <w:rFonts w:hint="eastAsia" w:ascii="宋体" w:hAnsi="宋体" w:eastAsia="宋体" w:cs="宋体"/>
          <w:color w:val="auto"/>
          <w:szCs w:val="21"/>
        </w:rPr>
      </w:pP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w:t>
      </w:r>
      <w:r>
        <w:rPr>
          <w:rFonts w:hint="eastAsia" w:ascii="宋体" w:hAnsi="宋体" w:eastAsia="宋体" w:cs="宋体"/>
          <w:color w:val="auto"/>
          <w:sz w:val="21"/>
          <w:szCs w:val="21"/>
          <w:lang w:val="en-US" w:eastAsia="zh-CN"/>
        </w:rPr>
        <w:t>01 13 08 00 00 BE 07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93 05 00 01</w:t>
      </w:r>
    </w:p>
    <w:p>
      <w:pPr>
        <w:rPr>
          <w:rFonts w:hint="eastAsia" w:ascii="宋体" w:hAnsi="宋体" w:eastAsia="宋体" w:cs="宋体"/>
          <w:color w:val="auto"/>
          <w:szCs w:val="21"/>
        </w:rPr>
      </w:pPr>
      <w:r>
        <w:rPr>
          <w:rFonts w:hint="eastAsia" w:ascii="宋体" w:hAnsi="宋体" w:eastAsia="宋体" w:cs="宋体"/>
          <w:color w:val="auto"/>
          <w:szCs w:val="21"/>
        </w:rPr>
        <w:t>备注：bit7 = 1、bit0</w:t>
      </w:r>
      <w:r>
        <w:rPr>
          <w:rFonts w:hint="eastAsia" w:ascii="宋体" w:hAnsi="宋体" w:eastAsia="宋体" w:cs="宋体"/>
          <w:color w:val="auto"/>
          <w:szCs w:val="21"/>
          <w:lang w:val="en-US" w:eastAsia="zh-CN"/>
        </w:rPr>
        <w:t>~</w:t>
      </w:r>
      <w:r>
        <w:rPr>
          <w:rFonts w:hint="eastAsia" w:ascii="宋体" w:hAnsi="宋体" w:eastAsia="宋体" w:cs="宋体"/>
          <w:color w:val="auto"/>
          <w:szCs w:val="21"/>
        </w:rPr>
        <w:t>6 = 0或者bit7 = 0时为单次闹钟，0-7bit为0表示关闭闹钟，重复不为0表示开启闹钟</w:t>
      </w:r>
    </w:p>
    <w:p>
      <w:pPr>
        <w:rPr>
          <w:rFonts w:hint="eastAsia" w:ascii="宋体" w:hAnsi="宋体" w:eastAsia="宋体" w:cs="宋体"/>
          <w:color w:val="auto"/>
        </w:rPr>
      </w:pPr>
    </w:p>
    <w:p>
      <w:pPr>
        <w:pStyle w:val="4"/>
        <w:rPr>
          <w:rFonts w:hint="eastAsia" w:ascii="宋体" w:hAnsi="宋体" w:eastAsia="宋体" w:cs="宋体"/>
          <w:color w:val="auto"/>
        </w:rPr>
      </w:pPr>
      <w:bookmarkStart w:id="255" w:name="_Toc24185"/>
      <w:bookmarkStart w:id="256" w:name="_Toc25116"/>
      <w:bookmarkStart w:id="257" w:name="_Toc78895115"/>
      <w:bookmarkStart w:id="258" w:name="_Toc28144"/>
      <w:bookmarkStart w:id="259" w:name="_Toc25268"/>
      <w:bookmarkStart w:id="260" w:name="_Toc1368754229"/>
      <w:bookmarkStart w:id="261" w:name="_Toc93070572"/>
      <w:bookmarkStart w:id="262" w:name="_Toc90301320"/>
      <w:r>
        <w:rPr>
          <w:rFonts w:hint="eastAsia" w:ascii="宋体" w:hAnsi="宋体" w:eastAsia="宋体" w:cs="宋体"/>
          <w:color w:val="auto"/>
        </w:rPr>
        <w:t>获取设置语言 0x14</w:t>
      </w:r>
      <w:bookmarkEnd w:id="255"/>
      <w:bookmarkEnd w:id="256"/>
      <w:bookmarkEnd w:id="257"/>
      <w:bookmarkEnd w:id="258"/>
      <w:bookmarkEnd w:id="259"/>
      <w:bookmarkEnd w:id="260"/>
      <w:bookmarkEnd w:id="261"/>
      <w:bookmarkEnd w:id="262"/>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0x14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0x94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0x06</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序号</w:t>
            </w:r>
          </w:p>
        </w:tc>
      </w:tr>
    </w:tbl>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lang w:val="en-US"/>
        </w:rPr>
      </w:pPr>
      <w:r>
        <w:rPr>
          <w:rFonts w:hint="eastAsia" w:ascii="宋体" w:hAnsi="宋体" w:eastAsia="宋体" w:cs="宋体"/>
          <w:color w:val="auto"/>
          <w:szCs w:val="21"/>
        </w:rPr>
        <w:t>获取</w:t>
      </w:r>
      <w:r>
        <w:rPr>
          <w:rFonts w:hint="eastAsia" w:ascii="宋体" w:hAnsi="宋体" w:eastAsia="宋体" w:cs="宋体"/>
          <w:color w:val="auto"/>
          <w:szCs w:val="21"/>
          <w:lang w:val="en-US" w:eastAsia="zh-CN"/>
        </w:rPr>
        <w:t xml:space="preserve"> 德语</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14 04 00</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回复：01 94 06 00 01 0</w:t>
      </w:r>
      <w:r>
        <w:rPr>
          <w:rFonts w:hint="eastAsia" w:ascii="宋体" w:hAnsi="宋体" w:eastAsia="宋体" w:cs="宋体"/>
          <w:color w:val="auto"/>
          <w:sz w:val="21"/>
          <w:szCs w:val="21"/>
          <w:lang w:val="en-US" w:eastAsia="zh-CN"/>
        </w:rPr>
        <w:t>4</w:t>
      </w:r>
    </w:p>
    <w:p>
      <w:pPr>
        <w:rPr>
          <w:rFonts w:hint="eastAsia" w:ascii="宋体" w:hAnsi="宋体" w:eastAsia="宋体" w:cs="宋体"/>
          <w:color w:val="auto"/>
        </w:rPr>
      </w:pPr>
    </w:p>
    <w:p>
      <w:pPr>
        <w:pStyle w:val="4"/>
        <w:rPr>
          <w:rFonts w:hint="eastAsia" w:ascii="宋体" w:hAnsi="宋体" w:eastAsia="宋体" w:cs="宋体"/>
          <w:color w:val="auto"/>
        </w:rPr>
      </w:pPr>
      <w:bookmarkStart w:id="263" w:name="_Toc78895116"/>
      <w:bookmarkStart w:id="264" w:name="_Toc21984"/>
      <w:bookmarkStart w:id="265" w:name="_Toc90301321"/>
      <w:bookmarkStart w:id="266" w:name="_Toc7301"/>
      <w:bookmarkStart w:id="267" w:name="_Toc807500139"/>
      <w:bookmarkStart w:id="268" w:name="_Toc17351"/>
      <w:bookmarkStart w:id="269" w:name="_Toc93070573"/>
      <w:bookmarkStart w:id="270" w:name="_Toc31041"/>
      <w:r>
        <w:rPr>
          <w:rFonts w:hint="eastAsia" w:ascii="宋体" w:hAnsi="宋体" w:eastAsia="宋体" w:cs="宋体"/>
          <w:color w:val="auto"/>
        </w:rPr>
        <w:t>设置设备语言 0x15</w:t>
      </w:r>
      <w:bookmarkEnd w:id="263"/>
      <w:bookmarkEnd w:id="264"/>
      <w:bookmarkEnd w:id="265"/>
      <w:bookmarkEnd w:id="266"/>
      <w:bookmarkEnd w:id="267"/>
      <w:bookmarkEnd w:id="268"/>
      <w:bookmarkEnd w:id="269"/>
      <w:bookmarkEnd w:id="270"/>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0x15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tabs>
                <w:tab w:val="left" w:pos="511"/>
              </w:tabs>
              <w:jc w:val="center"/>
              <w:rPr>
                <w:rFonts w:hint="eastAsia" w:ascii="宋体" w:hAnsi="宋体" w:eastAsia="宋体" w:cs="宋体"/>
                <w:color w:val="auto"/>
              </w:rPr>
            </w:pPr>
            <w:r>
              <w:rPr>
                <w:rFonts w:hint="eastAsia" w:ascii="宋体" w:hAnsi="宋体" w:eastAsia="宋体" w:cs="宋体"/>
                <w:color w:val="auto"/>
              </w:rPr>
              <w:t>序号</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0x95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9"/>
        <w:gridCol w:w="7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shd w:val="clear" w:color="auto" w:fill="9CC2E5" w:themeFill="accent1" w:themeFillTint="99"/>
          </w:tcPr>
          <w:p>
            <w:pPr>
              <w:rPr>
                <w:rFonts w:hint="eastAsia" w:ascii="宋体" w:hAnsi="宋体" w:eastAsia="宋体" w:cs="宋体"/>
                <w:color w:val="auto"/>
                <w:szCs w:val="21"/>
                <w:vertAlign w:val="baseline"/>
              </w:rPr>
            </w:pPr>
            <w:r>
              <w:rPr>
                <w:rFonts w:hint="eastAsia" w:ascii="宋体" w:hAnsi="宋体" w:eastAsia="宋体" w:cs="宋体"/>
                <w:color w:val="auto"/>
                <w:szCs w:val="21"/>
              </w:rPr>
              <w:t>序号</w:t>
            </w:r>
          </w:p>
        </w:tc>
        <w:tc>
          <w:tcPr>
            <w:tcW w:w="7733" w:type="dxa"/>
            <w:shd w:val="clear" w:color="auto" w:fill="9CC2E5" w:themeFill="accent1" w:themeFillTint="99"/>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语言类型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0</w:t>
            </w:r>
          </w:p>
        </w:tc>
        <w:tc>
          <w:tcPr>
            <w:tcW w:w="773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1</w:t>
            </w:r>
          </w:p>
        </w:tc>
        <w:tc>
          <w:tcPr>
            <w:tcW w:w="773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中文简体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2</w:t>
            </w:r>
          </w:p>
        </w:tc>
        <w:tc>
          <w:tcPr>
            <w:tcW w:w="773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日语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3</w:t>
            </w:r>
          </w:p>
        </w:tc>
        <w:tc>
          <w:tcPr>
            <w:tcW w:w="773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韩语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4</w:t>
            </w:r>
          </w:p>
        </w:tc>
        <w:tc>
          <w:tcPr>
            <w:tcW w:w="773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德语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5</w:t>
            </w:r>
          </w:p>
        </w:tc>
        <w:tc>
          <w:tcPr>
            <w:tcW w:w="773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法语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6</w:t>
            </w:r>
          </w:p>
        </w:tc>
        <w:tc>
          <w:tcPr>
            <w:tcW w:w="773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西班牙语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7</w:t>
            </w:r>
          </w:p>
        </w:tc>
        <w:tc>
          <w:tcPr>
            <w:tcW w:w="773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阿拉伯语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8</w:t>
            </w:r>
          </w:p>
        </w:tc>
        <w:tc>
          <w:tcPr>
            <w:tcW w:w="7733" w:type="dxa"/>
          </w:tcPr>
          <w:p>
            <w:pPr>
              <w:rPr>
                <w:rFonts w:hint="eastAsia" w:ascii="宋体" w:hAnsi="宋体" w:eastAsia="宋体" w:cs="宋体"/>
                <w:color w:val="auto"/>
                <w:szCs w:val="21"/>
              </w:rPr>
            </w:pPr>
            <w:r>
              <w:rPr>
                <w:rFonts w:hint="eastAsia" w:ascii="宋体" w:hAnsi="宋体" w:eastAsia="宋体" w:cs="宋体"/>
                <w:color w:val="auto"/>
                <w:szCs w:val="21"/>
              </w:rPr>
              <w:t>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top"/>
          </w:tcPr>
          <w:p>
            <w:pPr>
              <w:rPr>
                <w:rFonts w:hint="default"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9</w:t>
            </w:r>
          </w:p>
        </w:tc>
        <w:tc>
          <w:tcPr>
            <w:tcW w:w="7733" w:type="dxa"/>
          </w:tcPr>
          <w:p>
            <w:pPr>
              <w:rPr>
                <w:rFonts w:hint="eastAsia" w:ascii="宋体" w:hAnsi="宋体" w:eastAsia="宋体" w:cs="宋体"/>
                <w:color w:val="auto"/>
                <w:szCs w:val="21"/>
              </w:rPr>
            </w:pPr>
            <w:r>
              <w:rPr>
                <w:rFonts w:hint="eastAsia" w:ascii="宋体" w:hAnsi="宋体" w:eastAsia="宋体" w:cs="宋体"/>
                <w:color w:val="auto"/>
                <w:szCs w:val="21"/>
              </w:rPr>
              <w:t>中文繁体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top"/>
          </w:tcPr>
          <w:p>
            <w:pPr>
              <w:rPr>
                <w:rFonts w:hint="default"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10</w:t>
            </w:r>
          </w:p>
        </w:tc>
        <w:tc>
          <w:tcPr>
            <w:tcW w:w="7733" w:type="dxa"/>
          </w:tcPr>
          <w:p>
            <w:pPr>
              <w:rPr>
                <w:rFonts w:hint="eastAsia" w:ascii="宋体" w:hAnsi="宋体" w:eastAsia="宋体" w:cs="宋体"/>
                <w:color w:val="auto"/>
                <w:szCs w:val="21"/>
              </w:rPr>
            </w:pPr>
            <w:r>
              <w:rPr>
                <w:rFonts w:hint="eastAsia" w:ascii="宋体" w:hAnsi="宋体" w:eastAsia="宋体" w:cs="宋体"/>
                <w:color w:val="auto"/>
                <w:szCs w:val="21"/>
              </w:rPr>
              <w:t>意大利语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top"/>
          </w:tcPr>
          <w:p>
            <w:pPr>
              <w:rPr>
                <w:rFonts w:hint="default"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11</w:t>
            </w:r>
          </w:p>
        </w:tc>
        <w:tc>
          <w:tcPr>
            <w:tcW w:w="7733" w:type="dxa"/>
          </w:tcPr>
          <w:p>
            <w:pPr>
              <w:rPr>
                <w:rFonts w:hint="eastAsia" w:ascii="宋体" w:hAnsi="宋体" w:eastAsia="宋体" w:cs="宋体"/>
                <w:color w:val="auto"/>
                <w:szCs w:val="21"/>
              </w:rPr>
            </w:pPr>
            <w:r>
              <w:rPr>
                <w:rFonts w:hint="eastAsia" w:ascii="宋体" w:hAnsi="宋体" w:eastAsia="宋体" w:cs="宋体"/>
                <w:color w:val="auto"/>
                <w:szCs w:val="21"/>
              </w:rPr>
              <w:t>葡萄牙语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12</w:t>
            </w:r>
          </w:p>
        </w:tc>
        <w:tc>
          <w:tcPr>
            <w:tcW w:w="7733" w:type="dxa"/>
          </w:tcPr>
          <w:p>
            <w:pPr>
              <w:rPr>
                <w:rFonts w:hint="eastAsia" w:ascii="宋体" w:hAnsi="宋体" w:eastAsia="宋体" w:cs="宋体"/>
                <w:color w:val="auto"/>
                <w:szCs w:val="21"/>
              </w:rPr>
            </w:pPr>
            <w:r>
              <w:rPr>
                <w:rFonts w:hint="eastAsia" w:ascii="宋体" w:hAnsi="宋体" w:eastAsia="宋体" w:cs="宋体"/>
                <w:color w:val="auto"/>
                <w:szCs w:val="21"/>
              </w:rPr>
              <w:t>乌克兰语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13</w:t>
            </w:r>
          </w:p>
        </w:tc>
        <w:tc>
          <w:tcPr>
            <w:tcW w:w="7733" w:type="dxa"/>
          </w:tcPr>
          <w:p>
            <w:pPr>
              <w:rPr>
                <w:rFonts w:hint="eastAsia" w:ascii="宋体" w:hAnsi="宋体" w:eastAsia="宋体" w:cs="宋体"/>
                <w:color w:val="auto"/>
                <w:szCs w:val="21"/>
              </w:rPr>
            </w:pPr>
            <w:r>
              <w:rPr>
                <w:rFonts w:hint="eastAsia" w:ascii="宋体" w:hAnsi="宋体" w:eastAsia="宋体" w:cs="宋体"/>
                <w:sz w:val="24"/>
                <w:szCs w:val="24"/>
              </w:rPr>
              <w:t>印地语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14</w:t>
            </w:r>
          </w:p>
        </w:tc>
        <w:tc>
          <w:tcPr>
            <w:tcW w:w="7733" w:type="dxa"/>
          </w:tcPr>
          <w:p>
            <w:pPr>
              <w:rPr>
                <w:rFonts w:hint="eastAsia" w:ascii="宋体" w:hAnsi="宋体" w:eastAsia="宋体" w:cs="宋体"/>
                <w:color w:val="auto"/>
                <w:szCs w:val="21"/>
              </w:rPr>
            </w:pPr>
            <w:r>
              <w:rPr>
                <w:rFonts w:hint="eastAsia" w:ascii="宋体" w:hAnsi="宋体" w:eastAsia="宋体" w:cs="宋体"/>
                <w:sz w:val="24"/>
                <w:szCs w:val="24"/>
              </w:rPr>
              <w:t>波兰语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15</w:t>
            </w:r>
          </w:p>
        </w:tc>
        <w:tc>
          <w:tcPr>
            <w:tcW w:w="7733" w:type="dxa"/>
          </w:tcPr>
          <w:p>
            <w:pPr>
              <w:rPr>
                <w:rFonts w:hint="eastAsia" w:ascii="宋体" w:hAnsi="宋体" w:eastAsia="宋体" w:cs="宋体"/>
                <w:color w:val="auto"/>
                <w:szCs w:val="21"/>
              </w:rPr>
            </w:pPr>
            <w:r>
              <w:rPr>
                <w:rFonts w:hint="eastAsia" w:ascii="宋体" w:hAnsi="宋体" w:eastAsia="宋体" w:cs="宋体"/>
                <w:sz w:val="24"/>
                <w:szCs w:val="24"/>
              </w:rPr>
              <w:t>希腊语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16</w:t>
            </w:r>
          </w:p>
        </w:tc>
        <w:tc>
          <w:tcPr>
            <w:tcW w:w="7733" w:type="dxa"/>
          </w:tcPr>
          <w:p>
            <w:pPr>
              <w:rPr>
                <w:rFonts w:hint="eastAsia" w:ascii="宋体" w:hAnsi="宋体" w:eastAsia="宋体" w:cs="宋体"/>
                <w:color w:val="auto"/>
                <w:szCs w:val="21"/>
              </w:rPr>
            </w:pPr>
            <w:r>
              <w:rPr>
                <w:rFonts w:hint="eastAsia" w:ascii="宋体" w:hAnsi="宋体" w:eastAsia="宋体" w:cs="宋体"/>
                <w:sz w:val="24"/>
                <w:szCs w:val="24"/>
              </w:rPr>
              <w:t>越南语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17</w:t>
            </w:r>
          </w:p>
        </w:tc>
        <w:tc>
          <w:tcPr>
            <w:tcW w:w="7733" w:type="dxa"/>
          </w:tcPr>
          <w:p>
            <w:pPr>
              <w:rPr>
                <w:rFonts w:hint="eastAsia" w:ascii="宋体" w:hAnsi="宋体" w:eastAsia="宋体" w:cs="宋体"/>
                <w:color w:val="auto"/>
                <w:szCs w:val="21"/>
              </w:rPr>
            </w:pPr>
            <w:r>
              <w:rPr>
                <w:rFonts w:hint="eastAsia" w:ascii="宋体" w:hAnsi="宋体" w:eastAsia="宋体" w:cs="宋体"/>
                <w:sz w:val="24"/>
                <w:szCs w:val="24"/>
              </w:rPr>
              <w:t>印度尼西亚语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18</w:t>
            </w:r>
          </w:p>
        </w:tc>
        <w:tc>
          <w:tcPr>
            <w:tcW w:w="7733" w:type="dxa"/>
          </w:tcPr>
          <w:p>
            <w:pPr>
              <w:rPr>
                <w:rFonts w:hint="eastAsia" w:ascii="宋体" w:hAnsi="宋体" w:eastAsia="宋体" w:cs="宋体"/>
                <w:color w:val="auto"/>
                <w:szCs w:val="21"/>
              </w:rPr>
            </w:pPr>
            <w:r>
              <w:rPr>
                <w:rFonts w:hint="eastAsia" w:ascii="宋体" w:hAnsi="宋体" w:eastAsia="宋体" w:cs="宋体"/>
                <w:sz w:val="24"/>
                <w:szCs w:val="24"/>
              </w:rPr>
              <w:t>泰语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55"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56" w:author="Administrator" w:date="2023-05-23T10:31:35Z">
                  <w:rPr>
                    <w:rFonts w:hint="eastAsia" w:ascii="宋体" w:hAnsi="宋体" w:eastAsia="宋体" w:cs="宋体"/>
                    <w:color w:val="auto"/>
                    <w:szCs w:val="21"/>
                    <w:vertAlign w:val="baseline"/>
                    <w:lang w:val="en-US" w:eastAsia="zh-CN"/>
                  </w:rPr>
                </w:rPrChange>
              </w:rPr>
              <w:t>19</w:t>
            </w:r>
          </w:p>
        </w:tc>
        <w:tc>
          <w:tcPr>
            <w:tcW w:w="7733" w:type="dxa"/>
          </w:tcPr>
          <w:p>
            <w:pPr>
              <w:rPr>
                <w:rFonts w:hint="eastAsia" w:ascii="宋体" w:hAnsi="宋体" w:eastAsia="宋体" w:cs="宋体"/>
                <w:color w:val="FF0000"/>
                <w:szCs w:val="21"/>
                <w:rPrChange w:id="57" w:author="Administrator" w:date="2023-05-23T10:31:35Z">
                  <w:rPr>
                    <w:rFonts w:hint="eastAsia" w:ascii="宋体" w:hAnsi="宋体" w:eastAsia="宋体" w:cs="宋体"/>
                    <w:color w:val="auto"/>
                    <w:szCs w:val="21"/>
                  </w:rPr>
                </w:rPrChange>
              </w:rPr>
            </w:pPr>
            <w:r>
              <w:rPr>
                <w:rFonts w:hint="eastAsia" w:ascii="宋体" w:hAnsi="宋体" w:eastAsia="宋体" w:cs="宋体"/>
                <w:color w:val="FF0000"/>
                <w:sz w:val="24"/>
                <w:szCs w:val="24"/>
                <w:rPrChange w:id="58" w:author="Administrator" w:date="2023-05-23T10:31:35Z">
                  <w:rPr>
                    <w:rFonts w:hint="eastAsia" w:ascii="宋体" w:hAnsi="宋体" w:eastAsia="宋体" w:cs="宋体"/>
                    <w:sz w:val="24"/>
                    <w:szCs w:val="24"/>
                  </w:rPr>
                </w:rPrChange>
              </w:rPr>
              <w:t>荷兰语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59"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60" w:author="Administrator" w:date="2023-05-23T10:31:35Z">
                  <w:rPr>
                    <w:rFonts w:hint="eastAsia" w:ascii="宋体" w:hAnsi="宋体" w:eastAsia="宋体" w:cs="宋体"/>
                    <w:color w:val="auto"/>
                    <w:szCs w:val="21"/>
                    <w:vertAlign w:val="baseline"/>
                    <w:lang w:val="en-US" w:eastAsia="zh-CN"/>
                  </w:rPr>
                </w:rPrChange>
              </w:rPr>
              <w:t>20</w:t>
            </w:r>
          </w:p>
        </w:tc>
        <w:tc>
          <w:tcPr>
            <w:tcW w:w="7733" w:type="dxa"/>
          </w:tcPr>
          <w:p>
            <w:pPr>
              <w:rPr>
                <w:rFonts w:hint="eastAsia" w:ascii="宋体" w:hAnsi="宋体" w:eastAsia="宋体" w:cs="宋体"/>
                <w:color w:val="FF0000"/>
                <w:szCs w:val="21"/>
                <w:rPrChange w:id="61" w:author="Administrator" w:date="2023-05-23T10:31:35Z">
                  <w:rPr>
                    <w:rFonts w:hint="eastAsia" w:ascii="宋体" w:hAnsi="宋体" w:eastAsia="宋体" w:cs="宋体"/>
                    <w:color w:val="auto"/>
                    <w:szCs w:val="21"/>
                  </w:rPr>
                </w:rPrChange>
              </w:rPr>
            </w:pPr>
            <w:r>
              <w:rPr>
                <w:rFonts w:hint="eastAsia" w:ascii="宋体" w:hAnsi="宋体" w:eastAsia="宋体" w:cs="宋体"/>
                <w:color w:val="FF0000"/>
                <w:sz w:val="24"/>
                <w:szCs w:val="24"/>
                <w:rPrChange w:id="62" w:author="Administrator" w:date="2023-05-23T10:31:35Z">
                  <w:rPr>
                    <w:rFonts w:hint="eastAsia" w:ascii="宋体" w:hAnsi="宋体" w:eastAsia="宋体" w:cs="宋体"/>
                    <w:sz w:val="24"/>
                    <w:szCs w:val="24"/>
                  </w:rPr>
                </w:rPrChange>
              </w:rPr>
              <w:t>土耳其语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63"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64" w:author="Administrator" w:date="2023-05-23T10:31:35Z">
                  <w:rPr>
                    <w:rFonts w:hint="eastAsia" w:ascii="宋体" w:hAnsi="宋体" w:eastAsia="宋体" w:cs="宋体"/>
                    <w:color w:val="auto"/>
                    <w:szCs w:val="21"/>
                    <w:vertAlign w:val="baseline"/>
                    <w:lang w:val="en-US" w:eastAsia="zh-CN"/>
                  </w:rPr>
                </w:rPrChange>
              </w:rPr>
              <w:t>21</w:t>
            </w:r>
          </w:p>
        </w:tc>
        <w:tc>
          <w:tcPr>
            <w:tcW w:w="7733" w:type="dxa"/>
          </w:tcPr>
          <w:p>
            <w:pPr>
              <w:rPr>
                <w:rFonts w:hint="eastAsia" w:ascii="宋体" w:hAnsi="宋体" w:eastAsia="宋体" w:cs="宋体"/>
                <w:color w:val="FF0000"/>
                <w:szCs w:val="21"/>
                <w:rPrChange w:id="65" w:author="Administrator" w:date="2023-05-23T10:31:35Z">
                  <w:rPr>
                    <w:rFonts w:hint="eastAsia" w:ascii="宋体" w:hAnsi="宋体" w:eastAsia="宋体" w:cs="宋体"/>
                    <w:color w:val="auto"/>
                    <w:szCs w:val="21"/>
                  </w:rPr>
                </w:rPrChange>
              </w:rPr>
            </w:pPr>
            <w:r>
              <w:rPr>
                <w:rFonts w:hint="eastAsia" w:ascii="宋体" w:hAnsi="宋体" w:eastAsia="宋体" w:cs="宋体"/>
                <w:color w:val="FF0000"/>
                <w:sz w:val="24"/>
                <w:szCs w:val="24"/>
                <w:rPrChange w:id="66" w:author="Administrator" w:date="2023-05-23T10:31:35Z">
                  <w:rPr>
                    <w:rFonts w:hint="eastAsia" w:ascii="宋体" w:hAnsi="宋体" w:eastAsia="宋体" w:cs="宋体"/>
                    <w:sz w:val="24"/>
                    <w:szCs w:val="24"/>
                  </w:rPr>
                </w:rPrChange>
              </w:rPr>
              <w:t>罗马尼亚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67"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68" w:author="Administrator" w:date="2023-05-23T10:31:35Z">
                  <w:rPr>
                    <w:rFonts w:hint="eastAsia" w:ascii="宋体" w:hAnsi="宋体" w:eastAsia="宋体" w:cs="宋体"/>
                    <w:color w:val="auto"/>
                    <w:szCs w:val="21"/>
                    <w:vertAlign w:val="baseline"/>
                    <w:lang w:val="en-US" w:eastAsia="zh-CN"/>
                  </w:rPr>
                </w:rPrChange>
              </w:rPr>
              <w:t>22</w:t>
            </w:r>
          </w:p>
        </w:tc>
        <w:tc>
          <w:tcPr>
            <w:tcW w:w="7733" w:type="dxa"/>
          </w:tcPr>
          <w:p>
            <w:pPr>
              <w:rPr>
                <w:rFonts w:ascii="宋体" w:hAnsi="宋体" w:eastAsia="宋体" w:cs="宋体"/>
                <w:color w:val="FF0000"/>
                <w:sz w:val="24"/>
                <w:szCs w:val="24"/>
                <w:rPrChange w:id="69" w:author="Administrator" w:date="2023-05-23T10:31:35Z">
                  <w:rPr>
                    <w:rFonts w:ascii="宋体" w:hAnsi="宋体" w:eastAsia="宋体" w:cs="宋体"/>
                    <w:sz w:val="24"/>
                    <w:szCs w:val="24"/>
                  </w:rPr>
                </w:rPrChange>
              </w:rPr>
            </w:pPr>
            <w:r>
              <w:rPr>
                <w:rFonts w:hint="eastAsia" w:ascii="宋体" w:hAnsi="宋体" w:eastAsia="宋体" w:cs="宋体"/>
                <w:color w:val="FF0000"/>
                <w:sz w:val="24"/>
                <w:szCs w:val="24"/>
                <w:rPrChange w:id="70" w:author="Administrator" w:date="2023-05-23T10:31:35Z">
                  <w:rPr>
                    <w:rFonts w:hint="eastAsia" w:ascii="宋体" w:hAnsi="宋体" w:eastAsia="宋体" w:cs="宋体"/>
                    <w:sz w:val="24"/>
                    <w:szCs w:val="24"/>
                  </w:rPr>
                </w:rPrChange>
              </w:rPr>
              <w:t>丹麦语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71"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72" w:author="Administrator" w:date="2023-05-23T10:31:35Z">
                  <w:rPr>
                    <w:rFonts w:hint="eastAsia" w:ascii="宋体" w:hAnsi="宋体" w:eastAsia="宋体" w:cs="宋体"/>
                    <w:color w:val="auto"/>
                    <w:szCs w:val="21"/>
                    <w:vertAlign w:val="baseline"/>
                    <w:lang w:val="en-US" w:eastAsia="zh-CN"/>
                  </w:rPr>
                </w:rPrChange>
              </w:rPr>
              <w:t>23</w:t>
            </w:r>
          </w:p>
        </w:tc>
        <w:tc>
          <w:tcPr>
            <w:tcW w:w="7733" w:type="dxa"/>
          </w:tcPr>
          <w:p>
            <w:pPr>
              <w:rPr>
                <w:rFonts w:ascii="宋体" w:hAnsi="宋体" w:eastAsia="宋体" w:cs="宋体"/>
                <w:color w:val="FF0000"/>
                <w:sz w:val="24"/>
                <w:szCs w:val="24"/>
                <w:rPrChange w:id="73" w:author="Administrator" w:date="2023-05-23T10:31:35Z">
                  <w:rPr>
                    <w:rFonts w:ascii="宋体" w:hAnsi="宋体" w:eastAsia="宋体" w:cs="宋体"/>
                    <w:sz w:val="24"/>
                    <w:szCs w:val="24"/>
                  </w:rPr>
                </w:rPrChange>
              </w:rPr>
            </w:pPr>
            <w:r>
              <w:rPr>
                <w:rFonts w:hint="eastAsia" w:ascii="宋体" w:hAnsi="宋体" w:eastAsia="宋体" w:cs="宋体"/>
                <w:color w:val="FF0000"/>
                <w:sz w:val="24"/>
                <w:szCs w:val="24"/>
                <w:rPrChange w:id="74" w:author="Administrator" w:date="2023-05-23T10:31:35Z">
                  <w:rPr>
                    <w:rFonts w:hint="eastAsia" w:ascii="宋体" w:hAnsi="宋体" w:eastAsia="宋体" w:cs="宋体"/>
                    <w:sz w:val="24"/>
                    <w:szCs w:val="24"/>
                  </w:rPr>
                </w:rPrChange>
              </w:rPr>
              <w:t>瑞典语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75"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76" w:author="Administrator" w:date="2023-05-23T10:31:35Z">
                  <w:rPr>
                    <w:rFonts w:hint="eastAsia" w:ascii="宋体" w:hAnsi="宋体" w:eastAsia="宋体" w:cs="宋体"/>
                    <w:color w:val="auto"/>
                    <w:szCs w:val="21"/>
                    <w:vertAlign w:val="baseline"/>
                    <w:lang w:val="en-US" w:eastAsia="zh-CN"/>
                  </w:rPr>
                </w:rPrChange>
              </w:rPr>
              <w:t>24</w:t>
            </w:r>
          </w:p>
        </w:tc>
        <w:tc>
          <w:tcPr>
            <w:tcW w:w="7733" w:type="dxa"/>
          </w:tcPr>
          <w:p>
            <w:pPr>
              <w:rPr>
                <w:rFonts w:ascii="宋体" w:hAnsi="宋体" w:eastAsia="宋体" w:cs="宋体"/>
                <w:color w:val="FF0000"/>
                <w:sz w:val="24"/>
                <w:szCs w:val="24"/>
                <w:rPrChange w:id="77" w:author="Administrator" w:date="2023-05-23T10:31:35Z">
                  <w:rPr>
                    <w:rFonts w:ascii="宋体" w:hAnsi="宋体" w:eastAsia="宋体" w:cs="宋体"/>
                    <w:sz w:val="24"/>
                    <w:szCs w:val="24"/>
                  </w:rPr>
                </w:rPrChange>
              </w:rPr>
            </w:pPr>
            <w:r>
              <w:rPr>
                <w:rFonts w:hint="eastAsia" w:ascii="宋体" w:hAnsi="宋体" w:eastAsia="宋体" w:cs="宋体"/>
                <w:color w:val="FF0000"/>
                <w:sz w:val="24"/>
                <w:szCs w:val="24"/>
                <w:rPrChange w:id="78" w:author="Administrator" w:date="2023-05-23T10:31:35Z">
                  <w:rPr>
                    <w:rFonts w:hint="eastAsia" w:ascii="宋体" w:hAnsi="宋体" w:eastAsia="宋体" w:cs="宋体"/>
                    <w:sz w:val="24"/>
                    <w:szCs w:val="24"/>
                  </w:rPr>
                </w:rPrChange>
              </w:rPr>
              <w:t>孟加拉语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79"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80" w:author="Administrator" w:date="2023-05-23T10:31:35Z">
                  <w:rPr>
                    <w:rFonts w:hint="eastAsia" w:ascii="宋体" w:hAnsi="宋体" w:eastAsia="宋体" w:cs="宋体"/>
                    <w:color w:val="auto"/>
                    <w:szCs w:val="21"/>
                    <w:vertAlign w:val="baseline"/>
                    <w:lang w:val="en-US" w:eastAsia="zh-CN"/>
                  </w:rPr>
                </w:rPrChange>
              </w:rPr>
              <w:t>25</w:t>
            </w:r>
          </w:p>
        </w:tc>
        <w:tc>
          <w:tcPr>
            <w:tcW w:w="7733" w:type="dxa"/>
          </w:tcPr>
          <w:p>
            <w:pPr>
              <w:rPr>
                <w:rFonts w:hint="eastAsia" w:ascii="宋体" w:hAnsi="宋体" w:eastAsia="宋体" w:cs="宋体"/>
                <w:color w:val="FF0000"/>
                <w:sz w:val="24"/>
                <w:szCs w:val="24"/>
                <w:rPrChange w:id="81" w:author="Administrator" w:date="2023-05-23T10:31:35Z">
                  <w:rPr>
                    <w:rFonts w:hint="eastAsia" w:ascii="宋体" w:hAnsi="宋体" w:eastAsia="宋体" w:cs="宋体"/>
                    <w:sz w:val="24"/>
                    <w:szCs w:val="24"/>
                  </w:rPr>
                </w:rPrChange>
              </w:rPr>
            </w:pPr>
            <w:r>
              <w:rPr>
                <w:rFonts w:hint="eastAsia" w:ascii="宋体" w:hAnsi="宋体" w:eastAsia="宋体" w:cs="宋体"/>
                <w:color w:val="FF0000"/>
                <w:sz w:val="24"/>
                <w:szCs w:val="24"/>
                <w:rPrChange w:id="82" w:author="Administrator" w:date="2023-05-23T10:31:35Z">
                  <w:rPr>
                    <w:rFonts w:hint="eastAsia" w:ascii="宋体" w:hAnsi="宋体" w:eastAsia="宋体" w:cs="宋体"/>
                    <w:sz w:val="24"/>
                    <w:szCs w:val="24"/>
                  </w:rPr>
                </w:rPrChange>
              </w:rPr>
              <w:t>捷克语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83"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84" w:author="Administrator" w:date="2023-05-23T10:31:35Z">
                  <w:rPr>
                    <w:rFonts w:hint="eastAsia" w:ascii="宋体" w:hAnsi="宋体" w:eastAsia="宋体" w:cs="宋体"/>
                    <w:color w:val="auto"/>
                    <w:szCs w:val="21"/>
                    <w:vertAlign w:val="baseline"/>
                    <w:lang w:val="en-US" w:eastAsia="zh-CN"/>
                  </w:rPr>
                </w:rPrChange>
              </w:rPr>
              <w:t>26</w:t>
            </w:r>
          </w:p>
        </w:tc>
        <w:tc>
          <w:tcPr>
            <w:tcW w:w="7733" w:type="dxa"/>
          </w:tcPr>
          <w:p>
            <w:pPr>
              <w:rPr>
                <w:rFonts w:hint="eastAsia" w:ascii="宋体" w:hAnsi="宋体" w:eastAsia="宋体" w:cs="宋体"/>
                <w:color w:val="FF0000"/>
                <w:sz w:val="24"/>
                <w:szCs w:val="24"/>
                <w:rPrChange w:id="85" w:author="Administrator" w:date="2023-05-23T10:31:35Z">
                  <w:rPr>
                    <w:rFonts w:hint="eastAsia" w:ascii="宋体" w:hAnsi="宋体" w:eastAsia="宋体" w:cs="宋体"/>
                    <w:sz w:val="24"/>
                    <w:szCs w:val="24"/>
                  </w:rPr>
                </w:rPrChange>
              </w:rPr>
            </w:pPr>
            <w:r>
              <w:rPr>
                <w:rFonts w:hint="eastAsia" w:ascii="宋体" w:hAnsi="宋体" w:eastAsia="宋体" w:cs="宋体"/>
                <w:color w:val="FF0000"/>
                <w:sz w:val="24"/>
                <w:szCs w:val="24"/>
                <w:rPrChange w:id="86" w:author="Administrator" w:date="2023-05-23T10:31:35Z">
                  <w:rPr>
                    <w:rFonts w:hint="eastAsia" w:ascii="宋体" w:hAnsi="宋体" w:eastAsia="宋体" w:cs="宋体"/>
                    <w:sz w:val="24"/>
                    <w:szCs w:val="24"/>
                  </w:rPr>
                </w:rPrChange>
              </w:rPr>
              <w:t>波斯语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87"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88" w:author="Administrator" w:date="2023-05-23T10:31:35Z">
                  <w:rPr>
                    <w:rFonts w:hint="eastAsia" w:ascii="宋体" w:hAnsi="宋体" w:eastAsia="宋体" w:cs="宋体"/>
                    <w:color w:val="auto"/>
                    <w:szCs w:val="21"/>
                    <w:vertAlign w:val="baseline"/>
                    <w:lang w:val="en-US" w:eastAsia="zh-CN"/>
                  </w:rPr>
                </w:rPrChange>
              </w:rPr>
              <w:t>27</w:t>
            </w:r>
          </w:p>
        </w:tc>
        <w:tc>
          <w:tcPr>
            <w:tcW w:w="7733" w:type="dxa"/>
          </w:tcPr>
          <w:p>
            <w:pPr>
              <w:rPr>
                <w:rFonts w:hint="default" w:ascii="宋体" w:hAnsi="宋体" w:eastAsia="宋体" w:cs="宋体"/>
                <w:color w:val="FF0000"/>
                <w:sz w:val="24"/>
                <w:szCs w:val="24"/>
                <w:lang w:val="en-US" w:eastAsia="zh-CN"/>
                <w:rPrChange w:id="89" w:author="Administrator" w:date="2023-05-23T10:31:35Z">
                  <w:rPr>
                    <w:rFonts w:hint="default" w:ascii="宋体" w:hAnsi="宋体" w:eastAsia="宋体" w:cs="宋体"/>
                    <w:sz w:val="24"/>
                    <w:szCs w:val="24"/>
                    <w:lang w:val="en-US" w:eastAsia="zh-CN"/>
                  </w:rPr>
                </w:rPrChange>
              </w:rPr>
            </w:pPr>
            <w:r>
              <w:rPr>
                <w:rFonts w:hint="eastAsia" w:ascii="宋体" w:hAnsi="宋体" w:eastAsia="宋体" w:cs="宋体"/>
                <w:color w:val="FF0000"/>
                <w:sz w:val="24"/>
                <w:szCs w:val="24"/>
                <w:lang w:val="en-US" w:eastAsia="zh-CN"/>
                <w:rPrChange w:id="90" w:author="Administrator" w:date="2023-05-23T10:31:35Z">
                  <w:rPr>
                    <w:rFonts w:hint="eastAsia" w:ascii="宋体" w:hAnsi="宋体" w:eastAsia="宋体" w:cs="宋体"/>
                    <w:sz w:val="24"/>
                    <w:szCs w:val="24"/>
                    <w:lang w:val="en-US" w:eastAsia="zh-CN"/>
                  </w:rPr>
                </w:rPrChange>
              </w:rPr>
              <w:t>希伯来语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91"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92" w:author="Administrator" w:date="2023-05-23T10:31:35Z">
                  <w:rPr>
                    <w:rFonts w:hint="eastAsia" w:ascii="宋体" w:hAnsi="宋体" w:eastAsia="宋体" w:cs="宋体"/>
                    <w:color w:val="auto"/>
                    <w:szCs w:val="21"/>
                    <w:vertAlign w:val="baseline"/>
                    <w:lang w:val="en-US" w:eastAsia="zh-CN"/>
                  </w:rPr>
                </w:rPrChange>
              </w:rPr>
              <w:t>28</w:t>
            </w:r>
          </w:p>
        </w:tc>
        <w:tc>
          <w:tcPr>
            <w:tcW w:w="7733" w:type="dxa"/>
            <w:vAlign w:val="top"/>
          </w:tcPr>
          <w:p>
            <w:pPr>
              <w:rPr>
                <w:rFonts w:hint="default" w:ascii="宋体" w:hAnsi="宋体" w:eastAsia="宋体" w:cs="宋体"/>
                <w:color w:val="FF0000"/>
                <w:kern w:val="2"/>
                <w:sz w:val="24"/>
                <w:szCs w:val="24"/>
                <w:lang w:val="en-US" w:eastAsia="zh-CN" w:bidi="ar-SA"/>
                <w:rPrChange w:id="93" w:author="Administrator" w:date="2023-05-23T10:31:35Z">
                  <w:rPr>
                    <w:rFonts w:hint="default" w:ascii="宋体" w:hAnsi="宋体" w:eastAsia="宋体" w:cs="宋体"/>
                    <w:kern w:val="2"/>
                    <w:sz w:val="24"/>
                    <w:szCs w:val="24"/>
                    <w:lang w:val="en-US" w:eastAsia="zh-CN" w:bidi="ar-SA"/>
                  </w:rPr>
                </w:rPrChange>
              </w:rPr>
            </w:pPr>
            <w:r>
              <w:rPr>
                <w:rFonts w:hint="eastAsia" w:ascii="宋体" w:hAnsi="宋体" w:eastAsia="宋体" w:cs="宋体"/>
                <w:color w:val="FF0000"/>
                <w:sz w:val="24"/>
                <w:szCs w:val="24"/>
                <w:lang w:val="en-US" w:eastAsia="zh-CN"/>
                <w:rPrChange w:id="94" w:author="Administrator" w:date="2023-05-23T10:31:35Z">
                  <w:rPr>
                    <w:rFonts w:hint="eastAsia" w:ascii="宋体" w:hAnsi="宋体" w:eastAsia="宋体" w:cs="宋体"/>
                    <w:sz w:val="24"/>
                    <w:szCs w:val="24"/>
                    <w:lang w:val="en-US" w:eastAsia="zh-CN"/>
                  </w:rPr>
                </w:rPrChange>
              </w:rPr>
              <w:t xml:space="preserve">马来语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95"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96" w:author="Administrator" w:date="2023-05-23T10:31:35Z">
                  <w:rPr>
                    <w:rFonts w:hint="eastAsia" w:ascii="宋体" w:hAnsi="宋体" w:eastAsia="宋体" w:cs="宋体"/>
                    <w:color w:val="auto"/>
                    <w:szCs w:val="21"/>
                    <w:vertAlign w:val="baseline"/>
                    <w:lang w:val="en-US" w:eastAsia="zh-CN"/>
                  </w:rPr>
                </w:rPrChange>
              </w:rPr>
              <w:t>29</w:t>
            </w:r>
          </w:p>
        </w:tc>
        <w:tc>
          <w:tcPr>
            <w:tcW w:w="7733" w:type="dxa"/>
            <w:vAlign w:val="top"/>
          </w:tcPr>
          <w:p>
            <w:pPr>
              <w:rPr>
                <w:rFonts w:hint="default" w:ascii="宋体" w:hAnsi="宋体" w:eastAsia="宋体" w:cs="宋体"/>
                <w:color w:val="FF0000"/>
                <w:kern w:val="2"/>
                <w:sz w:val="24"/>
                <w:szCs w:val="24"/>
                <w:lang w:val="en-US" w:eastAsia="zh-CN" w:bidi="ar-SA"/>
                <w:rPrChange w:id="97" w:author="Administrator" w:date="2023-05-23T10:31:35Z">
                  <w:rPr>
                    <w:rFonts w:hint="default" w:ascii="宋体" w:hAnsi="宋体" w:eastAsia="宋体" w:cs="宋体"/>
                    <w:kern w:val="2"/>
                    <w:sz w:val="24"/>
                    <w:szCs w:val="24"/>
                    <w:lang w:val="en-US" w:eastAsia="zh-CN" w:bidi="ar-SA"/>
                  </w:rPr>
                </w:rPrChange>
              </w:rPr>
            </w:pPr>
            <w:r>
              <w:rPr>
                <w:rFonts w:hint="eastAsia" w:ascii="宋体" w:hAnsi="宋体" w:eastAsia="宋体" w:cs="宋体"/>
                <w:color w:val="FF0000"/>
                <w:sz w:val="24"/>
                <w:szCs w:val="24"/>
                <w:lang w:val="en-US" w:eastAsia="zh-CN"/>
                <w:rPrChange w:id="98" w:author="Administrator" w:date="2023-05-23T10:31:35Z">
                  <w:rPr>
                    <w:rFonts w:hint="eastAsia" w:ascii="宋体" w:hAnsi="宋体" w:eastAsia="宋体" w:cs="宋体"/>
                    <w:sz w:val="24"/>
                    <w:szCs w:val="24"/>
                    <w:lang w:val="en-US" w:eastAsia="zh-CN"/>
                  </w:rPr>
                </w:rPrChange>
              </w:rPr>
              <w:t>斯洛伐克语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99"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100" w:author="Administrator" w:date="2023-05-23T10:31:35Z">
                  <w:rPr>
                    <w:rFonts w:hint="eastAsia" w:ascii="宋体" w:hAnsi="宋体" w:eastAsia="宋体" w:cs="宋体"/>
                    <w:color w:val="auto"/>
                    <w:szCs w:val="21"/>
                    <w:vertAlign w:val="baseline"/>
                    <w:lang w:val="en-US" w:eastAsia="zh-CN"/>
                  </w:rPr>
                </w:rPrChange>
              </w:rPr>
              <w:t>30</w:t>
            </w:r>
          </w:p>
        </w:tc>
        <w:tc>
          <w:tcPr>
            <w:tcW w:w="7733" w:type="dxa"/>
            <w:vAlign w:val="top"/>
          </w:tcPr>
          <w:p>
            <w:pPr>
              <w:rPr>
                <w:rFonts w:hint="default" w:ascii="宋体" w:hAnsi="宋体" w:eastAsia="宋体" w:cs="宋体"/>
                <w:color w:val="FF0000"/>
                <w:kern w:val="2"/>
                <w:sz w:val="24"/>
                <w:szCs w:val="24"/>
                <w:lang w:val="en-US" w:eastAsia="zh-CN" w:bidi="ar-SA"/>
                <w:rPrChange w:id="101" w:author="Administrator" w:date="2023-05-23T10:31:35Z">
                  <w:rPr>
                    <w:rFonts w:hint="default" w:ascii="宋体" w:hAnsi="宋体" w:eastAsia="宋体" w:cs="宋体"/>
                    <w:kern w:val="2"/>
                    <w:sz w:val="24"/>
                    <w:szCs w:val="24"/>
                    <w:lang w:val="en-US" w:eastAsia="zh-CN" w:bidi="ar-SA"/>
                  </w:rPr>
                </w:rPrChange>
              </w:rPr>
            </w:pPr>
            <w:r>
              <w:rPr>
                <w:rFonts w:hint="eastAsia" w:ascii="宋体" w:hAnsi="宋体" w:eastAsia="宋体" w:cs="宋体"/>
                <w:color w:val="FF0000"/>
                <w:sz w:val="24"/>
                <w:szCs w:val="24"/>
                <w:lang w:val="en-US" w:eastAsia="zh-CN"/>
                <w:rPrChange w:id="102" w:author="Administrator" w:date="2023-05-23T10:31:35Z">
                  <w:rPr>
                    <w:rFonts w:hint="eastAsia" w:ascii="宋体" w:hAnsi="宋体" w:eastAsia="宋体" w:cs="宋体"/>
                    <w:sz w:val="24"/>
                    <w:szCs w:val="24"/>
                    <w:lang w:val="en-US" w:eastAsia="zh-CN"/>
                  </w:rPr>
                </w:rPrChange>
              </w:rPr>
              <w:t>罗马尼亚语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103"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104" w:author="Administrator" w:date="2023-05-23T10:31:35Z">
                  <w:rPr>
                    <w:rFonts w:hint="eastAsia" w:ascii="宋体" w:hAnsi="宋体" w:eastAsia="宋体" w:cs="宋体"/>
                    <w:color w:val="auto"/>
                    <w:szCs w:val="21"/>
                    <w:vertAlign w:val="baseline"/>
                    <w:lang w:val="en-US" w:eastAsia="zh-CN"/>
                  </w:rPr>
                </w:rPrChange>
              </w:rPr>
              <w:t>31</w:t>
            </w:r>
          </w:p>
        </w:tc>
        <w:tc>
          <w:tcPr>
            <w:tcW w:w="7733" w:type="dxa"/>
            <w:vAlign w:val="top"/>
          </w:tcPr>
          <w:p>
            <w:pPr>
              <w:rPr>
                <w:rFonts w:hint="default" w:ascii="宋体" w:hAnsi="宋体" w:eastAsia="宋体" w:cs="宋体"/>
                <w:color w:val="FF0000"/>
                <w:kern w:val="2"/>
                <w:sz w:val="24"/>
                <w:szCs w:val="24"/>
                <w:lang w:val="en-US" w:eastAsia="zh-CN" w:bidi="ar-SA"/>
                <w:rPrChange w:id="105" w:author="Administrator" w:date="2023-05-23T10:31:35Z">
                  <w:rPr>
                    <w:rFonts w:hint="default" w:ascii="宋体" w:hAnsi="宋体" w:eastAsia="宋体" w:cs="宋体"/>
                    <w:kern w:val="2"/>
                    <w:sz w:val="24"/>
                    <w:szCs w:val="24"/>
                    <w:lang w:val="en-US" w:eastAsia="zh-CN" w:bidi="ar-SA"/>
                  </w:rPr>
                </w:rPrChange>
              </w:rPr>
            </w:pPr>
            <w:r>
              <w:rPr>
                <w:rFonts w:hint="eastAsia" w:ascii="宋体" w:hAnsi="宋体" w:eastAsia="宋体" w:cs="宋体"/>
                <w:color w:val="FF0000"/>
                <w:sz w:val="24"/>
                <w:szCs w:val="24"/>
                <w:lang w:val="en-US" w:eastAsia="zh-CN"/>
                <w:rPrChange w:id="106" w:author="Administrator" w:date="2023-05-23T10:31:35Z">
                  <w:rPr>
                    <w:rFonts w:hint="eastAsia" w:ascii="宋体" w:hAnsi="宋体" w:eastAsia="宋体" w:cs="宋体"/>
                    <w:sz w:val="24"/>
                    <w:szCs w:val="24"/>
                    <w:lang w:val="en-US" w:eastAsia="zh-CN"/>
                  </w:rPr>
                </w:rPrChange>
              </w:rPr>
              <w:t>斯洛文尼亚语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107"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108" w:author="Administrator" w:date="2023-05-23T10:31:35Z">
                  <w:rPr>
                    <w:rFonts w:hint="eastAsia" w:ascii="宋体" w:hAnsi="宋体" w:eastAsia="宋体" w:cs="宋体"/>
                    <w:color w:val="auto"/>
                    <w:szCs w:val="21"/>
                    <w:vertAlign w:val="baseline"/>
                    <w:lang w:val="en-US" w:eastAsia="zh-CN"/>
                  </w:rPr>
                </w:rPrChange>
              </w:rPr>
              <w:t>32</w:t>
            </w:r>
          </w:p>
        </w:tc>
        <w:tc>
          <w:tcPr>
            <w:tcW w:w="7733" w:type="dxa"/>
            <w:vAlign w:val="top"/>
          </w:tcPr>
          <w:p>
            <w:pPr>
              <w:rPr>
                <w:rFonts w:hint="default" w:ascii="宋体" w:hAnsi="宋体" w:eastAsia="宋体" w:cs="宋体"/>
                <w:color w:val="FF0000"/>
                <w:kern w:val="2"/>
                <w:sz w:val="24"/>
                <w:szCs w:val="24"/>
                <w:lang w:val="en-US" w:eastAsia="zh-CN" w:bidi="ar-SA"/>
                <w:rPrChange w:id="109" w:author="Administrator" w:date="2023-05-23T10:31:35Z">
                  <w:rPr>
                    <w:rFonts w:hint="default" w:ascii="宋体" w:hAnsi="宋体" w:eastAsia="宋体" w:cs="宋体"/>
                    <w:kern w:val="2"/>
                    <w:sz w:val="24"/>
                    <w:szCs w:val="24"/>
                    <w:lang w:val="en-US" w:eastAsia="zh-CN" w:bidi="ar-SA"/>
                  </w:rPr>
                </w:rPrChange>
              </w:rPr>
            </w:pPr>
            <w:r>
              <w:rPr>
                <w:rFonts w:hint="eastAsia" w:ascii="宋体" w:hAnsi="宋体" w:eastAsia="宋体" w:cs="宋体"/>
                <w:color w:val="FF0000"/>
                <w:sz w:val="24"/>
                <w:szCs w:val="24"/>
                <w:lang w:val="en-US" w:eastAsia="zh-CN"/>
                <w:rPrChange w:id="110" w:author="Administrator" w:date="2023-05-23T10:31:35Z">
                  <w:rPr>
                    <w:rFonts w:hint="eastAsia" w:ascii="宋体" w:hAnsi="宋体" w:eastAsia="宋体" w:cs="宋体"/>
                    <w:sz w:val="24"/>
                    <w:szCs w:val="24"/>
                    <w:lang w:val="en-US" w:eastAsia="zh-CN"/>
                  </w:rPr>
                </w:rPrChange>
              </w:rPr>
              <w:t>匈牙利语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111"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112" w:author="Administrator" w:date="2023-05-23T10:31:35Z">
                  <w:rPr>
                    <w:rFonts w:hint="eastAsia" w:ascii="宋体" w:hAnsi="宋体" w:eastAsia="宋体" w:cs="宋体"/>
                    <w:color w:val="auto"/>
                    <w:szCs w:val="21"/>
                    <w:vertAlign w:val="baseline"/>
                    <w:lang w:val="en-US" w:eastAsia="zh-CN"/>
                  </w:rPr>
                </w:rPrChange>
              </w:rPr>
              <w:t>33</w:t>
            </w:r>
          </w:p>
        </w:tc>
        <w:tc>
          <w:tcPr>
            <w:tcW w:w="7733" w:type="dxa"/>
            <w:vAlign w:val="top"/>
          </w:tcPr>
          <w:p>
            <w:pPr>
              <w:rPr>
                <w:rFonts w:hint="default" w:ascii="宋体" w:hAnsi="宋体" w:eastAsia="宋体" w:cs="宋体"/>
                <w:color w:val="FF0000"/>
                <w:kern w:val="2"/>
                <w:sz w:val="24"/>
                <w:szCs w:val="24"/>
                <w:lang w:val="en-US" w:eastAsia="zh-CN" w:bidi="ar-SA"/>
                <w:rPrChange w:id="113" w:author="Administrator" w:date="2023-05-23T10:31:35Z">
                  <w:rPr>
                    <w:rFonts w:hint="default" w:ascii="宋体" w:hAnsi="宋体" w:eastAsia="宋体" w:cs="宋体"/>
                    <w:kern w:val="2"/>
                    <w:sz w:val="24"/>
                    <w:szCs w:val="24"/>
                    <w:lang w:val="en-US" w:eastAsia="zh-CN" w:bidi="ar-SA"/>
                  </w:rPr>
                </w:rPrChange>
              </w:rPr>
            </w:pPr>
            <w:r>
              <w:rPr>
                <w:rFonts w:hint="eastAsia" w:ascii="宋体" w:hAnsi="宋体" w:eastAsia="宋体" w:cs="宋体"/>
                <w:color w:val="FF0000"/>
                <w:sz w:val="24"/>
                <w:szCs w:val="24"/>
                <w:lang w:val="en-US" w:eastAsia="zh-CN"/>
                <w:rPrChange w:id="114" w:author="Administrator" w:date="2023-05-23T10:31:35Z">
                  <w:rPr>
                    <w:rFonts w:hint="eastAsia" w:ascii="宋体" w:hAnsi="宋体" w:eastAsia="宋体" w:cs="宋体"/>
                    <w:sz w:val="24"/>
                    <w:szCs w:val="24"/>
                    <w:lang w:val="en-US" w:eastAsia="zh-CN"/>
                  </w:rPr>
                </w:rPrChange>
              </w:rPr>
              <w:t>立陶宛语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115"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116" w:author="Administrator" w:date="2023-05-23T10:31:35Z">
                  <w:rPr>
                    <w:rFonts w:hint="eastAsia" w:ascii="宋体" w:hAnsi="宋体" w:eastAsia="宋体" w:cs="宋体"/>
                    <w:color w:val="auto"/>
                    <w:szCs w:val="21"/>
                    <w:vertAlign w:val="baseline"/>
                    <w:lang w:val="en-US" w:eastAsia="zh-CN"/>
                  </w:rPr>
                </w:rPrChange>
              </w:rPr>
              <w:t>34</w:t>
            </w:r>
          </w:p>
        </w:tc>
        <w:tc>
          <w:tcPr>
            <w:tcW w:w="7733" w:type="dxa"/>
            <w:vAlign w:val="top"/>
          </w:tcPr>
          <w:p>
            <w:pPr>
              <w:rPr>
                <w:rFonts w:hint="default" w:ascii="宋体" w:hAnsi="宋体" w:eastAsia="宋体" w:cs="宋体"/>
                <w:color w:val="FF0000"/>
                <w:kern w:val="2"/>
                <w:sz w:val="24"/>
                <w:szCs w:val="24"/>
                <w:lang w:val="en-US" w:eastAsia="zh-CN" w:bidi="ar-SA"/>
                <w:rPrChange w:id="117" w:author="Administrator" w:date="2023-05-23T10:31:35Z">
                  <w:rPr>
                    <w:rFonts w:hint="default" w:ascii="宋体" w:hAnsi="宋体" w:eastAsia="宋体" w:cs="宋体"/>
                    <w:kern w:val="2"/>
                    <w:sz w:val="24"/>
                    <w:szCs w:val="24"/>
                    <w:lang w:val="en-US" w:eastAsia="zh-CN" w:bidi="ar-SA"/>
                  </w:rPr>
                </w:rPrChange>
              </w:rPr>
            </w:pPr>
            <w:r>
              <w:rPr>
                <w:rFonts w:hint="eastAsia" w:ascii="宋体" w:hAnsi="宋体" w:eastAsia="宋体" w:cs="宋体"/>
                <w:color w:val="FF0000"/>
                <w:sz w:val="24"/>
                <w:szCs w:val="24"/>
                <w:lang w:val="en-US" w:eastAsia="zh-CN"/>
                <w:rPrChange w:id="118" w:author="Administrator" w:date="2023-05-23T10:31:35Z">
                  <w:rPr>
                    <w:rFonts w:hint="eastAsia" w:ascii="宋体" w:hAnsi="宋体" w:eastAsia="宋体" w:cs="宋体"/>
                    <w:sz w:val="24"/>
                    <w:szCs w:val="24"/>
                    <w:lang w:val="en-US" w:eastAsia="zh-CN"/>
                  </w:rPr>
                </w:rPrChange>
              </w:rPr>
              <w:t>乌尔都语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119"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120" w:author="Administrator" w:date="2023-05-23T10:31:35Z">
                  <w:rPr>
                    <w:rFonts w:hint="eastAsia" w:ascii="宋体" w:hAnsi="宋体" w:eastAsia="宋体" w:cs="宋体"/>
                    <w:color w:val="auto"/>
                    <w:szCs w:val="21"/>
                    <w:vertAlign w:val="baseline"/>
                    <w:lang w:val="en-US" w:eastAsia="zh-CN"/>
                  </w:rPr>
                </w:rPrChange>
              </w:rPr>
              <w:t>35</w:t>
            </w:r>
          </w:p>
        </w:tc>
        <w:tc>
          <w:tcPr>
            <w:tcW w:w="7733" w:type="dxa"/>
            <w:vAlign w:val="top"/>
          </w:tcPr>
          <w:p>
            <w:pPr>
              <w:rPr>
                <w:rFonts w:hint="default" w:ascii="宋体" w:hAnsi="宋体" w:eastAsia="宋体" w:cs="宋体"/>
                <w:color w:val="FF0000"/>
                <w:kern w:val="2"/>
                <w:sz w:val="24"/>
                <w:szCs w:val="24"/>
                <w:lang w:val="en-US" w:eastAsia="zh-CN" w:bidi="ar-SA"/>
                <w:rPrChange w:id="121" w:author="Administrator" w:date="2023-05-23T10:31:35Z">
                  <w:rPr>
                    <w:rFonts w:hint="default" w:ascii="宋体" w:hAnsi="宋体" w:eastAsia="宋体" w:cs="宋体"/>
                    <w:kern w:val="2"/>
                    <w:sz w:val="24"/>
                    <w:szCs w:val="24"/>
                    <w:lang w:val="en-US" w:eastAsia="zh-CN" w:bidi="ar-SA"/>
                  </w:rPr>
                </w:rPrChange>
              </w:rPr>
            </w:pPr>
            <w:r>
              <w:rPr>
                <w:rFonts w:hint="eastAsia" w:ascii="宋体" w:hAnsi="宋体" w:eastAsia="宋体" w:cs="宋体"/>
                <w:color w:val="FF0000"/>
                <w:sz w:val="24"/>
                <w:szCs w:val="24"/>
                <w:lang w:val="en-US" w:eastAsia="zh-CN"/>
                <w:rPrChange w:id="122" w:author="Administrator" w:date="2023-05-23T10:31:35Z">
                  <w:rPr>
                    <w:rFonts w:hint="eastAsia" w:ascii="宋体" w:hAnsi="宋体" w:eastAsia="宋体" w:cs="宋体"/>
                    <w:sz w:val="24"/>
                    <w:szCs w:val="24"/>
                    <w:lang w:val="en-US" w:eastAsia="zh-CN"/>
                  </w:rPr>
                </w:rPrChange>
              </w:rPr>
              <w:t>保加利亚语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123"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124" w:author="Administrator" w:date="2023-05-23T10:31:35Z">
                  <w:rPr>
                    <w:rFonts w:hint="eastAsia" w:ascii="宋体" w:hAnsi="宋体" w:eastAsia="宋体" w:cs="宋体"/>
                    <w:color w:val="auto"/>
                    <w:szCs w:val="21"/>
                    <w:vertAlign w:val="baseline"/>
                    <w:lang w:val="en-US" w:eastAsia="zh-CN"/>
                  </w:rPr>
                </w:rPrChange>
              </w:rPr>
              <w:t>36</w:t>
            </w:r>
          </w:p>
        </w:tc>
        <w:tc>
          <w:tcPr>
            <w:tcW w:w="7733" w:type="dxa"/>
            <w:vAlign w:val="top"/>
          </w:tcPr>
          <w:p>
            <w:pPr>
              <w:rPr>
                <w:rFonts w:hint="default" w:ascii="宋体" w:hAnsi="宋体" w:eastAsia="宋体" w:cs="宋体"/>
                <w:color w:val="FF0000"/>
                <w:kern w:val="2"/>
                <w:sz w:val="24"/>
                <w:szCs w:val="24"/>
                <w:lang w:val="en-US" w:eastAsia="zh-CN" w:bidi="ar-SA"/>
                <w:rPrChange w:id="125" w:author="Administrator" w:date="2023-05-23T10:31:35Z">
                  <w:rPr>
                    <w:rFonts w:hint="default" w:ascii="宋体" w:hAnsi="宋体" w:eastAsia="宋体" w:cs="宋体"/>
                    <w:kern w:val="2"/>
                    <w:sz w:val="24"/>
                    <w:szCs w:val="24"/>
                    <w:lang w:val="en-US" w:eastAsia="zh-CN" w:bidi="ar-SA"/>
                  </w:rPr>
                </w:rPrChange>
              </w:rPr>
            </w:pPr>
            <w:r>
              <w:rPr>
                <w:rFonts w:hint="eastAsia" w:ascii="宋体" w:hAnsi="宋体" w:eastAsia="宋体" w:cs="宋体"/>
                <w:color w:val="FF0000"/>
                <w:sz w:val="24"/>
                <w:szCs w:val="24"/>
                <w:lang w:val="en-US" w:eastAsia="zh-CN"/>
                <w:rPrChange w:id="126" w:author="Administrator" w:date="2023-05-23T10:31:35Z">
                  <w:rPr>
                    <w:rFonts w:hint="eastAsia" w:ascii="宋体" w:hAnsi="宋体" w:eastAsia="宋体" w:cs="宋体"/>
                    <w:sz w:val="24"/>
                    <w:szCs w:val="24"/>
                    <w:lang w:val="en-US" w:eastAsia="zh-CN"/>
                  </w:rPr>
                </w:rPrChange>
              </w:rPr>
              <w:t>克罗地亚语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127"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128" w:author="Administrator" w:date="2023-05-23T10:31:35Z">
                  <w:rPr>
                    <w:rFonts w:hint="eastAsia" w:ascii="宋体" w:hAnsi="宋体" w:eastAsia="宋体" w:cs="宋体"/>
                    <w:color w:val="auto"/>
                    <w:szCs w:val="21"/>
                    <w:vertAlign w:val="baseline"/>
                    <w:lang w:val="en-US" w:eastAsia="zh-CN"/>
                  </w:rPr>
                </w:rPrChange>
              </w:rPr>
              <w:t>37</w:t>
            </w:r>
          </w:p>
        </w:tc>
        <w:tc>
          <w:tcPr>
            <w:tcW w:w="7733" w:type="dxa"/>
            <w:vAlign w:val="top"/>
          </w:tcPr>
          <w:p>
            <w:pPr>
              <w:rPr>
                <w:rFonts w:hint="default" w:ascii="宋体" w:hAnsi="宋体" w:eastAsia="宋体" w:cs="宋体"/>
                <w:color w:val="FF0000"/>
                <w:kern w:val="2"/>
                <w:sz w:val="24"/>
                <w:szCs w:val="24"/>
                <w:lang w:val="en-US" w:eastAsia="zh-CN" w:bidi="ar-SA"/>
                <w:rPrChange w:id="129" w:author="Administrator" w:date="2023-05-23T10:31:35Z">
                  <w:rPr>
                    <w:rFonts w:hint="default" w:ascii="宋体" w:hAnsi="宋体" w:eastAsia="宋体" w:cs="宋体"/>
                    <w:kern w:val="2"/>
                    <w:sz w:val="24"/>
                    <w:szCs w:val="24"/>
                    <w:lang w:val="en-US" w:eastAsia="zh-CN" w:bidi="ar-SA"/>
                  </w:rPr>
                </w:rPrChange>
              </w:rPr>
            </w:pPr>
            <w:r>
              <w:rPr>
                <w:rFonts w:hint="eastAsia" w:ascii="宋体" w:hAnsi="宋体" w:eastAsia="宋体" w:cs="宋体"/>
                <w:color w:val="FF0000"/>
                <w:sz w:val="24"/>
                <w:szCs w:val="24"/>
                <w:lang w:val="en-US" w:eastAsia="zh-CN"/>
                <w:rPrChange w:id="130" w:author="Administrator" w:date="2023-05-23T10:31:35Z">
                  <w:rPr>
                    <w:rFonts w:hint="eastAsia" w:ascii="宋体" w:hAnsi="宋体" w:eastAsia="宋体" w:cs="宋体"/>
                    <w:sz w:val="24"/>
                    <w:szCs w:val="24"/>
                    <w:lang w:val="en-US" w:eastAsia="zh-CN"/>
                  </w:rPr>
                </w:rPrChange>
              </w:rPr>
              <w:t>拉脱维亚语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131"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132" w:author="Administrator" w:date="2023-05-23T10:31:35Z">
                  <w:rPr>
                    <w:rFonts w:hint="eastAsia" w:ascii="宋体" w:hAnsi="宋体" w:eastAsia="宋体" w:cs="宋体"/>
                    <w:color w:val="auto"/>
                    <w:szCs w:val="21"/>
                    <w:vertAlign w:val="baseline"/>
                    <w:lang w:val="en-US" w:eastAsia="zh-CN"/>
                  </w:rPr>
                </w:rPrChange>
              </w:rPr>
              <w:t>38</w:t>
            </w:r>
          </w:p>
        </w:tc>
        <w:tc>
          <w:tcPr>
            <w:tcW w:w="7733" w:type="dxa"/>
            <w:vAlign w:val="top"/>
          </w:tcPr>
          <w:p>
            <w:pPr>
              <w:rPr>
                <w:rFonts w:hint="default" w:ascii="宋体" w:hAnsi="宋体" w:eastAsia="宋体" w:cs="宋体"/>
                <w:color w:val="FF0000"/>
                <w:kern w:val="2"/>
                <w:sz w:val="24"/>
                <w:szCs w:val="24"/>
                <w:lang w:val="en-US" w:eastAsia="zh-CN" w:bidi="ar-SA"/>
                <w:rPrChange w:id="133" w:author="Administrator" w:date="2023-05-23T10:31:35Z">
                  <w:rPr>
                    <w:rFonts w:hint="default" w:ascii="宋体" w:hAnsi="宋体" w:eastAsia="宋体" w:cs="宋体"/>
                    <w:kern w:val="2"/>
                    <w:sz w:val="24"/>
                    <w:szCs w:val="24"/>
                    <w:lang w:val="en-US" w:eastAsia="zh-CN" w:bidi="ar-SA"/>
                  </w:rPr>
                </w:rPrChange>
              </w:rPr>
            </w:pPr>
            <w:r>
              <w:rPr>
                <w:rFonts w:hint="eastAsia" w:ascii="宋体" w:hAnsi="宋体" w:eastAsia="宋体" w:cs="宋体"/>
                <w:color w:val="FF0000"/>
                <w:sz w:val="24"/>
                <w:szCs w:val="24"/>
                <w:lang w:val="en-US" w:eastAsia="zh-CN"/>
                <w:rPrChange w:id="134" w:author="Administrator" w:date="2023-05-23T10:31:35Z">
                  <w:rPr>
                    <w:rFonts w:hint="eastAsia" w:ascii="宋体" w:hAnsi="宋体" w:eastAsia="宋体" w:cs="宋体"/>
                    <w:sz w:val="24"/>
                    <w:szCs w:val="24"/>
                    <w:lang w:val="en-US" w:eastAsia="zh-CN"/>
                  </w:rPr>
                </w:rPrChange>
              </w:rPr>
              <w:t>爱沙尼亚语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89" w:type="dxa"/>
            <w:vAlign w:val="top"/>
          </w:tcPr>
          <w:p>
            <w:pPr>
              <w:rPr>
                <w:rFonts w:hint="default" w:ascii="宋体" w:hAnsi="宋体" w:eastAsia="宋体" w:cs="宋体"/>
                <w:color w:val="FF0000"/>
                <w:szCs w:val="21"/>
                <w:vertAlign w:val="baseline"/>
                <w:lang w:val="en-US" w:eastAsia="zh-CN"/>
                <w:rPrChange w:id="135" w:author="Administrator" w:date="2023-05-23T10:31:35Z">
                  <w:rPr>
                    <w:rFonts w:hint="default" w:ascii="宋体" w:hAnsi="宋体" w:eastAsia="宋体" w:cs="宋体"/>
                    <w:color w:val="auto"/>
                    <w:szCs w:val="21"/>
                    <w:vertAlign w:val="baseline"/>
                    <w:lang w:val="en-US" w:eastAsia="zh-CN"/>
                  </w:rPr>
                </w:rPrChange>
              </w:rPr>
            </w:pPr>
            <w:r>
              <w:rPr>
                <w:rFonts w:hint="eastAsia" w:ascii="宋体" w:hAnsi="宋体" w:eastAsia="宋体" w:cs="宋体"/>
                <w:color w:val="FF0000"/>
                <w:szCs w:val="21"/>
                <w:vertAlign w:val="baseline"/>
                <w:lang w:val="en-US" w:eastAsia="zh-CN"/>
                <w:rPrChange w:id="136" w:author="Administrator" w:date="2023-05-23T10:31:35Z">
                  <w:rPr>
                    <w:rFonts w:hint="eastAsia" w:ascii="宋体" w:hAnsi="宋体" w:eastAsia="宋体" w:cs="宋体"/>
                    <w:color w:val="auto"/>
                    <w:szCs w:val="21"/>
                    <w:vertAlign w:val="baseline"/>
                    <w:lang w:val="en-US" w:eastAsia="zh-CN"/>
                  </w:rPr>
                </w:rPrChange>
              </w:rPr>
              <w:t>39</w:t>
            </w:r>
          </w:p>
        </w:tc>
        <w:tc>
          <w:tcPr>
            <w:tcW w:w="7733" w:type="dxa"/>
            <w:vAlign w:val="top"/>
          </w:tcPr>
          <w:p>
            <w:pPr>
              <w:rPr>
                <w:rFonts w:hint="eastAsia" w:ascii="宋体" w:hAnsi="宋体" w:eastAsia="宋体" w:cs="宋体"/>
                <w:color w:val="FF0000"/>
                <w:kern w:val="2"/>
                <w:sz w:val="24"/>
                <w:szCs w:val="24"/>
                <w:lang w:val="en-US" w:eastAsia="zh-CN" w:bidi="ar-SA"/>
                <w:rPrChange w:id="137" w:author="Administrator" w:date="2023-05-23T10:31:35Z">
                  <w:rPr>
                    <w:rFonts w:hint="eastAsia" w:ascii="宋体" w:hAnsi="宋体" w:eastAsia="宋体" w:cs="宋体"/>
                    <w:kern w:val="2"/>
                    <w:sz w:val="24"/>
                    <w:szCs w:val="24"/>
                    <w:lang w:val="en-US" w:eastAsia="zh-CN" w:bidi="ar-SA"/>
                  </w:rPr>
                </w:rPrChange>
              </w:rPr>
            </w:pPr>
            <w:r>
              <w:rPr>
                <w:rFonts w:hint="eastAsia" w:ascii="宋体" w:hAnsi="宋体" w:eastAsia="宋体" w:cs="宋体"/>
                <w:color w:val="FF0000"/>
                <w:sz w:val="24"/>
                <w:szCs w:val="24"/>
                <w:lang w:val="en-US" w:eastAsia="zh-CN"/>
                <w:rPrChange w:id="138" w:author="Administrator" w:date="2023-05-23T10:31:35Z">
                  <w:rPr>
                    <w:rFonts w:hint="eastAsia" w:ascii="宋体" w:hAnsi="宋体" w:eastAsia="宋体" w:cs="宋体"/>
                    <w:sz w:val="24"/>
                    <w:szCs w:val="24"/>
                    <w:lang w:val="en-US" w:eastAsia="zh-CN"/>
                  </w:rPr>
                </w:rPrChange>
              </w:rPr>
              <w:t>高棉语</w:t>
            </w:r>
          </w:p>
        </w:tc>
      </w:tr>
    </w:tbl>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lang w:val="en-US"/>
        </w:rPr>
      </w:pPr>
      <w:r>
        <w:rPr>
          <w:rFonts w:hint="eastAsia" w:ascii="宋体" w:hAnsi="宋体" w:eastAsia="宋体" w:cs="宋体"/>
          <w:color w:val="auto"/>
          <w:szCs w:val="21"/>
        </w:rPr>
        <w:t>设置</w:t>
      </w:r>
      <w:r>
        <w:rPr>
          <w:rFonts w:hint="eastAsia" w:ascii="宋体" w:hAnsi="宋体" w:eastAsia="宋体" w:cs="宋体"/>
          <w:color w:val="auto"/>
          <w:szCs w:val="21"/>
          <w:lang w:val="en-US" w:eastAsia="zh-CN"/>
        </w:rPr>
        <w:t>德语</w:t>
      </w:r>
    </w:p>
    <w:p>
      <w:pPr>
        <w:rPr>
          <w:rFonts w:hint="eastAsia" w:ascii="宋体" w:hAnsi="宋体" w:eastAsia="宋体" w:cs="宋体"/>
          <w:color w:val="auto"/>
          <w:szCs w:val="21"/>
        </w:rPr>
      </w:pP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发送：01 15 05 00 0</w:t>
      </w:r>
      <w:r>
        <w:rPr>
          <w:rFonts w:hint="eastAsia" w:ascii="宋体" w:hAnsi="宋体" w:eastAsia="宋体" w:cs="宋体"/>
          <w:color w:val="auto"/>
          <w:sz w:val="21"/>
          <w:szCs w:val="21"/>
          <w:lang w:val="en-US" w:eastAsia="zh-CN"/>
        </w:rPr>
        <w:t>4</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95 05 00 01</w:t>
      </w:r>
    </w:p>
    <w:p>
      <w:pPr>
        <w:pStyle w:val="28"/>
        <w:widowControl/>
        <w:rPr>
          <w:rFonts w:hint="eastAsia" w:ascii="宋体" w:hAnsi="宋体" w:eastAsia="宋体" w:cs="宋体"/>
          <w:color w:val="auto"/>
          <w:sz w:val="21"/>
          <w:szCs w:val="21"/>
        </w:rPr>
      </w:pPr>
    </w:p>
    <w:p>
      <w:pPr>
        <w:rPr>
          <w:rFonts w:hint="eastAsia" w:ascii="宋体" w:hAnsi="宋体" w:eastAsia="宋体" w:cs="宋体"/>
          <w:color w:val="auto"/>
        </w:rPr>
      </w:pPr>
    </w:p>
    <w:p>
      <w:pPr>
        <w:pStyle w:val="4"/>
        <w:rPr>
          <w:rFonts w:hint="eastAsia" w:ascii="宋体" w:hAnsi="宋体" w:eastAsia="宋体" w:cs="宋体"/>
          <w:color w:val="auto"/>
        </w:rPr>
      </w:pPr>
      <w:bookmarkStart w:id="271" w:name="_Toc90301322"/>
      <w:bookmarkStart w:id="272" w:name="_Toc78895117"/>
      <w:bookmarkStart w:id="273" w:name="_Toc20117"/>
      <w:bookmarkStart w:id="274" w:name="_Toc93070574"/>
      <w:bookmarkStart w:id="275" w:name="_Toc5568"/>
      <w:bookmarkStart w:id="276" w:name="_Toc29513"/>
      <w:bookmarkStart w:id="277" w:name="_Toc11282"/>
      <w:bookmarkStart w:id="278" w:name="_Toc1705670780"/>
      <w:r>
        <w:rPr>
          <w:rFonts w:hint="eastAsia" w:ascii="宋体" w:hAnsi="宋体" w:eastAsia="宋体" w:cs="宋体"/>
          <w:color w:val="auto"/>
        </w:rPr>
        <w:t>获取目标步数 0x16</w:t>
      </w:r>
      <w:bookmarkEnd w:id="271"/>
      <w:bookmarkEnd w:id="272"/>
      <w:bookmarkEnd w:id="273"/>
      <w:bookmarkEnd w:id="274"/>
      <w:bookmarkEnd w:id="275"/>
      <w:bookmarkEnd w:id="276"/>
      <w:bookmarkEnd w:id="277"/>
      <w:bookmarkEnd w:id="278"/>
    </w:p>
    <w:p>
      <w:pPr>
        <w:rPr>
          <w:rFonts w:hint="eastAsia" w:ascii="宋体" w:hAnsi="宋体" w:eastAsia="宋体" w:cs="宋体"/>
          <w:color w:val="auto"/>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0x16</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
        <w:gridCol w:w="675"/>
        <w:gridCol w:w="636"/>
        <w:gridCol w:w="636"/>
        <w:gridCol w:w="1184"/>
        <w:gridCol w:w="4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675"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627"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627"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187"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4732" w:type="dxa"/>
          </w:tcPr>
          <w:p>
            <w:pPr>
              <w:jc w:val="center"/>
              <w:rPr>
                <w:rFonts w:hint="eastAsia" w:ascii="宋体" w:hAnsi="宋体" w:eastAsia="宋体" w:cs="宋体"/>
                <w:color w:val="auto"/>
              </w:rPr>
            </w:pPr>
            <w:r>
              <w:rPr>
                <w:rFonts w:hint="eastAsia" w:ascii="宋体" w:hAnsi="宋体" w:eastAsia="宋体" w:cs="宋体"/>
                <w:color w:val="auto"/>
              </w:rPr>
              <w:t>5</w:t>
            </w:r>
            <w:r>
              <w:rPr>
                <w:rFonts w:hint="eastAsia" w:ascii="宋体" w:hAnsi="宋体" w:eastAsia="宋体" w:cs="宋体"/>
                <w:color w:val="auto"/>
                <w:lang w:val="en-US" w:eastAsia="zh-CN"/>
              </w:rPr>
              <w:t>~</w:t>
            </w:r>
            <w:r>
              <w:rPr>
                <w:rFonts w:hint="eastAsia" w:ascii="宋体" w:hAnsi="宋体" w:eastAsia="宋体" w:cs="宋体"/>
                <w:color w:val="auto"/>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675" w:type="dxa"/>
          </w:tcPr>
          <w:p>
            <w:pPr>
              <w:jc w:val="center"/>
              <w:rPr>
                <w:rFonts w:hint="eastAsia" w:ascii="宋体" w:hAnsi="宋体" w:eastAsia="宋体" w:cs="宋体"/>
                <w:color w:val="auto"/>
              </w:rPr>
            </w:pPr>
            <w:r>
              <w:rPr>
                <w:rFonts w:hint="eastAsia" w:ascii="宋体" w:hAnsi="宋体" w:eastAsia="宋体" w:cs="宋体"/>
                <w:color w:val="auto"/>
              </w:rPr>
              <w:t>0x96</w:t>
            </w:r>
          </w:p>
        </w:tc>
        <w:tc>
          <w:tcPr>
            <w:tcW w:w="627" w:type="dxa"/>
          </w:tcPr>
          <w:p>
            <w:pPr>
              <w:jc w:val="center"/>
              <w:rPr>
                <w:rFonts w:hint="eastAsia" w:ascii="宋体" w:hAnsi="宋体" w:eastAsia="宋体" w:cs="宋体"/>
                <w:color w:val="auto"/>
              </w:rPr>
            </w:pPr>
            <w:r>
              <w:rPr>
                <w:rFonts w:hint="eastAsia" w:ascii="宋体" w:hAnsi="宋体" w:eastAsia="宋体" w:cs="宋体"/>
                <w:color w:val="auto"/>
              </w:rPr>
              <w:t>0x09</w:t>
            </w:r>
          </w:p>
        </w:tc>
        <w:tc>
          <w:tcPr>
            <w:tcW w:w="627"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187"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4732" w:type="dxa"/>
          </w:tcPr>
          <w:p>
            <w:pPr>
              <w:jc w:val="center"/>
              <w:rPr>
                <w:rFonts w:hint="eastAsia" w:ascii="宋体" w:hAnsi="宋体" w:eastAsia="宋体" w:cs="宋体"/>
                <w:color w:val="auto"/>
              </w:rPr>
            </w:pPr>
            <w:r>
              <w:rPr>
                <w:rFonts w:hint="eastAsia" w:ascii="宋体" w:hAnsi="宋体" w:eastAsia="宋体" w:cs="宋体"/>
                <w:color w:val="auto"/>
              </w:rPr>
              <w:t>4byte目标步数</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目标10000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16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96 09 00 01 10 27 00 00</w:t>
      </w:r>
    </w:p>
    <w:p>
      <w:pPr>
        <w:rPr>
          <w:rFonts w:hint="eastAsia" w:ascii="宋体" w:hAnsi="宋体" w:eastAsia="宋体" w:cs="宋体"/>
          <w:color w:val="auto"/>
        </w:rPr>
      </w:pPr>
    </w:p>
    <w:p>
      <w:pPr>
        <w:pStyle w:val="4"/>
        <w:rPr>
          <w:rFonts w:hint="eastAsia" w:ascii="宋体" w:hAnsi="宋体" w:eastAsia="宋体" w:cs="宋体"/>
          <w:color w:val="auto"/>
        </w:rPr>
      </w:pPr>
      <w:bookmarkStart w:id="279" w:name="_Toc32362"/>
      <w:bookmarkStart w:id="280" w:name="_Toc78895118"/>
      <w:bookmarkStart w:id="281" w:name="_Toc90301323"/>
      <w:bookmarkStart w:id="282" w:name="_Toc449595657"/>
      <w:bookmarkStart w:id="283" w:name="_Toc8835"/>
      <w:bookmarkStart w:id="284" w:name="_Toc27365"/>
      <w:bookmarkStart w:id="285" w:name="_Toc6842"/>
      <w:bookmarkStart w:id="286" w:name="_Toc93070575"/>
      <w:r>
        <w:rPr>
          <w:rFonts w:hint="eastAsia" w:ascii="宋体" w:hAnsi="宋体" w:eastAsia="宋体" w:cs="宋体"/>
          <w:color w:val="auto"/>
        </w:rPr>
        <w:t>设置目标步数 0x17</w:t>
      </w:r>
      <w:bookmarkEnd w:id="279"/>
      <w:bookmarkEnd w:id="280"/>
      <w:bookmarkEnd w:id="281"/>
      <w:bookmarkEnd w:id="282"/>
      <w:bookmarkEnd w:id="283"/>
      <w:bookmarkEnd w:id="284"/>
      <w:bookmarkEnd w:id="285"/>
      <w:bookmarkEnd w:id="286"/>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3096" w:type="dxa"/>
          </w:tcPr>
          <w:p>
            <w:pPr>
              <w:jc w:val="center"/>
              <w:rPr>
                <w:rFonts w:hint="eastAsia" w:ascii="宋体" w:hAnsi="宋体" w:eastAsia="宋体" w:cs="宋体"/>
                <w:color w:val="auto"/>
              </w:rPr>
            </w:pPr>
            <w:r>
              <w:rPr>
                <w:rFonts w:hint="eastAsia" w:ascii="宋体" w:hAnsi="宋体" w:eastAsia="宋体" w:cs="宋体"/>
                <w:color w:val="auto"/>
              </w:rPr>
              <w:t>4</w:t>
            </w:r>
            <w:r>
              <w:rPr>
                <w:rFonts w:hint="eastAsia" w:ascii="宋体" w:hAnsi="宋体" w:eastAsia="宋体" w:cs="宋体"/>
                <w:color w:val="auto"/>
                <w:lang w:val="en-US" w:eastAsia="zh-CN"/>
              </w:rPr>
              <w:t>~</w:t>
            </w:r>
            <w:r>
              <w:rPr>
                <w:rFonts w:hint="eastAsia" w:ascii="宋体" w:hAnsi="宋体" w:eastAsia="宋体" w:cs="宋体"/>
                <w:color w:val="auto"/>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0x17</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0x08</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3096" w:type="dxa"/>
          </w:tcPr>
          <w:p>
            <w:pPr>
              <w:jc w:val="center"/>
              <w:rPr>
                <w:rFonts w:hint="eastAsia" w:ascii="宋体" w:hAnsi="宋体" w:eastAsia="宋体" w:cs="宋体"/>
                <w:color w:val="auto"/>
              </w:rPr>
            </w:pPr>
            <w:r>
              <w:rPr>
                <w:rFonts w:hint="eastAsia" w:ascii="宋体" w:hAnsi="宋体" w:eastAsia="宋体" w:cs="宋体"/>
                <w:color w:val="auto"/>
              </w:rPr>
              <w:t>4byte目标步数</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0x97</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步数：</w:t>
      </w:r>
      <w:r>
        <w:rPr>
          <w:rFonts w:hint="eastAsia" w:ascii="宋体" w:hAnsi="宋体" w:eastAsia="宋体" w:cs="宋体"/>
          <w:color w:val="auto"/>
        </w:rPr>
        <w:tab/>
      </w:r>
      <w:r>
        <w:rPr>
          <w:rFonts w:hint="eastAsia" w:ascii="宋体" w:hAnsi="宋体" w:eastAsia="宋体" w:cs="宋体"/>
          <w:color w:val="auto"/>
        </w:rPr>
        <w:tab/>
      </w:r>
      <w:r>
        <w:rPr>
          <w:rFonts w:hint="eastAsia" w:ascii="宋体" w:hAnsi="宋体" w:eastAsia="宋体" w:cs="宋体"/>
          <w:color w:val="auto"/>
        </w:rPr>
        <w:tab/>
      </w:r>
      <w:r>
        <w:rPr>
          <w:rFonts w:hint="eastAsia" w:ascii="宋体" w:hAnsi="宋体" w:eastAsia="宋体" w:cs="宋体"/>
          <w:color w:val="auto"/>
        </w:rPr>
        <w:t>1000~100000</w:t>
      </w:r>
      <w:r>
        <w:rPr>
          <w:rFonts w:hint="eastAsia" w:ascii="宋体" w:hAnsi="宋体" w:eastAsia="宋体" w:cs="宋体"/>
          <w:color w:val="auto"/>
        </w:rPr>
        <w:tab/>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目标10000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 xml:space="preserve">发送：01 17 08 00 10 </w:t>
      </w:r>
      <w:r>
        <w:rPr>
          <w:rFonts w:hint="eastAsia" w:ascii="宋体" w:hAnsi="宋体" w:eastAsia="宋体" w:cs="宋体"/>
          <w:color w:val="auto"/>
          <w:sz w:val="21"/>
          <w:szCs w:val="21"/>
          <w:lang w:val="en-US" w:eastAsia="zh-CN"/>
        </w:rPr>
        <w:t xml:space="preserve">27 </w:t>
      </w:r>
      <w:r>
        <w:rPr>
          <w:rFonts w:hint="eastAsia" w:ascii="宋体" w:hAnsi="宋体" w:eastAsia="宋体" w:cs="宋体"/>
          <w:color w:val="auto"/>
          <w:sz w:val="21"/>
          <w:szCs w:val="21"/>
        </w:rPr>
        <w:t>00 00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97 05 00 01</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highlight w:val="darkGray"/>
        </w:rPr>
      </w:pPr>
      <w:bookmarkStart w:id="287" w:name="_Toc18927"/>
      <w:bookmarkStart w:id="288" w:name="_Toc90301324"/>
      <w:bookmarkStart w:id="289" w:name="_Toc7208"/>
      <w:bookmarkStart w:id="290" w:name="_Toc19032"/>
      <w:bookmarkStart w:id="291" w:name="_Toc78895119"/>
      <w:bookmarkStart w:id="292" w:name="_Toc10713"/>
      <w:bookmarkStart w:id="293" w:name="_Toc93070576"/>
      <w:bookmarkStart w:id="294" w:name="_Toc1506737053"/>
      <w:r>
        <w:rPr>
          <w:rFonts w:hint="eastAsia" w:ascii="宋体" w:hAnsi="宋体" w:eastAsia="宋体" w:cs="宋体"/>
          <w:color w:val="auto"/>
          <w:highlight w:val="darkGray"/>
        </w:rPr>
        <w:t>获取显示方式 0x18</w:t>
      </w:r>
      <w:bookmarkEnd w:id="287"/>
      <w:bookmarkEnd w:id="288"/>
      <w:bookmarkEnd w:id="289"/>
      <w:bookmarkEnd w:id="290"/>
      <w:bookmarkEnd w:id="291"/>
      <w:bookmarkEnd w:id="292"/>
      <w:bookmarkEnd w:id="293"/>
      <w:bookmarkEnd w:id="294"/>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0x18</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0x98</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获取竖屏</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18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98 05 00 01</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highlight w:val="darkGray"/>
        </w:rPr>
      </w:pPr>
      <w:bookmarkStart w:id="295" w:name="_Toc602484347"/>
      <w:bookmarkStart w:id="296" w:name="_Toc30672"/>
      <w:bookmarkStart w:id="297" w:name="_Toc13865"/>
      <w:bookmarkStart w:id="298" w:name="_Toc93070577"/>
      <w:bookmarkStart w:id="299" w:name="_Toc15193"/>
      <w:bookmarkStart w:id="300" w:name="_Toc90301325"/>
      <w:bookmarkStart w:id="301" w:name="_Toc78895120"/>
      <w:bookmarkStart w:id="302" w:name="_Toc3860"/>
      <w:r>
        <w:rPr>
          <w:rFonts w:hint="eastAsia" w:ascii="宋体" w:hAnsi="宋体" w:eastAsia="宋体" w:cs="宋体"/>
          <w:color w:val="auto"/>
          <w:highlight w:val="darkGray"/>
        </w:rPr>
        <w:t>设置显示方式 0x19</w:t>
      </w:r>
      <w:bookmarkEnd w:id="295"/>
      <w:bookmarkEnd w:id="296"/>
      <w:bookmarkEnd w:id="297"/>
      <w:bookmarkEnd w:id="298"/>
      <w:bookmarkEnd w:id="299"/>
      <w:bookmarkEnd w:id="300"/>
      <w:bookmarkEnd w:id="301"/>
      <w:bookmarkEnd w:id="302"/>
    </w:p>
    <w:p>
      <w:pPr>
        <w:rPr>
          <w:rFonts w:hint="eastAsia" w:ascii="宋体" w:hAnsi="宋体" w:eastAsia="宋体" w:cs="宋体"/>
          <w:color w:val="auto"/>
        </w:rPr>
      </w:pPr>
      <w:r>
        <w:rPr>
          <w:rFonts w:hint="eastAsia" w:ascii="宋体" w:hAnsi="宋体" w:eastAsia="宋体" w:cs="宋体"/>
          <w:color w:val="auto"/>
        </w:rPr>
        <w:t>APP发送</w:t>
      </w:r>
    </w:p>
    <w:tbl>
      <w:tblPr>
        <w:tblStyle w:val="25"/>
        <w:tblW w:w="306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9"/>
        <w:gridCol w:w="900"/>
        <w:gridCol w:w="875"/>
        <w:gridCol w:w="867"/>
        <w:gridCol w:w="1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 w:hRule="atLeast"/>
        </w:trPr>
        <w:tc>
          <w:tcPr>
            <w:tcW w:w="1004"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862"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838"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830"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1463" w:type="pct"/>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004" w:type="pct"/>
          </w:tcPr>
          <w:p>
            <w:pPr>
              <w:jc w:val="center"/>
              <w:rPr>
                <w:rFonts w:hint="eastAsia" w:ascii="宋体" w:hAnsi="宋体" w:eastAsia="宋体" w:cs="宋体"/>
                <w:color w:val="auto"/>
              </w:rPr>
            </w:pPr>
            <w:r>
              <w:rPr>
                <w:rFonts w:hint="eastAsia" w:ascii="宋体" w:hAnsi="宋体" w:eastAsia="宋体" w:cs="宋体"/>
                <w:color w:val="auto"/>
              </w:rPr>
              <w:t>0x01</w:t>
            </w:r>
          </w:p>
        </w:tc>
        <w:tc>
          <w:tcPr>
            <w:tcW w:w="862" w:type="pct"/>
          </w:tcPr>
          <w:p>
            <w:pPr>
              <w:jc w:val="center"/>
              <w:rPr>
                <w:rFonts w:hint="eastAsia" w:ascii="宋体" w:hAnsi="宋体" w:eastAsia="宋体" w:cs="宋体"/>
                <w:color w:val="auto"/>
              </w:rPr>
            </w:pPr>
            <w:r>
              <w:rPr>
                <w:rFonts w:hint="eastAsia" w:ascii="宋体" w:hAnsi="宋体" w:eastAsia="宋体" w:cs="宋体"/>
                <w:color w:val="auto"/>
              </w:rPr>
              <w:t>0x19</w:t>
            </w:r>
          </w:p>
        </w:tc>
        <w:tc>
          <w:tcPr>
            <w:tcW w:w="838" w:type="pct"/>
          </w:tcPr>
          <w:p>
            <w:pPr>
              <w:jc w:val="center"/>
              <w:rPr>
                <w:rFonts w:hint="eastAsia" w:ascii="宋体" w:hAnsi="宋体" w:eastAsia="宋体" w:cs="宋体"/>
                <w:color w:val="auto"/>
              </w:rPr>
            </w:pPr>
            <w:r>
              <w:rPr>
                <w:rFonts w:hint="eastAsia" w:ascii="宋体" w:hAnsi="宋体" w:eastAsia="宋体" w:cs="宋体"/>
                <w:color w:val="auto"/>
              </w:rPr>
              <w:t>0x05</w:t>
            </w:r>
          </w:p>
        </w:tc>
        <w:tc>
          <w:tcPr>
            <w:tcW w:w="830"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1463" w:type="pct"/>
          </w:tcPr>
          <w:p>
            <w:pPr>
              <w:tabs>
                <w:tab w:val="left" w:pos="511"/>
              </w:tabs>
              <w:jc w:val="center"/>
              <w:rPr>
                <w:rFonts w:hint="eastAsia" w:ascii="宋体" w:hAnsi="宋体" w:eastAsia="宋体" w:cs="宋体"/>
                <w:color w:val="auto"/>
              </w:rPr>
            </w:pPr>
            <w:r>
              <w:rPr>
                <w:rFonts w:hint="eastAsia" w:ascii="宋体" w:hAnsi="宋体" w:eastAsia="宋体" w:cs="宋体"/>
                <w:color w:val="auto"/>
              </w:rPr>
              <w:t>横竖屏</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2"/>
        <w:gridCol w:w="773"/>
        <w:gridCol w:w="773"/>
        <w:gridCol w:w="773"/>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772"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3"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3"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3"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6"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772"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3" w:type="dxa"/>
          </w:tcPr>
          <w:p>
            <w:pPr>
              <w:jc w:val="center"/>
              <w:rPr>
                <w:rFonts w:hint="eastAsia" w:ascii="宋体" w:hAnsi="宋体" w:eastAsia="宋体" w:cs="宋体"/>
                <w:color w:val="auto"/>
              </w:rPr>
            </w:pPr>
            <w:r>
              <w:rPr>
                <w:rFonts w:hint="eastAsia" w:ascii="宋体" w:hAnsi="宋体" w:eastAsia="宋体" w:cs="宋体"/>
                <w:color w:val="auto"/>
              </w:rPr>
              <w:t>0x99</w:t>
            </w:r>
          </w:p>
        </w:tc>
        <w:tc>
          <w:tcPr>
            <w:tcW w:w="773"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3"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6"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横竖屏：</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0横1竖</w:t>
      </w: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竖屏</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19 05 00 01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99 05 00 01</w:t>
      </w:r>
    </w:p>
    <w:p>
      <w:pPr>
        <w:pStyle w:val="28"/>
        <w:widowControl/>
        <w:rPr>
          <w:rFonts w:hint="eastAsia" w:ascii="宋体" w:hAnsi="宋体" w:eastAsia="宋体" w:cs="宋体"/>
          <w:color w:val="auto"/>
        </w:rPr>
      </w:pPr>
    </w:p>
    <w:p>
      <w:pPr>
        <w:pStyle w:val="4"/>
        <w:rPr>
          <w:rFonts w:hint="eastAsia" w:ascii="宋体" w:hAnsi="宋体" w:eastAsia="宋体" w:cs="宋体"/>
          <w:color w:val="auto"/>
          <w:highlight w:val="darkGray"/>
        </w:rPr>
      </w:pPr>
      <w:bookmarkStart w:id="303" w:name="_Toc17249"/>
      <w:bookmarkStart w:id="304" w:name="_Toc4768"/>
      <w:bookmarkStart w:id="305" w:name="_Toc90301326"/>
      <w:bookmarkStart w:id="306" w:name="_Toc78895121"/>
      <w:bookmarkStart w:id="307" w:name="_Toc569024424"/>
      <w:bookmarkStart w:id="308" w:name="_Toc15671"/>
      <w:bookmarkStart w:id="309" w:name="_Toc13338"/>
      <w:bookmarkStart w:id="310" w:name="_Toc93070578"/>
      <w:r>
        <w:rPr>
          <w:rFonts w:hint="eastAsia" w:ascii="宋体" w:hAnsi="宋体" w:eastAsia="宋体" w:cs="宋体"/>
          <w:color w:val="auto"/>
          <w:highlight w:val="darkGray"/>
        </w:rPr>
        <w:t>获取佩戴方式 0x1a</w:t>
      </w:r>
      <w:bookmarkEnd w:id="303"/>
      <w:bookmarkEnd w:id="304"/>
      <w:bookmarkEnd w:id="305"/>
      <w:bookmarkEnd w:id="306"/>
      <w:bookmarkEnd w:id="307"/>
      <w:bookmarkEnd w:id="308"/>
      <w:bookmarkEnd w:id="309"/>
      <w:bookmarkEnd w:id="310"/>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0x1a</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0x9a</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0x06</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左右手</w:t>
            </w:r>
          </w:p>
        </w:tc>
      </w:tr>
    </w:tbl>
    <w:p>
      <w:pPr>
        <w:rPr>
          <w:rFonts w:hint="eastAsia" w:ascii="宋体" w:hAnsi="宋体" w:eastAsia="宋体" w:cs="宋体"/>
          <w:color w:val="auto"/>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0：左</w:t>
      </w:r>
      <w:r>
        <w:rPr>
          <w:rFonts w:hint="eastAsia" w:ascii="宋体" w:hAnsi="宋体" w:eastAsia="宋体" w:cs="宋体"/>
          <w:color w:val="auto"/>
          <w:szCs w:val="21"/>
        </w:rPr>
        <w:t>手</w:t>
      </w:r>
      <w:r>
        <w:rPr>
          <w:rFonts w:hint="eastAsia" w:ascii="宋体" w:hAnsi="宋体" w:eastAsia="宋体" w:cs="宋体"/>
          <w:color w:val="auto"/>
          <w:szCs w:val="21"/>
          <w:lang w:val="en-US" w:eastAsia="zh-CN"/>
        </w:rPr>
        <w:t>佩戴  1：</w:t>
      </w:r>
      <w:r>
        <w:rPr>
          <w:rFonts w:hint="eastAsia" w:ascii="宋体" w:hAnsi="宋体" w:eastAsia="宋体" w:cs="宋体"/>
          <w:color w:val="auto"/>
          <w:szCs w:val="21"/>
        </w:rPr>
        <w:t>右手</w:t>
      </w:r>
      <w:r>
        <w:rPr>
          <w:rFonts w:hint="eastAsia" w:ascii="宋体" w:hAnsi="宋体" w:eastAsia="宋体" w:cs="宋体"/>
          <w:color w:val="auto"/>
          <w:szCs w:val="21"/>
          <w:lang w:val="en-US" w:eastAsia="zh-CN"/>
        </w:rPr>
        <w:t>佩戴</w:t>
      </w:r>
    </w:p>
    <w:p>
      <w:pPr>
        <w:rPr>
          <w:rFonts w:hint="eastAsia" w:ascii="宋体" w:hAnsi="宋体" w:eastAsia="宋体" w:cs="宋体"/>
          <w:color w:val="auto"/>
          <w:szCs w:val="21"/>
          <w:lang w:val="en-US" w:eastAsia="zh-CN"/>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szCs w:val="21"/>
        </w:rPr>
        <w:t>右手</w:t>
      </w:r>
      <w:r>
        <w:rPr>
          <w:rFonts w:hint="eastAsia" w:ascii="宋体" w:hAnsi="宋体" w:eastAsia="宋体" w:cs="宋体"/>
          <w:color w:val="auto"/>
          <w:szCs w:val="21"/>
          <w:lang w:val="en-US" w:eastAsia="zh-CN"/>
        </w:rPr>
        <w:t>佩戴</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1a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9a 06 00 01 01</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highlight w:val="darkGray"/>
        </w:rPr>
      </w:pPr>
      <w:bookmarkStart w:id="311" w:name="_Toc78895122"/>
      <w:bookmarkStart w:id="312" w:name="_Toc10167"/>
      <w:bookmarkStart w:id="313" w:name="_Toc1137"/>
      <w:bookmarkStart w:id="314" w:name="_Toc848814077"/>
      <w:bookmarkStart w:id="315" w:name="_Toc5836"/>
      <w:bookmarkStart w:id="316" w:name="_Toc7183"/>
      <w:bookmarkStart w:id="317" w:name="_Toc90301327"/>
      <w:bookmarkStart w:id="318" w:name="_Toc93070579"/>
      <w:r>
        <w:rPr>
          <w:rFonts w:hint="eastAsia" w:ascii="宋体" w:hAnsi="宋体" w:eastAsia="宋体" w:cs="宋体"/>
          <w:color w:val="auto"/>
          <w:highlight w:val="darkGray"/>
        </w:rPr>
        <w:t>设置佩戴方式 0x1b</w:t>
      </w:r>
      <w:bookmarkEnd w:id="311"/>
      <w:bookmarkEnd w:id="312"/>
      <w:bookmarkEnd w:id="313"/>
      <w:bookmarkEnd w:id="314"/>
      <w:bookmarkEnd w:id="315"/>
      <w:bookmarkEnd w:id="316"/>
      <w:bookmarkEnd w:id="317"/>
      <w:bookmarkEnd w:id="318"/>
    </w:p>
    <w:p>
      <w:pPr>
        <w:rPr>
          <w:rFonts w:hint="eastAsia" w:ascii="宋体" w:hAnsi="宋体" w:eastAsia="宋体" w:cs="宋体"/>
          <w:color w:val="auto"/>
        </w:rPr>
      </w:pPr>
      <w:r>
        <w:rPr>
          <w:rFonts w:hint="eastAsia" w:ascii="宋体" w:hAnsi="宋体" w:eastAsia="宋体" w:cs="宋体"/>
          <w:color w:val="auto"/>
        </w:rPr>
        <w:t>APP发送</w:t>
      </w:r>
    </w:p>
    <w:tbl>
      <w:tblPr>
        <w:tblStyle w:val="25"/>
        <w:tblW w:w="370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050"/>
        <w:gridCol w:w="963"/>
        <w:gridCol w:w="987"/>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820"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831"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762"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781"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1805" w:type="pct"/>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820" w:type="pct"/>
          </w:tcPr>
          <w:p>
            <w:pPr>
              <w:jc w:val="center"/>
              <w:rPr>
                <w:rFonts w:hint="eastAsia" w:ascii="宋体" w:hAnsi="宋体" w:eastAsia="宋体" w:cs="宋体"/>
                <w:color w:val="auto"/>
              </w:rPr>
            </w:pPr>
            <w:r>
              <w:rPr>
                <w:rFonts w:hint="eastAsia" w:ascii="宋体" w:hAnsi="宋体" w:eastAsia="宋体" w:cs="宋体"/>
                <w:color w:val="auto"/>
              </w:rPr>
              <w:t>0x01</w:t>
            </w:r>
          </w:p>
        </w:tc>
        <w:tc>
          <w:tcPr>
            <w:tcW w:w="831" w:type="pct"/>
          </w:tcPr>
          <w:p>
            <w:pPr>
              <w:jc w:val="center"/>
              <w:rPr>
                <w:rFonts w:hint="eastAsia" w:ascii="宋体" w:hAnsi="宋体" w:eastAsia="宋体" w:cs="宋体"/>
                <w:color w:val="auto"/>
              </w:rPr>
            </w:pPr>
            <w:r>
              <w:rPr>
                <w:rFonts w:hint="eastAsia" w:ascii="宋体" w:hAnsi="宋体" w:eastAsia="宋体" w:cs="宋体"/>
                <w:color w:val="auto"/>
              </w:rPr>
              <w:t>0x1b</w:t>
            </w:r>
          </w:p>
        </w:tc>
        <w:tc>
          <w:tcPr>
            <w:tcW w:w="762" w:type="pct"/>
          </w:tcPr>
          <w:p>
            <w:pPr>
              <w:jc w:val="center"/>
              <w:rPr>
                <w:rFonts w:hint="eastAsia" w:ascii="宋体" w:hAnsi="宋体" w:eastAsia="宋体" w:cs="宋体"/>
                <w:color w:val="auto"/>
              </w:rPr>
            </w:pPr>
            <w:r>
              <w:rPr>
                <w:rFonts w:hint="eastAsia" w:ascii="宋体" w:hAnsi="宋体" w:eastAsia="宋体" w:cs="宋体"/>
                <w:color w:val="auto"/>
              </w:rPr>
              <w:t>0x05</w:t>
            </w:r>
          </w:p>
        </w:tc>
        <w:tc>
          <w:tcPr>
            <w:tcW w:w="781"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1805" w:type="pct"/>
          </w:tcPr>
          <w:p>
            <w:pPr>
              <w:tabs>
                <w:tab w:val="left" w:pos="511"/>
              </w:tabs>
              <w:jc w:val="center"/>
              <w:rPr>
                <w:rFonts w:hint="eastAsia" w:ascii="宋体" w:hAnsi="宋体" w:eastAsia="宋体" w:cs="宋体"/>
                <w:color w:val="auto"/>
              </w:rPr>
            </w:pPr>
            <w:r>
              <w:rPr>
                <w:rFonts w:hint="eastAsia" w:ascii="宋体" w:hAnsi="宋体" w:eastAsia="宋体" w:cs="宋体"/>
                <w:color w:val="auto"/>
              </w:rPr>
              <w:t>左右手</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0x9b</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左右手：</w:t>
      </w:r>
      <w:r>
        <w:rPr>
          <w:rFonts w:hint="eastAsia" w:ascii="宋体" w:hAnsi="宋体" w:eastAsia="宋体" w:cs="宋体"/>
          <w:color w:val="auto"/>
        </w:rPr>
        <w:tab/>
      </w:r>
      <w:r>
        <w:rPr>
          <w:rFonts w:hint="eastAsia" w:ascii="宋体" w:hAnsi="宋体" w:eastAsia="宋体" w:cs="宋体"/>
          <w:color w:val="auto"/>
        </w:rPr>
        <w:tab/>
      </w:r>
      <w:r>
        <w:rPr>
          <w:rFonts w:hint="eastAsia" w:ascii="宋体" w:hAnsi="宋体" w:eastAsia="宋体" w:cs="宋体"/>
          <w:color w:val="auto"/>
        </w:rPr>
        <w:t>0左1右</w:t>
      </w:r>
    </w:p>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p>
    <w:p>
      <w:pPr>
        <w:rPr>
          <w:rFonts w:hint="eastAsia" w:ascii="宋体" w:hAnsi="宋体" w:eastAsia="宋体" w:cs="宋体"/>
          <w:color w:val="auto"/>
          <w:szCs w:val="21"/>
        </w:rPr>
      </w:pPr>
      <w:r>
        <w:rPr>
          <w:rFonts w:hint="eastAsia" w:ascii="宋体" w:hAnsi="宋体" w:eastAsia="宋体" w:cs="宋体"/>
          <w:color w:val="auto"/>
          <w:szCs w:val="21"/>
        </w:rPr>
        <w:t>设置右手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1b 05 00 01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9b 05 00 01</w:t>
      </w:r>
    </w:p>
    <w:p>
      <w:pPr>
        <w:rPr>
          <w:rFonts w:hint="eastAsia" w:ascii="宋体" w:hAnsi="宋体" w:eastAsia="宋体" w:cs="宋体"/>
          <w:color w:val="auto"/>
        </w:rPr>
      </w:pPr>
    </w:p>
    <w:p>
      <w:pPr>
        <w:pStyle w:val="4"/>
        <w:rPr>
          <w:rFonts w:hint="eastAsia" w:ascii="宋体" w:hAnsi="宋体" w:eastAsia="宋体" w:cs="宋体"/>
          <w:color w:val="auto"/>
        </w:rPr>
      </w:pPr>
      <w:bookmarkStart w:id="319" w:name="_Toc90301329"/>
      <w:bookmarkStart w:id="320" w:name="_Toc93070581"/>
      <w:bookmarkStart w:id="321" w:name="_Toc22530"/>
      <w:bookmarkStart w:id="322" w:name="_Toc12138"/>
      <w:bookmarkStart w:id="323" w:name="_Toc78895124"/>
      <w:bookmarkStart w:id="324" w:name="_Toc24052"/>
      <w:bookmarkStart w:id="325" w:name="_Toc9323"/>
      <w:r>
        <w:rPr>
          <w:rFonts w:hint="eastAsia" w:ascii="宋体" w:hAnsi="宋体" w:eastAsia="宋体" w:cs="宋体"/>
          <w:color w:val="auto"/>
        </w:rPr>
        <w:t>设置单次测量 0x1d</w:t>
      </w:r>
      <w:bookmarkEnd w:id="319"/>
      <w:bookmarkEnd w:id="320"/>
      <w:bookmarkEnd w:id="321"/>
      <w:bookmarkEnd w:id="322"/>
      <w:bookmarkEnd w:id="323"/>
      <w:bookmarkEnd w:id="324"/>
      <w:bookmarkEnd w:id="325"/>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9"/>
        <w:gridCol w:w="870"/>
        <w:gridCol w:w="870"/>
        <w:gridCol w:w="870"/>
        <w:gridCol w:w="870"/>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870"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870"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870"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870"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870"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870" w:type="dxa"/>
          </w:tcPr>
          <w:p>
            <w:pPr>
              <w:jc w:val="center"/>
              <w:rPr>
                <w:rFonts w:hint="eastAsia" w:ascii="宋体" w:hAnsi="宋体" w:eastAsia="宋体" w:cs="宋体"/>
                <w:color w:val="auto"/>
              </w:rPr>
            </w:pPr>
            <w:r>
              <w:rPr>
                <w:rFonts w:hint="eastAsia" w:ascii="宋体" w:hAnsi="宋体" w:eastAsia="宋体" w:cs="宋体"/>
                <w:color w:val="auto"/>
              </w:rPr>
              <w:t>0x1d</w:t>
            </w:r>
          </w:p>
        </w:tc>
        <w:tc>
          <w:tcPr>
            <w:tcW w:w="870" w:type="dxa"/>
          </w:tcPr>
          <w:p>
            <w:pPr>
              <w:jc w:val="center"/>
              <w:rPr>
                <w:rFonts w:hint="eastAsia" w:ascii="宋体" w:hAnsi="宋体" w:eastAsia="宋体" w:cs="宋体"/>
                <w:color w:val="auto"/>
              </w:rPr>
            </w:pPr>
            <w:r>
              <w:rPr>
                <w:rFonts w:hint="eastAsia" w:ascii="宋体" w:hAnsi="宋体" w:eastAsia="宋体" w:cs="宋体"/>
                <w:color w:val="auto"/>
              </w:rPr>
              <w:t>0x06</w:t>
            </w:r>
          </w:p>
        </w:tc>
        <w:tc>
          <w:tcPr>
            <w:tcW w:w="870"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870" w:type="dxa"/>
          </w:tcPr>
          <w:p>
            <w:pPr>
              <w:jc w:val="center"/>
              <w:rPr>
                <w:rFonts w:hint="eastAsia" w:ascii="宋体" w:hAnsi="宋体" w:eastAsia="宋体" w:cs="宋体"/>
                <w:color w:val="auto"/>
              </w:rPr>
            </w:pPr>
            <w:r>
              <w:rPr>
                <w:rFonts w:hint="eastAsia" w:ascii="宋体" w:hAnsi="宋体" w:eastAsia="宋体" w:cs="宋体"/>
                <w:color w:val="auto"/>
              </w:rPr>
              <w:t>类型</w:t>
            </w:r>
          </w:p>
        </w:tc>
        <w:tc>
          <w:tcPr>
            <w:tcW w:w="870" w:type="dxa"/>
          </w:tcPr>
          <w:p>
            <w:pPr>
              <w:jc w:val="center"/>
              <w:rPr>
                <w:rFonts w:hint="eastAsia" w:ascii="宋体" w:hAnsi="宋体" w:eastAsia="宋体" w:cs="宋体"/>
                <w:color w:val="auto"/>
              </w:rPr>
            </w:pPr>
            <w:r>
              <w:rPr>
                <w:rFonts w:hint="eastAsia" w:ascii="宋体" w:hAnsi="宋体" w:eastAsia="宋体" w:cs="宋体"/>
                <w:color w:val="auto"/>
              </w:rPr>
              <w:t>开关</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0x9d</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default" w:ascii="宋体" w:hAnsi="宋体" w:eastAsia="宋体" w:cs="宋体"/>
          <w:color w:val="auto"/>
          <w:szCs w:val="21"/>
          <w:lang w:val="en-US" w:eastAsia="zh-CN"/>
        </w:rPr>
      </w:pPr>
      <w:r>
        <w:rPr>
          <w:rFonts w:hint="eastAsia" w:ascii="宋体" w:hAnsi="宋体" w:eastAsia="宋体" w:cs="宋体"/>
          <w:color w:val="auto"/>
          <w:szCs w:val="21"/>
        </w:rPr>
        <w:t>类型：</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w:t>
      </w:r>
      <w:r>
        <w:rPr>
          <w:rFonts w:hint="eastAsia" w:ascii="宋体" w:hAnsi="宋体" w:eastAsia="宋体" w:cs="宋体"/>
          <w:color w:val="auto"/>
          <w:szCs w:val="21"/>
          <w:lang w:val="en-US" w:eastAsia="zh-CN"/>
        </w:rPr>
        <w:t>6</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0心率1血压2血氧</w:t>
      </w:r>
      <w:r>
        <w:rPr>
          <w:rFonts w:hint="eastAsia" w:ascii="宋体" w:hAnsi="宋体" w:eastAsia="宋体" w:cs="宋体"/>
          <w:color w:val="auto"/>
          <w:szCs w:val="21"/>
          <w:lang w:val="en-US" w:eastAsia="zh-CN"/>
        </w:rPr>
        <w:t>3心电4压力5血糖6体温</w:t>
      </w:r>
    </w:p>
    <w:p>
      <w:pPr>
        <w:rPr>
          <w:rFonts w:hint="eastAsia" w:ascii="宋体" w:hAnsi="宋体" w:eastAsia="宋体" w:cs="宋体"/>
          <w:color w:val="auto"/>
          <w:szCs w:val="21"/>
        </w:rPr>
      </w:pPr>
      <w:r>
        <w:rPr>
          <w:rFonts w:hint="eastAsia" w:ascii="宋体" w:hAnsi="宋体" w:eastAsia="宋体" w:cs="宋体"/>
          <w:color w:val="auto"/>
          <w:szCs w:val="21"/>
        </w:rPr>
        <w:t>开关：</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1开0关</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szCs w:val="21"/>
        </w:rPr>
        <w:t>测量心率</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1d 06 00 00 01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9d 05 00 01</w:t>
      </w:r>
    </w:p>
    <w:p>
      <w:pPr>
        <w:pStyle w:val="28"/>
        <w:widowControl/>
        <w:rPr>
          <w:rFonts w:hint="eastAsia" w:ascii="宋体" w:hAnsi="宋体" w:eastAsia="宋体" w:cs="宋体"/>
          <w:color w:val="auto"/>
        </w:rPr>
      </w:pPr>
    </w:p>
    <w:p>
      <w:pPr>
        <w:pStyle w:val="4"/>
        <w:rPr>
          <w:rFonts w:hint="eastAsia" w:ascii="宋体" w:hAnsi="宋体" w:eastAsia="宋体" w:cs="宋体"/>
          <w:color w:val="auto"/>
        </w:rPr>
      </w:pPr>
      <w:bookmarkStart w:id="326" w:name="_Toc284325118"/>
      <w:bookmarkStart w:id="327" w:name="_Toc12322"/>
      <w:bookmarkStart w:id="328" w:name="_Toc28268"/>
      <w:bookmarkStart w:id="329" w:name="_Toc93070580"/>
      <w:bookmarkStart w:id="330" w:name="_Toc10217"/>
      <w:bookmarkStart w:id="331" w:name="_Toc90301328"/>
      <w:bookmarkStart w:id="332" w:name="_Toc78895123"/>
      <w:bookmarkStart w:id="333" w:name="_Toc28586"/>
      <w:r>
        <w:rPr>
          <w:rFonts w:hint="eastAsia" w:ascii="宋体" w:hAnsi="宋体" w:eastAsia="宋体" w:cs="宋体"/>
          <w:color w:val="auto"/>
        </w:rPr>
        <w:t>获取锻炼模式0x1</w:t>
      </w:r>
      <w:bookmarkEnd w:id="326"/>
      <w:r>
        <w:rPr>
          <w:rFonts w:hint="eastAsia" w:ascii="宋体" w:hAnsi="宋体" w:eastAsia="宋体" w:cs="宋体"/>
          <w:color w:val="auto"/>
        </w:rPr>
        <w:t>e</w:t>
      </w:r>
      <w:bookmarkEnd w:id="327"/>
      <w:bookmarkEnd w:id="328"/>
      <w:bookmarkEnd w:id="329"/>
      <w:bookmarkEnd w:id="330"/>
      <w:bookmarkEnd w:id="331"/>
      <w:bookmarkEnd w:id="332"/>
      <w:bookmarkEnd w:id="333"/>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0x1e</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7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548"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1548" w:type="dxa"/>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0x9e</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7</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548"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运动</w:t>
            </w:r>
            <w:r>
              <w:rPr>
                <w:rFonts w:hint="eastAsia" w:ascii="宋体" w:hAnsi="宋体" w:eastAsia="宋体" w:cs="宋体"/>
                <w:color w:val="auto"/>
              </w:rPr>
              <w:t>类型</w:t>
            </w:r>
          </w:p>
        </w:tc>
        <w:tc>
          <w:tcPr>
            <w:tcW w:w="1548" w:type="dxa"/>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运动状态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rPr>
      </w:pPr>
      <w:r>
        <w:rPr>
          <w:rFonts w:hint="eastAsia" w:ascii="宋体" w:hAnsi="宋体" w:eastAsia="宋体" w:cs="宋体"/>
          <w:color w:val="auto"/>
        </w:rPr>
        <w:t>获取当前锻炼模式</w:t>
      </w:r>
    </w:p>
    <w:p>
      <w:pPr>
        <w:rPr>
          <w:rFonts w:hint="default" w:ascii="宋体" w:hAnsi="宋体" w:eastAsia="宋体" w:cs="宋体"/>
          <w:color w:val="auto"/>
          <w:szCs w:val="21"/>
          <w:lang w:val="en-US" w:eastAsia="zh-CN"/>
        </w:rPr>
      </w:pPr>
      <w:r>
        <w:rPr>
          <w:rFonts w:hint="eastAsia" w:ascii="宋体" w:hAnsi="宋体" w:eastAsia="宋体" w:cs="宋体"/>
          <w:color w:val="auto"/>
          <w:lang w:val="en-US" w:eastAsia="zh-CN"/>
        </w:rPr>
        <w:t>运动状态</w:t>
      </w:r>
      <w:r>
        <w:rPr>
          <w:rFonts w:hint="eastAsia" w:ascii="宋体" w:hAnsi="宋体" w:eastAsia="宋体" w:cs="宋体"/>
          <w:color w:val="auto"/>
          <w:szCs w:val="21"/>
        </w:rPr>
        <w:t>：</w:t>
      </w:r>
      <w:r>
        <w:rPr>
          <w:rFonts w:hint="eastAsia" w:ascii="宋体" w:hAnsi="宋体" w:eastAsia="宋体" w:cs="宋体"/>
          <w:color w:val="auto"/>
          <w:szCs w:val="21"/>
        </w:rPr>
        <w:tab/>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0</w:t>
      </w:r>
      <w:r>
        <w:rPr>
          <w:rFonts w:hint="eastAsia" w:ascii="宋体" w:hAnsi="宋体" w:eastAsia="宋体" w:cs="宋体"/>
          <w:color w:val="auto"/>
          <w:szCs w:val="21"/>
          <w:lang w:eastAsia="zh-CN"/>
        </w:rPr>
        <w:t>：</w:t>
      </w:r>
      <w:r>
        <w:rPr>
          <w:rFonts w:hint="eastAsia" w:ascii="宋体" w:hAnsi="宋体" w:eastAsia="宋体" w:cs="宋体"/>
          <w:color w:val="auto"/>
          <w:szCs w:val="21"/>
        </w:rPr>
        <w:t>退出</w:t>
      </w:r>
      <w:r>
        <w:rPr>
          <w:rFonts w:hint="eastAsia" w:ascii="宋体" w:hAnsi="宋体" w:eastAsia="宋体" w:cs="宋体"/>
          <w:color w:val="auto"/>
          <w:szCs w:val="21"/>
          <w:lang w:val="en-US" w:eastAsia="zh-CN"/>
        </w:rPr>
        <w:t xml:space="preserve">/结束     </w:t>
      </w:r>
      <w:r>
        <w:rPr>
          <w:rFonts w:hint="eastAsia" w:ascii="宋体" w:hAnsi="宋体" w:eastAsia="宋体" w:cs="宋体"/>
          <w:color w:val="auto"/>
          <w:szCs w:val="21"/>
        </w:rPr>
        <w:t>1</w:t>
      </w:r>
      <w:r>
        <w:rPr>
          <w:rFonts w:hint="eastAsia" w:ascii="宋体" w:hAnsi="宋体" w:eastAsia="宋体" w:cs="宋体"/>
          <w:color w:val="auto"/>
          <w:szCs w:val="21"/>
          <w:lang w:eastAsia="zh-CN"/>
        </w:rPr>
        <w:t>：</w:t>
      </w:r>
      <w:r>
        <w:rPr>
          <w:rFonts w:hint="eastAsia" w:ascii="宋体" w:hAnsi="宋体" w:eastAsia="宋体" w:cs="宋体"/>
          <w:color w:val="auto"/>
          <w:szCs w:val="21"/>
        </w:rPr>
        <w:t>进入</w:t>
      </w:r>
      <w:r>
        <w:rPr>
          <w:rFonts w:hint="eastAsia" w:ascii="宋体" w:hAnsi="宋体" w:eastAsia="宋体" w:cs="宋体"/>
          <w:color w:val="auto"/>
          <w:szCs w:val="21"/>
          <w:lang w:val="en-US" w:eastAsia="zh-CN"/>
        </w:rPr>
        <w:t>/开始    2：继续   3.暂停</w:t>
      </w: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1e 04 00</w:t>
      </w:r>
    </w:p>
    <w:p>
      <w:pPr>
        <w:pStyle w:val="28"/>
        <w:widowControl/>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rPr>
        <w:t>回复：01 9e 0</w:t>
      </w:r>
      <w:r>
        <w:rPr>
          <w:rFonts w:hint="eastAsia" w:ascii="宋体" w:hAnsi="宋体" w:eastAsia="宋体" w:cs="宋体"/>
          <w:color w:val="auto"/>
          <w:sz w:val="21"/>
          <w:szCs w:val="21"/>
          <w:lang w:val="en-US" w:eastAsia="zh-CN"/>
        </w:rPr>
        <w:t>7</w:t>
      </w:r>
      <w:r>
        <w:rPr>
          <w:rFonts w:hint="eastAsia" w:ascii="宋体" w:hAnsi="宋体" w:eastAsia="宋体" w:cs="宋体"/>
          <w:color w:val="auto"/>
          <w:sz w:val="21"/>
          <w:szCs w:val="21"/>
        </w:rPr>
        <w:t xml:space="preserve"> 00 01</w:t>
      </w:r>
      <w:r>
        <w:rPr>
          <w:rFonts w:hint="eastAsia" w:ascii="宋体" w:hAnsi="宋体" w:eastAsia="宋体" w:cs="宋体"/>
          <w:color w:val="auto"/>
          <w:sz w:val="21"/>
          <w:szCs w:val="21"/>
          <w:lang w:val="en-US" w:eastAsia="zh-CN"/>
        </w:rPr>
        <w:t xml:space="preserve"> 01 01</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rPr>
      </w:pPr>
      <w:bookmarkStart w:id="334" w:name="_Toc1205"/>
      <w:bookmarkStart w:id="335" w:name="_Toc501143651"/>
      <w:bookmarkStart w:id="336" w:name="_Toc90301330"/>
      <w:bookmarkStart w:id="337" w:name="_Toc20300"/>
      <w:bookmarkStart w:id="338" w:name="_Toc9791"/>
      <w:bookmarkStart w:id="339" w:name="_Toc93070582"/>
      <w:bookmarkStart w:id="340" w:name="_Toc10778"/>
      <w:bookmarkStart w:id="341" w:name="_Toc78895125"/>
      <w:r>
        <w:rPr>
          <w:rFonts w:hint="eastAsia" w:ascii="宋体" w:hAnsi="宋体" w:eastAsia="宋体" w:cs="宋体"/>
          <w:color w:val="auto"/>
        </w:rPr>
        <w:t>设置锻炼模式0x1f</w:t>
      </w:r>
      <w:bookmarkEnd w:id="334"/>
      <w:bookmarkEnd w:id="335"/>
      <w:bookmarkEnd w:id="336"/>
      <w:bookmarkEnd w:id="337"/>
      <w:bookmarkEnd w:id="338"/>
      <w:bookmarkEnd w:id="339"/>
      <w:bookmarkEnd w:id="340"/>
      <w:bookmarkEnd w:id="341"/>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129"/>
        <w:gridCol w:w="1282"/>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C00000"/>
              </w:rPr>
            </w:pPr>
            <w:r>
              <w:rPr>
                <w:rFonts w:hint="eastAsia" w:ascii="宋体" w:hAnsi="宋体" w:eastAsia="宋体" w:cs="宋体"/>
                <w:color w:val="C00000"/>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129"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282" w:type="dxa"/>
          </w:tcPr>
          <w:p>
            <w:pPr>
              <w:jc w:val="center"/>
              <w:rPr>
                <w:rFonts w:hint="eastAsia" w:ascii="宋体" w:hAnsi="宋体" w:eastAsia="宋体" w:cs="宋体"/>
                <w:color w:val="auto"/>
              </w:rPr>
            </w:pPr>
            <w:r>
              <w:rPr>
                <w:rFonts w:hint="eastAsia" w:ascii="宋体" w:hAnsi="宋体" w:eastAsia="宋体" w:cs="宋体"/>
                <w:color w:val="auto"/>
              </w:rPr>
              <w:t>5</w:t>
            </w:r>
          </w:p>
        </w:tc>
        <w:tc>
          <w:tcPr>
            <w:tcW w:w="1282"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0x1f</w:t>
            </w:r>
          </w:p>
        </w:tc>
        <w:tc>
          <w:tcPr>
            <w:tcW w:w="774" w:type="dxa"/>
          </w:tcPr>
          <w:p>
            <w:pPr>
              <w:jc w:val="center"/>
              <w:rPr>
                <w:rFonts w:hint="eastAsia" w:ascii="宋体" w:hAnsi="宋体" w:eastAsia="宋体" w:cs="宋体"/>
                <w:color w:val="C00000"/>
                <w:lang w:val="en-US" w:eastAsia="zh-CN"/>
              </w:rPr>
            </w:pPr>
            <w:r>
              <w:rPr>
                <w:rFonts w:hint="eastAsia" w:ascii="宋体" w:hAnsi="宋体" w:eastAsia="宋体" w:cs="宋体"/>
                <w:color w:val="C00000"/>
              </w:rPr>
              <w:t>0x0</w:t>
            </w:r>
            <w:r>
              <w:rPr>
                <w:rFonts w:hint="eastAsia" w:ascii="宋体" w:hAnsi="宋体" w:eastAsia="宋体" w:cs="宋体"/>
                <w:color w:val="C00000"/>
                <w:lang w:val="en-US" w:eastAsia="zh-CN"/>
              </w:rPr>
              <w:t>a</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129" w:type="dxa"/>
          </w:tcPr>
          <w:p>
            <w:pPr>
              <w:jc w:val="center"/>
              <w:rPr>
                <w:rFonts w:hint="eastAsia" w:ascii="宋体" w:hAnsi="宋体" w:eastAsia="宋体" w:cs="宋体"/>
                <w:color w:val="auto"/>
              </w:rPr>
            </w:pPr>
            <w:r>
              <w:rPr>
                <w:rFonts w:hint="eastAsia" w:ascii="宋体" w:hAnsi="宋体" w:eastAsia="宋体" w:cs="宋体"/>
                <w:color w:val="auto"/>
                <w:lang w:val="en-US" w:eastAsia="zh-CN"/>
              </w:rPr>
              <w:t>运动</w:t>
            </w:r>
            <w:r>
              <w:rPr>
                <w:rFonts w:hint="eastAsia" w:ascii="宋体" w:hAnsi="宋体" w:eastAsia="宋体" w:cs="宋体"/>
                <w:color w:val="auto"/>
              </w:rPr>
              <w:t>类型</w:t>
            </w:r>
          </w:p>
        </w:tc>
        <w:tc>
          <w:tcPr>
            <w:tcW w:w="1282"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状态</w:t>
            </w:r>
          </w:p>
        </w:tc>
        <w:tc>
          <w:tcPr>
            <w:tcW w:w="1282"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时间戳</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0x9f</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ind w:left="420" w:hanging="420" w:hangingChars="200"/>
        <w:rPr>
          <w:rFonts w:hint="eastAsia" w:ascii="宋体" w:hAnsi="宋体" w:eastAsia="宋体" w:cs="宋体"/>
          <w:color w:val="auto"/>
          <w:szCs w:val="21"/>
          <w:lang w:val="en-US" w:eastAsia="zh-CN"/>
        </w:rPr>
      </w:pPr>
      <w:r>
        <w:rPr>
          <w:rFonts w:hint="eastAsia" w:ascii="宋体" w:hAnsi="宋体" w:eastAsia="宋体" w:cs="宋体"/>
          <w:color w:val="auto"/>
          <w:lang w:val="en-US" w:eastAsia="zh-CN"/>
        </w:rPr>
        <w:t>运动</w:t>
      </w:r>
      <w:r>
        <w:rPr>
          <w:rFonts w:hint="eastAsia" w:ascii="宋体" w:hAnsi="宋体" w:eastAsia="宋体" w:cs="宋体"/>
          <w:color w:val="auto"/>
        </w:rPr>
        <w:t>类型</w:t>
      </w:r>
      <w:r>
        <w:rPr>
          <w:rFonts w:hint="eastAsia" w:ascii="宋体" w:hAnsi="宋体" w:eastAsia="宋体" w:cs="宋体"/>
          <w:color w:val="auto"/>
          <w:szCs w:val="21"/>
        </w:rPr>
        <w:t>：0~</w:t>
      </w:r>
      <w:r>
        <w:rPr>
          <w:rFonts w:hint="eastAsia" w:ascii="宋体" w:hAnsi="宋体" w:eastAsia="宋体" w:cs="宋体"/>
          <w:color w:val="auto"/>
          <w:szCs w:val="21"/>
          <w:lang w:val="en-US" w:eastAsia="zh-CN"/>
        </w:rPr>
        <w:t xml:space="preserve">24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3"/>
        <w:gridCol w:w="1898"/>
        <w:gridCol w:w="5290"/>
        <w:tblGridChange w:id="139">
          <w:tblGrid>
            <w:gridCol w:w="1333"/>
            <w:gridCol w:w="1898"/>
            <w:gridCol w:w="5290"/>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运动类型ID</w:t>
            </w:r>
          </w:p>
        </w:tc>
        <w:tc>
          <w:tcPr>
            <w:tcW w:w="1898"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运动类型</w:t>
            </w:r>
          </w:p>
        </w:tc>
        <w:tc>
          <w:tcPr>
            <w:tcW w:w="5290"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0</w:t>
            </w:r>
          </w:p>
        </w:tc>
        <w:tc>
          <w:tcPr>
            <w:tcW w:w="1898" w:type="dxa"/>
          </w:tcPr>
          <w:p>
            <w:pPr>
              <w:numPr>
                <w:ilvl w:val="0"/>
                <w:numId w:val="0"/>
              </w:numPr>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lang w:val="en-US" w:eastAsia="zh-CN" w:bidi="ar-SA"/>
              </w:rPr>
              <w:t>跑步/户外跑</w:t>
            </w:r>
          </w:p>
        </w:tc>
        <w:tc>
          <w:tcPr>
            <w:tcW w:w="5290" w:type="dxa"/>
          </w:tcPr>
          <w:p>
            <w:pPr>
              <w:numPr>
                <w:ilvl w:val="0"/>
                <w:numId w:val="0"/>
              </w:numPr>
              <w:rPr>
                <w:rFonts w:hint="default" w:ascii="宋体" w:hAnsi="宋体" w:eastAsia="宋体" w:cs="宋体"/>
                <w:color w:val="auto"/>
                <w:kern w:val="0"/>
                <w:sz w:val="21"/>
                <w:szCs w:val="21"/>
                <w:lang w:val="en-US" w:eastAsia="zh-CN" w:bidi="ar-SA"/>
              </w:rPr>
            </w:pPr>
            <w:ins w:id="140" w:author="Administrator" w:date="2023-11-01T20:45:11Z">
              <w:r>
                <w:rPr>
                  <w:rFonts w:hint="eastAsia" w:ascii="宋体" w:hAnsi="宋体" w:eastAsia="宋体" w:cs="宋体"/>
                  <w:color w:val="auto"/>
                  <w:kern w:val="0"/>
                  <w:sz w:val="21"/>
                  <w:szCs w:val="21"/>
                  <w:lang w:val="en-US" w:eastAsia="zh-CN" w:bidi="ar-SA"/>
                </w:rPr>
                <w:t>1-</w:t>
              </w:r>
            </w:ins>
            <w:ins w:id="141" w:author="Administrator" w:date="2023-11-01T20:29:28Z">
              <w:r>
                <w:rPr>
                  <w:rFonts w:hint="eastAsia" w:ascii="宋体" w:hAnsi="宋体" w:eastAsia="宋体" w:cs="宋体"/>
                  <w:color w:val="auto"/>
                  <w:kern w:val="0"/>
                  <w:sz w:val="21"/>
                  <w:szCs w:val="21"/>
                  <w:lang w:val="en-US" w:eastAsia="zh-CN" w:bidi="ar-SA"/>
                </w:rPr>
                <w:t>2</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1</w:t>
            </w:r>
          </w:p>
        </w:tc>
        <w:tc>
          <w:tcPr>
            <w:tcW w:w="1898" w:type="dxa"/>
          </w:tcPr>
          <w:p>
            <w:pPr>
              <w:numPr>
                <w:ilvl w:val="0"/>
                <w:numId w:val="0"/>
              </w:numPr>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000000" w:themeColor="text1"/>
                <w:kern w:val="0"/>
                <w:sz w:val="21"/>
                <w:szCs w:val="21"/>
                <w:lang w:val="en-US" w:eastAsia="zh-CN" w:bidi="ar-SA"/>
              </w:rPr>
              <w:t>走路/健走</w:t>
            </w:r>
          </w:p>
        </w:tc>
        <w:tc>
          <w:tcPr>
            <w:tcW w:w="5290" w:type="dxa"/>
          </w:tcPr>
          <w:p>
            <w:pPr>
              <w:numPr>
                <w:ilvl w:val="0"/>
                <w:numId w:val="0"/>
              </w:numPr>
              <w:rPr>
                <w:rFonts w:hint="default" w:ascii="宋体" w:hAnsi="宋体" w:eastAsia="宋体" w:cs="宋体"/>
                <w:color w:val="000000" w:themeColor="text1"/>
                <w:kern w:val="0"/>
                <w:sz w:val="21"/>
                <w:szCs w:val="21"/>
                <w:lang w:val="en-US" w:eastAsia="zh-CN" w:bidi="ar-SA"/>
              </w:rPr>
            </w:pPr>
            <w:ins w:id="142" w:author="Administrator" w:date="2023-11-01T20:29:26Z">
              <w:r>
                <w:rPr>
                  <w:rFonts w:hint="eastAsia" w:ascii="宋体" w:hAnsi="宋体" w:eastAsia="宋体" w:cs="宋体"/>
                  <w:color w:val="000000" w:themeColor="text1"/>
                  <w:kern w:val="0"/>
                  <w:sz w:val="21"/>
                  <w:szCs w:val="21"/>
                  <w:lang w:val="en-US" w:eastAsia="zh-CN" w:bidi="ar-SA"/>
                </w:rPr>
                <w:t>1</w:t>
              </w:r>
            </w:ins>
            <w:ins w:id="143" w:author="Administrator" w:date="2023-11-01T20:45:16Z">
              <w:r>
                <w:rPr>
                  <w:rFonts w:hint="eastAsia" w:ascii="宋体" w:hAnsi="宋体" w:eastAsia="宋体" w:cs="宋体"/>
                  <w:color w:val="000000" w:themeColor="text1"/>
                  <w:kern w:val="0"/>
                  <w:sz w:val="21"/>
                  <w:szCs w:val="21"/>
                  <w:lang w:val="en-US" w:eastAsia="zh-CN" w:bidi="ar-SA"/>
                </w:rPr>
                <w:t>-1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2</w:t>
            </w:r>
          </w:p>
        </w:tc>
        <w:tc>
          <w:tcPr>
            <w:tcW w:w="1898" w:type="dxa"/>
          </w:tcPr>
          <w:p>
            <w:pPr>
              <w:numPr>
                <w:ilvl w:val="0"/>
                <w:numId w:val="0"/>
              </w:numPr>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000000" w:themeColor="text1"/>
                <w:kern w:val="0"/>
                <w:sz w:val="21"/>
                <w:szCs w:val="21"/>
                <w:lang w:val="en-US" w:eastAsia="zh-CN" w:bidi="ar-SA"/>
              </w:rPr>
              <w:t>骑行</w:t>
            </w:r>
          </w:p>
        </w:tc>
        <w:tc>
          <w:tcPr>
            <w:tcW w:w="5290" w:type="dxa"/>
          </w:tcPr>
          <w:p>
            <w:pPr>
              <w:numPr>
                <w:ilvl w:val="0"/>
                <w:numId w:val="0"/>
              </w:numPr>
              <w:rPr>
                <w:rFonts w:hint="default" w:ascii="宋体" w:hAnsi="宋体" w:eastAsia="宋体" w:cs="宋体"/>
                <w:color w:val="000000" w:themeColor="text1"/>
                <w:kern w:val="0"/>
                <w:sz w:val="21"/>
                <w:szCs w:val="21"/>
                <w:lang w:val="en-US" w:eastAsia="zh-CN" w:bidi="ar-SA"/>
              </w:rPr>
            </w:pPr>
            <w:ins w:id="144" w:author="Administrator" w:date="2023-11-01T20:45:18Z">
              <w:r>
                <w:rPr>
                  <w:rFonts w:hint="eastAsia" w:ascii="宋体" w:hAnsi="宋体" w:eastAsia="宋体" w:cs="宋体"/>
                  <w:color w:val="000000" w:themeColor="text1"/>
                  <w:kern w:val="0"/>
                  <w:sz w:val="21"/>
                  <w:szCs w:val="21"/>
                  <w:lang w:val="en-US" w:eastAsia="zh-CN" w:bidi="ar-SA"/>
                </w:rPr>
                <w:t>1-</w:t>
              </w:r>
            </w:ins>
            <w:ins w:id="145" w:author="Administrator" w:date="2023-11-01T20:29:31Z">
              <w:r>
                <w:rPr>
                  <w:rFonts w:hint="eastAsia" w:ascii="宋体" w:hAnsi="宋体" w:eastAsia="宋体" w:cs="宋体"/>
                  <w:color w:val="000000" w:themeColor="text1"/>
                  <w:kern w:val="0"/>
                  <w:sz w:val="21"/>
                  <w:szCs w:val="21"/>
                  <w:lang w:val="en-US" w:eastAsia="zh-CN" w:bidi="ar-SA"/>
                </w:rPr>
                <w:t>3</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3</w:t>
            </w:r>
          </w:p>
        </w:tc>
        <w:tc>
          <w:tcPr>
            <w:tcW w:w="1898" w:type="dxa"/>
          </w:tcPr>
          <w:p>
            <w:pPr>
              <w:numPr>
                <w:ilvl w:val="0"/>
                <w:numId w:val="0"/>
              </w:numPr>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000000" w:themeColor="text1"/>
                <w:kern w:val="0"/>
                <w:sz w:val="21"/>
                <w:szCs w:val="21"/>
                <w:lang w:val="en-US" w:eastAsia="zh-CN" w:bidi="ar-SA"/>
              </w:rPr>
              <w:t>篮球</w:t>
            </w:r>
          </w:p>
        </w:tc>
        <w:tc>
          <w:tcPr>
            <w:tcW w:w="5290" w:type="dxa"/>
          </w:tcPr>
          <w:p>
            <w:pPr>
              <w:numPr>
                <w:ilvl w:val="0"/>
                <w:numId w:val="0"/>
              </w:numPr>
              <w:rPr>
                <w:rFonts w:hint="default" w:ascii="宋体" w:hAnsi="宋体" w:eastAsia="宋体" w:cs="宋体"/>
                <w:color w:val="000000" w:themeColor="text1"/>
                <w:kern w:val="0"/>
                <w:sz w:val="21"/>
                <w:szCs w:val="21"/>
                <w:lang w:val="en-US" w:eastAsia="zh-CN" w:bidi="ar-SA"/>
              </w:rPr>
            </w:pPr>
            <w:ins w:id="146" w:author="Administrator" w:date="2023-11-01T20:45:31Z">
              <w:r>
                <w:rPr>
                  <w:rFonts w:hint="eastAsia" w:ascii="宋体" w:hAnsi="宋体" w:eastAsia="宋体" w:cs="宋体"/>
                  <w:color w:val="000000" w:themeColor="text1"/>
                  <w:kern w:val="0"/>
                  <w:sz w:val="21"/>
                  <w:szCs w:val="21"/>
                  <w:lang w:val="en-US" w:eastAsia="zh-CN" w:bidi="ar-SA"/>
                </w:rPr>
                <w:t>4-</w:t>
              </w:r>
            </w:ins>
            <w:ins w:id="147" w:author="Administrator" w:date="2023-11-01T20:45:32Z">
              <w:r>
                <w:rPr>
                  <w:rFonts w:hint="eastAsia" w:ascii="宋体" w:hAnsi="宋体" w:eastAsia="宋体" w:cs="宋体"/>
                  <w:color w:val="000000" w:themeColor="text1"/>
                  <w:kern w:val="0"/>
                  <w:sz w:val="21"/>
                  <w:szCs w:val="21"/>
                  <w:lang w:val="en-US" w:eastAsia="zh-CN" w:bidi="ar-SA"/>
                </w:rPr>
                <w:t>2</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4</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000000" w:themeColor="text1"/>
                <w:kern w:val="0"/>
                <w:sz w:val="21"/>
                <w:szCs w:val="21"/>
                <w:lang w:val="en-US" w:eastAsia="zh-CN" w:bidi="ar-SA"/>
              </w:rPr>
              <w:t>足球</w:t>
            </w:r>
          </w:p>
        </w:tc>
        <w:tc>
          <w:tcPr>
            <w:tcW w:w="5290" w:type="dxa"/>
            <w:vAlign w:val="top"/>
          </w:tcPr>
          <w:p>
            <w:pPr>
              <w:numPr>
                <w:ilvl w:val="0"/>
                <w:numId w:val="0"/>
              </w:numPr>
              <w:ind w:left="0" w:leftChars="0" w:firstLine="0" w:firstLineChars="0"/>
              <w:rPr>
                <w:rFonts w:hint="default" w:ascii="宋体" w:hAnsi="宋体" w:eastAsia="宋体" w:cs="宋体"/>
                <w:color w:val="000000" w:themeColor="text1"/>
                <w:kern w:val="0"/>
                <w:sz w:val="21"/>
                <w:szCs w:val="21"/>
                <w:lang w:val="en-US" w:eastAsia="zh-CN" w:bidi="ar-SA"/>
              </w:rPr>
            </w:pPr>
            <w:ins w:id="148" w:author="Administrator" w:date="2023-11-01T20:45:39Z">
              <w:r>
                <w:rPr>
                  <w:rFonts w:hint="eastAsia" w:ascii="宋体" w:hAnsi="宋体" w:eastAsia="宋体" w:cs="宋体"/>
                  <w:color w:val="000000" w:themeColor="text1"/>
                  <w:kern w:val="0"/>
                  <w:sz w:val="21"/>
                  <w:szCs w:val="21"/>
                  <w:lang w:val="en-US" w:eastAsia="zh-CN" w:bidi="ar-SA"/>
                </w:rPr>
                <w:t>4-</w:t>
              </w:r>
            </w:ins>
            <w:ins w:id="149" w:author="Administrator" w:date="2023-11-01T20:45:41Z">
              <w:r>
                <w:rPr>
                  <w:rFonts w:hint="eastAsia" w:ascii="宋体" w:hAnsi="宋体" w:eastAsia="宋体" w:cs="宋体"/>
                  <w:color w:val="000000" w:themeColor="text1"/>
                  <w:kern w:val="0"/>
                  <w:sz w:val="21"/>
                  <w:szCs w:val="21"/>
                  <w:lang w:val="en-US" w:eastAsia="zh-CN" w:bidi="ar-SA"/>
                </w:rPr>
                <w:t>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5</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000000" w:themeColor="text1"/>
                <w:kern w:val="0"/>
                <w:sz w:val="21"/>
                <w:szCs w:val="21"/>
                <w:lang w:val="en-US" w:eastAsia="zh-CN" w:bidi="ar-SA"/>
              </w:rPr>
              <w:t>羽毛球</w:t>
            </w:r>
          </w:p>
        </w:tc>
        <w:tc>
          <w:tcPr>
            <w:tcW w:w="5290" w:type="dxa"/>
            <w:vAlign w:val="top"/>
          </w:tcPr>
          <w:p>
            <w:pPr>
              <w:numPr>
                <w:ilvl w:val="0"/>
                <w:numId w:val="0"/>
              </w:numPr>
              <w:ind w:left="0" w:leftChars="0" w:firstLine="0" w:firstLineChars="0"/>
              <w:rPr>
                <w:rFonts w:hint="default" w:ascii="宋体" w:hAnsi="宋体" w:eastAsia="宋体" w:cs="宋体"/>
                <w:color w:val="000000" w:themeColor="text1"/>
                <w:kern w:val="0"/>
                <w:sz w:val="21"/>
                <w:szCs w:val="21"/>
                <w:lang w:val="en-US" w:eastAsia="zh-CN" w:bidi="ar-SA"/>
              </w:rPr>
            </w:pPr>
            <w:ins w:id="150" w:author="Administrator" w:date="2023-11-01T20:45:48Z">
              <w:r>
                <w:rPr>
                  <w:rFonts w:hint="eastAsia" w:ascii="宋体" w:hAnsi="宋体" w:eastAsia="宋体" w:cs="宋体"/>
                  <w:color w:val="000000" w:themeColor="text1"/>
                  <w:kern w:val="0"/>
                  <w:sz w:val="21"/>
                  <w:szCs w:val="21"/>
                  <w:lang w:val="en-US" w:eastAsia="zh-CN" w:bidi="ar-SA"/>
                </w:rPr>
                <w:t>4</w:t>
              </w:r>
            </w:ins>
            <w:ins w:id="151" w:author="Administrator" w:date="2023-11-01T20:45:49Z">
              <w:r>
                <w:rPr>
                  <w:rFonts w:hint="eastAsia" w:ascii="宋体" w:hAnsi="宋体" w:eastAsia="宋体" w:cs="宋体"/>
                  <w:color w:val="000000" w:themeColor="text1"/>
                  <w:kern w:val="0"/>
                  <w:sz w:val="21"/>
                  <w:szCs w:val="21"/>
                  <w:lang w:val="en-US" w:eastAsia="zh-CN" w:bidi="ar-SA"/>
                </w:rPr>
                <w:t>-3</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52" w:author="Administrator" w:date="2023-11-01T20:58:3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90" w:hRule="atLeast"/>
        </w:trPr>
        <w:tc>
          <w:tcPr>
            <w:tcW w:w="1333" w:type="dxa"/>
            <w:tcPrChange w:id="153" w:author="Administrator" w:date="2023-11-01T20:58:35Z">
              <w:tcPr>
                <w:tcW w:w="1333" w:type="dxa"/>
              </w:tcPr>
            </w:tcPrChange>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6</w:t>
            </w:r>
          </w:p>
        </w:tc>
        <w:tc>
          <w:tcPr>
            <w:tcW w:w="1898" w:type="dxa"/>
            <w:vAlign w:val="top"/>
            <w:tcPrChange w:id="154" w:author="Administrator" w:date="2023-11-01T20:58:35Z">
              <w:tcPr>
                <w:tcW w:w="1898" w:type="dxa"/>
                <w:vAlign w:val="top"/>
              </w:tcPr>
            </w:tcPrChange>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000000" w:themeColor="text1"/>
                <w:kern w:val="0"/>
                <w:sz w:val="21"/>
                <w:szCs w:val="21"/>
                <w:lang w:val="en-US" w:eastAsia="zh-CN" w:bidi="ar-SA"/>
              </w:rPr>
              <w:t>跳绳</w:t>
            </w:r>
          </w:p>
        </w:tc>
        <w:tc>
          <w:tcPr>
            <w:tcW w:w="5290" w:type="dxa"/>
            <w:vAlign w:val="top"/>
            <w:tcPrChange w:id="155" w:author="Administrator" w:date="2023-11-01T20:58:35Z">
              <w:tcPr>
                <w:tcW w:w="5290" w:type="dxa"/>
                <w:vAlign w:val="top"/>
              </w:tcPr>
            </w:tcPrChange>
          </w:tcPr>
          <w:p>
            <w:pPr>
              <w:numPr>
                <w:ilvl w:val="0"/>
                <w:numId w:val="0"/>
              </w:numPr>
              <w:ind w:left="0" w:leftChars="0" w:firstLine="0" w:firstLineChars="0"/>
              <w:rPr>
                <w:rFonts w:hint="default" w:ascii="宋体" w:hAnsi="宋体" w:eastAsia="宋体" w:cs="宋体"/>
                <w:color w:val="000000" w:themeColor="text1"/>
                <w:kern w:val="0"/>
                <w:sz w:val="21"/>
                <w:szCs w:val="21"/>
                <w:lang w:val="en-US" w:eastAsia="zh-CN" w:bidi="ar-SA"/>
              </w:rPr>
            </w:pPr>
            <w:ins w:id="156" w:author="Administrator" w:date="2023-11-01T20:46:08Z">
              <w:r>
                <w:rPr>
                  <w:rFonts w:hint="eastAsia" w:ascii="宋体" w:hAnsi="宋体" w:eastAsia="宋体" w:cs="宋体"/>
                  <w:color w:val="000000" w:themeColor="text1"/>
                  <w:kern w:val="0"/>
                  <w:sz w:val="21"/>
                  <w:szCs w:val="21"/>
                  <w:lang w:val="en-US" w:eastAsia="zh-CN" w:bidi="ar-SA"/>
                </w:rPr>
                <w:t>2-1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57" w:author="Administrator" w:date="2023-11-01T20:34:56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90" w:hRule="atLeast"/>
        </w:trPr>
        <w:tc>
          <w:tcPr>
            <w:tcW w:w="1333" w:type="dxa"/>
            <w:tcPrChange w:id="158" w:author="Administrator" w:date="2023-11-01T20:34:56Z">
              <w:tcPr>
                <w:tcW w:w="1333" w:type="dxa"/>
              </w:tcPr>
            </w:tcPrChange>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7</w:t>
            </w:r>
          </w:p>
        </w:tc>
        <w:tc>
          <w:tcPr>
            <w:tcW w:w="1898" w:type="dxa"/>
            <w:vAlign w:val="top"/>
            <w:tcPrChange w:id="159" w:author="Administrator" w:date="2023-11-01T20:34:56Z">
              <w:tcPr>
                <w:tcW w:w="1898" w:type="dxa"/>
                <w:vAlign w:val="top"/>
              </w:tcPr>
            </w:tcPrChange>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000000" w:themeColor="text1"/>
                <w:kern w:val="0"/>
                <w:sz w:val="21"/>
                <w:szCs w:val="21"/>
                <w:lang w:val="en-US" w:eastAsia="zh-CN" w:bidi="ar-SA"/>
              </w:rPr>
              <w:t>游泳</w:t>
            </w:r>
          </w:p>
        </w:tc>
        <w:tc>
          <w:tcPr>
            <w:tcW w:w="5290" w:type="dxa"/>
            <w:vAlign w:val="top"/>
            <w:tcPrChange w:id="160" w:author="Administrator" w:date="2023-11-01T20:34:56Z">
              <w:tcPr>
                <w:tcW w:w="5290" w:type="dxa"/>
                <w:vAlign w:val="top"/>
              </w:tcPr>
            </w:tcPrChange>
          </w:tcPr>
          <w:p>
            <w:pPr>
              <w:numPr>
                <w:ilvl w:val="0"/>
                <w:numId w:val="0"/>
              </w:numPr>
              <w:ind w:left="0" w:leftChars="0" w:firstLine="0" w:firstLineChars="0"/>
              <w:rPr>
                <w:rFonts w:hint="default" w:ascii="宋体" w:hAnsi="宋体" w:eastAsia="宋体" w:cs="宋体"/>
                <w:color w:val="000000" w:themeColor="text1"/>
                <w:kern w:val="0"/>
                <w:sz w:val="21"/>
                <w:szCs w:val="21"/>
                <w:lang w:val="en-US" w:eastAsia="zh-CN" w:bidi="ar-SA"/>
              </w:rPr>
            </w:pPr>
            <w:ins w:id="161" w:author="Administrator" w:date="2023-11-01T20:58:38Z">
              <w:r>
                <w:rPr>
                  <w:rFonts w:hint="eastAsia" w:ascii="宋体" w:hAnsi="宋体" w:eastAsia="宋体" w:cs="宋体"/>
                  <w:color w:val="000000" w:themeColor="text1"/>
                  <w:kern w:val="0"/>
                  <w:sz w:val="21"/>
                  <w:szCs w:val="21"/>
                  <w:lang w:val="en-US" w:eastAsia="zh-CN" w:bidi="ar-SA"/>
                </w:rPr>
                <w:t>1-</w:t>
              </w:r>
            </w:ins>
            <w:ins w:id="162" w:author="Administrator" w:date="2023-11-01T20:58:39Z">
              <w:r>
                <w:rPr>
                  <w:rFonts w:hint="eastAsia" w:ascii="宋体" w:hAnsi="宋体" w:eastAsia="宋体" w:cs="宋体"/>
                  <w:color w:val="000000" w:themeColor="text1"/>
                  <w:kern w:val="0"/>
                  <w:sz w:val="21"/>
                  <w:szCs w:val="21"/>
                  <w:lang w:val="en-US" w:eastAsia="zh-CN" w:bidi="ar-SA"/>
                </w:rPr>
                <w:t>38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8</w:t>
            </w:r>
          </w:p>
        </w:tc>
        <w:tc>
          <w:tcPr>
            <w:tcW w:w="1898" w:type="dxa"/>
            <w:vAlign w:val="top"/>
          </w:tcPr>
          <w:p>
            <w:pPr>
              <w:numPr>
                <w:ilvl w:val="0"/>
                <w:numId w:val="0"/>
              </w:numPr>
              <w:ind w:left="0" w:leftChars="0" w:firstLine="0" w:firstLineChars="0"/>
              <w:rPr>
                <w:rFonts w:hint="eastAsia" w:ascii="宋体" w:hAnsi="宋体" w:eastAsia="宋体" w:cs="宋体"/>
                <w:color w:val="000000" w:themeColor="text1"/>
                <w:kern w:val="0"/>
                <w:sz w:val="21"/>
                <w:szCs w:val="21"/>
                <w:lang w:val="en-US" w:eastAsia="zh-CN" w:bidi="ar-SA"/>
              </w:rPr>
            </w:pPr>
            <w:r>
              <w:rPr>
                <w:rFonts w:hint="eastAsia" w:ascii="宋体" w:hAnsi="宋体" w:eastAsia="宋体" w:cs="宋体"/>
                <w:color w:val="000000" w:themeColor="text1"/>
                <w:kern w:val="0"/>
                <w:sz w:val="21"/>
                <w:szCs w:val="21"/>
                <w:lang w:val="en-US" w:eastAsia="zh-CN" w:bidi="ar-SA"/>
              </w:rPr>
              <w:t>室内跑</w:t>
            </w:r>
          </w:p>
        </w:tc>
        <w:tc>
          <w:tcPr>
            <w:tcW w:w="5290" w:type="dxa"/>
            <w:vAlign w:val="top"/>
          </w:tcPr>
          <w:p>
            <w:pPr>
              <w:numPr>
                <w:ilvl w:val="0"/>
                <w:numId w:val="0"/>
              </w:numPr>
              <w:ind w:left="0" w:leftChars="0" w:firstLine="0" w:firstLineChars="0"/>
              <w:rPr>
                <w:rFonts w:hint="default" w:ascii="宋体" w:hAnsi="宋体" w:eastAsia="宋体" w:cs="宋体"/>
                <w:color w:val="000000" w:themeColor="text1"/>
                <w:kern w:val="0"/>
                <w:sz w:val="21"/>
                <w:szCs w:val="21"/>
                <w:lang w:val="en-US" w:eastAsia="zh-CN" w:bidi="ar-SA"/>
              </w:rPr>
            </w:pPr>
            <w:ins w:id="163" w:author="Administrator" w:date="2023-11-01T20:48:58Z">
              <w:r>
                <w:rPr>
                  <w:rFonts w:hint="eastAsia" w:ascii="宋体" w:hAnsi="宋体" w:eastAsia="宋体" w:cs="宋体"/>
                  <w:color w:val="000000" w:themeColor="text1"/>
                  <w:kern w:val="0"/>
                  <w:sz w:val="21"/>
                  <w:szCs w:val="21"/>
                  <w:lang w:val="en-US" w:eastAsia="zh-CN" w:bidi="ar-SA"/>
                </w:rPr>
                <w:t>1-5</w:t>
              </w:r>
            </w:ins>
            <w:r>
              <w:rPr>
                <w:rFonts w:hint="eastAsia" w:ascii="宋体" w:hAnsi="宋体" w:eastAsia="宋体" w:cs="宋体"/>
                <w:color w:val="000000" w:themeColor="text1"/>
                <w:kern w:val="0"/>
                <w:sz w:val="21"/>
                <w:szCs w:val="21"/>
                <w:lang w:val="en-US" w:eastAsia="zh-CN" w:bidi="ar-SA"/>
              </w:rPr>
              <w:t>同跑步机</w:t>
            </w:r>
            <w:ins w:id="164" w:author="Administrator" w:date="2023-11-01T20:29:51Z">
              <w:r>
                <w:rPr>
                  <w:rFonts w:hint="eastAsia" w:ascii="宋体" w:hAnsi="宋体" w:eastAsia="宋体" w:cs="宋体"/>
                  <w:color w:val="000000" w:themeColor="text1"/>
                  <w:kern w:val="0"/>
                  <w:sz w:val="21"/>
                  <w:szCs w:val="21"/>
                  <w:lang w:val="en-US" w:eastAsia="zh-CN" w:bidi="ar-SA"/>
                </w:rPr>
                <w:t xml:space="preserve"> </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9</w:t>
            </w:r>
          </w:p>
        </w:tc>
        <w:tc>
          <w:tcPr>
            <w:tcW w:w="1898" w:type="dxa"/>
            <w:vAlign w:val="top"/>
          </w:tcPr>
          <w:p>
            <w:pPr>
              <w:numPr>
                <w:ilvl w:val="0"/>
                <w:numId w:val="0"/>
              </w:numPr>
              <w:ind w:left="0" w:leftChars="0" w:firstLine="0" w:firstLineChars="0"/>
              <w:rPr>
                <w:rFonts w:hint="eastAsia" w:ascii="宋体" w:hAnsi="宋体" w:eastAsia="宋体" w:cs="宋体"/>
                <w:color w:val="000000" w:themeColor="text1"/>
                <w:kern w:val="0"/>
                <w:sz w:val="21"/>
                <w:szCs w:val="21"/>
                <w:lang w:val="en-US" w:eastAsia="zh-CN" w:bidi="ar-SA"/>
              </w:rPr>
            </w:pPr>
            <w:r>
              <w:rPr>
                <w:rFonts w:hint="eastAsia" w:ascii="宋体" w:hAnsi="宋体" w:eastAsia="宋体" w:cs="宋体"/>
                <w:color w:val="000000" w:themeColor="text1"/>
                <w:kern w:val="0"/>
                <w:sz w:val="21"/>
                <w:szCs w:val="21"/>
                <w:lang w:val="en-US" w:eastAsia="zh-CN" w:bidi="ar-SA"/>
              </w:rPr>
              <w:t>排球</w:t>
            </w:r>
          </w:p>
        </w:tc>
        <w:tc>
          <w:tcPr>
            <w:tcW w:w="5290" w:type="dxa"/>
            <w:vAlign w:val="top"/>
          </w:tcPr>
          <w:p>
            <w:pPr>
              <w:numPr>
                <w:ilvl w:val="0"/>
                <w:numId w:val="0"/>
              </w:numPr>
              <w:ind w:left="0" w:leftChars="0" w:firstLine="0" w:firstLineChars="0"/>
              <w:rPr>
                <w:rFonts w:hint="default" w:ascii="宋体" w:hAnsi="宋体" w:eastAsia="宋体" w:cs="宋体"/>
                <w:color w:val="000000" w:themeColor="text1"/>
                <w:kern w:val="0"/>
                <w:sz w:val="21"/>
                <w:szCs w:val="21"/>
                <w:lang w:val="en-US" w:eastAsia="zh-CN" w:bidi="ar-SA"/>
              </w:rPr>
            </w:pPr>
            <w:ins w:id="165" w:author="Administrator" w:date="2023-11-01T20:47:07Z">
              <w:r>
                <w:rPr>
                  <w:rFonts w:hint="eastAsia" w:ascii="宋体" w:hAnsi="宋体" w:eastAsia="宋体" w:cs="宋体"/>
                  <w:color w:val="000000" w:themeColor="text1"/>
                  <w:kern w:val="0"/>
                  <w:sz w:val="21"/>
                  <w:szCs w:val="21"/>
                  <w:lang w:val="en-US" w:eastAsia="zh-CN" w:bidi="ar-SA"/>
                </w:rPr>
                <w:t>4</w:t>
              </w:r>
            </w:ins>
            <w:ins w:id="166" w:author="Administrator" w:date="2023-11-01T20:47:08Z">
              <w:r>
                <w:rPr>
                  <w:rFonts w:hint="eastAsia" w:ascii="宋体" w:hAnsi="宋体" w:eastAsia="宋体" w:cs="宋体"/>
                  <w:color w:val="000000" w:themeColor="text1"/>
                  <w:kern w:val="0"/>
                  <w:sz w:val="21"/>
                  <w:szCs w:val="21"/>
                  <w:lang w:val="en-US" w:eastAsia="zh-CN" w:bidi="ar-SA"/>
                </w:rPr>
                <w:t>-8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10</w:t>
            </w:r>
          </w:p>
        </w:tc>
        <w:tc>
          <w:tcPr>
            <w:tcW w:w="1898" w:type="dxa"/>
            <w:vAlign w:val="top"/>
          </w:tcPr>
          <w:p>
            <w:pPr>
              <w:numPr>
                <w:ilvl w:val="0"/>
                <w:numId w:val="0"/>
              </w:numPr>
              <w:ind w:left="0" w:leftChars="0" w:firstLine="0" w:firstLineChars="0"/>
              <w:rPr>
                <w:rFonts w:hint="eastAsia" w:ascii="宋体" w:hAnsi="宋体" w:eastAsia="宋体" w:cs="宋体"/>
                <w:color w:val="000000" w:themeColor="text1"/>
                <w:kern w:val="0"/>
                <w:sz w:val="21"/>
                <w:szCs w:val="21"/>
                <w:lang w:val="en-US" w:eastAsia="zh-CN" w:bidi="ar-SA"/>
              </w:rPr>
            </w:pPr>
            <w:r>
              <w:rPr>
                <w:rFonts w:hint="eastAsia" w:ascii="宋体" w:hAnsi="宋体" w:eastAsia="宋体" w:cs="宋体"/>
                <w:color w:val="FF0000"/>
                <w:kern w:val="0"/>
                <w:sz w:val="21"/>
                <w:szCs w:val="21"/>
                <w:lang w:val="en-US" w:eastAsia="zh-CN" w:bidi="ar-SA"/>
              </w:rPr>
              <w:t>预留</w:t>
            </w:r>
          </w:p>
        </w:tc>
        <w:tc>
          <w:tcPr>
            <w:tcW w:w="5290" w:type="dxa"/>
            <w:vAlign w:val="top"/>
          </w:tcPr>
          <w:p>
            <w:pPr>
              <w:numPr>
                <w:ilvl w:val="0"/>
                <w:numId w:val="0"/>
              </w:numPr>
              <w:ind w:left="0" w:leftChars="0" w:firstLine="0" w:firstLineChars="0"/>
              <w:rPr>
                <w:rFonts w:hint="eastAsia" w:ascii="宋体" w:hAnsi="宋体" w:eastAsia="宋体" w:cs="宋体"/>
                <w:color w:val="000000" w:themeColor="text1"/>
                <w:kern w:val="0"/>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11</w:t>
            </w:r>
          </w:p>
        </w:tc>
        <w:tc>
          <w:tcPr>
            <w:tcW w:w="1898" w:type="dxa"/>
            <w:vAlign w:val="top"/>
          </w:tcPr>
          <w:p>
            <w:pPr>
              <w:numPr>
                <w:ilvl w:val="0"/>
                <w:numId w:val="0"/>
              </w:numPr>
              <w:ind w:left="0" w:leftChars="0" w:firstLine="0" w:firstLineChars="0"/>
              <w:rPr>
                <w:rFonts w:hint="eastAsia" w:ascii="宋体" w:hAnsi="宋体" w:eastAsia="宋体" w:cs="宋体"/>
                <w:color w:val="000000" w:themeColor="text1"/>
                <w:kern w:val="0"/>
                <w:sz w:val="21"/>
                <w:szCs w:val="21"/>
                <w:lang w:val="en-US" w:eastAsia="zh-CN" w:bidi="ar-SA"/>
              </w:rPr>
            </w:pPr>
            <w:r>
              <w:rPr>
                <w:rFonts w:hint="eastAsia" w:ascii="宋体" w:hAnsi="宋体" w:eastAsia="宋体" w:cs="宋体"/>
                <w:color w:val="auto"/>
                <w:kern w:val="0"/>
                <w:sz w:val="21"/>
                <w:szCs w:val="21"/>
                <w:lang w:val="en-US" w:eastAsia="zh-CN" w:bidi="ar-SA"/>
              </w:rPr>
              <w:t>动感单车</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67" w:author="Administrator" w:date="2023-11-01T20:47:16Z">
              <w:r>
                <w:rPr>
                  <w:rFonts w:hint="eastAsia" w:ascii="宋体" w:hAnsi="宋体" w:eastAsia="宋体" w:cs="宋体"/>
                  <w:color w:val="auto"/>
                  <w:kern w:val="0"/>
                  <w:sz w:val="21"/>
                  <w:szCs w:val="21"/>
                  <w:lang w:val="en-US" w:eastAsia="zh-CN" w:bidi="ar-SA"/>
                </w:rPr>
                <w:t>1</w:t>
              </w:r>
            </w:ins>
            <w:ins w:id="168" w:author="Administrator" w:date="2023-11-01T20:47:17Z">
              <w:r>
                <w:rPr>
                  <w:rFonts w:hint="eastAsia" w:ascii="宋体" w:hAnsi="宋体" w:eastAsia="宋体" w:cs="宋体"/>
                  <w:color w:val="auto"/>
                  <w:kern w:val="0"/>
                  <w:sz w:val="21"/>
                  <w:szCs w:val="21"/>
                  <w:lang w:val="en-US" w:eastAsia="zh-CN" w:bidi="ar-SA"/>
                </w:rPr>
                <w:t>-</w:t>
              </w:r>
            </w:ins>
            <w:ins w:id="169" w:author="Administrator" w:date="2023-11-01T20:29:57Z">
              <w:r>
                <w:rPr>
                  <w:rFonts w:hint="eastAsia" w:ascii="宋体" w:hAnsi="宋体" w:eastAsia="宋体" w:cs="宋体"/>
                  <w:color w:val="auto"/>
                  <w:kern w:val="0"/>
                  <w:sz w:val="21"/>
                  <w:szCs w:val="21"/>
                  <w:lang w:val="en-US" w:eastAsia="zh-CN" w:bidi="ar-SA"/>
                </w:rPr>
                <w:t>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12</w:t>
            </w:r>
          </w:p>
        </w:tc>
        <w:tc>
          <w:tcPr>
            <w:tcW w:w="1898" w:type="dxa"/>
            <w:vAlign w:val="top"/>
          </w:tcPr>
          <w:p>
            <w:pPr>
              <w:numPr>
                <w:ilvl w:val="0"/>
                <w:numId w:val="0"/>
              </w:numPr>
              <w:ind w:left="0" w:leftChars="0" w:firstLine="0" w:firstLineChars="0"/>
              <w:rPr>
                <w:rFonts w:hint="eastAsia" w:ascii="宋体" w:hAnsi="宋体" w:eastAsia="宋体" w:cs="宋体"/>
                <w:color w:val="000000" w:themeColor="text1"/>
                <w:kern w:val="0"/>
                <w:sz w:val="21"/>
                <w:szCs w:val="21"/>
                <w:lang w:val="en-US" w:eastAsia="zh-CN" w:bidi="ar-SA"/>
              </w:rPr>
            </w:pPr>
            <w:r>
              <w:rPr>
                <w:rFonts w:hint="eastAsia" w:ascii="宋体" w:hAnsi="宋体" w:eastAsia="宋体" w:cs="宋体"/>
                <w:color w:val="auto"/>
                <w:kern w:val="0"/>
                <w:sz w:val="21"/>
                <w:szCs w:val="21"/>
                <w:lang w:val="en-US" w:eastAsia="zh-CN" w:bidi="ar-SA"/>
              </w:rPr>
              <w:t>仰卧起坐</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70" w:author="Administrator" w:date="2023-11-01T20:47:18Z">
              <w:r>
                <w:rPr>
                  <w:rFonts w:hint="eastAsia" w:ascii="宋体" w:hAnsi="宋体" w:eastAsia="宋体" w:cs="宋体"/>
                  <w:color w:val="auto"/>
                  <w:kern w:val="0"/>
                  <w:sz w:val="21"/>
                  <w:szCs w:val="21"/>
                  <w:lang w:val="en-US" w:eastAsia="zh-CN" w:bidi="ar-SA"/>
                </w:rPr>
                <w:t>1-</w:t>
              </w:r>
            </w:ins>
            <w:ins w:id="171" w:author="Administrator" w:date="2023-11-01T20:30:00Z">
              <w:r>
                <w:rPr>
                  <w:rFonts w:hint="eastAsia" w:ascii="宋体" w:hAnsi="宋体" w:eastAsia="宋体" w:cs="宋体"/>
                  <w:color w:val="auto"/>
                  <w:kern w:val="0"/>
                  <w:sz w:val="21"/>
                  <w:szCs w:val="21"/>
                  <w:lang w:val="en-US" w:eastAsia="zh-CN" w:bidi="ar-SA"/>
                </w:rPr>
                <w:t>7</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13</w:t>
            </w:r>
          </w:p>
        </w:tc>
        <w:tc>
          <w:tcPr>
            <w:tcW w:w="1898" w:type="dxa"/>
            <w:vAlign w:val="top"/>
          </w:tcPr>
          <w:p>
            <w:pPr>
              <w:numPr>
                <w:ilvl w:val="0"/>
                <w:numId w:val="0"/>
              </w:numPr>
              <w:ind w:left="0" w:leftChars="0" w:firstLine="0" w:firstLineChars="0"/>
              <w:rPr>
                <w:rFonts w:hint="eastAsia" w:ascii="宋体" w:hAnsi="宋体" w:eastAsia="宋体" w:cs="宋体"/>
                <w:color w:val="000000" w:themeColor="text1"/>
                <w:kern w:val="0"/>
                <w:sz w:val="21"/>
                <w:szCs w:val="21"/>
                <w:lang w:val="en-US" w:eastAsia="zh-CN" w:bidi="ar-SA"/>
              </w:rPr>
            </w:pPr>
            <w:r>
              <w:rPr>
                <w:rFonts w:hint="eastAsia" w:ascii="宋体" w:hAnsi="宋体" w:eastAsia="宋体" w:cs="宋体"/>
                <w:color w:val="auto"/>
                <w:kern w:val="0"/>
                <w:sz w:val="21"/>
                <w:szCs w:val="21"/>
                <w:lang w:val="en-US" w:eastAsia="zh-CN" w:bidi="ar-SA"/>
              </w:rPr>
              <w:t>登山</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72" w:author="Administrator" w:date="2023-11-01T20:47:26Z">
              <w:r>
                <w:rPr>
                  <w:rFonts w:hint="eastAsia" w:ascii="宋体" w:hAnsi="宋体" w:eastAsia="宋体" w:cs="宋体"/>
                  <w:color w:val="auto"/>
                  <w:kern w:val="0"/>
                  <w:sz w:val="21"/>
                  <w:szCs w:val="21"/>
                  <w:lang w:val="en-US" w:eastAsia="zh-CN" w:bidi="ar-SA"/>
                </w:rPr>
                <w:t>1-</w:t>
              </w:r>
            </w:ins>
            <w:ins w:id="173" w:author="Administrator" w:date="2023-11-01T20:29:40Z">
              <w:r>
                <w:rPr>
                  <w:rFonts w:hint="eastAsia" w:ascii="宋体" w:hAnsi="宋体" w:eastAsia="宋体" w:cs="宋体"/>
                  <w:color w:val="auto"/>
                  <w:kern w:val="0"/>
                  <w:sz w:val="21"/>
                  <w:szCs w:val="21"/>
                  <w:lang w:val="en-US" w:eastAsia="zh-CN" w:bidi="ar-SA"/>
                </w:rPr>
                <w:t>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14</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瑜伽</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74" w:author="Administrator" w:date="2023-11-01T20:47:48Z">
              <w:r>
                <w:rPr>
                  <w:rFonts w:hint="eastAsia" w:ascii="宋体" w:hAnsi="宋体" w:eastAsia="宋体" w:cs="宋体"/>
                  <w:color w:val="auto"/>
                  <w:kern w:val="0"/>
                  <w:sz w:val="21"/>
                  <w:szCs w:val="21"/>
                  <w:lang w:val="en-US" w:eastAsia="zh-CN" w:bidi="ar-SA"/>
                </w:rPr>
                <w:t>2-2</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15</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舞蹈</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75" w:author="Administrator" w:date="2023-11-01T20:57:48Z">
              <w:r>
                <w:rPr>
                  <w:rFonts w:hint="eastAsia" w:ascii="宋体" w:hAnsi="宋体" w:eastAsia="宋体" w:cs="宋体"/>
                  <w:color w:val="auto"/>
                  <w:kern w:val="0"/>
                  <w:sz w:val="21"/>
                  <w:szCs w:val="21"/>
                  <w:lang w:val="en-US" w:eastAsia="zh-CN" w:bidi="ar-SA"/>
                </w:rPr>
                <w:t>5-</w:t>
              </w:r>
            </w:ins>
            <w:ins w:id="176" w:author="Administrator" w:date="2023-11-01T20:57:49Z">
              <w:r>
                <w:rPr>
                  <w:rFonts w:hint="eastAsia" w:ascii="宋体" w:hAnsi="宋体" w:eastAsia="宋体" w:cs="宋体"/>
                  <w:color w:val="auto"/>
                  <w:kern w:val="0"/>
                  <w:sz w:val="21"/>
                  <w:szCs w:val="21"/>
                  <w:lang w:val="en-US" w:eastAsia="zh-CN" w:bidi="ar-SA"/>
                </w:rPr>
                <w:t>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16</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开合跳</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77" w:author="Administrator" w:date="2023-11-01T20:48:29Z">
              <w:r>
                <w:rPr>
                  <w:rFonts w:hint="eastAsia" w:ascii="宋体" w:hAnsi="宋体" w:eastAsia="宋体" w:cs="宋体"/>
                  <w:color w:val="auto"/>
                  <w:kern w:val="0"/>
                  <w:sz w:val="21"/>
                  <w:szCs w:val="21"/>
                  <w:lang w:val="en-US" w:eastAsia="zh-CN" w:bidi="ar-SA"/>
                </w:rPr>
                <w:t>1</w:t>
              </w:r>
            </w:ins>
            <w:ins w:id="178" w:author="Administrator" w:date="2023-11-01T20:48:30Z">
              <w:r>
                <w:rPr>
                  <w:rFonts w:hint="eastAsia" w:ascii="宋体" w:hAnsi="宋体" w:eastAsia="宋体" w:cs="宋体"/>
                  <w:color w:val="auto"/>
                  <w:kern w:val="0"/>
                  <w:sz w:val="21"/>
                  <w:szCs w:val="21"/>
                  <w:lang w:val="en-US" w:eastAsia="zh-CN" w:bidi="ar-SA"/>
                </w:rPr>
                <w:t>-</w:t>
              </w:r>
            </w:ins>
            <w:ins w:id="179" w:author="Administrator" w:date="2023-11-01T20:30:15Z">
              <w:r>
                <w:rPr>
                  <w:rFonts w:hint="eastAsia" w:ascii="宋体" w:hAnsi="宋体" w:eastAsia="宋体" w:cs="宋体"/>
                  <w:color w:val="auto"/>
                  <w:kern w:val="0"/>
                  <w:sz w:val="21"/>
                  <w:szCs w:val="21"/>
                  <w:lang w:val="en-US" w:eastAsia="zh-CN" w:bidi="ar-SA"/>
                </w:rPr>
                <w:t>9</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17</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体操</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80" w:author="Administrator" w:date="2023-11-01T20:45:01Z">
              <w:r>
                <w:rPr>
                  <w:rFonts w:hint="eastAsia" w:ascii="宋体" w:hAnsi="宋体" w:eastAsia="宋体" w:cs="宋体"/>
                  <w:color w:val="auto"/>
                  <w:kern w:val="0"/>
                  <w:sz w:val="21"/>
                  <w:szCs w:val="21"/>
                  <w:lang w:val="en-US" w:eastAsia="zh-CN" w:bidi="ar-SA"/>
                </w:rPr>
                <w:t>3-1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18</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划船</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81" w:author="Administrator" w:date="2023-11-01T20:48:49Z">
              <w:r>
                <w:rPr>
                  <w:rFonts w:hint="eastAsia" w:ascii="宋体" w:hAnsi="宋体" w:eastAsia="宋体" w:cs="宋体"/>
                  <w:color w:val="auto"/>
                  <w:kern w:val="0"/>
                  <w:sz w:val="21"/>
                  <w:szCs w:val="21"/>
                  <w:lang w:val="en-US" w:eastAsia="zh-CN" w:bidi="ar-SA"/>
                </w:rPr>
                <w:t>1-</w:t>
              </w:r>
            </w:ins>
            <w:ins w:id="182" w:author="Administrator" w:date="2023-11-01T20:30:11Z">
              <w:r>
                <w:rPr>
                  <w:rFonts w:hint="eastAsia" w:ascii="宋体" w:hAnsi="宋体" w:eastAsia="宋体" w:cs="宋体"/>
                  <w:color w:val="auto"/>
                  <w:kern w:val="0"/>
                  <w:sz w:val="21"/>
                  <w:szCs w:val="21"/>
                  <w:lang w:val="en-US" w:eastAsia="zh-CN" w:bidi="ar-SA"/>
                </w:rPr>
                <w:t>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19</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网球</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83" w:author="Administrator" w:date="2023-11-01T20:49:33Z">
              <w:r>
                <w:rPr>
                  <w:rFonts w:hint="eastAsia" w:ascii="宋体" w:hAnsi="宋体" w:eastAsia="宋体" w:cs="宋体"/>
                  <w:color w:val="auto"/>
                  <w:kern w:val="0"/>
                  <w:sz w:val="21"/>
                  <w:szCs w:val="21"/>
                  <w:lang w:val="en-US" w:eastAsia="zh-CN" w:bidi="ar-SA"/>
                </w:rPr>
                <w:t>4-1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20</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曲棍球</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84" w:author="Administrator" w:date="2023-11-01T20:49:52Z">
              <w:r>
                <w:rPr>
                  <w:rFonts w:hint="eastAsia" w:ascii="宋体" w:hAnsi="宋体" w:eastAsia="宋体" w:cs="宋体"/>
                  <w:color w:val="auto"/>
                  <w:kern w:val="0"/>
                  <w:sz w:val="21"/>
                  <w:szCs w:val="21"/>
                  <w:lang w:val="en-US" w:eastAsia="zh-CN" w:bidi="ar-SA"/>
                </w:rPr>
                <w:t>4-9</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21</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棒球</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85" w:author="Administrator" w:date="2023-11-01T20:50:02Z">
              <w:r>
                <w:rPr>
                  <w:rFonts w:hint="eastAsia" w:ascii="宋体" w:hAnsi="宋体" w:eastAsia="宋体" w:cs="宋体"/>
                  <w:color w:val="auto"/>
                  <w:kern w:val="0"/>
                  <w:sz w:val="21"/>
                  <w:szCs w:val="21"/>
                  <w:lang w:val="en-US" w:eastAsia="zh-CN" w:bidi="ar-SA"/>
                </w:rPr>
                <w:t>4</w:t>
              </w:r>
            </w:ins>
            <w:ins w:id="186" w:author="Administrator" w:date="2023-11-01T20:50:03Z">
              <w:r>
                <w:rPr>
                  <w:rFonts w:hint="eastAsia" w:ascii="宋体" w:hAnsi="宋体" w:eastAsia="宋体" w:cs="宋体"/>
                  <w:color w:val="auto"/>
                  <w:kern w:val="0"/>
                  <w:sz w:val="21"/>
                  <w:szCs w:val="21"/>
                  <w:lang w:val="en-US" w:eastAsia="zh-CN" w:bidi="ar-SA"/>
                </w:rPr>
                <w:t>-6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22</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乒乓球</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87" w:author="Administrator" w:date="2023-11-01T20:50:15Z">
              <w:r>
                <w:rPr>
                  <w:rFonts w:hint="eastAsia" w:ascii="宋体" w:hAnsi="宋体" w:eastAsia="宋体" w:cs="宋体"/>
                  <w:color w:val="auto"/>
                  <w:kern w:val="0"/>
                  <w:sz w:val="21"/>
                  <w:szCs w:val="21"/>
                  <w:lang w:val="en-US" w:eastAsia="zh-CN" w:bidi="ar-SA"/>
                </w:rPr>
                <w:t>4-</w:t>
              </w:r>
            </w:ins>
            <w:ins w:id="188" w:author="Administrator" w:date="2023-11-01T20:50:16Z">
              <w:r>
                <w:rPr>
                  <w:rFonts w:hint="eastAsia" w:ascii="宋体" w:hAnsi="宋体" w:eastAsia="宋体" w:cs="宋体"/>
                  <w:color w:val="auto"/>
                  <w:kern w:val="0"/>
                  <w:sz w:val="21"/>
                  <w:szCs w:val="21"/>
                  <w:lang w:val="en-US" w:eastAsia="zh-CN" w:bidi="ar-SA"/>
                </w:rPr>
                <w:t>5</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23</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板球</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89" w:author="Administrator" w:date="2023-11-01T20:50:25Z">
              <w:r>
                <w:rPr>
                  <w:rFonts w:hint="eastAsia" w:ascii="宋体" w:hAnsi="宋体" w:eastAsia="宋体" w:cs="宋体"/>
                  <w:color w:val="auto"/>
                  <w:kern w:val="0"/>
                  <w:sz w:val="21"/>
                  <w:szCs w:val="21"/>
                  <w:lang w:val="en-US" w:eastAsia="zh-CN" w:bidi="ar-SA"/>
                </w:rPr>
                <w:t>4</w:t>
              </w:r>
            </w:ins>
            <w:ins w:id="190" w:author="Administrator" w:date="2023-11-01T20:50:26Z">
              <w:r>
                <w:rPr>
                  <w:rFonts w:hint="eastAsia" w:ascii="宋体" w:hAnsi="宋体" w:eastAsia="宋体" w:cs="宋体"/>
                  <w:color w:val="auto"/>
                  <w:kern w:val="0"/>
                  <w:sz w:val="21"/>
                  <w:szCs w:val="21"/>
                  <w:lang w:val="en-US" w:eastAsia="zh-CN" w:bidi="ar-SA"/>
                </w:rPr>
                <w:t>-10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24</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橄榄球</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91" w:author="Administrator" w:date="2023-11-01T20:50:34Z">
              <w:r>
                <w:rPr>
                  <w:rFonts w:hint="eastAsia" w:ascii="宋体" w:hAnsi="宋体" w:eastAsia="宋体" w:cs="宋体"/>
                  <w:color w:val="auto"/>
                  <w:kern w:val="0"/>
                  <w:sz w:val="21"/>
                  <w:szCs w:val="21"/>
                  <w:lang w:val="en-US" w:eastAsia="zh-CN" w:bidi="ar-SA"/>
                </w:rPr>
                <w:t>4-7</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25</w:t>
            </w:r>
          </w:p>
        </w:tc>
        <w:tc>
          <w:tcPr>
            <w:tcW w:w="1898"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徒步</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ins w:id="192" w:author="Administrator" w:date="2023-11-01T20:51:03Z">
              <w:r>
                <w:rPr>
                  <w:rFonts w:hint="eastAsia" w:ascii="宋体" w:hAnsi="宋体" w:eastAsia="宋体" w:cs="宋体"/>
                  <w:color w:val="auto"/>
                  <w:kern w:val="0"/>
                  <w:sz w:val="21"/>
                  <w:szCs w:val="21"/>
                  <w:lang w:val="en-US" w:eastAsia="zh-CN" w:bidi="ar-SA"/>
                </w:rPr>
                <w:t>1-2</w:t>
              </w:r>
            </w:ins>
            <w:ins w:id="193" w:author="Administrator" w:date="2023-11-01T20:51:04Z">
              <w:r>
                <w:rPr>
                  <w:rFonts w:hint="eastAsia" w:ascii="宋体" w:hAnsi="宋体" w:eastAsia="宋体" w:cs="宋体"/>
                  <w:color w:val="auto"/>
                  <w:kern w:val="0"/>
                  <w:sz w:val="21"/>
                  <w:szCs w:val="21"/>
                  <w:lang w:val="en-US" w:eastAsia="zh-CN" w:bidi="ar-SA"/>
                </w:rPr>
                <w:t>3</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94" w:author="Administrator" w:date="2023-11-01T20:25:1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90" w:hRule="atLeast"/>
        </w:trPr>
        <w:tc>
          <w:tcPr>
            <w:tcW w:w="1333" w:type="dxa"/>
            <w:tcPrChange w:id="195" w:author="Administrator" w:date="2023-11-01T20:25:19Z">
              <w:tcPr>
                <w:tcW w:w="1333" w:type="dxa"/>
              </w:tcPr>
            </w:tcPrChange>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26</w:t>
            </w:r>
          </w:p>
        </w:tc>
        <w:tc>
          <w:tcPr>
            <w:tcW w:w="1898" w:type="dxa"/>
            <w:vAlign w:val="top"/>
            <w:tcPrChange w:id="196" w:author="Administrator" w:date="2023-11-01T20:25:19Z">
              <w:tcPr>
                <w:tcW w:w="1898" w:type="dxa"/>
                <w:vAlign w:val="top"/>
              </w:tcPr>
            </w:tcPrChange>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健身</w:t>
            </w:r>
          </w:p>
        </w:tc>
        <w:tc>
          <w:tcPr>
            <w:tcW w:w="5290" w:type="dxa"/>
            <w:vAlign w:val="top"/>
            <w:tcPrChange w:id="197" w:author="Administrator" w:date="2023-11-01T20:25:19Z">
              <w:tcPr>
                <w:tcW w:w="5290" w:type="dxa"/>
                <w:vAlign w:val="top"/>
              </w:tcPr>
            </w:tcPrChange>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27</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越野跑</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28</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哑铃</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29</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划船机</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30</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椭圆机</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98" w:author="Administrator" w:date="2023-11-01T20:25:44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77" w:hRule="atLeast"/>
        </w:trPr>
        <w:tc>
          <w:tcPr>
            <w:tcW w:w="1333" w:type="dxa"/>
            <w:tcPrChange w:id="199" w:author="Administrator" w:date="2023-11-01T20:25:44Z">
              <w:tcPr>
                <w:tcW w:w="1333" w:type="dxa"/>
              </w:tcPr>
            </w:tcPrChange>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31</w:t>
            </w:r>
          </w:p>
        </w:tc>
        <w:tc>
          <w:tcPr>
            <w:tcW w:w="1898" w:type="dxa"/>
            <w:vAlign w:val="top"/>
            <w:tcPrChange w:id="200" w:author="Administrator" w:date="2023-11-01T20:25:44Z">
              <w:tcPr>
                <w:tcW w:w="1898" w:type="dxa"/>
                <w:vAlign w:val="top"/>
              </w:tcPr>
            </w:tcPrChange>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健身操</w:t>
            </w:r>
          </w:p>
        </w:tc>
        <w:tc>
          <w:tcPr>
            <w:tcW w:w="5290" w:type="dxa"/>
            <w:vAlign w:val="top"/>
            <w:tcPrChange w:id="201" w:author="Administrator" w:date="2023-11-01T20:25:44Z">
              <w:tcPr>
                <w:tcW w:w="5290" w:type="dxa"/>
                <w:vAlign w:val="top"/>
              </w:tcPr>
            </w:tcPrChange>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32</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皮划艇</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33</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轮滑</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34</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操场跑步</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35</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减脂跑步</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36</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户外骑行</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37</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室内骑行</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38</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山地骑行</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tcPr>
          <w:p>
            <w:pPr>
              <w:numPr>
                <w:ilvl w:val="0"/>
                <w:numId w:val="0"/>
              </w:numPr>
              <w:rPr>
                <w:rFonts w:hint="default"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39</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定向越野</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40</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混合有氧</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4</w:t>
            </w:r>
            <w:del w:id="202" w:author="Administrator" w:date="2023-11-01T20:26:20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1</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搏击操</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4</w:t>
            </w:r>
            <w:del w:id="203" w:author="Administrator" w:date="2023-11-01T20:26:21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2</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核心训练</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4</w:t>
            </w:r>
            <w:del w:id="204" w:author="Administrator" w:date="2023-11-01T20:26:21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3</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交叉训练</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4</w:t>
            </w:r>
            <w:del w:id="205" w:author="Administrator" w:date="2023-11-01T20:26:22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4</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团体操</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06" w:author="Administrator" w:date="2023-11-01T21:02:32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17" w:hRule="atLeast"/>
        </w:trPr>
        <w:tc>
          <w:tcPr>
            <w:tcW w:w="1333" w:type="dxa"/>
            <w:vAlign w:val="top"/>
            <w:tcPrChange w:id="207" w:author="Administrator" w:date="2023-11-01T21:02:32Z">
              <w:tcPr>
                <w:tcW w:w="1333" w:type="dxa"/>
                <w:vAlign w:val="top"/>
              </w:tcPr>
            </w:tcPrChange>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4</w:t>
            </w:r>
            <w:del w:id="208" w:author="Administrator" w:date="2023-11-01T20:26:23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5</w:t>
            </w:r>
          </w:p>
        </w:tc>
        <w:tc>
          <w:tcPr>
            <w:tcW w:w="1898" w:type="dxa"/>
            <w:vAlign w:val="top"/>
            <w:tcPrChange w:id="209" w:author="Administrator" w:date="2023-11-01T21:02:32Z">
              <w:tcPr>
                <w:tcW w:w="1898" w:type="dxa"/>
                <w:vAlign w:val="top"/>
              </w:tcPr>
            </w:tcPrChange>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力量训练</w:t>
            </w:r>
          </w:p>
        </w:tc>
        <w:tc>
          <w:tcPr>
            <w:tcW w:w="5290" w:type="dxa"/>
            <w:vAlign w:val="top"/>
            <w:tcPrChange w:id="210" w:author="Administrator" w:date="2023-11-01T21:02:32Z">
              <w:tcPr>
                <w:tcW w:w="5290" w:type="dxa"/>
                <w:vAlign w:val="top"/>
              </w:tcPr>
            </w:tcPrChange>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4</w:t>
            </w:r>
            <w:del w:id="211" w:author="Administrator" w:date="2023-11-01T20:26:24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6</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间歇训练</w:t>
            </w:r>
          </w:p>
        </w:tc>
        <w:tc>
          <w:tcPr>
            <w:tcW w:w="5290"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4</w:t>
            </w:r>
            <w:del w:id="212" w:author="Administrator" w:date="2023-11-01T20:26:24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7</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柔韧训练</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4</w:t>
            </w:r>
            <w:del w:id="213" w:author="Administrator" w:date="2023-11-01T20:26:25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8</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拉伸</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4</w:t>
            </w:r>
            <w:del w:id="214" w:author="Administrator" w:date="2023-11-01T20:26:26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9</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健身运动</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5</w:t>
            </w:r>
            <w:del w:id="215" w:author="Administrator" w:date="2023-11-01T20:26:27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0</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平衡训练</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5</w:t>
            </w:r>
            <w:del w:id="216" w:author="Administrator" w:date="2023-11-01T20:26:29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1</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踏步训练</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5</w:t>
            </w:r>
            <w:del w:id="217" w:author="Administrator" w:date="2023-11-01T20:26:30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2</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战绳</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5</w:t>
            </w:r>
            <w:del w:id="218" w:author="Administrator" w:date="2023-11-01T20:26:31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3</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自由训练</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5</w:t>
            </w:r>
            <w:del w:id="219" w:author="Administrator" w:date="2023-11-01T20:26:32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4</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滑雪</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5</w:t>
            </w:r>
            <w:del w:id="220" w:author="Administrator" w:date="2023-11-01T20:26:32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5</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攀岩</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5</w:t>
            </w:r>
            <w:del w:id="221" w:author="Administrator" w:date="2023-11-01T20:26:33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6</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钓鱼</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5</w:t>
            </w:r>
            <w:del w:id="222" w:author="Administrator" w:date="2023-11-01T20:26:34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7</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打猎</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5</w:t>
            </w:r>
            <w:del w:id="223" w:author="Administrator" w:date="2023-11-01T20:26:35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8</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滑板</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5</w:t>
            </w:r>
            <w:del w:id="224" w:author="Administrator" w:date="2023-11-01T20:26:36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9</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跑酷</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6</w:t>
            </w:r>
            <w:del w:id="225" w:author="Administrator" w:date="2023-11-01T20:26:37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0</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沙滩车</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6</w:t>
            </w:r>
            <w:del w:id="226" w:author="Administrator" w:date="2023-11-01T20:26:39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1</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越野摩托</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6</w:t>
            </w:r>
            <w:del w:id="227" w:author="Administrator" w:date="2023-11-01T20:26:40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2</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手摇车</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6</w:t>
            </w:r>
            <w:del w:id="228" w:author="Administrator" w:date="2023-11-01T20:26:41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3</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普拉提</w:t>
            </w:r>
          </w:p>
        </w:tc>
        <w:tc>
          <w:tcPr>
            <w:tcW w:w="5290"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6</w:t>
            </w:r>
            <w:del w:id="229" w:author="Administrator" w:date="2023-11-01T20:26:42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4</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飞镖</w:t>
            </w:r>
          </w:p>
        </w:tc>
        <w:tc>
          <w:tcPr>
            <w:tcW w:w="5290"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6</w:t>
            </w:r>
            <w:del w:id="230" w:author="Administrator" w:date="2023-11-01T20:26:43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5</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双板滑雪</w:t>
            </w:r>
          </w:p>
        </w:tc>
        <w:tc>
          <w:tcPr>
            <w:tcW w:w="5290"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6</w:t>
            </w:r>
            <w:del w:id="231" w:author="Administrator" w:date="2023-11-01T20:26:43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6</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漫步机</w:t>
            </w:r>
          </w:p>
        </w:tc>
        <w:tc>
          <w:tcPr>
            <w:tcW w:w="5290"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6</w:t>
            </w:r>
            <w:del w:id="232" w:author="Administrator" w:date="2023-11-01T20:26:44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7</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跳伞</w:t>
            </w:r>
          </w:p>
        </w:tc>
        <w:tc>
          <w:tcPr>
            <w:tcW w:w="5290"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6</w:t>
            </w:r>
            <w:del w:id="233" w:author="Administrator" w:date="2023-11-01T20:26:45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8</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越野滑雪</w:t>
            </w:r>
          </w:p>
        </w:tc>
        <w:tc>
          <w:tcPr>
            <w:tcW w:w="5290"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6</w:t>
            </w:r>
            <w:del w:id="234" w:author="Administrator" w:date="2023-11-01T20:26:46Z">
              <w:r>
                <w:rPr>
                  <w:rFonts w:hint="eastAsia" w:ascii="宋体" w:hAnsi="宋体" w:eastAsia="宋体" w:cs="宋体"/>
                  <w:color w:val="auto"/>
                  <w:kern w:val="0"/>
                  <w:sz w:val="21"/>
                  <w:szCs w:val="21"/>
                  <w:vertAlign w:val="baseline"/>
                  <w:lang w:val="en-US" w:eastAsia="zh-CN" w:bidi="ar-SA"/>
                </w:rPr>
                <w:delText>3</w:delText>
              </w:r>
            </w:del>
            <w:r>
              <w:rPr>
                <w:rFonts w:hint="eastAsia" w:ascii="宋体" w:hAnsi="宋体" w:eastAsia="宋体" w:cs="宋体"/>
                <w:color w:val="auto"/>
                <w:kern w:val="0"/>
                <w:sz w:val="21"/>
                <w:szCs w:val="21"/>
                <w:vertAlign w:val="baseline"/>
                <w:lang w:val="en-US" w:eastAsia="zh-CN" w:bidi="ar-SA"/>
              </w:rPr>
              <w:t>9</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蹦极</w:t>
            </w:r>
          </w:p>
        </w:tc>
        <w:tc>
          <w:tcPr>
            <w:tcW w:w="5290"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7</w:t>
            </w:r>
            <w:del w:id="235" w:author="Administrator" w:date="2023-11-01T20:27:14Z">
              <w:r>
                <w:rPr>
                  <w:rFonts w:hint="eastAsia" w:ascii="宋体" w:hAnsi="宋体" w:eastAsia="宋体" w:cs="宋体"/>
                  <w:color w:val="auto"/>
                  <w:kern w:val="0"/>
                  <w:sz w:val="21"/>
                  <w:szCs w:val="21"/>
                  <w:vertAlign w:val="baseline"/>
                  <w:lang w:val="en-US" w:eastAsia="zh-CN" w:bidi="ar-SA"/>
                </w:rPr>
                <w:delText>6</w:delText>
              </w:r>
            </w:del>
            <w:r>
              <w:rPr>
                <w:rFonts w:hint="eastAsia" w:ascii="宋体" w:hAnsi="宋体" w:eastAsia="宋体" w:cs="宋体"/>
                <w:color w:val="auto"/>
                <w:kern w:val="0"/>
                <w:sz w:val="21"/>
                <w:szCs w:val="21"/>
                <w:vertAlign w:val="baseline"/>
                <w:lang w:val="en-US" w:eastAsia="zh-CN" w:bidi="ar-SA"/>
              </w:rPr>
              <w:t>0</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秋千</w:t>
            </w:r>
          </w:p>
        </w:tc>
        <w:tc>
          <w:tcPr>
            <w:tcW w:w="5290"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7</w:t>
            </w:r>
            <w:del w:id="236" w:author="Administrator" w:date="2023-11-01T20:27:15Z">
              <w:r>
                <w:rPr>
                  <w:rFonts w:hint="eastAsia" w:ascii="宋体" w:hAnsi="宋体" w:eastAsia="宋体" w:cs="宋体"/>
                  <w:color w:val="auto"/>
                  <w:kern w:val="0"/>
                  <w:sz w:val="21"/>
                  <w:szCs w:val="21"/>
                  <w:vertAlign w:val="baseline"/>
                  <w:lang w:val="en-US" w:eastAsia="zh-CN" w:bidi="ar-SA"/>
                </w:rPr>
                <w:delText>6</w:delText>
              </w:r>
            </w:del>
            <w:r>
              <w:rPr>
                <w:rFonts w:hint="eastAsia" w:ascii="宋体" w:hAnsi="宋体" w:eastAsia="宋体" w:cs="宋体"/>
                <w:color w:val="auto"/>
                <w:kern w:val="0"/>
                <w:sz w:val="21"/>
                <w:szCs w:val="21"/>
                <w:vertAlign w:val="baseline"/>
                <w:lang w:val="en-US" w:eastAsia="zh-CN" w:bidi="ar-SA"/>
              </w:rPr>
              <w:t>1</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放风筝</w:t>
            </w:r>
          </w:p>
        </w:tc>
        <w:tc>
          <w:tcPr>
            <w:tcW w:w="5290"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7</w:t>
            </w:r>
            <w:del w:id="237" w:author="Administrator" w:date="2023-11-01T20:27:16Z">
              <w:r>
                <w:rPr>
                  <w:rFonts w:hint="eastAsia" w:ascii="宋体" w:hAnsi="宋体" w:eastAsia="宋体" w:cs="宋体"/>
                  <w:color w:val="auto"/>
                  <w:kern w:val="0"/>
                  <w:sz w:val="21"/>
                  <w:szCs w:val="21"/>
                  <w:vertAlign w:val="baseline"/>
                  <w:lang w:val="en-US" w:eastAsia="zh-CN" w:bidi="ar-SA"/>
                </w:rPr>
                <w:delText>6</w:delText>
              </w:r>
            </w:del>
            <w:r>
              <w:rPr>
                <w:rFonts w:hint="eastAsia" w:ascii="宋体" w:hAnsi="宋体" w:eastAsia="宋体" w:cs="宋体"/>
                <w:color w:val="auto"/>
                <w:kern w:val="0"/>
                <w:sz w:val="21"/>
                <w:szCs w:val="21"/>
                <w:vertAlign w:val="baseline"/>
                <w:lang w:val="en-US" w:eastAsia="zh-CN" w:bidi="ar-SA"/>
              </w:rPr>
              <w:t>2</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呼啦圈</w:t>
            </w:r>
          </w:p>
        </w:tc>
        <w:tc>
          <w:tcPr>
            <w:tcW w:w="5290"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7</w:t>
            </w:r>
            <w:del w:id="238" w:author="Administrator" w:date="2023-11-01T20:27:17Z">
              <w:r>
                <w:rPr>
                  <w:rFonts w:hint="eastAsia" w:ascii="宋体" w:hAnsi="宋体" w:eastAsia="宋体" w:cs="宋体"/>
                  <w:color w:val="auto"/>
                  <w:kern w:val="0"/>
                  <w:sz w:val="21"/>
                  <w:szCs w:val="21"/>
                  <w:vertAlign w:val="baseline"/>
                  <w:lang w:val="en-US" w:eastAsia="zh-CN" w:bidi="ar-SA"/>
                </w:rPr>
                <w:delText>6</w:delText>
              </w:r>
            </w:del>
            <w:r>
              <w:rPr>
                <w:rFonts w:hint="eastAsia" w:ascii="宋体" w:hAnsi="宋体" w:eastAsia="宋体" w:cs="宋体"/>
                <w:color w:val="auto"/>
                <w:kern w:val="0"/>
                <w:sz w:val="21"/>
                <w:szCs w:val="21"/>
                <w:vertAlign w:val="baseline"/>
                <w:lang w:val="en-US" w:eastAsia="zh-CN" w:bidi="ar-SA"/>
              </w:rPr>
              <w:t>3</w:t>
            </w:r>
          </w:p>
        </w:tc>
        <w:tc>
          <w:tcPr>
            <w:tcW w:w="1898" w:type="dxa"/>
            <w:vAlign w:val="top"/>
          </w:tcPr>
          <w:p>
            <w:pPr>
              <w:numPr>
                <w:ilvl w:val="0"/>
                <w:numId w:val="0"/>
              </w:numPr>
              <w:ind w:left="0" w:leftChars="0" w:firstLine="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射箭</w:t>
            </w:r>
          </w:p>
        </w:tc>
        <w:tc>
          <w:tcPr>
            <w:tcW w:w="5290" w:type="dxa"/>
            <w:vAlign w:val="top"/>
          </w:tcPr>
          <w:p>
            <w:pPr>
              <w:numPr>
                <w:ilvl w:val="0"/>
                <w:numId w:val="0"/>
              </w:numPr>
              <w:ind w:left="0" w:leftChars="0" w:firstLine="0" w:firstLineChars="0"/>
              <w:rPr>
                <w:rFonts w:hint="default"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ins w:id="239" w:author="Administrator" w:date="2023-11-01T20:25:28Z"/>
                <w:rFonts w:hint="eastAsia" w:ascii="宋体" w:hAnsi="宋体" w:eastAsia="宋体" w:cs="宋体"/>
                <w:color w:val="auto"/>
                <w:kern w:val="0"/>
                <w:sz w:val="21"/>
                <w:szCs w:val="21"/>
                <w:vertAlign w:val="baseline"/>
                <w:lang w:val="en-US" w:eastAsia="zh-CN" w:bidi="ar-SA"/>
              </w:rPr>
            </w:pPr>
            <w:r>
              <w:rPr>
                <w:rFonts w:hint="eastAsia" w:ascii="宋体" w:hAnsi="宋体" w:eastAsia="宋体" w:cs="宋体"/>
                <w:color w:val="auto"/>
                <w:kern w:val="0"/>
                <w:sz w:val="21"/>
                <w:szCs w:val="21"/>
                <w:vertAlign w:val="baseline"/>
                <w:lang w:val="en-US" w:eastAsia="zh-CN" w:bidi="ar-SA"/>
              </w:rPr>
              <w:t>7</w:t>
            </w:r>
            <w:del w:id="240" w:author="Administrator" w:date="2023-11-01T20:27:18Z">
              <w:r>
                <w:rPr>
                  <w:rFonts w:hint="eastAsia" w:ascii="宋体" w:hAnsi="宋体" w:eastAsia="宋体" w:cs="宋体"/>
                  <w:color w:val="auto"/>
                  <w:kern w:val="0"/>
                  <w:sz w:val="21"/>
                  <w:szCs w:val="21"/>
                  <w:vertAlign w:val="baseline"/>
                  <w:lang w:val="en-US" w:eastAsia="zh-CN" w:bidi="ar-SA"/>
                </w:rPr>
                <w:delText>6</w:delText>
              </w:r>
            </w:del>
            <w:r>
              <w:rPr>
                <w:rFonts w:hint="eastAsia" w:ascii="宋体" w:hAnsi="宋体" w:eastAsia="宋体" w:cs="宋体"/>
                <w:color w:val="auto"/>
                <w:kern w:val="0"/>
                <w:sz w:val="21"/>
                <w:szCs w:val="21"/>
                <w:vertAlign w:val="baseline"/>
                <w:lang w:val="en-US" w:eastAsia="zh-CN" w:bidi="ar-SA"/>
              </w:rPr>
              <w:t>4</w:t>
            </w:r>
          </w:p>
        </w:tc>
        <w:tc>
          <w:tcPr>
            <w:tcW w:w="1898" w:type="dxa"/>
          </w:tcPr>
          <w:p>
            <w:pPr>
              <w:numPr>
                <w:ilvl w:val="0"/>
                <w:numId w:val="0"/>
              </w:numPr>
              <w:ind w:left="0" w:leftChars="0" w:firstLine="0" w:firstLineChars="0"/>
              <w:rPr>
                <w:ins w:id="241" w:author="Administrator" w:date="2023-11-01T20:25:28Z"/>
                <w:rFonts w:hint="eastAsia" w:ascii="宋体" w:hAnsi="宋体" w:eastAsia="宋体" w:cs="宋体"/>
                <w:color w:val="auto"/>
                <w:kern w:val="0"/>
                <w:sz w:val="21"/>
                <w:szCs w:val="21"/>
                <w:lang w:val="en-US" w:eastAsia="zh-CN" w:bidi="ar-SA"/>
              </w:rPr>
            </w:pPr>
            <w:ins w:id="242" w:author="Administrator" w:date="2023-11-01T21:21:49Z">
              <w:r>
                <w:rPr>
                  <w:rFonts w:hint="eastAsia" w:ascii="宋体" w:hAnsi="宋体" w:eastAsia="宋体" w:cs="宋体"/>
                  <w:color w:val="auto"/>
                  <w:kern w:val="0"/>
                  <w:sz w:val="21"/>
                  <w:szCs w:val="21"/>
                  <w:lang w:val="en-US" w:eastAsia="zh-CN" w:bidi="ar-SA"/>
                </w:rPr>
                <w:t>竞走</w:t>
              </w:r>
            </w:ins>
          </w:p>
        </w:tc>
        <w:tc>
          <w:tcPr>
            <w:tcW w:w="5290" w:type="dxa"/>
          </w:tcPr>
          <w:p>
            <w:pPr>
              <w:numPr>
                <w:ilvl w:val="0"/>
                <w:numId w:val="0"/>
              </w:numPr>
              <w:ind w:left="0" w:leftChars="0" w:firstLine="0" w:firstLineChars="0"/>
              <w:rPr>
                <w:ins w:id="243" w:author="Administrator" w:date="2023-11-01T20:25:28Z"/>
                <w:rFonts w:hint="default" w:ascii="宋体" w:hAnsi="宋体" w:eastAsia="宋体" w:cs="宋体"/>
                <w:color w:val="auto"/>
                <w:kern w:val="0"/>
                <w:sz w:val="21"/>
                <w:szCs w:val="21"/>
                <w:lang w:val="en-US" w:eastAsia="zh-CN" w:bidi="ar-SA"/>
              </w:rPr>
            </w:pPr>
            <w:ins w:id="244" w:author="Administrator" w:date="2023-11-01T21:10:42Z">
              <w:r>
                <w:rPr>
                  <w:rFonts w:hint="eastAsia" w:ascii="宋体" w:hAnsi="宋体" w:eastAsia="宋体" w:cs="宋体"/>
                  <w:color w:val="auto"/>
                  <w:kern w:val="0"/>
                  <w:sz w:val="21"/>
                  <w:szCs w:val="21"/>
                  <w:lang w:val="en-US" w:eastAsia="zh-CN" w:bidi="ar-SA"/>
                </w:rPr>
                <w:t>3</w:t>
              </w:r>
            </w:ins>
            <w:ins w:id="245" w:author="Administrator" w:date="2023-11-01T21:10:43Z">
              <w:r>
                <w:rPr>
                  <w:rFonts w:hint="eastAsia" w:ascii="宋体" w:hAnsi="宋体" w:eastAsia="宋体" w:cs="宋体"/>
                  <w:color w:val="auto"/>
                  <w:kern w:val="0"/>
                  <w:sz w:val="21"/>
                  <w:szCs w:val="21"/>
                  <w:lang w:val="en-US" w:eastAsia="zh-CN" w:bidi="ar-SA"/>
                </w:rPr>
                <w:t>-2</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ins w:id="246" w:author="Administrator" w:date="2023-11-01T20:25:28Z"/>
                <w:rFonts w:hint="eastAsia" w:ascii="宋体" w:hAnsi="宋体" w:eastAsia="宋体" w:cs="宋体"/>
                <w:color w:val="auto"/>
                <w:kern w:val="0"/>
                <w:sz w:val="21"/>
                <w:szCs w:val="21"/>
                <w:vertAlign w:val="baseline"/>
                <w:lang w:val="en-US" w:eastAsia="zh-CN" w:bidi="ar-SA"/>
              </w:rPr>
            </w:pPr>
            <w:ins w:id="247" w:author="Administrator" w:date="2023-11-01T20:27:19Z">
              <w:r>
                <w:rPr>
                  <w:rFonts w:hint="eastAsia" w:ascii="宋体" w:hAnsi="宋体" w:eastAsia="宋体" w:cs="宋体"/>
                  <w:color w:val="auto"/>
                  <w:kern w:val="0"/>
                  <w:sz w:val="21"/>
                  <w:szCs w:val="21"/>
                  <w:vertAlign w:val="baseline"/>
                  <w:lang w:val="en-US" w:eastAsia="zh-CN" w:bidi="ar-SA"/>
                </w:rPr>
                <w:t>7</w:t>
              </w:r>
            </w:ins>
            <w:del w:id="248" w:author="Administrator" w:date="2023-11-01T20:27:19Z">
              <w:r>
                <w:rPr>
                  <w:rFonts w:hint="eastAsia" w:ascii="宋体" w:hAnsi="宋体" w:eastAsia="宋体" w:cs="宋体"/>
                  <w:color w:val="auto"/>
                  <w:kern w:val="0"/>
                  <w:sz w:val="21"/>
                  <w:szCs w:val="21"/>
                  <w:vertAlign w:val="baseline"/>
                  <w:lang w:val="en-US" w:eastAsia="zh-CN" w:bidi="ar-SA"/>
                </w:rPr>
                <w:delText>6</w:delText>
              </w:r>
            </w:del>
            <w:r>
              <w:rPr>
                <w:rFonts w:hint="eastAsia" w:ascii="宋体" w:hAnsi="宋体" w:eastAsia="宋体" w:cs="宋体"/>
                <w:color w:val="auto"/>
                <w:kern w:val="0"/>
                <w:sz w:val="21"/>
                <w:szCs w:val="21"/>
                <w:vertAlign w:val="baseline"/>
                <w:lang w:val="en-US" w:eastAsia="zh-CN" w:bidi="ar-SA"/>
              </w:rPr>
              <w:t>5</w:t>
            </w:r>
          </w:p>
        </w:tc>
        <w:tc>
          <w:tcPr>
            <w:tcW w:w="1898" w:type="dxa"/>
          </w:tcPr>
          <w:p>
            <w:pPr>
              <w:numPr>
                <w:ilvl w:val="0"/>
                <w:numId w:val="0"/>
              </w:numPr>
              <w:ind w:left="0" w:leftChars="0" w:firstLine="0" w:firstLineChars="0"/>
              <w:rPr>
                <w:ins w:id="249" w:author="Administrator" w:date="2023-11-01T20:25:28Z"/>
                <w:rFonts w:hint="eastAsia" w:ascii="宋体" w:hAnsi="宋体" w:eastAsia="宋体" w:cs="宋体"/>
                <w:color w:val="auto"/>
                <w:kern w:val="0"/>
                <w:sz w:val="21"/>
                <w:szCs w:val="21"/>
                <w:lang w:val="en-US" w:eastAsia="zh-CN" w:bidi="ar-SA"/>
              </w:rPr>
            </w:pPr>
            <w:ins w:id="250" w:author="Administrator" w:date="2023-11-01T21:21:54Z">
              <w:r>
                <w:rPr>
                  <w:rFonts w:hint="eastAsia" w:ascii="宋体" w:hAnsi="宋体" w:eastAsia="宋体" w:cs="宋体"/>
                  <w:color w:val="auto"/>
                  <w:kern w:val="0"/>
                  <w:sz w:val="21"/>
                  <w:szCs w:val="21"/>
                  <w:lang w:val="en-US" w:eastAsia="zh-CN" w:bidi="ar-SA"/>
                </w:rPr>
                <w:t>赛车</w:t>
              </w:r>
            </w:ins>
          </w:p>
        </w:tc>
        <w:tc>
          <w:tcPr>
            <w:tcW w:w="5290" w:type="dxa"/>
          </w:tcPr>
          <w:p>
            <w:pPr>
              <w:numPr>
                <w:ilvl w:val="0"/>
                <w:numId w:val="0"/>
              </w:numPr>
              <w:ind w:left="0" w:leftChars="0" w:firstLine="0" w:firstLineChars="0"/>
              <w:rPr>
                <w:ins w:id="251" w:author="Administrator" w:date="2023-11-01T20:25:28Z"/>
                <w:rFonts w:hint="default" w:ascii="宋体" w:hAnsi="宋体" w:eastAsia="宋体" w:cs="宋体"/>
                <w:color w:val="auto"/>
                <w:kern w:val="0"/>
                <w:sz w:val="21"/>
                <w:szCs w:val="21"/>
                <w:lang w:val="en-US" w:eastAsia="zh-CN" w:bidi="ar-SA"/>
              </w:rPr>
            </w:pPr>
            <w:ins w:id="252" w:author="Administrator" w:date="2023-11-01T21:10:45Z">
              <w:r>
                <w:rPr>
                  <w:rFonts w:hint="eastAsia" w:ascii="宋体" w:hAnsi="宋体" w:eastAsia="宋体" w:cs="宋体"/>
                  <w:color w:val="auto"/>
                  <w:kern w:val="0"/>
                  <w:sz w:val="21"/>
                  <w:szCs w:val="21"/>
                  <w:lang w:val="en-US" w:eastAsia="zh-CN" w:bidi="ar-SA"/>
                </w:rPr>
                <w:t>3-</w:t>
              </w:r>
            </w:ins>
            <w:ins w:id="253" w:author="Administrator" w:date="2023-11-01T21:10:47Z">
              <w:r>
                <w:rPr>
                  <w:rFonts w:hint="eastAsia" w:ascii="宋体" w:hAnsi="宋体" w:eastAsia="宋体" w:cs="宋体"/>
                  <w:color w:val="auto"/>
                  <w:kern w:val="0"/>
                  <w:sz w:val="21"/>
                  <w:szCs w:val="21"/>
                  <w:lang w:val="en-US" w:eastAsia="zh-CN" w:bidi="ar-SA"/>
                </w:rPr>
                <w:t>3</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ins w:id="254" w:author="Administrator" w:date="2023-11-01T20:25:28Z"/>
                <w:rFonts w:hint="eastAsia" w:ascii="宋体" w:hAnsi="宋体" w:eastAsia="宋体" w:cs="宋体"/>
                <w:color w:val="auto"/>
                <w:kern w:val="0"/>
                <w:sz w:val="21"/>
                <w:szCs w:val="21"/>
                <w:vertAlign w:val="baseline"/>
                <w:lang w:val="en-US" w:eastAsia="zh-CN" w:bidi="ar-SA"/>
              </w:rPr>
            </w:pPr>
            <w:ins w:id="255" w:author="Administrator" w:date="2023-11-01T20:27:20Z">
              <w:r>
                <w:rPr>
                  <w:rFonts w:hint="eastAsia" w:ascii="宋体" w:hAnsi="宋体" w:eastAsia="宋体" w:cs="宋体"/>
                  <w:color w:val="auto"/>
                  <w:kern w:val="0"/>
                  <w:sz w:val="21"/>
                  <w:szCs w:val="21"/>
                  <w:vertAlign w:val="baseline"/>
                  <w:lang w:val="en-US" w:eastAsia="zh-CN" w:bidi="ar-SA"/>
                </w:rPr>
                <w:t>7</w:t>
              </w:r>
            </w:ins>
            <w:del w:id="256" w:author="Administrator" w:date="2023-11-01T20:27:19Z">
              <w:r>
                <w:rPr>
                  <w:rFonts w:hint="eastAsia" w:ascii="宋体" w:hAnsi="宋体" w:eastAsia="宋体" w:cs="宋体"/>
                  <w:color w:val="auto"/>
                  <w:kern w:val="0"/>
                  <w:sz w:val="21"/>
                  <w:szCs w:val="21"/>
                  <w:vertAlign w:val="baseline"/>
                  <w:lang w:val="en-US" w:eastAsia="zh-CN" w:bidi="ar-SA"/>
                </w:rPr>
                <w:delText>6</w:delText>
              </w:r>
            </w:del>
            <w:r>
              <w:rPr>
                <w:rFonts w:hint="eastAsia" w:ascii="宋体" w:hAnsi="宋体" w:eastAsia="宋体" w:cs="宋体"/>
                <w:color w:val="auto"/>
                <w:kern w:val="0"/>
                <w:sz w:val="21"/>
                <w:szCs w:val="21"/>
                <w:vertAlign w:val="baseline"/>
                <w:lang w:val="en-US" w:eastAsia="zh-CN" w:bidi="ar-SA"/>
              </w:rPr>
              <w:t>6</w:t>
            </w:r>
          </w:p>
        </w:tc>
        <w:tc>
          <w:tcPr>
            <w:tcW w:w="1898" w:type="dxa"/>
          </w:tcPr>
          <w:p>
            <w:pPr>
              <w:numPr>
                <w:ilvl w:val="0"/>
                <w:numId w:val="0"/>
              </w:numPr>
              <w:ind w:left="0" w:leftChars="0" w:firstLine="0" w:firstLineChars="0"/>
              <w:rPr>
                <w:ins w:id="257" w:author="Administrator" w:date="2023-11-01T20:25:28Z"/>
                <w:rFonts w:hint="eastAsia" w:ascii="宋体" w:hAnsi="宋体" w:eastAsia="宋体" w:cs="宋体"/>
                <w:color w:val="auto"/>
                <w:kern w:val="0"/>
                <w:sz w:val="21"/>
                <w:szCs w:val="21"/>
                <w:lang w:val="en-US" w:eastAsia="zh-CN" w:bidi="ar-SA"/>
              </w:rPr>
            </w:pPr>
            <w:ins w:id="258" w:author="Administrator" w:date="2023-11-01T21:21:59Z">
              <w:r>
                <w:rPr>
                  <w:rFonts w:hint="eastAsia" w:ascii="宋体" w:hAnsi="宋体" w:eastAsia="宋体" w:cs="宋体"/>
                  <w:color w:val="auto"/>
                  <w:kern w:val="0"/>
                  <w:sz w:val="21"/>
                  <w:szCs w:val="21"/>
                  <w:lang w:val="en-US" w:eastAsia="zh-CN" w:bidi="ar-SA"/>
                </w:rPr>
                <w:t>马拉松</w:t>
              </w:r>
            </w:ins>
          </w:p>
        </w:tc>
        <w:tc>
          <w:tcPr>
            <w:tcW w:w="5290" w:type="dxa"/>
          </w:tcPr>
          <w:p>
            <w:pPr>
              <w:numPr>
                <w:ilvl w:val="0"/>
                <w:numId w:val="0"/>
              </w:numPr>
              <w:ind w:left="0" w:leftChars="0" w:firstLine="0" w:firstLineChars="0"/>
              <w:rPr>
                <w:ins w:id="259" w:author="Administrator" w:date="2023-11-01T20:25:28Z"/>
                <w:rFonts w:hint="default" w:ascii="宋体" w:hAnsi="宋体" w:eastAsia="宋体" w:cs="宋体"/>
                <w:color w:val="auto"/>
                <w:kern w:val="0"/>
                <w:sz w:val="21"/>
                <w:szCs w:val="21"/>
                <w:lang w:val="en-US" w:eastAsia="zh-CN" w:bidi="ar-SA"/>
              </w:rPr>
            </w:pPr>
            <w:ins w:id="260" w:author="Administrator" w:date="2023-11-01T21:10:48Z">
              <w:r>
                <w:rPr>
                  <w:rFonts w:hint="eastAsia" w:ascii="宋体" w:hAnsi="宋体" w:eastAsia="宋体" w:cs="宋体"/>
                  <w:color w:val="auto"/>
                  <w:kern w:val="0"/>
                  <w:sz w:val="21"/>
                  <w:szCs w:val="21"/>
                  <w:lang w:val="en-US" w:eastAsia="zh-CN" w:bidi="ar-SA"/>
                </w:rPr>
                <w:t>3-</w:t>
              </w:r>
            </w:ins>
            <w:ins w:id="261" w:author="Administrator" w:date="2023-11-01T21:10:49Z">
              <w:r>
                <w:rPr>
                  <w:rFonts w:hint="eastAsia" w:ascii="宋体" w:hAnsi="宋体" w:eastAsia="宋体" w:cs="宋体"/>
                  <w:color w:val="auto"/>
                  <w:kern w:val="0"/>
                  <w:sz w:val="21"/>
                  <w:szCs w:val="21"/>
                  <w:lang w:val="en-US" w:eastAsia="zh-CN" w:bidi="ar-SA"/>
                </w:rPr>
                <w:t>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ins w:id="262" w:author="Administrator" w:date="2023-11-01T20:25:28Z"/>
                <w:rFonts w:hint="eastAsia" w:ascii="宋体" w:hAnsi="宋体" w:eastAsia="宋体" w:cs="宋体"/>
                <w:color w:val="auto"/>
                <w:kern w:val="0"/>
                <w:sz w:val="21"/>
                <w:szCs w:val="21"/>
                <w:vertAlign w:val="baseline"/>
                <w:lang w:val="en-US" w:eastAsia="zh-CN" w:bidi="ar-SA"/>
              </w:rPr>
            </w:pPr>
            <w:ins w:id="263" w:author="Administrator" w:date="2023-11-01T20:27:20Z">
              <w:r>
                <w:rPr>
                  <w:rFonts w:hint="eastAsia" w:ascii="宋体" w:hAnsi="宋体" w:eastAsia="宋体" w:cs="宋体"/>
                  <w:color w:val="auto"/>
                  <w:kern w:val="0"/>
                  <w:sz w:val="21"/>
                  <w:szCs w:val="21"/>
                  <w:vertAlign w:val="baseline"/>
                  <w:lang w:val="en-US" w:eastAsia="zh-CN" w:bidi="ar-SA"/>
                </w:rPr>
                <w:t>7</w:t>
              </w:r>
            </w:ins>
            <w:del w:id="264" w:author="Administrator" w:date="2023-11-01T20:27:20Z">
              <w:r>
                <w:rPr>
                  <w:rFonts w:hint="eastAsia" w:ascii="宋体" w:hAnsi="宋体" w:eastAsia="宋体" w:cs="宋体"/>
                  <w:color w:val="auto"/>
                  <w:kern w:val="0"/>
                  <w:sz w:val="21"/>
                  <w:szCs w:val="21"/>
                  <w:vertAlign w:val="baseline"/>
                  <w:lang w:val="en-US" w:eastAsia="zh-CN" w:bidi="ar-SA"/>
                </w:rPr>
                <w:delText>6</w:delText>
              </w:r>
            </w:del>
            <w:r>
              <w:rPr>
                <w:rFonts w:hint="eastAsia" w:ascii="宋体" w:hAnsi="宋体" w:eastAsia="宋体" w:cs="宋体"/>
                <w:color w:val="auto"/>
                <w:kern w:val="0"/>
                <w:sz w:val="21"/>
                <w:szCs w:val="21"/>
                <w:vertAlign w:val="baseline"/>
                <w:lang w:val="en-US" w:eastAsia="zh-CN" w:bidi="ar-SA"/>
              </w:rPr>
              <w:t>7</w:t>
            </w:r>
          </w:p>
        </w:tc>
        <w:tc>
          <w:tcPr>
            <w:tcW w:w="1898" w:type="dxa"/>
          </w:tcPr>
          <w:p>
            <w:pPr>
              <w:numPr>
                <w:ilvl w:val="0"/>
                <w:numId w:val="0"/>
              </w:numPr>
              <w:ind w:left="0" w:leftChars="0" w:firstLine="0" w:firstLineChars="0"/>
              <w:rPr>
                <w:ins w:id="265" w:author="Administrator" w:date="2023-11-01T20:25:28Z"/>
                <w:rFonts w:hint="eastAsia" w:ascii="宋体" w:hAnsi="宋体" w:eastAsia="宋体" w:cs="宋体"/>
                <w:color w:val="auto"/>
                <w:kern w:val="0"/>
                <w:sz w:val="21"/>
                <w:szCs w:val="21"/>
                <w:lang w:val="en-US" w:eastAsia="zh-CN" w:bidi="ar-SA"/>
              </w:rPr>
            </w:pPr>
            <w:ins w:id="266" w:author="Administrator" w:date="2023-11-01T21:22:05Z">
              <w:r>
                <w:rPr>
                  <w:rFonts w:hint="eastAsia" w:ascii="宋体" w:hAnsi="宋体" w:eastAsia="宋体" w:cs="宋体"/>
                  <w:color w:val="auto"/>
                  <w:kern w:val="0"/>
                  <w:sz w:val="21"/>
                  <w:szCs w:val="21"/>
                  <w:lang w:val="en-US" w:eastAsia="zh-CN" w:bidi="ar-SA"/>
                </w:rPr>
                <w:t>障碍赛</w:t>
              </w:r>
            </w:ins>
          </w:p>
        </w:tc>
        <w:tc>
          <w:tcPr>
            <w:tcW w:w="5290" w:type="dxa"/>
          </w:tcPr>
          <w:p>
            <w:pPr>
              <w:numPr>
                <w:ilvl w:val="0"/>
                <w:numId w:val="0"/>
              </w:numPr>
              <w:ind w:left="0" w:leftChars="0" w:firstLine="0" w:firstLineChars="0"/>
              <w:rPr>
                <w:ins w:id="267" w:author="Administrator" w:date="2023-11-01T20:25:28Z"/>
                <w:rFonts w:hint="default" w:ascii="宋体" w:hAnsi="宋体" w:eastAsia="宋体" w:cs="宋体"/>
                <w:color w:val="auto"/>
                <w:kern w:val="0"/>
                <w:sz w:val="21"/>
                <w:szCs w:val="21"/>
                <w:lang w:val="en-US" w:eastAsia="zh-CN" w:bidi="ar-SA"/>
              </w:rPr>
            </w:pPr>
            <w:ins w:id="268" w:author="Administrator" w:date="2023-11-01T21:10:51Z">
              <w:r>
                <w:rPr>
                  <w:rFonts w:hint="eastAsia" w:ascii="宋体" w:hAnsi="宋体" w:eastAsia="宋体" w:cs="宋体"/>
                  <w:color w:val="auto"/>
                  <w:kern w:val="0"/>
                  <w:sz w:val="21"/>
                  <w:szCs w:val="21"/>
                  <w:lang w:val="en-US" w:eastAsia="zh-CN" w:bidi="ar-SA"/>
                </w:rPr>
                <w:t>3-</w:t>
              </w:r>
            </w:ins>
            <w:ins w:id="269" w:author="Administrator" w:date="2023-11-01T21:10:52Z">
              <w:r>
                <w:rPr>
                  <w:rFonts w:hint="eastAsia" w:ascii="宋体" w:hAnsi="宋体" w:eastAsia="宋体" w:cs="宋体"/>
                  <w:color w:val="auto"/>
                  <w:kern w:val="0"/>
                  <w:sz w:val="21"/>
                  <w:szCs w:val="21"/>
                  <w:lang w:val="en-US" w:eastAsia="zh-CN" w:bidi="ar-SA"/>
                </w:rPr>
                <w:t>5</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ins w:id="270" w:author="Administrator" w:date="2023-11-01T20:25:28Z"/>
                <w:rFonts w:hint="eastAsia" w:ascii="宋体" w:hAnsi="宋体" w:eastAsia="宋体" w:cs="宋体"/>
                <w:color w:val="auto"/>
                <w:kern w:val="0"/>
                <w:sz w:val="21"/>
                <w:szCs w:val="21"/>
                <w:vertAlign w:val="baseline"/>
                <w:lang w:val="en-US" w:eastAsia="zh-CN" w:bidi="ar-SA"/>
              </w:rPr>
            </w:pPr>
            <w:ins w:id="271" w:author="Administrator" w:date="2023-11-01T20:27:21Z">
              <w:r>
                <w:rPr>
                  <w:rFonts w:hint="eastAsia" w:ascii="宋体" w:hAnsi="宋体" w:eastAsia="宋体" w:cs="宋体"/>
                  <w:color w:val="auto"/>
                  <w:kern w:val="0"/>
                  <w:sz w:val="21"/>
                  <w:szCs w:val="21"/>
                  <w:vertAlign w:val="baseline"/>
                  <w:lang w:val="en-US" w:eastAsia="zh-CN" w:bidi="ar-SA"/>
                </w:rPr>
                <w:t>7</w:t>
              </w:r>
            </w:ins>
            <w:del w:id="272" w:author="Administrator" w:date="2023-11-01T20:27:21Z">
              <w:r>
                <w:rPr>
                  <w:rFonts w:hint="eastAsia" w:ascii="宋体" w:hAnsi="宋体" w:eastAsia="宋体" w:cs="宋体"/>
                  <w:color w:val="auto"/>
                  <w:kern w:val="0"/>
                  <w:sz w:val="21"/>
                  <w:szCs w:val="21"/>
                  <w:vertAlign w:val="baseline"/>
                  <w:lang w:val="en-US" w:eastAsia="zh-CN" w:bidi="ar-SA"/>
                </w:rPr>
                <w:delText>6</w:delText>
              </w:r>
            </w:del>
            <w:r>
              <w:rPr>
                <w:rFonts w:hint="eastAsia" w:ascii="宋体" w:hAnsi="宋体" w:eastAsia="宋体" w:cs="宋体"/>
                <w:color w:val="auto"/>
                <w:kern w:val="0"/>
                <w:sz w:val="21"/>
                <w:szCs w:val="21"/>
                <w:vertAlign w:val="baseline"/>
                <w:lang w:val="en-US" w:eastAsia="zh-CN" w:bidi="ar-SA"/>
              </w:rPr>
              <w:t>8</w:t>
            </w:r>
          </w:p>
        </w:tc>
        <w:tc>
          <w:tcPr>
            <w:tcW w:w="1898" w:type="dxa"/>
          </w:tcPr>
          <w:p>
            <w:pPr>
              <w:numPr>
                <w:ilvl w:val="0"/>
                <w:numId w:val="0"/>
              </w:numPr>
              <w:ind w:left="0" w:leftChars="0" w:firstLine="0" w:firstLineChars="0"/>
              <w:rPr>
                <w:ins w:id="273" w:author="Administrator" w:date="2023-11-01T20:25:28Z"/>
                <w:rFonts w:hint="eastAsia" w:ascii="宋体" w:hAnsi="宋体" w:eastAsia="宋体" w:cs="宋体"/>
                <w:color w:val="auto"/>
                <w:kern w:val="0"/>
                <w:sz w:val="21"/>
                <w:szCs w:val="21"/>
                <w:lang w:val="en-US" w:eastAsia="zh-CN" w:bidi="ar-SA"/>
              </w:rPr>
            </w:pPr>
            <w:ins w:id="274" w:author="Administrator" w:date="2023-11-01T21:22:10Z">
              <w:r>
                <w:rPr>
                  <w:rFonts w:hint="eastAsia" w:ascii="宋体" w:hAnsi="宋体" w:eastAsia="宋体" w:cs="宋体"/>
                  <w:color w:val="auto"/>
                  <w:kern w:val="0"/>
                  <w:sz w:val="21"/>
                  <w:szCs w:val="21"/>
                  <w:lang w:val="en-US" w:eastAsia="zh-CN" w:bidi="ar-SA"/>
                </w:rPr>
                <w:t>拔河</w:t>
              </w:r>
            </w:ins>
          </w:p>
        </w:tc>
        <w:tc>
          <w:tcPr>
            <w:tcW w:w="5290" w:type="dxa"/>
          </w:tcPr>
          <w:p>
            <w:pPr>
              <w:numPr>
                <w:ilvl w:val="0"/>
                <w:numId w:val="0"/>
              </w:numPr>
              <w:ind w:left="0" w:leftChars="0" w:firstLine="0" w:firstLineChars="0"/>
              <w:rPr>
                <w:ins w:id="275" w:author="Administrator" w:date="2023-11-01T20:25:28Z"/>
                <w:rFonts w:hint="default" w:ascii="宋体" w:hAnsi="宋体" w:eastAsia="宋体" w:cs="宋体"/>
                <w:color w:val="auto"/>
                <w:kern w:val="0"/>
                <w:sz w:val="21"/>
                <w:szCs w:val="21"/>
                <w:lang w:val="en-US" w:eastAsia="zh-CN" w:bidi="ar-SA"/>
              </w:rPr>
            </w:pPr>
            <w:ins w:id="276" w:author="Administrator" w:date="2023-11-01T21:10:52Z">
              <w:r>
                <w:rPr>
                  <w:rFonts w:hint="eastAsia" w:ascii="宋体" w:hAnsi="宋体" w:eastAsia="宋体" w:cs="宋体"/>
                  <w:color w:val="auto"/>
                  <w:kern w:val="0"/>
                  <w:sz w:val="21"/>
                  <w:szCs w:val="21"/>
                  <w:lang w:val="en-US" w:eastAsia="zh-CN" w:bidi="ar-SA"/>
                </w:rPr>
                <w:t>3-</w:t>
              </w:r>
            </w:ins>
            <w:ins w:id="277" w:author="Administrator" w:date="2023-11-01T21:10:53Z">
              <w:r>
                <w:rPr>
                  <w:rFonts w:hint="eastAsia" w:ascii="宋体" w:hAnsi="宋体" w:eastAsia="宋体" w:cs="宋体"/>
                  <w:color w:val="auto"/>
                  <w:kern w:val="0"/>
                  <w:sz w:val="21"/>
                  <w:szCs w:val="21"/>
                  <w:lang w:val="en-US" w:eastAsia="zh-CN" w:bidi="ar-SA"/>
                </w:rPr>
                <w:t>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3" w:type="dxa"/>
            <w:vAlign w:val="top"/>
          </w:tcPr>
          <w:p>
            <w:pPr>
              <w:numPr>
                <w:ilvl w:val="0"/>
                <w:numId w:val="0"/>
              </w:numPr>
              <w:ind w:left="0" w:leftChars="0" w:firstLine="0" w:firstLineChars="0"/>
              <w:rPr>
                <w:ins w:id="278" w:author="Administrator" w:date="2023-11-01T20:25:28Z"/>
                <w:rFonts w:hint="eastAsia" w:ascii="宋体" w:hAnsi="宋体" w:eastAsia="宋体" w:cs="宋体"/>
                <w:color w:val="auto"/>
                <w:kern w:val="0"/>
                <w:sz w:val="21"/>
                <w:szCs w:val="21"/>
                <w:vertAlign w:val="baseline"/>
                <w:lang w:val="en-US" w:eastAsia="zh-CN" w:bidi="ar-SA"/>
              </w:rPr>
            </w:pPr>
            <w:ins w:id="279" w:author="Administrator" w:date="2023-11-01T20:27:22Z">
              <w:r>
                <w:rPr>
                  <w:rFonts w:hint="eastAsia" w:ascii="宋体" w:hAnsi="宋体" w:eastAsia="宋体" w:cs="宋体"/>
                  <w:color w:val="auto"/>
                  <w:kern w:val="0"/>
                  <w:sz w:val="21"/>
                  <w:szCs w:val="21"/>
                  <w:vertAlign w:val="baseline"/>
                  <w:lang w:val="en-US" w:eastAsia="zh-CN" w:bidi="ar-SA"/>
                </w:rPr>
                <w:t>7</w:t>
              </w:r>
            </w:ins>
            <w:del w:id="280" w:author="Administrator" w:date="2023-11-01T20:27:22Z">
              <w:r>
                <w:rPr>
                  <w:rFonts w:hint="eastAsia" w:ascii="宋体" w:hAnsi="宋体" w:eastAsia="宋体" w:cs="宋体"/>
                  <w:color w:val="auto"/>
                  <w:kern w:val="0"/>
                  <w:sz w:val="21"/>
                  <w:szCs w:val="21"/>
                  <w:vertAlign w:val="baseline"/>
                  <w:lang w:val="en-US" w:eastAsia="zh-CN" w:bidi="ar-SA"/>
                </w:rPr>
                <w:delText>6</w:delText>
              </w:r>
            </w:del>
            <w:r>
              <w:rPr>
                <w:rFonts w:hint="eastAsia" w:ascii="宋体" w:hAnsi="宋体" w:eastAsia="宋体" w:cs="宋体"/>
                <w:color w:val="auto"/>
                <w:kern w:val="0"/>
                <w:sz w:val="21"/>
                <w:szCs w:val="21"/>
                <w:vertAlign w:val="baseline"/>
                <w:lang w:val="en-US" w:eastAsia="zh-CN" w:bidi="ar-SA"/>
              </w:rPr>
              <w:t>9</w:t>
            </w:r>
          </w:p>
        </w:tc>
        <w:tc>
          <w:tcPr>
            <w:tcW w:w="1898" w:type="dxa"/>
          </w:tcPr>
          <w:p>
            <w:pPr>
              <w:numPr>
                <w:ilvl w:val="0"/>
                <w:numId w:val="0"/>
              </w:numPr>
              <w:ind w:left="0" w:leftChars="0" w:firstLine="0" w:firstLineChars="0"/>
              <w:rPr>
                <w:ins w:id="281" w:author="Administrator" w:date="2023-11-01T20:25:28Z"/>
                <w:rFonts w:hint="eastAsia" w:ascii="宋体" w:hAnsi="宋体" w:eastAsia="宋体" w:cs="宋体"/>
                <w:color w:val="auto"/>
                <w:kern w:val="0"/>
                <w:sz w:val="21"/>
                <w:szCs w:val="21"/>
                <w:lang w:val="en-US" w:eastAsia="zh-CN" w:bidi="ar-SA"/>
              </w:rPr>
            </w:pPr>
            <w:ins w:id="282" w:author="Administrator" w:date="2023-11-01T21:22:18Z">
              <w:r>
                <w:rPr>
                  <w:rFonts w:hint="eastAsia" w:ascii="宋体" w:hAnsi="宋体" w:eastAsia="宋体" w:cs="宋体"/>
                  <w:color w:val="auto"/>
                  <w:kern w:val="0"/>
                  <w:sz w:val="21"/>
                  <w:szCs w:val="21"/>
                  <w:lang w:val="en-US" w:eastAsia="zh-CN" w:bidi="ar-SA"/>
                </w:rPr>
                <w:t>龙舟</w:t>
              </w:r>
            </w:ins>
          </w:p>
        </w:tc>
        <w:tc>
          <w:tcPr>
            <w:tcW w:w="5290" w:type="dxa"/>
          </w:tcPr>
          <w:p>
            <w:pPr>
              <w:numPr>
                <w:ilvl w:val="0"/>
                <w:numId w:val="0"/>
              </w:numPr>
              <w:ind w:left="0" w:leftChars="0" w:firstLine="0" w:firstLineChars="0"/>
              <w:rPr>
                <w:ins w:id="283" w:author="Administrator" w:date="2023-11-01T20:25:28Z"/>
                <w:rFonts w:hint="default" w:ascii="宋体" w:hAnsi="宋体" w:eastAsia="宋体" w:cs="宋体"/>
                <w:color w:val="auto"/>
                <w:kern w:val="0"/>
                <w:sz w:val="21"/>
                <w:szCs w:val="21"/>
                <w:lang w:val="en-US" w:eastAsia="zh-CN" w:bidi="ar-SA"/>
              </w:rPr>
            </w:pPr>
            <w:ins w:id="284" w:author="Administrator" w:date="2023-11-01T21:10:54Z">
              <w:r>
                <w:rPr>
                  <w:rFonts w:hint="eastAsia" w:ascii="宋体" w:hAnsi="宋体" w:eastAsia="宋体" w:cs="宋体"/>
                  <w:color w:val="auto"/>
                  <w:kern w:val="0"/>
                  <w:sz w:val="21"/>
                  <w:szCs w:val="21"/>
                  <w:lang w:val="en-US" w:eastAsia="zh-CN" w:bidi="ar-SA"/>
                </w:rPr>
                <w:t>3-</w:t>
              </w:r>
            </w:ins>
            <w:ins w:id="285" w:author="Administrator" w:date="2023-11-01T21:10:55Z">
              <w:r>
                <w:rPr>
                  <w:rFonts w:hint="eastAsia" w:ascii="宋体" w:hAnsi="宋体" w:eastAsia="宋体" w:cs="宋体"/>
                  <w:color w:val="auto"/>
                  <w:kern w:val="0"/>
                  <w:sz w:val="21"/>
                  <w:szCs w:val="21"/>
                  <w:lang w:val="en-US" w:eastAsia="zh-CN" w:bidi="ar-SA"/>
                </w:rPr>
                <w:t>7</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286" w:author="Administrator" w:date="2023-11-01T20:27:08Z"/>
        </w:trPr>
        <w:tc>
          <w:tcPr>
            <w:tcW w:w="1333" w:type="dxa"/>
            <w:vAlign w:val="top"/>
          </w:tcPr>
          <w:p>
            <w:pPr>
              <w:numPr>
                <w:ilvl w:val="0"/>
                <w:numId w:val="0"/>
              </w:numPr>
              <w:ind w:left="0" w:leftChars="0" w:firstLine="0" w:firstLineChars="0"/>
              <w:rPr>
                <w:ins w:id="287" w:author="Administrator" w:date="2023-11-01T20:27:08Z"/>
                <w:rFonts w:hint="eastAsia" w:ascii="宋体" w:hAnsi="宋体" w:eastAsia="宋体" w:cs="宋体"/>
                <w:color w:val="auto"/>
                <w:kern w:val="0"/>
                <w:sz w:val="21"/>
                <w:szCs w:val="21"/>
                <w:vertAlign w:val="baseline"/>
                <w:lang w:val="en-US" w:eastAsia="zh-CN" w:bidi="ar-SA"/>
              </w:rPr>
            </w:pPr>
            <w:ins w:id="288" w:author="Administrator" w:date="2023-11-01T20:27:24Z">
              <w:r>
                <w:rPr>
                  <w:rFonts w:hint="eastAsia" w:ascii="宋体" w:hAnsi="宋体" w:eastAsia="宋体" w:cs="宋体"/>
                  <w:color w:val="auto"/>
                  <w:kern w:val="0"/>
                  <w:sz w:val="21"/>
                  <w:szCs w:val="21"/>
                  <w:vertAlign w:val="baseline"/>
                  <w:lang w:val="en-US" w:eastAsia="zh-CN" w:bidi="ar-SA"/>
                </w:rPr>
                <w:t>8</w:t>
              </w:r>
            </w:ins>
            <w:ins w:id="289" w:author="Administrator" w:date="2023-11-01T20:27:08Z">
              <w:r>
                <w:rPr>
                  <w:rFonts w:hint="eastAsia" w:ascii="宋体" w:hAnsi="宋体" w:eastAsia="宋体" w:cs="宋体"/>
                  <w:color w:val="auto"/>
                  <w:kern w:val="0"/>
                  <w:sz w:val="21"/>
                  <w:szCs w:val="21"/>
                  <w:vertAlign w:val="baseline"/>
                  <w:lang w:val="en-US" w:eastAsia="zh-CN" w:bidi="ar-SA"/>
                </w:rPr>
                <w:t>0</w:t>
              </w:r>
            </w:ins>
          </w:p>
        </w:tc>
        <w:tc>
          <w:tcPr>
            <w:tcW w:w="1898" w:type="dxa"/>
            <w:vAlign w:val="top"/>
          </w:tcPr>
          <w:p>
            <w:pPr>
              <w:numPr>
                <w:ilvl w:val="0"/>
                <w:numId w:val="0"/>
              </w:numPr>
              <w:ind w:left="0" w:leftChars="0" w:firstLine="0" w:firstLineChars="0"/>
              <w:rPr>
                <w:ins w:id="290" w:author="Administrator" w:date="2023-11-01T20:27:08Z"/>
                <w:rFonts w:hint="eastAsia" w:ascii="宋体" w:hAnsi="宋体" w:eastAsia="宋体" w:cs="宋体"/>
                <w:color w:val="auto"/>
                <w:kern w:val="0"/>
                <w:sz w:val="21"/>
                <w:szCs w:val="21"/>
                <w:lang w:val="en-US" w:eastAsia="zh-CN" w:bidi="ar-SA"/>
              </w:rPr>
            </w:pPr>
            <w:ins w:id="291" w:author="Administrator" w:date="2023-11-01T21:22:23Z">
              <w:r>
                <w:rPr>
                  <w:rFonts w:hint="eastAsia" w:ascii="宋体" w:hAnsi="宋体" w:eastAsia="宋体" w:cs="宋体"/>
                  <w:color w:val="auto"/>
                  <w:kern w:val="0"/>
                  <w:sz w:val="21"/>
                  <w:szCs w:val="21"/>
                  <w:lang w:val="en-US" w:eastAsia="zh-CN" w:bidi="ar-SA"/>
                </w:rPr>
                <w:t>跳高</w:t>
              </w:r>
            </w:ins>
          </w:p>
        </w:tc>
        <w:tc>
          <w:tcPr>
            <w:tcW w:w="5290" w:type="dxa"/>
            <w:vAlign w:val="top"/>
          </w:tcPr>
          <w:p>
            <w:pPr>
              <w:numPr>
                <w:ilvl w:val="0"/>
                <w:numId w:val="0"/>
              </w:numPr>
              <w:ind w:left="0" w:leftChars="0" w:firstLine="0" w:firstLineChars="0"/>
              <w:rPr>
                <w:ins w:id="292" w:author="Administrator" w:date="2023-11-01T20:27:08Z"/>
                <w:rFonts w:hint="default" w:ascii="宋体" w:hAnsi="宋体" w:eastAsia="宋体" w:cs="宋体"/>
                <w:color w:val="auto"/>
                <w:kern w:val="0"/>
                <w:sz w:val="21"/>
                <w:szCs w:val="21"/>
                <w:lang w:val="en-US" w:eastAsia="zh-CN" w:bidi="ar-SA"/>
              </w:rPr>
            </w:pPr>
            <w:ins w:id="293" w:author="Administrator" w:date="2023-11-01T21:10:55Z">
              <w:r>
                <w:rPr>
                  <w:rFonts w:hint="eastAsia" w:ascii="宋体" w:hAnsi="宋体" w:eastAsia="宋体" w:cs="宋体"/>
                  <w:color w:val="auto"/>
                  <w:kern w:val="0"/>
                  <w:sz w:val="21"/>
                  <w:szCs w:val="21"/>
                  <w:lang w:val="en-US" w:eastAsia="zh-CN" w:bidi="ar-SA"/>
                </w:rPr>
                <w:t>3-</w:t>
              </w:r>
            </w:ins>
            <w:ins w:id="294" w:author="Administrator" w:date="2023-11-01T21:10:56Z">
              <w:r>
                <w:rPr>
                  <w:rFonts w:hint="eastAsia" w:ascii="宋体" w:hAnsi="宋体" w:eastAsia="宋体" w:cs="宋体"/>
                  <w:color w:val="auto"/>
                  <w:kern w:val="0"/>
                  <w:sz w:val="21"/>
                  <w:szCs w:val="21"/>
                  <w:lang w:val="en-US" w:eastAsia="zh-CN" w:bidi="ar-SA"/>
                </w:rPr>
                <w:t>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95" w:author="Administrator" w:date="2023-11-01T20:27:08Z"/>
        </w:trPr>
        <w:tc>
          <w:tcPr>
            <w:tcW w:w="1333" w:type="dxa"/>
            <w:vAlign w:val="top"/>
          </w:tcPr>
          <w:p>
            <w:pPr>
              <w:numPr>
                <w:ilvl w:val="0"/>
                <w:numId w:val="0"/>
              </w:numPr>
              <w:ind w:left="0" w:leftChars="0" w:firstLine="0" w:firstLineChars="0"/>
              <w:rPr>
                <w:ins w:id="296" w:author="Administrator" w:date="2023-11-01T20:27:08Z"/>
                <w:rFonts w:hint="eastAsia" w:ascii="宋体" w:hAnsi="宋体" w:eastAsia="宋体" w:cs="宋体"/>
                <w:color w:val="auto"/>
                <w:kern w:val="0"/>
                <w:sz w:val="21"/>
                <w:szCs w:val="21"/>
                <w:vertAlign w:val="baseline"/>
                <w:lang w:val="en-US" w:eastAsia="zh-CN" w:bidi="ar-SA"/>
              </w:rPr>
            </w:pPr>
            <w:ins w:id="297" w:author="Administrator" w:date="2023-11-01T20:27:26Z">
              <w:r>
                <w:rPr>
                  <w:rFonts w:hint="eastAsia" w:ascii="宋体" w:hAnsi="宋体" w:eastAsia="宋体" w:cs="宋体"/>
                  <w:color w:val="auto"/>
                  <w:kern w:val="0"/>
                  <w:sz w:val="21"/>
                  <w:szCs w:val="21"/>
                  <w:vertAlign w:val="baseline"/>
                  <w:lang w:val="en-US" w:eastAsia="zh-CN" w:bidi="ar-SA"/>
                </w:rPr>
                <w:t>8</w:t>
              </w:r>
            </w:ins>
            <w:ins w:id="298" w:author="Administrator" w:date="2023-11-01T20:27:08Z">
              <w:r>
                <w:rPr>
                  <w:rFonts w:hint="eastAsia" w:ascii="宋体" w:hAnsi="宋体" w:eastAsia="宋体" w:cs="宋体"/>
                  <w:color w:val="auto"/>
                  <w:kern w:val="0"/>
                  <w:sz w:val="21"/>
                  <w:szCs w:val="21"/>
                  <w:vertAlign w:val="baseline"/>
                  <w:lang w:val="en-US" w:eastAsia="zh-CN" w:bidi="ar-SA"/>
                </w:rPr>
                <w:t>1</w:t>
              </w:r>
            </w:ins>
          </w:p>
        </w:tc>
        <w:tc>
          <w:tcPr>
            <w:tcW w:w="1898" w:type="dxa"/>
            <w:vAlign w:val="top"/>
          </w:tcPr>
          <w:p>
            <w:pPr>
              <w:numPr>
                <w:ilvl w:val="0"/>
                <w:numId w:val="0"/>
              </w:numPr>
              <w:ind w:left="0" w:leftChars="0" w:firstLine="0" w:firstLineChars="0"/>
              <w:rPr>
                <w:ins w:id="299" w:author="Administrator" w:date="2023-11-01T20:27:08Z"/>
                <w:rFonts w:hint="eastAsia" w:ascii="宋体" w:hAnsi="宋体" w:eastAsia="宋体" w:cs="宋体"/>
                <w:color w:val="auto"/>
                <w:kern w:val="0"/>
                <w:sz w:val="21"/>
                <w:szCs w:val="21"/>
                <w:lang w:val="en-US" w:eastAsia="zh-CN" w:bidi="ar-SA"/>
              </w:rPr>
            </w:pPr>
            <w:ins w:id="300" w:author="Administrator" w:date="2023-11-01T21:22:29Z">
              <w:r>
                <w:rPr>
                  <w:rFonts w:hint="eastAsia" w:ascii="宋体" w:hAnsi="宋体" w:eastAsia="宋体" w:cs="宋体"/>
                  <w:color w:val="auto"/>
                  <w:kern w:val="0"/>
                  <w:sz w:val="21"/>
                  <w:szCs w:val="21"/>
                  <w:lang w:val="en-US" w:eastAsia="zh-CN" w:bidi="ar-SA"/>
                </w:rPr>
                <w:t>帆船运动</w:t>
              </w:r>
            </w:ins>
          </w:p>
        </w:tc>
        <w:tc>
          <w:tcPr>
            <w:tcW w:w="5290" w:type="dxa"/>
            <w:vAlign w:val="top"/>
          </w:tcPr>
          <w:p>
            <w:pPr>
              <w:numPr>
                <w:ilvl w:val="0"/>
                <w:numId w:val="0"/>
              </w:numPr>
              <w:ind w:left="0" w:leftChars="0" w:firstLine="0" w:firstLineChars="0"/>
              <w:rPr>
                <w:ins w:id="301" w:author="Administrator" w:date="2023-11-01T20:27:08Z"/>
                <w:rFonts w:hint="default" w:ascii="宋体" w:hAnsi="宋体" w:eastAsia="宋体" w:cs="宋体"/>
                <w:color w:val="auto"/>
                <w:kern w:val="0"/>
                <w:sz w:val="21"/>
                <w:szCs w:val="21"/>
                <w:lang w:val="en-US" w:eastAsia="zh-CN" w:bidi="ar-SA"/>
              </w:rPr>
            </w:pPr>
            <w:ins w:id="302" w:author="Administrator" w:date="2023-11-01T21:10:57Z">
              <w:r>
                <w:rPr>
                  <w:rFonts w:hint="eastAsia" w:ascii="宋体" w:hAnsi="宋体" w:eastAsia="宋体" w:cs="宋体"/>
                  <w:color w:val="auto"/>
                  <w:kern w:val="0"/>
                  <w:sz w:val="21"/>
                  <w:szCs w:val="21"/>
                  <w:lang w:val="en-US" w:eastAsia="zh-CN" w:bidi="ar-SA"/>
                </w:rPr>
                <w:t>3-</w:t>
              </w:r>
            </w:ins>
            <w:ins w:id="303" w:author="Administrator" w:date="2023-11-01T21:10:58Z">
              <w:r>
                <w:rPr>
                  <w:rFonts w:hint="eastAsia" w:ascii="宋体" w:hAnsi="宋体" w:eastAsia="宋体" w:cs="宋体"/>
                  <w:color w:val="auto"/>
                  <w:kern w:val="0"/>
                  <w:sz w:val="21"/>
                  <w:szCs w:val="21"/>
                  <w:lang w:val="en-US" w:eastAsia="zh-CN" w:bidi="ar-SA"/>
                </w:rPr>
                <w:t>9</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304" w:author="Administrator" w:date="2023-11-01T20:27:08Z"/>
        </w:trPr>
        <w:tc>
          <w:tcPr>
            <w:tcW w:w="1333" w:type="dxa"/>
            <w:vAlign w:val="top"/>
          </w:tcPr>
          <w:p>
            <w:pPr>
              <w:numPr>
                <w:ilvl w:val="0"/>
                <w:numId w:val="0"/>
              </w:numPr>
              <w:ind w:left="0" w:leftChars="0" w:firstLine="0" w:firstLineChars="0"/>
              <w:rPr>
                <w:ins w:id="305" w:author="Administrator" w:date="2023-11-01T20:27:08Z"/>
                <w:rFonts w:hint="eastAsia" w:ascii="宋体" w:hAnsi="宋体" w:eastAsia="宋体" w:cs="宋体"/>
                <w:color w:val="auto"/>
                <w:kern w:val="0"/>
                <w:sz w:val="21"/>
                <w:szCs w:val="21"/>
                <w:vertAlign w:val="baseline"/>
                <w:lang w:val="en-US" w:eastAsia="zh-CN" w:bidi="ar-SA"/>
              </w:rPr>
            </w:pPr>
            <w:ins w:id="306" w:author="Administrator" w:date="2023-11-01T20:27:30Z">
              <w:r>
                <w:rPr>
                  <w:rFonts w:hint="eastAsia" w:ascii="宋体" w:hAnsi="宋体" w:eastAsia="宋体" w:cs="宋体"/>
                  <w:color w:val="auto"/>
                  <w:kern w:val="0"/>
                  <w:sz w:val="21"/>
                  <w:szCs w:val="21"/>
                  <w:vertAlign w:val="baseline"/>
                  <w:lang w:val="en-US" w:eastAsia="zh-CN" w:bidi="ar-SA"/>
                </w:rPr>
                <w:t>8</w:t>
              </w:r>
            </w:ins>
            <w:ins w:id="307" w:author="Administrator" w:date="2023-11-01T20:27:08Z">
              <w:r>
                <w:rPr>
                  <w:rFonts w:hint="eastAsia" w:ascii="宋体" w:hAnsi="宋体" w:eastAsia="宋体" w:cs="宋体"/>
                  <w:color w:val="auto"/>
                  <w:kern w:val="0"/>
                  <w:sz w:val="21"/>
                  <w:szCs w:val="21"/>
                  <w:vertAlign w:val="baseline"/>
                  <w:lang w:val="en-US" w:eastAsia="zh-CN" w:bidi="ar-SA"/>
                </w:rPr>
                <w:t>2</w:t>
              </w:r>
            </w:ins>
          </w:p>
        </w:tc>
        <w:tc>
          <w:tcPr>
            <w:tcW w:w="1898" w:type="dxa"/>
            <w:vAlign w:val="top"/>
          </w:tcPr>
          <w:p>
            <w:pPr>
              <w:numPr>
                <w:ilvl w:val="0"/>
                <w:numId w:val="0"/>
              </w:numPr>
              <w:ind w:left="0" w:leftChars="0" w:firstLine="0" w:firstLineChars="0"/>
              <w:rPr>
                <w:ins w:id="308" w:author="Administrator" w:date="2023-11-01T20:27:08Z"/>
                <w:rFonts w:hint="eastAsia" w:ascii="宋体" w:hAnsi="宋体" w:eastAsia="宋体" w:cs="宋体"/>
                <w:color w:val="auto"/>
                <w:kern w:val="0"/>
                <w:sz w:val="21"/>
                <w:szCs w:val="21"/>
                <w:lang w:val="en-US" w:eastAsia="zh-CN" w:bidi="ar-SA"/>
              </w:rPr>
            </w:pPr>
            <w:ins w:id="309" w:author="Administrator" w:date="2023-11-01T21:22:35Z">
              <w:r>
                <w:rPr>
                  <w:rFonts w:hint="eastAsia" w:ascii="宋体" w:hAnsi="宋体" w:eastAsia="宋体" w:cs="宋体"/>
                  <w:color w:val="auto"/>
                  <w:kern w:val="0"/>
                  <w:sz w:val="21"/>
                  <w:szCs w:val="21"/>
                  <w:lang w:val="en-US" w:eastAsia="zh-CN" w:bidi="ar-SA"/>
                </w:rPr>
                <w:t>铁人三项</w:t>
              </w:r>
            </w:ins>
          </w:p>
        </w:tc>
        <w:tc>
          <w:tcPr>
            <w:tcW w:w="5290" w:type="dxa"/>
            <w:vAlign w:val="top"/>
          </w:tcPr>
          <w:p>
            <w:pPr>
              <w:numPr>
                <w:ilvl w:val="0"/>
                <w:numId w:val="0"/>
              </w:numPr>
              <w:ind w:left="0" w:leftChars="0" w:firstLine="0" w:firstLineChars="0"/>
              <w:rPr>
                <w:ins w:id="310" w:author="Administrator" w:date="2023-11-01T20:27:08Z"/>
                <w:rFonts w:hint="default" w:ascii="宋体" w:hAnsi="宋体" w:eastAsia="宋体" w:cs="宋体"/>
                <w:color w:val="auto"/>
                <w:kern w:val="0"/>
                <w:sz w:val="21"/>
                <w:szCs w:val="21"/>
                <w:lang w:val="en-US" w:eastAsia="zh-CN" w:bidi="ar-SA"/>
              </w:rPr>
            </w:pPr>
            <w:ins w:id="311" w:author="Administrator" w:date="2023-11-01T21:10:59Z">
              <w:r>
                <w:rPr>
                  <w:rFonts w:hint="eastAsia" w:ascii="宋体" w:hAnsi="宋体" w:eastAsia="宋体" w:cs="宋体"/>
                  <w:color w:val="auto"/>
                  <w:kern w:val="0"/>
                  <w:sz w:val="21"/>
                  <w:szCs w:val="21"/>
                  <w:lang w:val="en-US" w:eastAsia="zh-CN" w:bidi="ar-SA"/>
                </w:rPr>
                <w:t>3-1</w:t>
              </w:r>
            </w:ins>
            <w:ins w:id="312" w:author="Administrator" w:date="2023-11-01T21:11:00Z">
              <w:r>
                <w:rPr>
                  <w:rFonts w:hint="eastAsia" w:ascii="宋体" w:hAnsi="宋体" w:eastAsia="宋体" w:cs="宋体"/>
                  <w:color w:val="auto"/>
                  <w:kern w:val="0"/>
                  <w:sz w:val="21"/>
                  <w:szCs w:val="21"/>
                  <w:lang w:val="en-US" w:eastAsia="zh-CN" w:bidi="ar-SA"/>
                </w:rPr>
                <w:t>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13" w:author="Administrator" w:date="2023-11-01T20:27:08Z"/>
        </w:trPr>
        <w:tc>
          <w:tcPr>
            <w:tcW w:w="1333" w:type="dxa"/>
            <w:vAlign w:val="top"/>
          </w:tcPr>
          <w:p>
            <w:pPr>
              <w:numPr>
                <w:ilvl w:val="0"/>
                <w:numId w:val="0"/>
              </w:numPr>
              <w:ind w:left="0" w:leftChars="0" w:firstLine="0" w:firstLineChars="0"/>
              <w:rPr>
                <w:ins w:id="314" w:author="Administrator" w:date="2023-11-01T20:27:08Z"/>
                <w:rFonts w:hint="eastAsia" w:ascii="宋体" w:hAnsi="宋体" w:eastAsia="宋体" w:cs="宋体"/>
                <w:color w:val="auto"/>
                <w:kern w:val="0"/>
                <w:sz w:val="21"/>
                <w:szCs w:val="21"/>
                <w:vertAlign w:val="baseline"/>
                <w:lang w:val="en-US" w:eastAsia="zh-CN" w:bidi="ar-SA"/>
              </w:rPr>
            </w:pPr>
            <w:ins w:id="315" w:author="Administrator" w:date="2023-11-01T20:27:31Z">
              <w:r>
                <w:rPr>
                  <w:rFonts w:hint="eastAsia" w:ascii="宋体" w:hAnsi="宋体" w:eastAsia="宋体" w:cs="宋体"/>
                  <w:color w:val="auto"/>
                  <w:kern w:val="0"/>
                  <w:sz w:val="21"/>
                  <w:szCs w:val="21"/>
                  <w:vertAlign w:val="baseline"/>
                  <w:lang w:val="en-US" w:eastAsia="zh-CN" w:bidi="ar-SA"/>
                </w:rPr>
                <w:t>8</w:t>
              </w:r>
            </w:ins>
            <w:ins w:id="316" w:author="Administrator" w:date="2023-11-01T20:27:08Z">
              <w:r>
                <w:rPr>
                  <w:rFonts w:hint="eastAsia" w:ascii="宋体" w:hAnsi="宋体" w:eastAsia="宋体" w:cs="宋体"/>
                  <w:color w:val="auto"/>
                  <w:kern w:val="0"/>
                  <w:sz w:val="21"/>
                  <w:szCs w:val="21"/>
                  <w:vertAlign w:val="baseline"/>
                  <w:lang w:val="en-US" w:eastAsia="zh-CN" w:bidi="ar-SA"/>
                </w:rPr>
                <w:t>3</w:t>
              </w:r>
            </w:ins>
          </w:p>
        </w:tc>
        <w:tc>
          <w:tcPr>
            <w:tcW w:w="1898" w:type="dxa"/>
            <w:vAlign w:val="top"/>
          </w:tcPr>
          <w:p>
            <w:pPr>
              <w:numPr>
                <w:ilvl w:val="0"/>
                <w:numId w:val="0"/>
              </w:numPr>
              <w:ind w:left="0" w:leftChars="0" w:firstLine="0" w:firstLineChars="0"/>
              <w:rPr>
                <w:ins w:id="317" w:author="Administrator" w:date="2023-11-01T20:27:08Z"/>
                <w:rFonts w:hint="eastAsia" w:ascii="宋体" w:hAnsi="宋体" w:eastAsia="宋体" w:cs="宋体"/>
                <w:color w:val="auto"/>
                <w:kern w:val="0"/>
                <w:sz w:val="21"/>
                <w:szCs w:val="21"/>
                <w:lang w:val="en-US" w:eastAsia="zh-CN" w:bidi="ar-SA"/>
              </w:rPr>
            </w:pPr>
            <w:ins w:id="318" w:author="Administrator" w:date="2023-11-01T21:22:50Z">
              <w:r>
                <w:rPr>
                  <w:rFonts w:hint="eastAsia" w:ascii="宋体" w:hAnsi="宋体" w:eastAsia="宋体" w:cs="宋体"/>
                  <w:color w:val="auto"/>
                  <w:kern w:val="0"/>
                  <w:sz w:val="21"/>
                  <w:szCs w:val="21"/>
                  <w:lang w:val="en-US" w:eastAsia="zh-CN" w:bidi="ar-SA"/>
                </w:rPr>
                <w:t>赛马</w:t>
              </w:r>
            </w:ins>
          </w:p>
        </w:tc>
        <w:tc>
          <w:tcPr>
            <w:tcW w:w="5290" w:type="dxa"/>
            <w:vAlign w:val="top"/>
          </w:tcPr>
          <w:p>
            <w:pPr>
              <w:numPr>
                <w:ilvl w:val="0"/>
                <w:numId w:val="0"/>
              </w:numPr>
              <w:ind w:left="0" w:leftChars="0" w:firstLine="0" w:firstLineChars="0"/>
              <w:rPr>
                <w:ins w:id="319" w:author="Administrator" w:date="2023-11-01T20:27:08Z"/>
                <w:rFonts w:hint="eastAsia" w:ascii="宋体" w:hAnsi="宋体" w:eastAsia="宋体" w:cs="宋体"/>
                <w:color w:val="auto"/>
                <w:kern w:val="0"/>
                <w:sz w:val="21"/>
                <w:szCs w:val="21"/>
                <w:lang w:val="en-US" w:eastAsia="zh-CN" w:bidi="ar-SA"/>
              </w:rPr>
            </w:pPr>
            <w:ins w:id="320" w:author="Administrator" w:date="2023-11-01T21:22:43Z">
              <w:r>
                <w:rPr>
                  <w:rFonts w:hint="eastAsia" w:ascii="宋体" w:hAnsi="宋体" w:eastAsia="宋体" w:cs="宋体"/>
                  <w:color w:val="auto"/>
                  <w:kern w:val="0"/>
                  <w:sz w:val="21"/>
                  <w:szCs w:val="21"/>
                  <w:lang w:val="en-US" w:eastAsia="zh-CN" w:bidi="ar-SA"/>
                </w:rPr>
                <w:t>3-1</w:t>
              </w:r>
            </w:ins>
            <w:ins w:id="321" w:author="Administrator" w:date="2023-11-01T21:22:44Z">
              <w:r>
                <w:rPr>
                  <w:rFonts w:hint="eastAsia" w:ascii="宋体" w:hAnsi="宋体" w:eastAsia="宋体" w:cs="宋体"/>
                  <w:color w:val="auto"/>
                  <w:kern w:val="0"/>
                  <w:sz w:val="21"/>
                  <w:szCs w:val="21"/>
                  <w:lang w:val="en-US" w:eastAsia="zh-CN" w:bidi="ar-SA"/>
                </w:rPr>
                <w:t>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22" w:author="Administrator" w:date="2023-11-01T20:27:08Z"/>
        </w:trPr>
        <w:tc>
          <w:tcPr>
            <w:tcW w:w="1333" w:type="dxa"/>
            <w:vAlign w:val="top"/>
          </w:tcPr>
          <w:p>
            <w:pPr>
              <w:numPr>
                <w:ilvl w:val="0"/>
                <w:numId w:val="0"/>
              </w:numPr>
              <w:ind w:left="0" w:leftChars="0" w:firstLine="0" w:firstLineChars="0"/>
              <w:rPr>
                <w:ins w:id="323" w:author="Administrator" w:date="2023-11-01T20:27:08Z"/>
                <w:rFonts w:hint="eastAsia" w:ascii="宋体" w:hAnsi="宋体" w:eastAsia="宋体" w:cs="宋体"/>
                <w:color w:val="auto"/>
                <w:kern w:val="0"/>
                <w:sz w:val="21"/>
                <w:szCs w:val="21"/>
                <w:vertAlign w:val="baseline"/>
                <w:lang w:val="en-US" w:eastAsia="zh-CN" w:bidi="ar-SA"/>
              </w:rPr>
            </w:pPr>
            <w:ins w:id="324" w:author="Administrator" w:date="2023-11-01T20:27:32Z">
              <w:r>
                <w:rPr>
                  <w:rFonts w:hint="eastAsia" w:ascii="宋体" w:hAnsi="宋体" w:eastAsia="宋体" w:cs="宋体"/>
                  <w:color w:val="auto"/>
                  <w:kern w:val="0"/>
                  <w:sz w:val="21"/>
                  <w:szCs w:val="21"/>
                  <w:vertAlign w:val="baseline"/>
                  <w:lang w:val="en-US" w:eastAsia="zh-CN" w:bidi="ar-SA"/>
                </w:rPr>
                <w:t>8</w:t>
              </w:r>
            </w:ins>
            <w:ins w:id="325" w:author="Administrator" w:date="2023-11-01T20:27:08Z">
              <w:r>
                <w:rPr>
                  <w:rFonts w:hint="eastAsia" w:ascii="宋体" w:hAnsi="宋体" w:eastAsia="宋体" w:cs="宋体"/>
                  <w:color w:val="auto"/>
                  <w:kern w:val="0"/>
                  <w:sz w:val="21"/>
                  <w:szCs w:val="21"/>
                  <w:vertAlign w:val="baseline"/>
                  <w:lang w:val="en-US" w:eastAsia="zh-CN" w:bidi="ar-SA"/>
                </w:rPr>
                <w:t>4</w:t>
              </w:r>
            </w:ins>
          </w:p>
        </w:tc>
        <w:tc>
          <w:tcPr>
            <w:tcW w:w="1898" w:type="dxa"/>
          </w:tcPr>
          <w:p>
            <w:pPr>
              <w:numPr>
                <w:ilvl w:val="0"/>
                <w:numId w:val="0"/>
              </w:numPr>
              <w:ind w:left="0" w:leftChars="0" w:firstLine="0" w:firstLineChars="0"/>
              <w:rPr>
                <w:ins w:id="326" w:author="Administrator" w:date="2023-11-01T20:27:08Z"/>
                <w:rFonts w:hint="eastAsia" w:ascii="宋体" w:hAnsi="宋体" w:eastAsia="宋体" w:cs="宋体"/>
                <w:color w:val="auto"/>
                <w:kern w:val="0"/>
                <w:sz w:val="21"/>
                <w:szCs w:val="21"/>
                <w:lang w:val="en-US" w:eastAsia="zh-CN" w:bidi="ar-SA"/>
              </w:rPr>
            </w:pPr>
            <w:ins w:id="327" w:author="Administrator" w:date="2023-11-01T21:23:06Z">
              <w:r>
                <w:rPr>
                  <w:rFonts w:hint="eastAsia" w:ascii="宋体" w:hAnsi="宋体" w:eastAsia="宋体" w:cs="宋体"/>
                  <w:color w:val="auto"/>
                  <w:kern w:val="0"/>
                  <w:sz w:val="21"/>
                  <w:szCs w:val="21"/>
                  <w:lang w:val="en-US" w:eastAsia="zh-CN" w:bidi="ar-SA"/>
                </w:rPr>
                <w:t>小轮车</w:t>
              </w:r>
            </w:ins>
          </w:p>
        </w:tc>
        <w:tc>
          <w:tcPr>
            <w:tcW w:w="5290" w:type="dxa"/>
          </w:tcPr>
          <w:p>
            <w:pPr>
              <w:numPr>
                <w:ilvl w:val="0"/>
                <w:numId w:val="0"/>
              </w:numPr>
              <w:ind w:left="0" w:leftChars="0" w:firstLine="0" w:firstLineChars="0"/>
              <w:rPr>
                <w:ins w:id="328" w:author="Administrator" w:date="2023-11-01T20:27:08Z"/>
                <w:rFonts w:hint="default" w:ascii="宋体" w:hAnsi="宋体" w:eastAsia="宋体" w:cs="宋体"/>
                <w:color w:val="auto"/>
                <w:kern w:val="0"/>
                <w:sz w:val="21"/>
                <w:szCs w:val="21"/>
                <w:lang w:val="en-US" w:eastAsia="zh-CN" w:bidi="ar-SA"/>
              </w:rPr>
            </w:pPr>
            <w:ins w:id="329" w:author="Administrator" w:date="2023-11-01T21:22:53Z">
              <w:r>
                <w:rPr>
                  <w:rFonts w:hint="eastAsia" w:ascii="宋体" w:hAnsi="宋体" w:eastAsia="宋体" w:cs="宋体"/>
                  <w:color w:val="auto"/>
                  <w:kern w:val="0"/>
                  <w:sz w:val="21"/>
                  <w:szCs w:val="21"/>
                  <w:lang w:val="en-US" w:eastAsia="zh-CN" w:bidi="ar-SA"/>
                </w:rPr>
                <w:t>3-1</w:t>
              </w:r>
            </w:ins>
            <w:ins w:id="330" w:author="Administrator" w:date="2023-11-01T21:23:00Z">
              <w:r>
                <w:rPr>
                  <w:rFonts w:hint="eastAsia" w:ascii="宋体" w:hAnsi="宋体" w:eastAsia="宋体" w:cs="宋体"/>
                  <w:color w:val="auto"/>
                  <w:kern w:val="0"/>
                  <w:sz w:val="21"/>
                  <w:szCs w:val="21"/>
                  <w:lang w:val="en-US" w:eastAsia="zh-CN" w:bidi="ar-SA"/>
                </w:rPr>
                <w:t>2</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31" w:author="Administrator" w:date="2023-11-01T20:27:08Z"/>
        </w:trPr>
        <w:tc>
          <w:tcPr>
            <w:tcW w:w="1333" w:type="dxa"/>
            <w:vAlign w:val="top"/>
          </w:tcPr>
          <w:p>
            <w:pPr>
              <w:numPr>
                <w:ilvl w:val="0"/>
                <w:numId w:val="0"/>
              </w:numPr>
              <w:ind w:left="0" w:leftChars="0" w:firstLine="0" w:firstLineChars="0"/>
              <w:rPr>
                <w:ins w:id="332" w:author="Administrator" w:date="2023-11-01T20:27:08Z"/>
                <w:rFonts w:hint="eastAsia" w:ascii="宋体" w:hAnsi="宋体" w:eastAsia="宋体" w:cs="宋体"/>
                <w:color w:val="auto"/>
                <w:kern w:val="0"/>
                <w:sz w:val="21"/>
                <w:szCs w:val="21"/>
                <w:vertAlign w:val="baseline"/>
                <w:lang w:val="en-US" w:eastAsia="zh-CN" w:bidi="ar-SA"/>
              </w:rPr>
            </w:pPr>
            <w:ins w:id="333" w:author="Administrator" w:date="2023-11-01T20:27:32Z">
              <w:r>
                <w:rPr>
                  <w:rFonts w:hint="eastAsia" w:ascii="宋体" w:hAnsi="宋体" w:eastAsia="宋体" w:cs="宋体"/>
                  <w:color w:val="auto"/>
                  <w:kern w:val="0"/>
                  <w:sz w:val="21"/>
                  <w:szCs w:val="21"/>
                  <w:vertAlign w:val="baseline"/>
                  <w:lang w:val="en-US" w:eastAsia="zh-CN" w:bidi="ar-SA"/>
                </w:rPr>
                <w:t>8</w:t>
              </w:r>
            </w:ins>
            <w:ins w:id="334" w:author="Administrator" w:date="2023-11-01T20:27:08Z">
              <w:r>
                <w:rPr>
                  <w:rFonts w:hint="eastAsia" w:ascii="宋体" w:hAnsi="宋体" w:eastAsia="宋体" w:cs="宋体"/>
                  <w:color w:val="auto"/>
                  <w:kern w:val="0"/>
                  <w:sz w:val="21"/>
                  <w:szCs w:val="21"/>
                  <w:vertAlign w:val="baseline"/>
                  <w:lang w:val="en-US" w:eastAsia="zh-CN" w:bidi="ar-SA"/>
                </w:rPr>
                <w:t>5</w:t>
              </w:r>
            </w:ins>
          </w:p>
        </w:tc>
        <w:tc>
          <w:tcPr>
            <w:tcW w:w="1898" w:type="dxa"/>
          </w:tcPr>
          <w:p>
            <w:pPr>
              <w:numPr>
                <w:ilvl w:val="0"/>
                <w:numId w:val="0"/>
              </w:numPr>
              <w:ind w:left="0" w:leftChars="0" w:firstLine="0" w:firstLineChars="0"/>
              <w:rPr>
                <w:ins w:id="335" w:author="Administrator" w:date="2023-11-01T20:27:08Z"/>
                <w:rFonts w:hint="eastAsia" w:ascii="宋体" w:hAnsi="宋体" w:eastAsia="宋体" w:cs="宋体"/>
                <w:color w:val="auto"/>
                <w:kern w:val="0"/>
                <w:sz w:val="21"/>
                <w:szCs w:val="21"/>
                <w:lang w:val="en-US" w:eastAsia="zh-CN" w:bidi="ar-SA"/>
              </w:rPr>
            </w:pPr>
            <w:ins w:id="336" w:author="Administrator" w:date="2023-11-01T21:23:11Z">
              <w:r>
                <w:rPr>
                  <w:rFonts w:hint="eastAsia" w:ascii="宋体" w:hAnsi="宋体" w:eastAsia="宋体" w:cs="宋体"/>
                  <w:color w:val="auto"/>
                  <w:kern w:val="0"/>
                  <w:sz w:val="21"/>
                  <w:szCs w:val="21"/>
                  <w:lang w:val="en-US" w:eastAsia="zh-CN" w:bidi="ar-SA"/>
                </w:rPr>
                <w:t>双杠</w:t>
              </w:r>
            </w:ins>
          </w:p>
        </w:tc>
        <w:tc>
          <w:tcPr>
            <w:tcW w:w="5290" w:type="dxa"/>
          </w:tcPr>
          <w:p>
            <w:pPr>
              <w:numPr>
                <w:ilvl w:val="0"/>
                <w:numId w:val="0"/>
              </w:numPr>
              <w:ind w:left="0" w:leftChars="0" w:firstLine="0" w:firstLineChars="0"/>
              <w:rPr>
                <w:ins w:id="337" w:author="Administrator" w:date="2023-11-01T20:27:08Z"/>
                <w:rFonts w:hint="default" w:ascii="宋体" w:hAnsi="宋体" w:eastAsia="宋体" w:cs="宋体"/>
                <w:color w:val="auto"/>
                <w:kern w:val="0"/>
                <w:sz w:val="21"/>
                <w:szCs w:val="21"/>
                <w:lang w:val="en-US" w:eastAsia="zh-CN" w:bidi="ar-SA"/>
              </w:rPr>
            </w:pPr>
            <w:ins w:id="338" w:author="Administrator" w:date="2023-11-01T21:22:53Z">
              <w:r>
                <w:rPr>
                  <w:rFonts w:hint="eastAsia" w:ascii="宋体" w:hAnsi="宋体" w:eastAsia="宋体" w:cs="宋体"/>
                  <w:color w:val="auto"/>
                  <w:kern w:val="0"/>
                  <w:sz w:val="21"/>
                  <w:szCs w:val="21"/>
                  <w:lang w:val="en-US" w:eastAsia="zh-CN" w:bidi="ar-SA"/>
                </w:rPr>
                <w:t>3-1</w:t>
              </w:r>
            </w:ins>
            <w:ins w:id="339" w:author="Administrator" w:date="2023-11-01T21:23:13Z">
              <w:r>
                <w:rPr>
                  <w:rFonts w:hint="eastAsia" w:ascii="宋体" w:hAnsi="宋体" w:eastAsia="宋体" w:cs="宋体"/>
                  <w:color w:val="auto"/>
                  <w:kern w:val="0"/>
                  <w:sz w:val="21"/>
                  <w:szCs w:val="21"/>
                  <w:lang w:val="en-US" w:eastAsia="zh-CN" w:bidi="ar-SA"/>
                </w:rPr>
                <w:t>5</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40" w:author="Administrator" w:date="2023-11-01T20:27:08Z"/>
        </w:trPr>
        <w:tc>
          <w:tcPr>
            <w:tcW w:w="1333" w:type="dxa"/>
            <w:vAlign w:val="top"/>
          </w:tcPr>
          <w:p>
            <w:pPr>
              <w:numPr>
                <w:ilvl w:val="0"/>
                <w:numId w:val="0"/>
              </w:numPr>
              <w:ind w:left="0" w:leftChars="0" w:firstLine="0" w:firstLineChars="0"/>
              <w:rPr>
                <w:ins w:id="341" w:author="Administrator" w:date="2023-11-01T20:27:08Z"/>
                <w:rFonts w:hint="eastAsia" w:ascii="宋体" w:hAnsi="宋体" w:eastAsia="宋体" w:cs="宋体"/>
                <w:color w:val="auto"/>
                <w:kern w:val="0"/>
                <w:sz w:val="21"/>
                <w:szCs w:val="21"/>
                <w:vertAlign w:val="baseline"/>
                <w:lang w:val="en-US" w:eastAsia="zh-CN" w:bidi="ar-SA"/>
              </w:rPr>
            </w:pPr>
            <w:ins w:id="342" w:author="Administrator" w:date="2023-11-01T20:27:33Z">
              <w:r>
                <w:rPr>
                  <w:rFonts w:hint="eastAsia" w:ascii="宋体" w:hAnsi="宋体" w:eastAsia="宋体" w:cs="宋体"/>
                  <w:color w:val="auto"/>
                  <w:kern w:val="0"/>
                  <w:sz w:val="21"/>
                  <w:szCs w:val="21"/>
                  <w:vertAlign w:val="baseline"/>
                  <w:lang w:val="en-US" w:eastAsia="zh-CN" w:bidi="ar-SA"/>
                </w:rPr>
                <w:t>8</w:t>
              </w:r>
            </w:ins>
            <w:ins w:id="343" w:author="Administrator" w:date="2023-11-01T20:27:08Z">
              <w:r>
                <w:rPr>
                  <w:rFonts w:hint="eastAsia" w:ascii="宋体" w:hAnsi="宋体" w:eastAsia="宋体" w:cs="宋体"/>
                  <w:color w:val="auto"/>
                  <w:kern w:val="0"/>
                  <w:sz w:val="21"/>
                  <w:szCs w:val="21"/>
                  <w:vertAlign w:val="baseline"/>
                  <w:lang w:val="en-US" w:eastAsia="zh-CN" w:bidi="ar-SA"/>
                </w:rPr>
                <w:t>6</w:t>
              </w:r>
            </w:ins>
          </w:p>
        </w:tc>
        <w:tc>
          <w:tcPr>
            <w:tcW w:w="1898" w:type="dxa"/>
          </w:tcPr>
          <w:p>
            <w:pPr>
              <w:numPr>
                <w:ilvl w:val="0"/>
                <w:numId w:val="0"/>
              </w:numPr>
              <w:ind w:left="0" w:leftChars="0" w:firstLine="0" w:firstLineChars="0"/>
              <w:rPr>
                <w:ins w:id="344" w:author="Administrator" w:date="2023-11-01T20:27:08Z"/>
                <w:rFonts w:hint="eastAsia" w:ascii="宋体" w:hAnsi="宋体" w:eastAsia="宋体" w:cs="宋体"/>
                <w:color w:val="auto"/>
                <w:kern w:val="0"/>
                <w:sz w:val="21"/>
                <w:szCs w:val="21"/>
                <w:lang w:val="en-US" w:eastAsia="zh-CN" w:bidi="ar-SA"/>
              </w:rPr>
            </w:pPr>
            <w:ins w:id="345" w:author="Administrator" w:date="2023-11-01T21:26:32Z">
              <w:r>
                <w:rPr>
                  <w:rFonts w:hint="eastAsia" w:ascii="宋体" w:hAnsi="宋体" w:eastAsia="宋体" w:cs="宋体"/>
                  <w:color w:val="auto"/>
                  <w:kern w:val="0"/>
                  <w:sz w:val="21"/>
                  <w:szCs w:val="21"/>
                  <w:lang w:val="en-US" w:eastAsia="zh-CN" w:bidi="ar-SA"/>
                </w:rPr>
                <w:t>高尔夫</w:t>
              </w:r>
            </w:ins>
          </w:p>
        </w:tc>
        <w:tc>
          <w:tcPr>
            <w:tcW w:w="5290" w:type="dxa"/>
          </w:tcPr>
          <w:p>
            <w:pPr>
              <w:numPr>
                <w:ilvl w:val="0"/>
                <w:numId w:val="0"/>
              </w:numPr>
              <w:ind w:left="0" w:leftChars="0" w:firstLine="0" w:firstLineChars="0"/>
              <w:rPr>
                <w:ins w:id="346" w:author="Administrator" w:date="2023-11-01T20:27:08Z"/>
                <w:rFonts w:hint="eastAsia" w:ascii="宋体" w:hAnsi="宋体" w:eastAsia="宋体" w:cs="宋体"/>
                <w:color w:val="auto"/>
                <w:kern w:val="0"/>
                <w:sz w:val="21"/>
                <w:szCs w:val="21"/>
                <w:lang w:val="en-US" w:eastAsia="zh-CN" w:bidi="ar-SA"/>
              </w:rPr>
            </w:pPr>
            <w:ins w:id="347" w:author="Administrator" w:date="2023-11-01T21:25:34Z">
              <w:r>
                <w:rPr>
                  <w:rFonts w:hint="eastAsia" w:ascii="宋体" w:hAnsi="宋体" w:eastAsia="宋体" w:cs="宋体"/>
                  <w:color w:val="auto"/>
                  <w:kern w:val="0"/>
                  <w:sz w:val="21"/>
                  <w:szCs w:val="21"/>
                  <w:lang w:val="en-US" w:eastAsia="zh-CN" w:bidi="ar-SA"/>
                </w:rPr>
                <w:t>4</w:t>
              </w:r>
            </w:ins>
            <w:ins w:id="348" w:author="Administrator" w:date="2023-11-01T21:25:32Z">
              <w:r>
                <w:rPr>
                  <w:rFonts w:hint="eastAsia" w:ascii="宋体" w:hAnsi="宋体" w:eastAsia="宋体" w:cs="宋体"/>
                  <w:color w:val="auto"/>
                  <w:kern w:val="0"/>
                  <w:sz w:val="21"/>
                  <w:szCs w:val="21"/>
                  <w:lang w:val="en-US" w:eastAsia="zh-CN" w:bidi="ar-SA"/>
                </w:rPr>
                <w:t>-11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49" w:author="Administrator" w:date="2023-11-01T20:27:08Z"/>
        </w:trPr>
        <w:tc>
          <w:tcPr>
            <w:tcW w:w="1333" w:type="dxa"/>
            <w:vAlign w:val="top"/>
          </w:tcPr>
          <w:p>
            <w:pPr>
              <w:numPr>
                <w:ilvl w:val="0"/>
                <w:numId w:val="0"/>
              </w:numPr>
              <w:ind w:left="0" w:leftChars="0" w:firstLine="0" w:firstLineChars="0"/>
              <w:rPr>
                <w:ins w:id="350" w:author="Administrator" w:date="2023-11-01T20:27:08Z"/>
                <w:rFonts w:hint="eastAsia" w:ascii="宋体" w:hAnsi="宋体" w:eastAsia="宋体" w:cs="宋体"/>
                <w:color w:val="auto"/>
                <w:kern w:val="0"/>
                <w:sz w:val="21"/>
                <w:szCs w:val="21"/>
                <w:vertAlign w:val="baseline"/>
                <w:lang w:val="en-US" w:eastAsia="zh-CN" w:bidi="ar-SA"/>
              </w:rPr>
            </w:pPr>
            <w:ins w:id="351" w:author="Administrator" w:date="2023-11-01T20:27:34Z">
              <w:r>
                <w:rPr>
                  <w:rFonts w:hint="eastAsia" w:ascii="宋体" w:hAnsi="宋体" w:eastAsia="宋体" w:cs="宋体"/>
                  <w:color w:val="auto"/>
                  <w:kern w:val="0"/>
                  <w:sz w:val="21"/>
                  <w:szCs w:val="21"/>
                  <w:vertAlign w:val="baseline"/>
                  <w:lang w:val="en-US" w:eastAsia="zh-CN" w:bidi="ar-SA"/>
                </w:rPr>
                <w:t>8</w:t>
              </w:r>
            </w:ins>
            <w:ins w:id="352" w:author="Administrator" w:date="2023-11-01T20:27:08Z">
              <w:r>
                <w:rPr>
                  <w:rFonts w:hint="eastAsia" w:ascii="宋体" w:hAnsi="宋体" w:eastAsia="宋体" w:cs="宋体"/>
                  <w:color w:val="auto"/>
                  <w:kern w:val="0"/>
                  <w:sz w:val="21"/>
                  <w:szCs w:val="21"/>
                  <w:vertAlign w:val="baseline"/>
                  <w:lang w:val="en-US" w:eastAsia="zh-CN" w:bidi="ar-SA"/>
                </w:rPr>
                <w:t>7</w:t>
              </w:r>
            </w:ins>
          </w:p>
        </w:tc>
        <w:tc>
          <w:tcPr>
            <w:tcW w:w="1898" w:type="dxa"/>
          </w:tcPr>
          <w:p>
            <w:pPr>
              <w:numPr>
                <w:ilvl w:val="0"/>
                <w:numId w:val="0"/>
              </w:numPr>
              <w:ind w:left="0" w:leftChars="0" w:firstLine="0" w:firstLineChars="0"/>
              <w:rPr>
                <w:ins w:id="353" w:author="Administrator" w:date="2023-11-01T20:27:08Z"/>
                <w:rFonts w:hint="eastAsia" w:ascii="宋体" w:hAnsi="宋体" w:eastAsia="宋体" w:cs="宋体"/>
                <w:color w:val="auto"/>
                <w:kern w:val="0"/>
                <w:sz w:val="21"/>
                <w:szCs w:val="21"/>
                <w:lang w:val="en-US" w:eastAsia="zh-CN" w:bidi="ar-SA"/>
              </w:rPr>
            </w:pPr>
            <w:ins w:id="354" w:author="Administrator" w:date="2023-11-01T21:26:24Z">
              <w:r>
                <w:rPr>
                  <w:rFonts w:hint="eastAsia" w:ascii="宋体" w:hAnsi="宋体" w:eastAsia="宋体" w:cs="宋体"/>
                  <w:color w:val="auto"/>
                  <w:kern w:val="0"/>
                  <w:sz w:val="21"/>
                  <w:szCs w:val="21"/>
                  <w:lang w:val="en-US" w:eastAsia="zh-CN" w:bidi="ar-SA"/>
                </w:rPr>
                <w:t>保龄球</w:t>
              </w:r>
            </w:ins>
          </w:p>
        </w:tc>
        <w:tc>
          <w:tcPr>
            <w:tcW w:w="5290" w:type="dxa"/>
          </w:tcPr>
          <w:p>
            <w:pPr>
              <w:numPr>
                <w:ilvl w:val="0"/>
                <w:numId w:val="0"/>
              </w:numPr>
              <w:ind w:left="0" w:leftChars="0" w:firstLine="0" w:firstLineChars="0"/>
              <w:rPr>
                <w:ins w:id="355" w:author="Administrator" w:date="2023-11-01T20:27:08Z"/>
                <w:rFonts w:hint="default" w:ascii="宋体" w:hAnsi="宋体" w:eastAsia="宋体" w:cs="宋体"/>
                <w:color w:val="auto"/>
                <w:kern w:val="0"/>
                <w:sz w:val="21"/>
                <w:szCs w:val="21"/>
                <w:lang w:val="en-US" w:eastAsia="zh-CN" w:bidi="ar-SA"/>
              </w:rPr>
            </w:pPr>
            <w:ins w:id="356" w:author="Administrator" w:date="2023-11-01T21:25:44Z">
              <w:r>
                <w:rPr>
                  <w:rFonts w:hint="eastAsia" w:ascii="宋体" w:hAnsi="宋体" w:eastAsia="宋体" w:cs="宋体"/>
                  <w:color w:val="auto"/>
                  <w:kern w:val="0"/>
                  <w:sz w:val="21"/>
                  <w:szCs w:val="21"/>
                  <w:lang w:val="en-US" w:eastAsia="zh-CN" w:bidi="ar-SA"/>
                </w:rPr>
                <w:t>4-1</w:t>
              </w:r>
            </w:ins>
            <w:ins w:id="357" w:author="Administrator" w:date="2023-11-01T21:25:51Z">
              <w:r>
                <w:rPr>
                  <w:rFonts w:hint="eastAsia" w:ascii="宋体" w:hAnsi="宋体" w:eastAsia="宋体" w:cs="宋体"/>
                  <w:color w:val="auto"/>
                  <w:kern w:val="0"/>
                  <w:sz w:val="21"/>
                  <w:szCs w:val="21"/>
                  <w:lang w:val="en-US" w:eastAsia="zh-CN" w:bidi="ar-SA"/>
                </w:rPr>
                <w:t>2</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58" w:author="Administrator" w:date="2023-11-01T20:27:08Z"/>
        </w:trPr>
        <w:tc>
          <w:tcPr>
            <w:tcW w:w="1333" w:type="dxa"/>
            <w:vAlign w:val="top"/>
          </w:tcPr>
          <w:p>
            <w:pPr>
              <w:numPr>
                <w:ilvl w:val="0"/>
                <w:numId w:val="0"/>
              </w:numPr>
              <w:ind w:left="0" w:leftChars="0" w:firstLine="0" w:firstLineChars="0"/>
              <w:rPr>
                <w:ins w:id="359" w:author="Administrator" w:date="2023-11-01T20:27:08Z"/>
                <w:rFonts w:hint="eastAsia" w:ascii="宋体" w:hAnsi="宋体" w:eastAsia="宋体" w:cs="宋体"/>
                <w:color w:val="auto"/>
                <w:kern w:val="0"/>
                <w:sz w:val="21"/>
                <w:szCs w:val="21"/>
                <w:vertAlign w:val="baseline"/>
                <w:lang w:val="en-US" w:eastAsia="zh-CN" w:bidi="ar-SA"/>
              </w:rPr>
            </w:pPr>
            <w:ins w:id="360" w:author="Administrator" w:date="2023-11-01T20:27:35Z">
              <w:r>
                <w:rPr>
                  <w:rFonts w:hint="eastAsia" w:ascii="宋体" w:hAnsi="宋体" w:eastAsia="宋体" w:cs="宋体"/>
                  <w:color w:val="auto"/>
                  <w:kern w:val="0"/>
                  <w:sz w:val="21"/>
                  <w:szCs w:val="21"/>
                  <w:vertAlign w:val="baseline"/>
                  <w:lang w:val="en-US" w:eastAsia="zh-CN" w:bidi="ar-SA"/>
                </w:rPr>
                <w:t>8</w:t>
              </w:r>
            </w:ins>
            <w:ins w:id="361" w:author="Administrator" w:date="2023-11-01T20:27:08Z">
              <w:r>
                <w:rPr>
                  <w:rFonts w:hint="eastAsia" w:ascii="宋体" w:hAnsi="宋体" w:eastAsia="宋体" w:cs="宋体"/>
                  <w:color w:val="auto"/>
                  <w:kern w:val="0"/>
                  <w:sz w:val="21"/>
                  <w:szCs w:val="21"/>
                  <w:vertAlign w:val="baseline"/>
                  <w:lang w:val="en-US" w:eastAsia="zh-CN" w:bidi="ar-SA"/>
                </w:rPr>
                <w:t>8</w:t>
              </w:r>
            </w:ins>
          </w:p>
        </w:tc>
        <w:tc>
          <w:tcPr>
            <w:tcW w:w="1898" w:type="dxa"/>
          </w:tcPr>
          <w:p>
            <w:pPr>
              <w:numPr>
                <w:ilvl w:val="0"/>
                <w:numId w:val="0"/>
              </w:numPr>
              <w:ind w:left="0" w:leftChars="0" w:firstLine="0" w:firstLineChars="0"/>
              <w:rPr>
                <w:ins w:id="362" w:author="Administrator" w:date="2023-11-01T20:27:08Z"/>
                <w:rFonts w:hint="eastAsia" w:ascii="宋体" w:hAnsi="宋体" w:eastAsia="宋体" w:cs="宋体"/>
                <w:color w:val="auto"/>
                <w:kern w:val="0"/>
                <w:sz w:val="21"/>
                <w:szCs w:val="21"/>
                <w:lang w:val="en-US" w:eastAsia="zh-CN" w:bidi="ar-SA"/>
              </w:rPr>
            </w:pPr>
            <w:ins w:id="363" w:author="Administrator" w:date="2023-11-01T21:26:38Z">
              <w:r>
                <w:rPr>
                  <w:rFonts w:hint="eastAsia" w:ascii="宋体" w:hAnsi="宋体" w:eastAsia="宋体" w:cs="宋体"/>
                  <w:color w:val="auto"/>
                  <w:kern w:val="0"/>
                  <w:sz w:val="21"/>
                  <w:szCs w:val="21"/>
                  <w:lang w:val="en-US" w:eastAsia="zh-CN" w:bidi="ar-SA"/>
                </w:rPr>
                <w:t>壁球</w:t>
              </w:r>
            </w:ins>
          </w:p>
        </w:tc>
        <w:tc>
          <w:tcPr>
            <w:tcW w:w="5290" w:type="dxa"/>
          </w:tcPr>
          <w:p>
            <w:pPr>
              <w:numPr>
                <w:ilvl w:val="0"/>
                <w:numId w:val="0"/>
              </w:numPr>
              <w:ind w:left="0" w:leftChars="0" w:firstLine="0" w:firstLineChars="0"/>
              <w:rPr>
                <w:ins w:id="364" w:author="Administrator" w:date="2023-11-01T20:27:08Z"/>
                <w:rFonts w:hint="default" w:ascii="宋体" w:hAnsi="宋体" w:eastAsia="宋体" w:cs="宋体"/>
                <w:color w:val="auto"/>
                <w:kern w:val="0"/>
                <w:sz w:val="21"/>
                <w:szCs w:val="21"/>
                <w:lang w:val="en-US" w:eastAsia="zh-CN" w:bidi="ar-SA"/>
              </w:rPr>
            </w:pPr>
            <w:ins w:id="365" w:author="Administrator" w:date="2023-11-01T21:25:45Z">
              <w:r>
                <w:rPr>
                  <w:rFonts w:hint="eastAsia" w:ascii="宋体" w:hAnsi="宋体" w:eastAsia="宋体" w:cs="宋体"/>
                  <w:color w:val="auto"/>
                  <w:kern w:val="0"/>
                  <w:sz w:val="21"/>
                  <w:szCs w:val="21"/>
                  <w:lang w:val="en-US" w:eastAsia="zh-CN" w:bidi="ar-SA"/>
                </w:rPr>
                <w:t>4-1</w:t>
              </w:r>
            </w:ins>
            <w:ins w:id="366" w:author="Administrator" w:date="2023-11-01T21:25:52Z">
              <w:r>
                <w:rPr>
                  <w:rFonts w:hint="eastAsia" w:ascii="宋体" w:hAnsi="宋体" w:eastAsia="宋体" w:cs="宋体"/>
                  <w:color w:val="auto"/>
                  <w:kern w:val="0"/>
                  <w:sz w:val="21"/>
                  <w:szCs w:val="21"/>
                  <w:lang w:val="en-US" w:eastAsia="zh-CN" w:bidi="ar-SA"/>
                </w:rPr>
                <w:t>3</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67" w:author="Administrator" w:date="2023-11-01T20:27:08Z"/>
        </w:trPr>
        <w:tc>
          <w:tcPr>
            <w:tcW w:w="1333" w:type="dxa"/>
            <w:vAlign w:val="top"/>
          </w:tcPr>
          <w:p>
            <w:pPr>
              <w:numPr>
                <w:ilvl w:val="0"/>
                <w:numId w:val="0"/>
              </w:numPr>
              <w:ind w:left="0" w:leftChars="0" w:firstLine="0" w:firstLineChars="0"/>
              <w:rPr>
                <w:ins w:id="368" w:author="Administrator" w:date="2023-11-01T20:27:08Z"/>
                <w:rFonts w:hint="eastAsia" w:ascii="宋体" w:hAnsi="宋体" w:eastAsia="宋体" w:cs="宋体"/>
                <w:color w:val="auto"/>
                <w:kern w:val="0"/>
                <w:sz w:val="21"/>
                <w:szCs w:val="21"/>
                <w:vertAlign w:val="baseline"/>
                <w:lang w:val="en-US" w:eastAsia="zh-CN" w:bidi="ar-SA"/>
              </w:rPr>
            </w:pPr>
            <w:ins w:id="369" w:author="Administrator" w:date="2023-11-01T20:27:36Z">
              <w:r>
                <w:rPr>
                  <w:rFonts w:hint="eastAsia" w:ascii="宋体" w:hAnsi="宋体" w:eastAsia="宋体" w:cs="宋体"/>
                  <w:color w:val="auto"/>
                  <w:kern w:val="0"/>
                  <w:sz w:val="21"/>
                  <w:szCs w:val="21"/>
                  <w:vertAlign w:val="baseline"/>
                  <w:lang w:val="en-US" w:eastAsia="zh-CN" w:bidi="ar-SA"/>
                </w:rPr>
                <w:t>8</w:t>
              </w:r>
            </w:ins>
            <w:ins w:id="370" w:author="Administrator" w:date="2023-11-01T20:27:08Z">
              <w:r>
                <w:rPr>
                  <w:rFonts w:hint="eastAsia" w:ascii="宋体" w:hAnsi="宋体" w:eastAsia="宋体" w:cs="宋体"/>
                  <w:color w:val="auto"/>
                  <w:kern w:val="0"/>
                  <w:sz w:val="21"/>
                  <w:szCs w:val="21"/>
                  <w:vertAlign w:val="baseline"/>
                  <w:lang w:val="en-US" w:eastAsia="zh-CN" w:bidi="ar-SA"/>
                </w:rPr>
                <w:t>9</w:t>
              </w:r>
            </w:ins>
          </w:p>
        </w:tc>
        <w:tc>
          <w:tcPr>
            <w:tcW w:w="1898" w:type="dxa"/>
          </w:tcPr>
          <w:p>
            <w:pPr>
              <w:numPr>
                <w:ilvl w:val="0"/>
                <w:numId w:val="0"/>
              </w:numPr>
              <w:ind w:left="0" w:leftChars="0" w:firstLine="0" w:firstLineChars="0"/>
              <w:rPr>
                <w:ins w:id="371" w:author="Administrator" w:date="2023-11-01T20:27:08Z"/>
                <w:rFonts w:hint="eastAsia" w:ascii="宋体" w:hAnsi="宋体" w:eastAsia="宋体" w:cs="宋体"/>
                <w:color w:val="auto"/>
                <w:kern w:val="0"/>
                <w:sz w:val="21"/>
                <w:szCs w:val="21"/>
                <w:lang w:val="en-US" w:eastAsia="zh-CN" w:bidi="ar-SA"/>
              </w:rPr>
            </w:pPr>
            <w:ins w:id="372" w:author="Administrator" w:date="2023-11-01T21:26:45Z">
              <w:r>
                <w:rPr>
                  <w:rFonts w:hint="eastAsia" w:ascii="宋体" w:hAnsi="宋体" w:eastAsia="宋体" w:cs="宋体"/>
                  <w:color w:val="auto"/>
                  <w:kern w:val="0"/>
                  <w:sz w:val="21"/>
                  <w:szCs w:val="21"/>
                  <w:lang w:val="en-US" w:eastAsia="zh-CN" w:bidi="ar-SA"/>
                </w:rPr>
                <w:t>马球</w:t>
              </w:r>
            </w:ins>
          </w:p>
        </w:tc>
        <w:tc>
          <w:tcPr>
            <w:tcW w:w="5290" w:type="dxa"/>
          </w:tcPr>
          <w:p>
            <w:pPr>
              <w:numPr>
                <w:ilvl w:val="0"/>
                <w:numId w:val="0"/>
              </w:numPr>
              <w:ind w:left="0" w:leftChars="0" w:firstLine="0" w:firstLineChars="0"/>
              <w:rPr>
                <w:ins w:id="373" w:author="Administrator" w:date="2023-11-01T20:27:08Z"/>
                <w:rFonts w:hint="default" w:ascii="宋体" w:hAnsi="宋体" w:eastAsia="宋体" w:cs="宋体"/>
                <w:color w:val="auto"/>
                <w:kern w:val="0"/>
                <w:sz w:val="21"/>
                <w:szCs w:val="21"/>
                <w:lang w:val="en-US" w:eastAsia="zh-CN" w:bidi="ar-SA"/>
              </w:rPr>
            </w:pPr>
            <w:ins w:id="374" w:author="Administrator" w:date="2023-11-01T21:25:45Z">
              <w:r>
                <w:rPr>
                  <w:rFonts w:hint="eastAsia" w:ascii="宋体" w:hAnsi="宋体" w:eastAsia="宋体" w:cs="宋体"/>
                  <w:color w:val="auto"/>
                  <w:kern w:val="0"/>
                  <w:sz w:val="21"/>
                  <w:szCs w:val="21"/>
                  <w:lang w:val="en-US" w:eastAsia="zh-CN" w:bidi="ar-SA"/>
                </w:rPr>
                <w:t>4-1</w:t>
              </w:r>
            </w:ins>
            <w:ins w:id="375" w:author="Administrator" w:date="2023-11-01T21:25:53Z">
              <w:r>
                <w:rPr>
                  <w:rFonts w:hint="eastAsia" w:ascii="宋体" w:hAnsi="宋体" w:eastAsia="宋体" w:cs="宋体"/>
                  <w:color w:val="auto"/>
                  <w:kern w:val="0"/>
                  <w:sz w:val="21"/>
                  <w:szCs w:val="21"/>
                  <w:lang w:val="en-US" w:eastAsia="zh-CN" w:bidi="ar-SA"/>
                </w:rPr>
                <w:t>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376" w:author="Administrator" w:date="2023-11-01T20:27:09Z"/>
        </w:trPr>
        <w:tc>
          <w:tcPr>
            <w:tcW w:w="1333" w:type="dxa"/>
            <w:vAlign w:val="top"/>
          </w:tcPr>
          <w:p>
            <w:pPr>
              <w:numPr>
                <w:ilvl w:val="0"/>
                <w:numId w:val="0"/>
              </w:numPr>
              <w:ind w:left="0" w:leftChars="0" w:firstLine="0" w:firstLineChars="0"/>
              <w:rPr>
                <w:ins w:id="377" w:author="Administrator" w:date="2023-11-01T20:27:09Z"/>
                <w:rFonts w:hint="eastAsia" w:ascii="宋体" w:hAnsi="宋体" w:eastAsia="宋体" w:cs="宋体"/>
                <w:color w:val="auto"/>
                <w:kern w:val="0"/>
                <w:sz w:val="21"/>
                <w:szCs w:val="21"/>
                <w:vertAlign w:val="baseline"/>
                <w:lang w:val="en-US" w:eastAsia="zh-CN" w:bidi="ar-SA"/>
              </w:rPr>
            </w:pPr>
            <w:ins w:id="378" w:author="Administrator" w:date="2023-11-01T20:27:37Z">
              <w:r>
                <w:rPr>
                  <w:rFonts w:hint="eastAsia" w:ascii="宋体" w:hAnsi="宋体" w:eastAsia="宋体" w:cs="宋体"/>
                  <w:color w:val="auto"/>
                  <w:kern w:val="0"/>
                  <w:sz w:val="21"/>
                  <w:szCs w:val="21"/>
                  <w:vertAlign w:val="baseline"/>
                  <w:lang w:val="en-US" w:eastAsia="zh-CN" w:bidi="ar-SA"/>
                </w:rPr>
                <w:t>9</w:t>
              </w:r>
            </w:ins>
            <w:ins w:id="379" w:author="Administrator" w:date="2023-11-01T20:27:09Z">
              <w:r>
                <w:rPr>
                  <w:rFonts w:hint="eastAsia" w:ascii="宋体" w:hAnsi="宋体" w:eastAsia="宋体" w:cs="宋体"/>
                  <w:color w:val="auto"/>
                  <w:kern w:val="0"/>
                  <w:sz w:val="21"/>
                  <w:szCs w:val="21"/>
                  <w:vertAlign w:val="baseline"/>
                  <w:lang w:val="en-US" w:eastAsia="zh-CN" w:bidi="ar-SA"/>
                </w:rPr>
                <w:t>0</w:t>
              </w:r>
            </w:ins>
          </w:p>
        </w:tc>
        <w:tc>
          <w:tcPr>
            <w:tcW w:w="1898" w:type="dxa"/>
            <w:vAlign w:val="top"/>
          </w:tcPr>
          <w:p>
            <w:pPr>
              <w:numPr>
                <w:ilvl w:val="0"/>
                <w:numId w:val="0"/>
              </w:numPr>
              <w:ind w:left="0" w:leftChars="0" w:firstLine="0" w:firstLineChars="0"/>
              <w:rPr>
                <w:ins w:id="380" w:author="Administrator" w:date="2023-11-01T20:27:09Z"/>
                <w:rFonts w:hint="eastAsia" w:ascii="宋体" w:hAnsi="宋体" w:eastAsia="宋体" w:cs="宋体"/>
                <w:color w:val="auto"/>
                <w:kern w:val="0"/>
                <w:sz w:val="21"/>
                <w:szCs w:val="21"/>
                <w:lang w:val="en-US" w:eastAsia="zh-CN" w:bidi="ar-SA"/>
              </w:rPr>
            </w:pPr>
            <w:ins w:id="381" w:author="Administrator" w:date="2023-11-01T21:26:51Z">
              <w:r>
                <w:rPr>
                  <w:rFonts w:hint="eastAsia" w:ascii="宋体" w:hAnsi="宋体" w:eastAsia="宋体" w:cs="宋体"/>
                  <w:color w:val="auto"/>
                  <w:kern w:val="0"/>
                  <w:sz w:val="21"/>
                  <w:szCs w:val="21"/>
                  <w:lang w:val="en-US" w:eastAsia="zh-CN" w:bidi="ar-SA"/>
                </w:rPr>
                <w:t>墙球</w:t>
              </w:r>
            </w:ins>
          </w:p>
        </w:tc>
        <w:tc>
          <w:tcPr>
            <w:tcW w:w="5290" w:type="dxa"/>
            <w:vAlign w:val="top"/>
          </w:tcPr>
          <w:p>
            <w:pPr>
              <w:numPr>
                <w:ilvl w:val="0"/>
                <w:numId w:val="0"/>
              </w:numPr>
              <w:ind w:left="0" w:leftChars="0" w:firstLine="0" w:firstLineChars="0"/>
              <w:rPr>
                <w:ins w:id="382" w:author="Administrator" w:date="2023-11-01T20:27:09Z"/>
                <w:rFonts w:hint="default" w:ascii="宋体" w:hAnsi="宋体" w:eastAsia="宋体" w:cs="宋体"/>
                <w:color w:val="auto"/>
                <w:kern w:val="0"/>
                <w:sz w:val="21"/>
                <w:szCs w:val="21"/>
                <w:lang w:val="en-US" w:eastAsia="zh-CN" w:bidi="ar-SA"/>
              </w:rPr>
            </w:pPr>
            <w:ins w:id="383" w:author="Administrator" w:date="2023-11-01T21:25:46Z">
              <w:r>
                <w:rPr>
                  <w:rFonts w:hint="eastAsia" w:ascii="宋体" w:hAnsi="宋体" w:eastAsia="宋体" w:cs="宋体"/>
                  <w:color w:val="auto"/>
                  <w:kern w:val="0"/>
                  <w:sz w:val="21"/>
                  <w:szCs w:val="21"/>
                  <w:lang w:val="en-US" w:eastAsia="zh-CN" w:bidi="ar-SA"/>
                </w:rPr>
                <w:t>4-1</w:t>
              </w:r>
            </w:ins>
            <w:ins w:id="384" w:author="Administrator" w:date="2023-11-01T21:25:54Z">
              <w:r>
                <w:rPr>
                  <w:rFonts w:hint="eastAsia" w:ascii="宋体" w:hAnsi="宋体" w:eastAsia="宋体" w:cs="宋体"/>
                  <w:color w:val="auto"/>
                  <w:kern w:val="0"/>
                  <w:sz w:val="21"/>
                  <w:szCs w:val="21"/>
                  <w:lang w:val="en-US" w:eastAsia="zh-CN" w:bidi="ar-SA"/>
                </w:rPr>
                <w:t>5</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85" w:author="Administrator" w:date="2023-11-01T20:27:09Z"/>
        </w:trPr>
        <w:tc>
          <w:tcPr>
            <w:tcW w:w="1333" w:type="dxa"/>
            <w:vAlign w:val="top"/>
          </w:tcPr>
          <w:p>
            <w:pPr>
              <w:numPr>
                <w:ilvl w:val="0"/>
                <w:numId w:val="0"/>
              </w:numPr>
              <w:ind w:left="0" w:leftChars="0" w:firstLine="0" w:firstLineChars="0"/>
              <w:rPr>
                <w:ins w:id="386" w:author="Administrator" w:date="2023-11-01T20:27:09Z"/>
                <w:rFonts w:hint="eastAsia" w:ascii="宋体" w:hAnsi="宋体" w:eastAsia="宋体" w:cs="宋体"/>
                <w:color w:val="auto"/>
                <w:kern w:val="0"/>
                <w:sz w:val="21"/>
                <w:szCs w:val="21"/>
                <w:vertAlign w:val="baseline"/>
                <w:lang w:val="en-US" w:eastAsia="zh-CN" w:bidi="ar-SA"/>
              </w:rPr>
            </w:pPr>
            <w:ins w:id="387" w:author="Administrator" w:date="2023-11-01T20:27:38Z">
              <w:r>
                <w:rPr>
                  <w:rFonts w:hint="eastAsia" w:ascii="宋体" w:hAnsi="宋体" w:eastAsia="宋体" w:cs="宋体"/>
                  <w:color w:val="auto"/>
                  <w:kern w:val="0"/>
                  <w:sz w:val="21"/>
                  <w:szCs w:val="21"/>
                  <w:vertAlign w:val="baseline"/>
                  <w:lang w:val="en-US" w:eastAsia="zh-CN" w:bidi="ar-SA"/>
                </w:rPr>
                <w:t>9</w:t>
              </w:r>
            </w:ins>
            <w:ins w:id="388" w:author="Administrator" w:date="2023-11-01T20:27:09Z">
              <w:r>
                <w:rPr>
                  <w:rFonts w:hint="eastAsia" w:ascii="宋体" w:hAnsi="宋体" w:eastAsia="宋体" w:cs="宋体"/>
                  <w:color w:val="auto"/>
                  <w:kern w:val="0"/>
                  <w:sz w:val="21"/>
                  <w:szCs w:val="21"/>
                  <w:vertAlign w:val="baseline"/>
                  <w:lang w:val="en-US" w:eastAsia="zh-CN" w:bidi="ar-SA"/>
                </w:rPr>
                <w:t>1</w:t>
              </w:r>
            </w:ins>
          </w:p>
        </w:tc>
        <w:tc>
          <w:tcPr>
            <w:tcW w:w="1898" w:type="dxa"/>
            <w:vAlign w:val="top"/>
          </w:tcPr>
          <w:p>
            <w:pPr>
              <w:numPr>
                <w:ilvl w:val="0"/>
                <w:numId w:val="0"/>
              </w:numPr>
              <w:ind w:left="0" w:leftChars="0" w:firstLine="0" w:firstLineChars="0"/>
              <w:rPr>
                <w:ins w:id="389" w:author="Administrator" w:date="2023-11-01T20:27:09Z"/>
                <w:rFonts w:hint="eastAsia" w:ascii="宋体" w:hAnsi="宋体" w:eastAsia="宋体" w:cs="宋体"/>
                <w:color w:val="auto"/>
                <w:kern w:val="0"/>
                <w:sz w:val="21"/>
                <w:szCs w:val="21"/>
                <w:lang w:val="en-US" w:eastAsia="zh-CN" w:bidi="ar-SA"/>
              </w:rPr>
            </w:pPr>
            <w:ins w:id="390" w:author="Administrator" w:date="2023-11-01T21:26:57Z">
              <w:r>
                <w:rPr>
                  <w:rFonts w:hint="eastAsia" w:ascii="宋体" w:hAnsi="宋体" w:eastAsia="宋体" w:cs="宋体"/>
                  <w:color w:val="auto"/>
                  <w:kern w:val="0"/>
                  <w:sz w:val="21"/>
                  <w:szCs w:val="21"/>
                  <w:lang w:val="en-US" w:eastAsia="zh-CN" w:bidi="ar-SA"/>
                </w:rPr>
                <w:t>桌球</w:t>
              </w:r>
            </w:ins>
          </w:p>
        </w:tc>
        <w:tc>
          <w:tcPr>
            <w:tcW w:w="5290" w:type="dxa"/>
            <w:vAlign w:val="top"/>
          </w:tcPr>
          <w:p>
            <w:pPr>
              <w:numPr>
                <w:ilvl w:val="0"/>
                <w:numId w:val="0"/>
              </w:numPr>
              <w:ind w:left="0" w:leftChars="0" w:firstLine="0" w:firstLineChars="0"/>
              <w:rPr>
                <w:ins w:id="391" w:author="Administrator" w:date="2023-11-01T20:27:09Z"/>
                <w:rFonts w:hint="default" w:ascii="宋体" w:hAnsi="宋体" w:eastAsia="宋体" w:cs="宋体"/>
                <w:color w:val="auto"/>
                <w:kern w:val="0"/>
                <w:sz w:val="21"/>
                <w:szCs w:val="21"/>
                <w:lang w:val="en-US" w:eastAsia="zh-CN" w:bidi="ar-SA"/>
              </w:rPr>
            </w:pPr>
            <w:ins w:id="392" w:author="Administrator" w:date="2023-11-01T21:25:47Z">
              <w:r>
                <w:rPr>
                  <w:rFonts w:hint="eastAsia" w:ascii="宋体" w:hAnsi="宋体" w:eastAsia="宋体" w:cs="宋体"/>
                  <w:color w:val="auto"/>
                  <w:kern w:val="0"/>
                  <w:sz w:val="21"/>
                  <w:szCs w:val="21"/>
                  <w:lang w:val="en-US" w:eastAsia="zh-CN" w:bidi="ar-SA"/>
                </w:rPr>
                <w:t>4-1</w:t>
              </w:r>
            </w:ins>
            <w:ins w:id="393" w:author="Administrator" w:date="2023-11-01T21:25:55Z">
              <w:r>
                <w:rPr>
                  <w:rFonts w:hint="eastAsia" w:ascii="宋体" w:hAnsi="宋体" w:eastAsia="宋体" w:cs="宋体"/>
                  <w:color w:val="auto"/>
                  <w:kern w:val="0"/>
                  <w:sz w:val="21"/>
                  <w:szCs w:val="21"/>
                  <w:lang w:val="en-US" w:eastAsia="zh-CN" w:bidi="ar-SA"/>
                </w:rPr>
                <w:t>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394" w:author="Administrator" w:date="2023-11-01T20:27:09Z"/>
        </w:trPr>
        <w:tc>
          <w:tcPr>
            <w:tcW w:w="1333" w:type="dxa"/>
            <w:vAlign w:val="top"/>
          </w:tcPr>
          <w:p>
            <w:pPr>
              <w:numPr>
                <w:ilvl w:val="0"/>
                <w:numId w:val="0"/>
              </w:numPr>
              <w:ind w:left="0" w:leftChars="0" w:firstLine="0" w:firstLineChars="0"/>
              <w:rPr>
                <w:ins w:id="395" w:author="Administrator" w:date="2023-11-01T20:27:09Z"/>
                <w:rFonts w:hint="eastAsia" w:ascii="宋体" w:hAnsi="宋体" w:eastAsia="宋体" w:cs="宋体"/>
                <w:color w:val="auto"/>
                <w:kern w:val="0"/>
                <w:sz w:val="21"/>
                <w:szCs w:val="21"/>
                <w:vertAlign w:val="baseline"/>
                <w:lang w:val="en-US" w:eastAsia="zh-CN" w:bidi="ar-SA"/>
              </w:rPr>
            </w:pPr>
            <w:ins w:id="396" w:author="Administrator" w:date="2023-11-01T20:27:38Z">
              <w:r>
                <w:rPr>
                  <w:rFonts w:hint="eastAsia" w:ascii="宋体" w:hAnsi="宋体" w:eastAsia="宋体" w:cs="宋体"/>
                  <w:color w:val="auto"/>
                  <w:kern w:val="0"/>
                  <w:sz w:val="21"/>
                  <w:szCs w:val="21"/>
                  <w:vertAlign w:val="baseline"/>
                  <w:lang w:val="en-US" w:eastAsia="zh-CN" w:bidi="ar-SA"/>
                </w:rPr>
                <w:t>9</w:t>
              </w:r>
            </w:ins>
            <w:ins w:id="397" w:author="Administrator" w:date="2023-11-01T20:27:09Z">
              <w:r>
                <w:rPr>
                  <w:rFonts w:hint="eastAsia" w:ascii="宋体" w:hAnsi="宋体" w:eastAsia="宋体" w:cs="宋体"/>
                  <w:color w:val="auto"/>
                  <w:kern w:val="0"/>
                  <w:sz w:val="21"/>
                  <w:szCs w:val="21"/>
                  <w:vertAlign w:val="baseline"/>
                  <w:lang w:val="en-US" w:eastAsia="zh-CN" w:bidi="ar-SA"/>
                </w:rPr>
                <w:t>2</w:t>
              </w:r>
            </w:ins>
          </w:p>
        </w:tc>
        <w:tc>
          <w:tcPr>
            <w:tcW w:w="1898" w:type="dxa"/>
            <w:vAlign w:val="top"/>
          </w:tcPr>
          <w:p>
            <w:pPr>
              <w:numPr>
                <w:ilvl w:val="0"/>
                <w:numId w:val="0"/>
              </w:numPr>
              <w:ind w:left="0" w:leftChars="0" w:firstLine="0" w:firstLineChars="0"/>
              <w:rPr>
                <w:ins w:id="398" w:author="Administrator" w:date="2023-11-01T20:27:09Z"/>
                <w:rFonts w:hint="eastAsia" w:ascii="宋体" w:hAnsi="宋体" w:eastAsia="宋体" w:cs="宋体"/>
                <w:color w:val="auto"/>
                <w:kern w:val="0"/>
                <w:sz w:val="21"/>
                <w:szCs w:val="21"/>
                <w:lang w:val="en-US" w:eastAsia="zh-CN" w:bidi="ar-SA"/>
              </w:rPr>
            </w:pPr>
            <w:ins w:id="399" w:author="Administrator" w:date="2023-11-01T21:27:02Z">
              <w:r>
                <w:rPr>
                  <w:rFonts w:hint="eastAsia" w:ascii="宋体" w:hAnsi="宋体" w:eastAsia="宋体" w:cs="宋体"/>
                  <w:color w:val="auto"/>
                  <w:kern w:val="0"/>
                  <w:sz w:val="21"/>
                  <w:szCs w:val="21"/>
                  <w:lang w:val="en-US" w:eastAsia="zh-CN" w:bidi="ar-SA"/>
                </w:rPr>
                <w:t>水球</w:t>
              </w:r>
            </w:ins>
          </w:p>
        </w:tc>
        <w:tc>
          <w:tcPr>
            <w:tcW w:w="5290" w:type="dxa"/>
            <w:vAlign w:val="top"/>
          </w:tcPr>
          <w:p>
            <w:pPr>
              <w:numPr>
                <w:ilvl w:val="0"/>
                <w:numId w:val="0"/>
              </w:numPr>
              <w:ind w:left="0" w:leftChars="0" w:firstLine="0" w:firstLineChars="0"/>
              <w:rPr>
                <w:ins w:id="400" w:author="Administrator" w:date="2023-11-01T20:27:09Z"/>
                <w:rFonts w:hint="default" w:ascii="宋体" w:hAnsi="宋体" w:eastAsia="宋体" w:cs="宋体"/>
                <w:color w:val="auto"/>
                <w:kern w:val="0"/>
                <w:sz w:val="21"/>
                <w:szCs w:val="21"/>
                <w:lang w:val="en-US" w:eastAsia="zh-CN" w:bidi="ar-SA"/>
              </w:rPr>
            </w:pPr>
            <w:ins w:id="401" w:author="Administrator" w:date="2023-11-01T21:25:47Z">
              <w:r>
                <w:rPr>
                  <w:rFonts w:hint="eastAsia" w:ascii="宋体" w:hAnsi="宋体" w:eastAsia="宋体" w:cs="宋体"/>
                  <w:color w:val="auto"/>
                  <w:kern w:val="0"/>
                  <w:sz w:val="21"/>
                  <w:szCs w:val="21"/>
                  <w:lang w:val="en-US" w:eastAsia="zh-CN" w:bidi="ar-SA"/>
                </w:rPr>
                <w:t>4-1</w:t>
              </w:r>
            </w:ins>
            <w:ins w:id="402" w:author="Administrator" w:date="2023-11-01T21:25:57Z">
              <w:r>
                <w:rPr>
                  <w:rFonts w:hint="eastAsia" w:ascii="宋体" w:hAnsi="宋体" w:eastAsia="宋体" w:cs="宋体"/>
                  <w:color w:val="auto"/>
                  <w:kern w:val="0"/>
                  <w:sz w:val="21"/>
                  <w:szCs w:val="21"/>
                  <w:lang w:val="en-US" w:eastAsia="zh-CN" w:bidi="ar-SA"/>
                </w:rPr>
                <w:t>7</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03" w:author="Administrator" w:date="2023-11-01T20:27:09Z"/>
        </w:trPr>
        <w:tc>
          <w:tcPr>
            <w:tcW w:w="1333" w:type="dxa"/>
            <w:vAlign w:val="top"/>
          </w:tcPr>
          <w:p>
            <w:pPr>
              <w:numPr>
                <w:ilvl w:val="0"/>
                <w:numId w:val="0"/>
              </w:numPr>
              <w:ind w:left="0" w:leftChars="0" w:firstLine="0" w:firstLineChars="0"/>
              <w:rPr>
                <w:ins w:id="404" w:author="Administrator" w:date="2023-11-01T20:27:09Z"/>
                <w:rFonts w:hint="eastAsia" w:ascii="宋体" w:hAnsi="宋体" w:eastAsia="宋体" w:cs="宋体"/>
                <w:color w:val="auto"/>
                <w:kern w:val="0"/>
                <w:sz w:val="21"/>
                <w:szCs w:val="21"/>
                <w:vertAlign w:val="baseline"/>
                <w:lang w:val="en-US" w:eastAsia="zh-CN" w:bidi="ar-SA"/>
              </w:rPr>
            </w:pPr>
            <w:ins w:id="405" w:author="Administrator" w:date="2023-11-01T20:27:39Z">
              <w:r>
                <w:rPr>
                  <w:rFonts w:hint="eastAsia" w:ascii="宋体" w:hAnsi="宋体" w:eastAsia="宋体" w:cs="宋体"/>
                  <w:color w:val="auto"/>
                  <w:kern w:val="0"/>
                  <w:sz w:val="21"/>
                  <w:szCs w:val="21"/>
                  <w:vertAlign w:val="baseline"/>
                  <w:lang w:val="en-US" w:eastAsia="zh-CN" w:bidi="ar-SA"/>
                </w:rPr>
                <w:t>9</w:t>
              </w:r>
            </w:ins>
            <w:ins w:id="406" w:author="Administrator" w:date="2023-11-01T20:27:09Z">
              <w:r>
                <w:rPr>
                  <w:rFonts w:hint="eastAsia" w:ascii="宋体" w:hAnsi="宋体" w:eastAsia="宋体" w:cs="宋体"/>
                  <w:color w:val="auto"/>
                  <w:kern w:val="0"/>
                  <w:sz w:val="21"/>
                  <w:szCs w:val="21"/>
                  <w:vertAlign w:val="baseline"/>
                  <w:lang w:val="en-US" w:eastAsia="zh-CN" w:bidi="ar-SA"/>
                </w:rPr>
                <w:t>3</w:t>
              </w:r>
            </w:ins>
          </w:p>
        </w:tc>
        <w:tc>
          <w:tcPr>
            <w:tcW w:w="1898" w:type="dxa"/>
            <w:vAlign w:val="top"/>
          </w:tcPr>
          <w:p>
            <w:pPr>
              <w:numPr>
                <w:ilvl w:val="0"/>
                <w:numId w:val="0"/>
              </w:numPr>
              <w:ind w:left="0" w:leftChars="0" w:firstLine="0" w:firstLineChars="0"/>
              <w:rPr>
                <w:ins w:id="407" w:author="Administrator" w:date="2023-11-01T20:27:09Z"/>
                <w:rFonts w:hint="eastAsia" w:ascii="宋体" w:hAnsi="宋体" w:eastAsia="宋体" w:cs="宋体"/>
                <w:color w:val="auto"/>
                <w:kern w:val="0"/>
                <w:sz w:val="21"/>
                <w:szCs w:val="21"/>
                <w:lang w:val="en-US" w:eastAsia="zh-CN" w:bidi="ar-SA"/>
              </w:rPr>
            </w:pPr>
            <w:ins w:id="408" w:author="Administrator" w:date="2023-11-01T21:27:08Z">
              <w:r>
                <w:rPr>
                  <w:rFonts w:hint="eastAsia" w:ascii="宋体" w:hAnsi="宋体" w:eastAsia="宋体" w:cs="宋体"/>
                  <w:color w:val="auto"/>
                  <w:kern w:val="0"/>
                  <w:sz w:val="21"/>
                  <w:szCs w:val="21"/>
                  <w:lang w:val="en-US" w:eastAsia="zh-CN" w:bidi="ar-SA"/>
                </w:rPr>
                <w:t>毽球</w:t>
              </w:r>
            </w:ins>
          </w:p>
        </w:tc>
        <w:tc>
          <w:tcPr>
            <w:tcW w:w="5290" w:type="dxa"/>
            <w:vAlign w:val="top"/>
          </w:tcPr>
          <w:p>
            <w:pPr>
              <w:numPr>
                <w:ilvl w:val="0"/>
                <w:numId w:val="0"/>
              </w:numPr>
              <w:ind w:left="0" w:leftChars="0" w:firstLine="0" w:firstLineChars="0"/>
              <w:rPr>
                <w:ins w:id="409" w:author="Administrator" w:date="2023-11-01T20:27:09Z"/>
                <w:rFonts w:hint="default" w:ascii="宋体" w:hAnsi="宋体" w:eastAsia="宋体" w:cs="宋体"/>
                <w:color w:val="auto"/>
                <w:kern w:val="0"/>
                <w:sz w:val="21"/>
                <w:szCs w:val="21"/>
                <w:lang w:val="en-US" w:eastAsia="zh-CN" w:bidi="ar-SA"/>
              </w:rPr>
            </w:pPr>
            <w:ins w:id="410" w:author="Administrator" w:date="2023-11-01T21:25:48Z">
              <w:r>
                <w:rPr>
                  <w:rFonts w:hint="eastAsia" w:ascii="宋体" w:hAnsi="宋体" w:eastAsia="宋体" w:cs="宋体"/>
                  <w:color w:val="auto"/>
                  <w:kern w:val="0"/>
                  <w:sz w:val="21"/>
                  <w:szCs w:val="21"/>
                  <w:lang w:val="en-US" w:eastAsia="zh-CN" w:bidi="ar-SA"/>
                </w:rPr>
                <w:t>4-1</w:t>
              </w:r>
            </w:ins>
            <w:ins w:id="411" w:author="Administrator" w:date="2023-11-01T21:25:58Z">
              <w:r>
                <w:rPr>
                  <w:rFonts w:hint="eastAsia" w:ascii="宋体" w:hAnsi="宋体" w:eastAsia="宋体" w:cs="宋体"/>
                  <w:color w:val="auto"/>
                  <w:kern w:val="0"/>
                  <w:sz w:val="21"/>
                  <w:szCs w:val="21"/>
                  <w:lang w:val="en-US" w:eastAsia="zh-CN" w:bidi="ar-SA"/>
                </w:rPr>
                <w:t>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12" w:author="Administrator" w:date="2023-11-01T20:27:09Z"/>
        </w:trPr>
        <w:tc>
          <w:tcPr>
            <w:tcW w:w="1333" w:type="dxa"/>
            <w:vAlign w:val="top"/>
          </w:tcPr>
          <w:p>
            <w:pPr>
              <w:numPr>
                <w:ilvl w:val="0"/>
                <w:numId w:val="0"/>
              </w:numPr>
              <w:ind w:left="0" w:leftChars="0" w:firstLine="0" w:firstLineChars="0"/>
              <w:rPr>
                <w:ins w:id="413" w:author="Administrator" w:date="2023-11-01T20:27:09Z"/>
                <w:rFonts w:hint="eastAsia" w:ascii="宋体" w:hAnsi="宋体" w:eastAsia="宋体" w:cs="宋体"/>
                <w:color w:val="auto"/>
                <w:kern w:val="0"/>
                <w:sz w:val="21"/>
                <w:szCs w:val="21"/>
                <w:vertAlign w:val="baseline"/>
                <w:lang w:val="en-US" w:eastAsia="zh-CN" w:bidi="ar-SA"/>
              </w:rPr>
            </w:pPr>
            <w:ins w:id="414" w:author="Administrator" w:date="2023-11-01T20:27:40Z">
              <w:r>
                <w:rPr>
                  <w:rFonts w:hint="eastAsia" w:ascii="宋体" w:hAnsi="宋体" w:eastAsia="宋体" w:cs="宋体"/>
                  <w:color w:val="auto"/>
                  <w:kern w:val="0"/>
                  <w:sz w:val="21"/>
                  <w:szCs w:val="21"/>
                  <w:vertAlign w:val="baseline"/>
                  <w:lang w:val="en-US" w:eastAsia="zh-CN" w:bidi="ar-SA"/>
                </w:rPr>
                <w:t>9</w:t>
              </w:r>
            </w:ins>
            <w:ins w:id="415" w:author="Administrator" w:date="2023-11-01T20:27:09Z">
              <w:r>
                <w:rPr>
                  <w:rFonts w:hint="eastAsia" w:ascii="宋体" w:hAnsi="宋体" w:eastAsia="宋体" w:cs="宋体"/>
                  <w:color w:val="auto"/>
                  <w:kern w:val="0"/>
                  <w:sz w:val="21"/>
                  <w:szCs w:val="21"/>
                  <w:vertAlign w:val="baseline"/>
                  <w:lang w:val="en-US" w:eastAsia="zh-CN" w:bidi="ar-SA"/>
                </w:rPr>
                <w:t>4</w:t>
              </w:r>
            </w:ins>
          </w:p>
        </w:tc>
        <w:tc>
          <w:tcPr>
            <w:tcW w:w="1898" w:type="dxa"/>
          </w:tcPr>
          <w:p>
            <w:pPr>
              <w:numPr>
                <w:ilvl w:val="0"/>
                <w:numId w:val="0"/>
              </w:numPr>
              <w:ind w:left="0" w:leftChars="0" w:firstLine="0" w:firstLineChars="0"/>
              <w:rPr>
                <w:ins w:id="416" w:author="Administrator" w:date="2023-11-01T20:27:09Z"/>
                <w:rFonts w:hint="eastAsia" w:ascii="宋体" w:hAnsi="宋体" w:eastAsia="宋体" w:cs="宋体"/>
                <w:color w:val="auto"/>
                <w:kern w:val="0"/>
                <w:sz w:val="21"/>
                <w:szCs w:val="21"/>
                <w:lang w:val="en-US" w:eastAsia="zh-CN" w:bidi="ar-SA"/>
              </w:rPr>
            </w:pPr>
            <w:ins w:id="417" w:author="Administrator" w:date="2023-11-01T21:27:12Z">
              <w:r>
                <w:rPr>
                  <w:rFonts w:hint="eastAsia" w:ascii="宋体" w:hAnsi="宋体" w:eastAsia="宋体" w:cs="宋体"/>
                  <w:color w:val="auto"/>
                  <w:kern w:val="0"/>
                  <w:sz w:val="21"/>
                  <w:szCs w:val="21"/>
                  <w:lang w:val="en-US" w:eastAsia="zh-CN" w:bidi="ar-SA"/>
                </w:rPr>
                <w:t>室内足球</w:t>
              </w:r>
            </w:ins>
          </w:p>
        </w:tc>
        <w:tc>
          <w:tcPr>
            <w:tcW w:w="5290" w:type="dxa"/>
          </w:tcPr>
          <w:p>
            <w:pPr>
              <w:numPr>
                <w:ilvl w:val="0"/>
                <w:numId w:val="0"/>
              </w:numPr>
              <w:ind w:left="0" w:leftChars="0" w:firstLine="0" w:firstLineChars="0"/>
              <w:rPr>
                <w:ins w:id="418" w:author="Administrator" w:date="2023-11-01T20:27:09Z"/>
                <w:rFonts w:hint="default" w:ascii="宋体" w:hAnsi="宋体" w:eastAsia="宋体" w:cs="宋体"/>
                <w:color w:val="auto"/>
                <w:kern w:val="0"/>
                <w:sz w:val="21"/>
                <w:szCs w:val="21"/>
                <w:lang w:val="en-US" w:eastAsia="zh-CN" w:bidi="ar-SA"/>
              </w:rPr>
            </w:pPr>
            <w:ins w:id="419" w:author="Administrator" w:date="2023-11-01T21:25:49Z">
              <w:r>
                <w:rPr>
                  <w:rFonts w:hint="eastAsia" w:ascii="宋体" w:hAnsi="宋体" w:eastAsia="宋体" w:cs="宋体"/>
                  <w:color w:val="auto"/>
                  <w:kern w:val="0"/>
                  <w:sz w:val="21"/>
                  <w:szCs w:val="21"/>
                  <w:lang w:val="en-US" w:eastAsia="zh-CN" w:bidi="ar-SA"/>
                </w:rPr>
                <w:t>4-1</w:t>
              </w:r>
            </w:ins>
            <w:ins w:id="420" w:author="Administrator" w:date="2023-11-01T21:25:59Z">
              <w:r>
                <w:rPr>
                  <w:rFonts w:hint="eastAsia" w:ascii="宋体" w:hAnsi="宋体" w:eastAsia="宋体" w:cs="宋体"/>
                  <w:color w:val="auto"/>
                  <w:kern w:val="0"/>
                  <w:sz w:val="21"/>
                  <w:szCs w:val="21"/>
                  <w:lang w:val="en-US" w:eastAsia="zh-CN" w:bidi="ar-SA"/>
                </w:rPr>
                <w:t>9</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21" w:author="Administrator" w:date="2023-11-01T20:27:09Z"/>
        </w:trPr>
        <w:tc>
          <w:tcPr>
            <w:tcW w:w="1333" w:type="dxa"/>
            <w:vAlign w:val="top"/>
          </w:tcPr>
          <w:p>
            <w:pPr>
              <w:numPr>
                <w:ilvl w:val="0"/>
                <w:numId w:val="0"/>
              </w:numPr>
              <w:ind w:left="0" w:leftChars="0" w:firstLine="0" w:firstLineChars="0"/>
              <w:rPr>
                <w:ins w:id="422" w:author="Administrator" w:date="2023-11-01T20:27:09Z"/>
                <w:rFonts w:hint="eastAsia" w:ascii="宋体" w:hAnsi="宋体" w:eastAsia="宋体" w:cs="宋体"/>
                <w:color w:val="auto"/>
                <w:kern w:val="0"/>
                <w:sz w:val="21"/>
                <w:szCs w:val="21"/>
                <w:vertAlign w:val="baseline"/>
                <w:lang w:val="en-US" w:eastAsia="zh-CN" w:bidi="ar-SA"/>
              </w:rPr>
            </w:pPr>
            <w:ins w:id="423" w:author="Administrator" w:date="2023-11-01T20:27:41Z">
              <w:r>
                <w:rPr>
                  <w:rFonts w:hint="eastAsia" w:ascii="宋体" w:hAnsi="宋体" w:eastAsia="宋体" w:cs="宋体"/>
                  <w:color w:val="auto"/>
                  <w:kern w:val="0"/>
                  <w:sz w:val="21"/>
                  <w:szCs w:val="21"/>
                  <w:vertAlign w:val="baseline"/>
                  <w:lang w:val="en-US" w:eastAsia="zh-CN" w:bidi="ar-SA"/>
                </w:rPr>
                <w:t>9</w:t>
              </w:r>
            </w:ins>
            <w:ins w:id="424" w:author="Administrator" w:date="2023-11-01T20:27:09Z">
              <w:r>
                <w:rPr>
                  <w:rFonts w:hint="eastAsia" w:ascii="宋体" w:hAnsi="宋体" w:eastAsia="宋体" w:cs="宋体"/>
                  <w:color w:val="auto"/>
                  <w:kern w:val="0"/>
                  <w:sz w:val="21"/>
                  <w:szCs w:val="21"/>
                  <w:vertAlign w:val="baseline"/>
                  <w:lang w:val="en-US" w:eastAsia="zh-CN" w:bidi="ar-SA"/>
                </w:rPr>
                <w:t>5</w:t>
              </w:r>
            </w:ins>
          </w:p>
        </w:tc>
        <w:tc>
          <w:tcPr>
            <w:tcW w:w="1898" w:type="dxa"/>
          </w:tcPr>
          <w:p>
            <w:pPr>
              <w:numPr>
                <w:ilvl w:val="0"/>
                <w:numId w:val="0"/>
              </w:numPr>
              <w:ind w:left="0" w:leftChars="0" w:firstLine="0" w:firstLineChars="0"/>
              <w:rPr>
                <w:ins w:id="425" w:author="Administrator" w:date="2023-11-01T20:27:09Z"/>
                <w:rFonts w:hint="eastAsia" w:ascii="宋体" w:hAnsi="宋体" w:eastAsia="宋体" w:cs="宋体"/>
                <w:color w:val="auto"/>
                <w:kern w:val="0"/>
                <w:sz w:val="21"/>
                <w:szCs w:val="21"/>
                <w:lang w:val="en-US" w:eastAsia="zh-CN" w:bidi="ar-SA"/>
              </w:rPr>
            </w:pPr>
            <w:ins w:id="426" w:author="Administrator" w:date="2023-11-01T21:27:17Z">
              <w:r>
                <w:rPr>
                  <w:rFonts w:hint="eastAsia" w:ascii="宋体" w:hAnsi="宋体" w:eastAsia="宋体" w:cs="宋体"/>
                  <w:color w:val="auto"/>
                  <w:kern w:val="0"/>
                  <w:sz w:val="21"/>
                  <w:szCs w:val="21"/>
                  <w:lang w:val="en-US" w:eastAsia="zh-CN" w:bidi="ar-SA"/>
                </w:rPr>
                <w:t>沙包球</w:t>
              </w:r>
            </w:ins>
          </w:p>
        </w:tc>
        <w:tc>
          <w:tcPr>
            <w:tcW w:w="5290" w:type="dxa"/>
          </w:tcPr>
          <w:p>
            <w:pPr>
              <w:numPr>
                <w:ilvl w:val="0"/>
                <w:numId w:val="0"/>
              </w:numPr>
              <w:ind w:left="0" w:leftChars="0" w:firstLine="0" w:firstLineChars="0"/>
              <w:rPr>
                <w:ins w:id="427" w:author="Administrator" w:date="2023-11-01T20:27:09Z"/>
                <w:rFonts w:hint="default" w:ascii="宋体" w:hAnsi="宋体" w:eastAsia="宋体" w:cs="宋体"/>
                <w:color w:val="auto"/>
                <w:kern w:val="0"/>
                <w:sz w:val="21"/>
                <w:szCs w:val="21"/>
                <w:lang w:val="en-US" w:eastAsia="zh-CN" w:bidi="ar-SA"/>
              </w:rPr>
            </w:pPr>
            <w:ins w:id="428" w:author="Administrator" w:date="2023-11-01T21:25:49Z">
              <w:r>
                <w:rPr>
                  <w:rFonts w:hint="eastAsia" w:ascii="宋体" w:hAnsi="宋体" w:eastAsia="宋体" w:cs="宋体"/>
                  <w:color w:val="auto"/>
                  <w:kern w:val="0"/>
                  <w:sz w:val="21"/>
                  <w:szCs w:val="21"/>
                  <w:lang w:val="en-US" w:eastAsia="zh-CN" w:bidi="ar-SA"/>
                </w:rPr>
                <w:t>4-</w:t>
              </w:r>
            </w:ins>
            <w:ins w:id="429" w:author="Administrator" w:date="2023-11-01T21:26:00Z">
              <w:r>
                <w:rPr>
                  <w:rFonts w:hint="eastAsia" w:ascii="宋体" w:hAnsi="宋体" w:eastAsia="宋体" w:cs="宋体"/>
                  <w:color w:val="auto"/>
                  <w:kern w:val="0"/>
                  <w:sz w:val="21"/>
                  <w:szCs w:val="21"/>
                  <w:lang w:val="en-US" w:eastAsia="zh-CN" w:bidi="ar-SA"/>
                </w:rPr>
                <w:t>20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30" w:author="Administrator" w:date="2023-11-01T20:27:09Z"/>
        </w:trPr>
        <w:tc>
          <w:tcPr>
            <w:tcW w:w="1333" w:type="dxa"/>
            <w:vAlign w:val="top"/>
          </w:tcPr>
          <w:p>
            <w:pPr>
              <w:numPr>
                <w:ilvl w:val="0"/>
                <w:numId w:val="0"/>
              </w:numPr>
              <w:ind w:left="0" w:leftChars="0" w:firstLine="0" w:firstLineChars="0"/>
              <w:rPr>
                <w:ins w:id="431" w:author="Administrator" w:date="2023-11-01T20:27:09Z"/>
                <w:rFonts w:hint="eastAsia" w:ascii="宋体" w:hAnsi="宋体" w:eastAsia="宋体" w:cs="宋体"/>
                <w:color w:val="auto"/>
                <w:kern w:val="0"/>
                <w:sz w:val="21"/>
                <w:szCs w:val="21"/>
                <w:vertAlign w:val="baseline"/>
                <w:lang w:val="en-US" w:eastAsia="zh-CN" w:bidi="ar-SA"/>
              </w:rPr>
            </w:pPr>
            <w:ins w:id="432" w:author="Administrator" w:date="2023-11-01T20:27:41Z">
              <w:r>
                <w:rPr>
                  <w:rFonts w:hint="eastAsia" w:ascii="宋体" w:hAnsi="宋体" w:eastAsia="宋体" w:cs="宋体"/>
                  <w:color w:val="auto"/>
                  <w:kern w:val="0"/>
                  <w:sz w:val="21"/>
                  <w:szCs w:val="21"/>
                  <w:vertAlign w:val="baseline"/>
                  <w:lang w:val="en-US" w:eastAsia="zh-CN" w:bidi="ar-SA"/>
                </w:rPr>
                <w:t>9</w:t>
              </w:r>
            </w:ins>
            <w:ins w:id="433" w:author="Administrator" w:date="2023-11-01T20:27:09Z">
              <w:r>
                <w:rPr>
                  <w:rFonts w:hint="eastAsia" w:ascii="宋体" w:hAnsi="宋体" w:eastAsia="宋体" w:cs="宋体"/>
                  <w:color w:val="auto"/>
                  <w:kern w:val="0"/>
                  <w:sz w:val="21"/>
                  <w:szCs w:val="21"/>
                  <w:vertAlign w:val="baseline"/>
                  <w:lang w:val="en-US" w:eastAsia="zh-CN" w:bidi="ar-SA"/>
                </w:rPr>
                <w:t>6</w:t>
              </w:r>
            </w:ins>
          </w:p>
        </w:tc>
        <w:tc>
          <w:tcPr>
            <w:tcW w:w="1898" w:type="dxa"/>
          </w:tcPr>
          <w:p>
            <w:pPr>
              <w:numPr>
                <w:ilvl w:val="0"/>
                <w:numId w:val="0"/>
              </w:numPr>
              <w:ind w:left="0" w:leftChars="0" w:firstLine="0" w:firstLineChars="0"/>
              <w:rPr>
                <w:ins w:id="434" w:author="Administrator" w:date="2023-11-01T20:27:09Z"/>
                <w:rFonts w:hint="eastAsia" w:ascii="宋体" w:hAnsi="宋体" w:eastAsia="宋体" w:cs="宋体"/>
                <w:color w:val="auto"/>
                <w:kern w:val="0"/>
                <w:sz w:val="21"/>
                <w:szCs w:val="21"/>
                <w:lang w:val="en-US" w:eastAsia="zh-CN" w:bidi="ar-SA"/>
              </w:rPr>
            </w:pPr>
            <w:ins w:id="435" w:author="Administrator" w:date="2023-11-01T21:27:22Z">
              <w:r>
                <w:rPr>
                  <w:rFonts w:hint="eastAsia" w:ascii="宋体" w:hAnsi="宋体" w:eastAsia="宋体" w:cs="宋体"/>
                  <w:color w:val="auto"/>
                  <w:kern w:val="0"/>
                  <w:sz w:val="21"/>
                  <w:szCs w:val="21"/>
                  <w:lang w:val="en-US" w:eastAsia="zh-CN" w:bidi="ar-SA"/>
                </w:rPr>
                <w:t>地掷球</w:t>
              </w:r>
            </w:ins>
          </w:p>
        </w:tc>
        <w:tc>
          <w:tcPr>
            <w:tcW w:w="5290" w:type="dxa"/>
          </w:tcPr>
          <w:p>
            <w:pPr>
              <w:numPr>
                <w:ilvl w:val="0"/>
                <w:numId w:val="0"/>
              </w:numPr>
              <w:ind w:left="0" w:leftChars="0" w:firstLine="0" w:firstLineChars="0"/>
              <w:rPr>
                <w:ins w:id="436" w:author="Administrator" w:date="2023-11-01T20:27:09Z"/>
                <w:rFonts w:hint="eastAsia" w:ascii="宋体" w:hAnsi="宋体" w:eastAsia="宋体" w:cs="宋体"/>
                <w:color w:val="auto"/>
                <w:kern w:val="0"/>
                <w:sz w:val="21"/>
                <w:szCs w:val="21"/>
                <w:lang w:val="en-US" w:eastAsia="zh-CN" w:bidi="ar-SA"/>
              </w:rPr>
            </w:pPr>
            <w:ins w:id="437" w:author="Administrator" w:date="2023-11-01T21:25:50Z">
              <w:r>
                <w:rPr>
                  <w:rFonts w:hint="eastAsia" w:ascii="宋体" w:hAnsi="宋体" w:eastAsia="宋体" w:cs="宋体"/>
                  <w:color w:val="auto"/>
                  <w:kern w:val="0"/>
                  <w:sz w:val="21"/>
                  <w:szCs w:val="21"/>
                  <w:lang w:val="en-US" w:eastAsia="zh-CN" w:bidi="ar-SA"/>
                </w:rPr>
                <w:t>4-</w:t>
              </w:r>
            </w:ins>
            <w:ins w:id="438" w:author="Administrator" w:date="2023-11-01T21:26:02Z">
              <w:r>
                <w:rPr>
                  <w:rFonts w:hint="eastAsia" w:ascii="宋体" w:hAnsi="宋体" w:eastAsia="宋体" w:cs="宋体"/>
                  <w:color w:val="auto"/>
                  <w:kern w:val="0"/>
                  <w:sz w:val="21"/>
                  <w:szCs w:val="21"/>
                  <w:lang w:val="en-US" w:eastAsia="zh-CN" w:bidi="ar-SA"/>
                </w:rPr>
                <w:t>2</w:t>
              </w:r>
            </w:ins>
            <w:ins w:id="439" w:author="Administrator" w:date="2023-11-01T21:25:50Z">
              <w:r>
                <w:rPr>
                  <w:rFonts w:hint="eastAsia" w:ascii="宋体" w:hAnsi="宋体" w:eastAsia="宋体" w:cs="宋体"/>
                  <w:color w:val="auto"/>
                  <w:kern w:val="0"/>
                  <w:sz w:val="21"/>
                  <w:szCs w:val="21"/>
                  <w:lang w:val="en-US" w:eastAsia="zh-CN" w:bidi="ar-SA"/>
                </w:rPr>
                <w:t>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40" w:author="Administrator" w:date="2023-11-01T20:27:09Z"/>
        </w:trPr>
        <w:tc>
          <w:tcPr>
            <w:tcW w:w="1333" w:type="dxa"/>
            <w:vAlign w:val="top"/>
          </w:tcPr>
          <w:p>
            <w:pPr>
              <w:numPr>
                <w:ilvl w:val="0"/>
                <w:numId w:val="0"/>
              </w:numPr>
              <w:ind w:left="0" w:leftChars="0" w:firstLine="0" w:firstLineChars="0"/>
              <w:rPr>
                <w:ins w:id="441" w:author="Administrator" w:date="2023-11-01T20:27:09Z"/>
                <w:rFonts w:hint="eastAsia" w:ascii="宋体" w:hAnsi="宋体" w:eastAsia="宋体" w:cs="宋体"/>
                <w:color w:val="auto"/>
                <w:kern w:val="0"/>
                <w:sz w:val="21"/>
                <w:szCs w:val="21"/>
                <w:vertAlign w:val="baseline"/>
                <w:lang w:val="en-US" w:eastAsia="zh-CN" w:bidi="ar-SA"/>
              </w:rPr>
            </w:pPr>
            <w:ins w:id="442" w:author="Administrator" w:date="2023-11-01T20:27:42Z">
              <w:r>
                <w:rPr>
                  <w:rFonts w:hint="eastAsia" w:ascii="宋体" w:hAnsi="宋体" w:eastAsia="宋体" w:cs="宋体"/>
                  <w:color w:val="auto"/>
                  <w:kern w:val="0"/>
                  <w:sz w:val="21"/>
                  <w:szCs w:val="21"/>
                  <w:vertAlign w:val="baseline"/>
                  <w:lang w:val="en-US" w:eastAsia="zh-CN" w:bidi="ar-SA"/>
                </w:rPr>
                <w:t>9</w:t>
              </w:r>
            </w:ins>
            <w:ins w:id="443" w:author="Administrator" w:date="2023-11-01T20:27:09Z">
              <w:r>
                <w:rPr>
                  <w:rFonts w:hint="eastAsia" w:ascii="宋体" w:hAnsi="宋体" w:eastAsia="宋体" w:cs="宋体"/>
                  <w:color w:val="auto"/>
                  <w:kern w:val="0"/>
                  <w:sz w:val="21"/>
                  <w:szCs w:val="21"/>
                  <w:vertAlign w:val="baseline"/>
                  <w:lang w:val="en-US" w:eastAsia="zh-CN" w:bidi="ar-SA"/>
                </w:rPr>
                <w:t>7</w:t>
              </w:r>
            </w:ins>
          </w:p>
        </w:tc>
        <w:tc>
          <w:tcPr>
            <w:tcW w:w="1898" w:type="dxa"/>
          </w:tcPr>
          <w:p>
            <w:pPr>
              <w:numPr>
                <w:ilvl w:val="0"/>
                <w:numId w:val="0"/>
              </w:numPr>
              <w:ind w:left="0" w:leftChars="0" w:firstLine="0" w:firstLineChars="0"/>
              <w:rPr>
                <w:ins w:id="444" w:author="Administrator" w:date="2023-11-01T20:27:09Z"/>
                <w:rFonts w:hint="eastAsia" w:ascii="宋体" w:hAnsi="宋体" w:eastAsia="宋体" w:cs="宋体"/>
                <w:color w:val="auto"/>
                <w:kern w:val="0"/>
                <w:sz w:val="21"/>
                <w:szCs w:val="21"/>
                <w:lang w:val="en-US" w:eastAsia="zh-CN" w:bidi="ar-SA"/>
              </w:rPr>
            </w:pPr>
            <w:ins w:id="445" w:author="Administrator" w:date="2023-11-01T21:27:50Z">
              <w:r>
                <w:rPr>
                  <w:rFonts w:hint="eastAsia" w:ascii="宋体" w:hAnsi="宋体" w:eastAsia="宋体" w:cs="宋体"/>
                  <w:color w:val="auto"/>
                  <w:kern w:val="0"/>
                  <w:sz w:val="21"/>
                  <w:szCs w:val="21"/>
                  <w:lang w:val="en-US" w:eastAsia="zh-CN" w:bidi="ar-SA"/>
                </w:rPr>
                <w:t>回力球</w:t>
              </w:r>
            </w:ins>
          </w:p>
        </w:tc>
        <w:tc>
          <w:tcPr>
            <w:tcW w:w="5290" w:type="dxa"/>
          </w:tcPr>
          <w:p>
            <w:pPr>
              <w:numPr>
                <w:ilvl w:val="0"/>
                <w:numId w:val="0"/>
              </w:numPr>
              <w:ind w:left="0" w:leftChars="0" w:firstLine="0" w:firstLineChars="0"/>
              <w:rPr>
                <w:ins w:id="446" w:author="Administrator" w:date="2023-11-01T20:27:09Z"/>
                <w:rFonts w:hint="default" w:ascii="宋体" w:hAnsi="宋体" w:eastAsia="宋体" w:cs="宋体"/>
                <w:color w:val="auto"/>
                <w:kern w:val="0"/>
                <w:sz w:val="21"/>
                <w:szCs w:val="21"/>
                <w:lang w:val="en-US" w:eastAsia="zh-CN" w:bidi="ar-SA"/>
              </w:rPr>
            </w:pPr>
            <w:ins w:id="447" w:author="Administrator" w:date="2023-11-01T21:27:30Z">
              <w:r>
                <w:rPr>
                  <w:rFonts w:hint="eastAsia" w:ascii="宋体" w:hAnsi="宋体" w:eastAsia="宋体" w:cs="宋体"/>
                  <w:color w:val="auto"/>
                  <w:kern w:val="0"/>
                  <w:sz w:val="21"/>
                  <w:szCs w:val="21"/>
                  <w:lang w:val="en-US" w:eastAsia="zh-CN" w:bidi="ar-SA"/>
                </w:rPr>
                <w:t>4-2</w:t>
              </w:r>
            </w:ins>
            <w:ins w:id="448" w:author="Administrator" w:date="2023-11-01T21:27:34Z">
              <w:r>
                <w:rPr>
                  <w:rFonts w:hint="eastAsia" w:ascii="宋体" w:hAnsi="宋体" w:eastAsia="宋体" w:cs="宋体"/>
                  <w:color w:val="auto"/>
                  <w:kern w:val="0"/>
                  <w:sz w:val="21"/>
                  <w:szCs w:val="21"/>
                  <w:lang w:val="en-US" w:eastAsia="zh-CN" w:bidi="ar-SA"/>
                </w:rPr>
                <w:t>2</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49" w:author="Administrator" w:date="2023-11-01T20:27:09Z"/>
        </w:trPr>
        <w:tc>
          <w:tcPr>
            <w:tcW w:w="1333" w:type="dxa"/>
            <w:vAlign w:val="top"/>
          </w:tcPr>
          <w:p>
            <w:pPr>
              <w:numPr>
                <w:ilvl w:val="0"/>
                <w:numId w:val="0"/>
              </w:numPr>
              <w:ind w:left="0" w:leftChars="0" w:firstLine="0" w:firstLineChars="0"/>
              <w:rPr>
                <w:ins w:id="450" w:author="Administrator" w:date="2023-11-01T20:27:09Z"/>
                <w:rFonts w:hint="eastAsia" w:ascii="宋体" w:hAnsi="宋体" w:eastAsia="宋体" w:cs="宋体"/>
                <w:color w:val="auto"/>
                <w:kern w:val="0"/>
                <w:sz w:val="21"/>
                <w:szCs w:val="21"/>
                <w:vertAlign w:val="baseline"/>
                <w:lang w:val="en-US" w:eastAsia="zh-CN" w:bidi="ar-SA"/>
              </w:rPr>
            </w:pPr>
            <w:ins w:id="451" w:author="Administrator" w:date="2023-11-01T20:27:43Z">
              <w:r>
                <w:rPr>
                  <w:rFonts w:hint="eastAsia" w:ascii="宋体" w:hAnsi="宋体" w:eastAsia="宋体" w:cs="宋体"/>
                  <w:color w:val="auto"/>
                  <w:kern w:val="0"/>
                  <w:sz w:val="21"/>
                  <w:szCs w:val="21"/>
                  <w:vertAlign w:val="baseline"/>
                  <w:lang w:val="en-US" w:eastAsia="zh-CN" w:bidi="ar-SA"/>
                </w:rPr>
                <w:t>9</w:t>
              </w:r>
            </w:ins>
            <w:ins w:id="452" w:author="Administrator" w:date="2023-11-01T20:27:09Z">
              <w:r>
                <w:rPr>
                  <w:rFonts w:hint="eastAsia" w:ascii="宋体" w:hAnsi="宋体" w:eastAsia="宋体" w:cs="宋体"/>
                  <w:color w:val="auto"/>
                  <w:kern w:val="0"/>
                  <w:sz w:val="21"/>
                  <w:szCs w:val="21"/>
                  <w:vertAlign w:val="baseline"/>
                  <w:lang w:val="en-US" w:eastAsia="zh-CN" w:bidi="ar-SA"/>
                </w:rPr>
                <w:t>8</w:t>
              </w:r>
            </w:ins>
          </w:p>
        </w:tc>
        <w:tc>
          <w:tcPr>
            <w:tcW w:w="1898" w:type="dxa"/>
          </w:tcPr>
          <w:p>
            <w:pPr>
              <w:numPr>
                <w:ilvl w:val="0"/>
                <w:numId w:val="0"/>
              </w:numPr>
              <w:ind w:left="0" w:leftChars="0" w:firstLine="0" w:firstLineChars="0"/>
              <w:rPr>
                <w:ins w:id="453" w:author="Administrator" w:date="2023-11-01T20:27:09Z"/>
                <w:rFonts w:hint="eastAsia" w:ascii="宋体" w:hAnsi="宋体" w:eastAsia="宋体" w:cs="宋体"/>
                <w:color w:val="auto"/>
                <w:kern w:val="0"/>
                <w:sz w:val="21"/>
                <w:szCs w:val="21"/>
                <w:lang w:val="en-US" w:eastAsia="zh-CN" w:bidi="ar-SA"/>
              </w:rPr>
            </w:pPr>
            <w:ins w:id="454" w:author="Administrator" w:date="2023-11-01T21:27:55Z">
              <w:r>
                <w:rPr>
                  <w:rFonts w:hint="eastAsia" w:ascii="宋体" w:hAnsi="宋体" w:eastAsia="宋体" w:cs="宋体"/>
                  <w:color w:val="auto"/>
                  <w:kern w:val="0"/>
                  <w:sz w:val="21"/>
                  <w:szCs w:val="21"/>
                  <w:lang w:val="en-US" w:eastAsia="zh-CN" w:bidi="ar-SA"/>
                </w:rPr>
                <w:t>地板球</w:t>
              </w:r>
            </w:ins>
          </w:p>
        </w:tc>
        <w:tc>
          <w:tcPr>
            <w:tcW w:w="5290" w:type="dxa"/>
          </w:tcPr>
          <w:p>
            <w:pPr>
              <w:numPr>
                <w:ilvl w:val="0"/>
                <w:numId w:val="0"/>
              </w:numPr>
              <w:ind w:left="0" w:leftChars="0" w:firstLine="0" w:firstLineChars="0"/>
              <w:rPr>
                <w:ins w:id="455" w:author="Administrator" w:date="2023-11-01T20:27:09Z"/>
                <w:rFonts w:hint="default" w:ascii="宋体" w:hAnsi="宋体" w:eastAsia="宋体" w:cs="宋体"/>
                <w:color w:val="auto"/>
                <w:kern w:val="0"/>
                <w:sz w:val="21"/>
                <w:szCs w:val="21"/>
                <w:lang w:val="en-US" w:eastAsia="zh-CN" w:bidi="ar-SA"/>
              </w:rPr>
            </w:pPr>
            <w:ins w:id="456" w:author="Administrator" w:date="2023-11-01T21:27:31Z">
              <w:r>
                <w:rPr>
                  <w:rFonts w:hint="eastAsia" w:ascii="宋体" w:hAnsi="宋体" w:eastAsia="宋体" w:cs="宋体"/>
                  <w:color w:val="auto"/>
                  <w:kern w:val="0"/>
                  <w:sz w:val="21"/>
                  <w:szCs w:val="21"/>
                  <w:lang w:val="en-US" w:eastAsia="zh-CN" w:bidi="ar-SA"/>
                </w:rPr>
                <w:t>4-2</w:t>
              </w:r>
            </w:ins>
            <w:ins w:id="457" w:author="Administrator" w:date="2023-11-01T21:27:34Z">
              <w:r>
                <w:rPr>
                  <w:rFonts w:hint="eastAsia" w:ascii="宋体" w:hAnsi="宋体" w:eastAsia="宋体" w:cs="宋体"/>
                  <w:color w:val="auto"/>
                  <w:kern w:val="0"/>
                  <w:sz w:val="21"/>
                  <w:szCs w:val="21"/>
                  <w:lang w:val="en-US" w:eastAsia="zh-CN" w:bidi="ar-SA"/>
                </w:rPr>
                <w:t>3</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58" w:author="Administrator" w:date="2023-11-01T20:27:09Z"/>
        </w:trPr>
        <w:tc>
          <w:tcPr>
            <w:tcW w:w="1333" w:type="dxa"/>
            <w:vAlign w:val="top"/>
          </w:tcPr>
          <w:p>
            <w:pPr>
              <w:numPr>
                <w:ilvl w:val="0"/>
                <w:numId w:val="0"/>
              </w:numPr>
              <w:ind w:left="0" w:leftChars="0" w:firstLine="0" w:firstLineChars="0"/>
              <w:rPr>
                <w:ins w:id="459" w:author="Administrator" w:date="2023-11-01T20:27:09Z"/>
                <w:rFonts w:hint="eastAsia" w:ascii="宋体" w:hAnsi="宋体" w:eastAsia="宋体" w:cs="宋体"/>
                <w:color w:val="auto"/>
                <w:kern w:val="0"/>
                <w:sz w:val="21"/>
                <w:szCs w:val="21"/>
                <w:vertAlign w:val="baseline"/>
                <w:lang w:val="en-US" w:eastAsia="zh-CN" w:bidi="ar-SA"/>
              </w:rPr>
            </w:pPr>
            <w:ins w:id="460" w:author="Administrator" w:date="2023-11-01T20:27:44Z">
              <w:r>
                <w:rPr>
                  <w:rFonts w:hint="eastAsia" w:ascii="宋体" w:hAnsi="宋体" w:eastAsia="宋体" w:cs="宋体"/>
                  <w:color w:val="auto"/>
                  <w:kern w:val="0"/>
                  <w:sz w:val="21"/>
                  <w:szCs w:val="21"/>
                  <w:vertAlign w:val="baseline"/>
                  <w:lang w:val="en-US" w:eastAsia="zh-CN" w:bidi="ar-SA"/>
                </w:rPr>
                <w:t>9</w:t>
              </w:r>
            </w:ins>
            <w:ins w:id="461" w:author="Administrator" w:date="2023-11-01T20:27:09Z">
              <w:r>
                <w:rPr>
                  <w:rFonts w:hint="eastAsia" w:ascii="宋体" w:hAnsi="宋体" w:eastAsia="宋体" w:cs="宋体"/>
                  <w:color w:val="auto"/>
                  <w:kern w:val="0"/>
                  <w:sz w:val="21"/>
                  <w:szCs w:val="21"/>
                  <w:vertAlign w:val="baseline"/>
                  <w:lang w:val="en-US" w:eastAsia="zh-CN" w:bidi="ar-SA"/>
                </w:rPr>
                <w:t>9</w:t>
              </w:r>
            </w:ins>
          </w:p>
        </w:tc>
        <w:tc>
          <w:tcPr>
            <w:tcW w:w="1898" w:type="dxa"/>
          </w:tcPr>
          <w:p>
            <w:pPr>
              <w:numPr>
                <w:ilvl w:val="0"/>
                <w:numId w:val="0"/>
              </w:numPr>
              <w:ind w:left="0" w:leftChars="0" w:firstLine="0" w:firstLineChars="0"/>
              <w:rPr>
                <w:ins w:id="462" w:author="Administrator" w:date="2023-11-01T20:27:09Z"/>
                <w:rFonts w:hint="eastAsia" w:ascii="宋体" w:hAnsi="宋体" w:eastAsia="宋体" w:cs="宋体"/>
                <w:color w:val="auto"/>
                <w:kern w:val="0"/>
                <w:sz w:val="21"/>
                <w:szCs w:val="21"/>
                <w:lang w:val="en-US" w:eastAsia="zh-CN" w:bidi="ar-SA"/>
              </w:rPr>
            </w:pPr>
            <w:ins w:id="463" w:author="Administrator" w:date="2023-11-01T21:28:00Z">
              <w:r>
                <w:rPr>
                  <w:rFonts w:hint="eastAsia" w:ascii="宋体" w:hAnsi="宋体" w:eastAsia="宋体" w:cs="宋体"/>
                  <w:color w:val="auto"/>
                  <w:kern w:val="0"/>
                  <w:sz w:val="21"/>
                  <w:szCs w:val="21"/>
                  <w:lang w:val="en-US" w:eastAsia="zh-CN" w:bidi="ar-SA"/>
                </w:rPr>
                <w:t>匹克球</w:t>
              </w:r>
            </w:ins>
          </w:p>
        </w:tc>
        <w:tc>
          <w:tcPr>
            <w:tcW w:w="5290" w:type="dxa"/>
          </w:tcPr>
          <w:p>
            <w:pPr>
              <w:numPr>
                <w:ilvl w:val="0"/>
                <w:numId w:val="0"/>
              </w:numPr>
              <w:ind w:left="0" w:leftChars="0" w:firstLine="0" w:firstLineChars="0"/>
              <w:rPr>
                <w:ins w:id="464" w:author="Administrator" w:date="2023-11-01T20:27:09Z"/>
                <w:rFonts w:hint="default" w:ascii="宋体" w:hAnsi="宋体" w:eastAsia="宋体" w:cs="宋体"/>
                <w:color w:val="auto"/>
                <w:kern w:val="0"/>
                <w:sz w:val="21"/>
                <w:szCs w:val="21"/>
                <w:lang w:val="en-US" w:eastAsia="zh-CN" w:bidi="ar-SA"/>
              </w:rPr>
            </w:pPr>
            <w:ins w:id="465" w:author="Administrator" w:date="2023-11-01T21:27:32Z">
              <w:r>
                <w:rPr>
                  <w:rFonts w:hint="eastAsia" w:ascii="宋体" w:hAnsi="宋体" w:eastAsia="宋体" w:cs="宋体"/>
                  <w:color w:val="auto"/>
                  <w:kern w:val="0"/>
                  <w:sz w:val="21"/>
                  <w:szCs w:val="21"/>
                  <w:lang w:val="en-US" w:eastAsia="zh-CN" w:bidi="ar-SA"/>
                </w:rPr>
                <w:t>4-2</w:t>
              </w:r>
            </w:ins>
            <w:ins w:id="466" w:author="Administrator" w:date="2023-11-01T21:27:35Z">
              <w:r>
                <w:rPr>
                  <w:rFonts w:hint="eastAsia" w:ascii="宋体" w:hAnsi="宋体" w:eastAsia="宋体" w:cs="宋体"/>
                  <w:color w:val="auto"/>
                  <w:kern w:val="0"/>
                  <w:sz w:val="21"/>
                  <w:szCs w:val="21"/>
                  <w:lang w:val="en-US" w:eastAsia="zh-CN" w:bidi="ar-SA"/>
                </w:rPr>
                <w:t>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467" w:author="Administrator" w:date="2023-11-01T20:27:10Z"/>
        </w:trPr>
        <w:tc>
          <w:tcPr>
            <w:tcW w:w="1333" w:type="dxa"/>
            <w:vAlign w:val="top"/>
          </w:tcPr>
          <w:p>
            <w:pPr>
              <w:numPr>
                <w:ilvl w:val="0"/>
                <w:numId w:val="0"/>
              </w:numPr>
              <w:ind w:left="0" w:leftChars="0" w:firstLine="0" w:firstLineChars="0"/>
              <w:rPr>
                <w:ins w:id="468" w:author="Administrator" w:date="2023-11-01T20:27:10Z"/>
                <w:rFonts w:hint="eastAsia" w:ascii="宋体" w:hAnsi="宋体" w:eastAsia="宋体" w:cs="宋体"/>
                <w:color w:val="auto"/>
                <w:kern w:val="0"/>
                <w:sz w:val="21"/>
                <w:szCs w:val="21"/>
                <w:vertAlign w:val="baseline"/>
                <w:lang w:val="en-US" w:eastAsia="zh-CN" w:bidi="ar-SA"/>
              </w:rPr>
            </w:pPr>
            <w:ins w:id="469" w:author="Administrator" w:date="2023-11-01T20:28:01Z">
              <w:r>
                <w:rPr>
                  <w:rFonts w:hint="eastAsia" w:ascii="宋体" w:hAnsi="宋体" w:eastAsia="宋体" w:cs="宋体"/>
                  <w:color w:val="auto"/>
                  <w:kern w:val="0"/>
                  <w:sz w:val="21"/>
                  <w:szCs w:val="21"/>
                  <w:vertAlign w:val="baseline"/>
                  <w:lang w:val="en-US" w:eastAsia="zh-CN" w:bidi="ar-SA"/>
                </w:rPr>
                <w:t>10</w:t>
              </w:r>
            </w:ins>
            <w:ins w:id="470" w:author="Administrator" w:date="2023-11-01T20:27:10Z">
              <w:r>
                <w:rPr>
                  <w:rFonts w:hint="eastAsia" w:ascii="宋体" w:hAnsi="宋体" w:eastAsia="宋体" w:cs="宋体"/>
                  <w:color w:val="auto"/>
                  <w:kern w:val="0"/>
                  <w:sz w:val="21"/>
                  <w:szCs w:val="21"/>
                  <w:vertAlign w:val="baseline"/>
                  <w:lang w:val="en-US" w:eastAsia="zh-CN" w:bidi="ar-SA"/>
                </w:rPr>
                <w:t>0</w:t>
              </w:r>
            </w:ins>
          </w:p>
        </w:tc>
        <w:tc>
          <w:tcPr>
            <w:tcW w:w="1898" w:type="dxa"/>
            <w:vAlign w:val="top"/>
          </w:tcPr>
          <w:p>
            <w:pPr>
              <w:numPr>
                <w:ilvl w:val="0"/>
                <w:numId w:val="0"/>
              </w:numPr>
              <w:ind w:left="0" w:leftChars="0" w:firstLine="0" w:firstLineChars="0"/>
              <w:rPr>
                <w:ins w:id="471" w:author="Administrator" w:date="2023-11-01T20:27:10Z"/>
                <w:rFonts w:hint="eastAsia" w:ascii="宋体" w:hAnsi="宋体" w:eastAsia="宋体" w:cs="宋体"/>
                <w:color w:val="auto"/>
                <w:kern w:val="0"/>
                <w:sz w:val="21"/>
                <w:szCs w:val="21"/>
                <w:lang w:val="en-US" w:eastAsia="zh-CN" w:bidi="ar-SA"/>
              </w:rPr>
            </w:pPr>
            <w:ins w:id="472" w:author="Administrator" w:date="2023-11-01T21:28:05Z">
              <w:r>
                <w:rPr>
                  <w:rFonts w:hint="eastAsia" w:ascii="宋体" w:hAnsi="宋体" w:eastAsia="宋体" w:cs="宋体"/>
                  <w:color w:val="auto"/>
                  <w:kern w:val="0"/>
                  <w:sz w:val="21"/>
                  <w:szCs w:val="21"/>
                  <w:lang w:val="en-US" w:eastAsia="zh-CN" w:bidi="ar-SA"/>
                </w:rPr>
                <w:t>沙滩排球</w:t>
              </w:r>
            </w:ins>
          </w:p>
        </w:tc>
        <w:tc>
          <w:tcPr>
            <w:tcW w:w="5290" w:type="dxa"/>
            <w:vAlign w:val="top"/>
          </w:tcPr>
          <w:p>
            <w:pPr>
              <w:numPr>
                <w:ilvl w:val="0"/>
                <w:numId w:val="0"/>
              </w:numPr>
              <w:ind w:left="0" w:leftChars="0" w:firstLine="0" w:firstLineChars="0"/>
              <w:rPr>
                <w:ins w:id="473" w:author="Administrator" w:date="2023-11-01T20:27:10Z"/>
                <w:rFonts w:hint="default" w:ascii="宋体" w:hAnsi="宋体" w:eastAsia="宋体" w:cs="宋体"/>
                <w:color w:val="auto"/>
                <w:kern w:val="0"/>
                <w:sz w:val="21"/>
                <w:szCs w:val="21"/>
                <w:lang w:val="en-US" w:eastAsia="zh-CN" w:bidi="ar-SA"/>
              </w:rPr>
            </w:pPr>
            <w:ins w:id="474" w:author="Administrator" w:date="2023-11-01T21:27:33Z">
              <w:r>
                <w:rPr>
                  <w:rFonts w:hint="eastAsia" w:ascii="宋体" w:hAnsi="宋体" w:eastAsia="宋体" w:cs="宋体"/>
                  <w:color w:val="auto"/>
                  <w:kern w:val="0"/>
                  <w:sz w:val="21"/>
                  <w:szCs w:val="21"/>
                  <w:lang w:val="en-US" w:eastAsia="zh-CN" w:bidi="ar-SA"/>
                </w:rPr>
                <w:t>4-2</w:t>
              </w:r>
            </w:ins>
            <w:ins w:id="475" w:author="Administrator" w:date="2023-11-01T21:27:36Z">
              <w:r>
                <w:rPr>
                  <w:rFonts w:hint="eastAsia" w:ascii="宋体" w:hAnsi="宋体" w:eastAsia="宋体" w:cs="宋体"/>
                  <w:color w:val="auto"/>
                  <w:kern w:val="0"/>
                  <w:sz w:val="21"/>
                  <w:szCs w:val="21"/>
                  <w:lang w:val="en-US" w:eastAsia="zh-CN" w:bidi="ar-SA"/>
                </w:rPr>
                <w:t>5</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76" w:author="Administrator" w:date="2023-11-01T20:27:10Z"/>
        </w:trPr>
        <w:tc>
          <w:tcPr>
            <w:tcW w:w="1333" w:type="dxa"/>
            <w:vAlign w:val="top"/>
          </w:tcPr>
          <w:p>
            <w:pPr>
              <w:numPr>
                <w:ilvl w:val="0"/>
                <w:numId w:val="0"/>
              </w:numPr>
              <w:ind w:left="0" w:leftChars="0" w:firstLine="0" w:firstLineChars="0"/>
              <w:rPr>
                <w:ins w:id="477" w:author="Administrator" w:date="2023-11-01T20:27:10Z"/>
                <w:rFonts w:hint="eastAsia" w:ascii="宋体" w:hAnsi="宋体" w:eastAsia="宋体" w:cs="宋体"/>
                <w:color w:val="auto"/>
                <w:kern w:val="0"/>
                <w:sz w:val="21"/>
                <w:szCs w:val="21"/>
                <w:vertAlign w:val="baseline"/>
                <w:lang w:val="en-US" w:eastAsia="zh-CN" w:bidi="ar-SA"/>
              </w:rPr>
            </w:pPr>
            <w:ins w:id="478" w:author="Administrator" w:date="2023-11-01T20:28:03Z">
              <w:r>
                <w:rPr>
                  <w:rFonts w:hint="eastAsia" w:ascii="宋体" w:hAnsi="宋体" w:eastAsia="宋体" w:cs="宋体"/>
                  <w:color w:val="auto"/>
                  <w:kern w:val="0"/>
                  <w:sz w:val="21"/>
                  <w:szCs w:val="21"/>
                  <w:vertAlign w:val="baseline"/>
                  <w:lang w:val="en-US" w:eastAsia="zh-CN" w:bidi="ar-SA"/>
                </w:rPr>
                <w:t>10</w:t>
              </w:r>
            </w:ins>
            <w:ins w:id="479" w:author="Administrator" w:date="2023-11-01T20:27:10Z">
              <w:r>
                <w:rPr>
                  <w:rFonts w:hint="eastAsia" w:ascii="宋体" w:hAnsi="宋体" w:eastAsia="宋体" w:cs="宋体"/>
                  <w:color w:val="auto"/>
                  <w:kern w:val="0"/>
                  <w:sz w:val="21"/>
                  <w:szCs w:val="21"/>
                  <w:vertAlign w:val="baseline"/>
                  <w:lang w:val="en-US" w:eastAsia="zh-CN" w:bidi="ar-SA"/>
                </w:rPr>
                <w:t>1</w:t>
              </w:r>
            </w:ins>
          </w:p>
        </w:tc>
        <w:tc>
          <w:tcPr>
            <w:tcW w:w="1898" w:type="dxa"/>
            <w:vAlign w:val="top"/>
          </w:tcPr>
          <w:p>
            <w:pPr>
              <w:numPr>
                <w:ilvl w:val="0"/>
                <w:numId w:val="0"/>
              </w:numPr>
              <w:ind w:left="0" w:leftChars="0" w:firstLine="0" w:firstLineChars="0"/>
              <w:rPr>
                <w:ins w:id="480" w:author="Administrator" w:date="2023-11-01T20:27:10Z"/>
                <w:rFonts w:hint="eastAsia" w:ascii="宋体" w:hAnsi="宋体" w:eastAsia="宋体" w:cs="宋体"/>
                <w:color w:val="auto"/>
                <w:kern w:val="0"/>
                <w:sz w:val="21"/>
                <w:szCs w:val="21"/>
                <w:lang w:val="en-US" w:eastAsia="zh-CN" w:bidi="ar-SA"/>
              </w:rPr>
            </w:pPr>
            <w:ins w:id="481" w:author="Administrator" w:date="2023-11-01T21:28:11Z">
              <w:r>
                <w:rPr>
                  <w:rFonts w:hint="eastAsia" w:ascii="宋体" w:hAnsi="宋体" w:eastAsia="宋体" w:cs="宋体"/>
                  <w:color w:val="auto"/>
                  <w:kern w:val="0"/>
                  <w:sz w:val="21"/>
                  <w:szCs w:val="21"/>
                  <w:lang w:val="en-US" w:eastAsia="zh-CN" w:bidi="ar-SA"/>
                </w:rPr>
                <w:t>垒球</w:t>
              </w:r>
            </w:ins>
          </w:p>
        </w:tc>
        <w:tc>
          <w:tcPr>
            <w:tcW w:w="5290" w:type="dxa"/>
            <w:vAlign w:val="top"/>
          </w:tcPr>
          <w:p>
            <w:pPr>
              <w:numPr>
                <w:ilvl w:val="0"/>
                <w:numId w:val="0"/>
              </w:numPr>
              <w:ind w:left="0" w:leftChars="0" w:firstLine="0" w:firstLineChars="0"/>
              <w:rPr>
                <w:ins w:id="482" w:author="Administrator" w:date="2023-11-01T20:27:10Z"/>
                <w:rFonts w:hint="default" w:ascii="宋体" w:hAnsi="宋体" w:eastAsia="宋体" w:cs="宋体"/>
                <w:color w:val="auto"/>
                <w:kern w:val="0"/>
                <w:sz w:val="21"/>
                <w:szCs w:val="21"/>
                <w:lang w:val="en-US" w:eastAsia="zh-CN" w:bidi="ar-SA"/>
              </w:rPr>
            </w:pPr>
            <w:ins w:id="483" w:author="Administrator" w:date="2023-11-01T21:27:42Z">
              <w:r>
                <w:rPr>
                  <w:rFonts w:hint="eastAsia" w:ascii="宋体" w:hAnsi="宋体" w:eastAsia="宋体" w:cs="宋体"/>
                  <w:color w:val="auto"/>
                  <w:kern w:val="0"/>
                  <w:sz w:val="21"/>
                  <w:szCs w:val="21"/>
                  <w:lang w:val="en-US" w:eastAsia="zh-CN" w:bidi="ar-SA"/>
                </w:rPr>
                <w:t>4-2</w:t>
              </w:r>
            </w:ins>
            <w:ins w:id="484" w:author="Administrator" w:date="2023-11-01T21:27:43Z">
              <w:r>
                <w:rPr>
                  <w:rFonts w:hint="eastAsia" w:ascii="宋体" w:hAnsi="宋体" w:eastAsia="宋体" w:cs="宋体"/>
                  <w:color w:val="auto"/>
                  <w:kern w:val="0"/>
                  <w:sz w:val="21"/>
                  <w:szCs w:val="21"/>
                  <w:lang w:val="en-US" w:eastAsia="zh-CN" w:bidi="ar-SA"/>
                </w:rPr>
                <w:t>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485" w:author="Administrator" w:date="2023-11-01T20:27:10Z"/>
        </w:trPr>
        <w:tc>
          <w:tcPr>
            <w:tcW w:w="1333" w:type="dxa"/>
            <w:vAlign w:val="top"/>
          </w:tcPr>
          <w:p>
            <w:pPr>
              <w:numPr>
                <w:ilvl w:val="0"/>
                <w:numId w:val="0"/>
              </w:numPr>
              <w:ind w:left="0" w:leftChars="0" w:firstLine="0" w:firstLineChars="0"/>
              <w:rPr>
                <w:ins w:id="486" w:author="Administrator" w:date="2023-11-01T20:27:10Z"/>
                <w:rFonts w:hint="eastAsia" w:ascii="宋体" w:hAnsi="宋体" w:eastAsia="宋体" w:cs="宋体"/>
                <w:color w:val="auto"/>
                <w:kern w:val="0"/>
                <w:sz w:val="21"/>
                <w:szCs w:val="21"/>
                <w:vertAlign w:val="baseline"/>
                <w:lang w:val="en-US" w:eastAsia="zh-CN" w:bidi="ar-SA"/>
              </w:rPr>
            </w:pPr>
            <w:ins w:id="487" w:author="Administrator" w:date="2023-11-01T20:28:05Z">
              <w:r>
                <w:rPr>
                  <w:rFonts w:hint="eastAsia" w:ascii="宋体" w:hAnsi="宋体" w:eastAsia="宋体" w:cs="宋体"/>
                  <w:color w:val="auto"/>
                  <w:kern w:val="0"/>
                  <w:sz w:val="21"/>
                  <w:szCs w:val="21"/>
                  <w:vertAlign w:val="baseline"/>
                  <w:lang w:val="en-US" w:eastAsia="zh-CN" w:bidi="ar-SA"/>
                </w:rPr>
                <w:t>10</w:t>
              </w:r>
            </w:ins>
            <w:ins w:id="488" w:author="Administrator" w:date="2023-11-01T20:27:10Z">
              <w:r>
                <w:rPr>
                  <w:rFonts w:hint="eastAsia" w:ascii="宋体" w:hAnsi="宋体" w:eastAsia="宋体" w:cs="宋体"/>
                  <w:color w:val="auto"/>
                  <w:kern w:val="0"/>
                  <w:sz w:val="21"/>
                  <w:szCs w:val="21"/>
                  <w:vertAlign w:val="baseline"/>
                  <w:lang w:val="en-US" w:eastAsia="zh-CN" w:bidi="ar-SA"/>
                </w:rPr>
                <w:t>2</w:t>
              </w:r>
            </w:ins>
          </w:p>
        </w:tc>
        <w:tc>
          <w:tcPr>
            <w:tcW w:w="1898" w:type="dxa"/>
            <w:vAlign w:val="top"/>
          </w:tcPr>
          <w:p>
            <w:pPr>
              <w:numPr>
                <w:ilvl w:val="0"/>
                <w:numId w:val="0"/>
              </w:numPr>
              <w:ind w:left="0" w:leftChars="0" w:firstLine="0" w:firstLineChars="0"/>
              <w:rPr>
                <w:ins w:id="489" w:author="Administrator" w:date="2023-11-01T20:27:10Z"/>
                <w:rFonts w:hint="eastAsia" w:ascii="宋体" w:hAnsi="宋体" w:eastAsia="宋体" w:cs="宋体"/>
                <w:color w:val="auto"/>
                <w:kern w:val="0"/>
                <w:sz w:val="21"/>
                <w:szCs w:val="21"/>
                <w:lang w:val="en-US" w:eastAsia="zh-CN" w:bidi="ar-SA"/>
              </w:rPr>
            </w:pPr>
            <w:ins w:id="490" w:author="Administrator" w:date="2023-11-01T21:29:47Z">
              <w:r>
                <w:rPr>
                  <w:rFonts w:hint="eastAsia" w:ascii="宋体" w:hAnsi="宋体" w:eastAsia="宋体" w:cs="宋体"/>
                  <w:color w:val="auto"/>
                  <w:kern w:val="0"/>
                  <w:sz w:val="21"/>
                  <w:szCs w:val="21"/>
                  <w:lang w:val="en-US" w:eastAsia="zh-CN" w:bidi="ar-SA"/>
                </w:rPr>
                <w:t>广场舞</w:t>
              </w:r>
            </w:ins>
          </w:p>
        </w:tc>
        <w:tc>
          <w:tcPr>
            <w:tcW w:w="5290" w:type="dxa"/>
            <w:vAlign w:val="top"/>
          </w:tcPr>
          <w:p>
            <w:pPr>
              <w:numPr>
                <w:ilvl w:val="0"/>
                <w:numId w:val="0"/>
              </w:numPr>
              <w:ind w:left="0" w:leftChars="0" w:firstLine="0" w:firstLineChars="0"/>
              <w:rPr>
                <w:ins w:id="491" w:author="Administrator" w:date="2023-11-01T20:27:10Z"/>
                <w:rFonts w:hint="eastAsia" w:ascii="宋体" w:hAnsi="宋体" w:eastAsia="宋体" w:cs="宋体"/>
                <w:color w:val="auto"/>
                <w:kern w:val="0"/>
                <w:sz w:val="21"/>
                <w:szCs w:val="21"/>
                <w:lang w:val="en-US" w:eastAsia="zh-CN" w:bidi="ar-SA"/>
              </w:rPr>
            </w:pPr>
            <w:ins w:id="492" w:author="Administrator" w:date="2023-11-01T21:29:39Z">
              <w:r>
                <w:rPr>
                  <w:rFonts w:hint="eastAsia" w:ascii="宋体" w:hAnsi="宋体" w:eastAsia="宋体" w:cs="宋体"/>
                  <w:color w:val="auto"/>
                  <w:kern w:val="0"/>
                  <w:sz w:val="21"/>
                  <w:szCs w:val="21"/>
                  <w:lang w:val="en-US" w:eastAsia="zh-CN" w:bidi="ar-SA"/>
                </w:rPr>
                <w:t>5</w:t>
              </w:r>
            </w:ins>
            <w:ins w:id="493" w:author="Administrator" w:date="2023-11-01T21:29:40Z">
              <w:r>
                <w:rPr>
                  <w:rFonts w:hint="eastAsia" w:ascii="宋体" w:hAnsi="宋体" w:eastAsia="宋体" w:cs="宋体"/>
                  <w:color w:val="auto"/>
                  <w:kern w:val="0"/>
                  <w:sz w:val="21"/>
                  <w:szCs w:val="21"/>
                  <w:lang w:val="en-US" w:eastAsia="zh-CN" w:bidi="ar-SA"/>
                </w:rPr>
                <w:t>-</w:t>
              </w:r>
            </w:ins>
            <w:ins w:id="494" w:author="Administrator" w:date="2023-11-01T21:29:41Z">
              <w:r>
                <w:rPr>
                  <w:rFonts w:hint="eastAsia" w:ascii="宋体" w:hAnsi="宋体" w:eastAsia="宋体" w:cs="宋体"/>
                  <w:color w:val="auto"/>
                  <w:kern w:val="0"/>
                  <w:sz w:val="21"/>
                  <w:szCs w:val="21"/>
                  <w:lang w:val="en-US" w:eastAsia="zh-CN" w:bidi="ar-SA"/>
                </w:rPr>
                <w:t>2</w:t>
              </w:r>
            </w:ins>
            <w:del w:id="495" w:author="Administrator" w:date="2023-11-01T21:29:33Z">
              <w:r>
                <w:rPr>
                  <w:rFonts w:hint="eastAsia" w:ascii="宋体" w:hAnsi="宋体" w:eastAsia="宋体" w:cs="宋体"/>
                  <w:color w:val="auto"/>
                  <w:kern w:val="0"/>
                  <w:sz w:val="21"/>
                  <w:szCs w:val="21"/>
                  <w:lang w:val="en-US" w:eastAsia="zh-CN" w:bidi="ar-SA"/>
                </w:rPr>
                <w:delText>2-3</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96" w:author="Administrator" w:date="2023-11-01T20:27:10Z"/>
        </w:trPr>
        <w:tc>
          <w:tcPr>
            <w:tcW w:w="1333" w:type="dxa"/>
            <w:vAlign w:val="top"/>
          </w:tcPr>
          <w:p>
            <w:pPr>
              <w:numPr>
                <w:ilvl w:val="0"/>
                <w:numId w:val="0"/>
              </w:numPr>
              <w:ind w:left="0" w:leftChars="0" w:firstLine="0" w:firstLineChars="0"/>
              <w:rPr>
                <w:ins w:id="497" w:author="Administrator" w:date="2023-11-01T20:27:10Z"/>
                <w:rFonts w:hint="eastAsia" w:ascii="宋体" w:hAnsi="宋体" w:eastAsia="宋体" w:cs="宋体"/>
                <w:color w:val="auto"/>
                <w:kern w:val="0"/>
                <w:sz w:val="21"/>
                <w:szCs w:val="21"/>
                <w:vertAlign w:val="baseline"/>
                <w:lang w:val="en-US" w:eastAsia="zh-CN" w:bidi="ar-SA"/>
              </w:rPr>
            </w:pPr>
            <w:ins w:id="498" w:author="Administrator" w:date="2023-11-01T20:28:06Z">
              <w:r>
                <w:rPr>
                  <w:rFonts w:hint="eastAsia" w:ascii="宋体" w:hAnsi="宋体" w:eastAsia="宋体" w:cs="宋体"/>
                  <w:color w:val="auto"/>
                  <w:kern w:val="0"/>
                  <w:sz w:val="21"/>
                  <w:szCs w:val="21"/>
                  <w:vertAlign w:val="baseline"/>
                  <w:lang w:val="en-US" w:eastAsia="zh-CN" w:bidi="ar-SA"/>
                </w:rPr>
                <w:t>10</w:t>
              </w:r>
            </w:ins>
            <w:ins w:id="499" w:author="Administrator" w:date="2023-11-01T20:27:10Z">
              <w:r>
                <w:rPr>
                  <w:rFonts w:hint="eastAsia" w:ascii="宋体" w:hAnsi="宋体" w:eastAsia="宋体" w:cs="宋体"/>
                  <w:color w:val="auto"/>
                  <w:kern w:val="0"/>
                  <w:sz w:val="21"/>
                  <w:szCs w:val="21"/>
                  <w:vertAlign w:val="baseline"/>
                  <w:lang w:val="en-US" w:eastAsia="zh-CN" w:bidi="ar-SA"/>
                </w:rPr>
                <w:t>3</w:t>
              </w:r>
            </w:ins>
          </w:p>
        </w:tc>
        <w:tc>
          <w:tcPr>
            <w:tcW w:w="1898" w:type="dxa"/>
            <w:vAlign w:val="top"/>
          </w:tcPr>
          <w:p>
            <w:pPr>
              <w:numPr>
                <w:ilvl w:val="0"/>
                <w:numId w:val="0"/>
              </w:numPr>
              <w:ind w:left="0" w:leftChars="0" w:firstLine="0" w:firstLineChars="0"/>
              <w:rPr>
                <w:ins w:id="500" w:author="Administrator" w:date="2023-11-01T20:27:10Z"/>
                <w:rFonts w:hint="eastAsia" w:ascii="宋体" w:hAnsi="宋体" w:eastAsia="宋体" w:cs="宋体"/>
                <w:color w:val="auto"/>
                <w:kern w:val="0"/>
                <w:sz w:val="21"/>
                <w:szCs w:val="21"/>
                <w:lang w:val="en-US" w:eastAsia="zh-CN" w:bidi="ar-SA"/>
              </w:rPr>
            </w:pPr>
            <w:ins w:id="501" w:author="Administrator" w:date="2023-11-01T21:29:52Z">
              <w:r>
                <w:rPr>
                  <w:rFonts w:hint="eastAsia" w:ascii="宋体" w:hAnsi="宋体" w:eastAsia="宋体" w:cs="宋体"/>
                  <w:color w:val="auto"/>
                  <w:kern w:val="0"/>
                  <w:sz w:val="21"/>
                  <w:szCs w:val="21"/>
                  <w:lang w:val="en-US" w:eastAsia="zh-CN" w:bidi="ar-SA"/>
                </w:rPr>
                <w:t>肚皮舞</w:t>
              </w:r>
            </w:ins>
          </w:p>
        </w:tc>
        <w:tc>
          <w:tcPr>
            <w:tcW w:w="5290" w:type="dxa"/>
            <w:vAlign w:val="top"/>
          </w:tcPr>
          <w:p>
            <w:pPr>
              <w:numPr>
                <w:ilvl w:val="0"/>
                <w:numId w:val="0"/>
              </w:numPr>
              <w:ind w:left="0" w:leftChars="0" w:firstLine="0" w:firstLineChars="0"/>
              <w:rPr>
                <w:ins w:id="502" w:author="Administrator" w:date="2023-11-01T20:27:10Z"/>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503" w:author="Administrator" w:date="2023-11-01T20:27:10Z"/>
        </w:trPr>
        <w:tc>
          <w:tcPr>
            <w:tcW w:w="1333" w:type="dxa"/>
            <w:vAlign w:val="top"/>
          </w:tcPr>
          <w:p>
            <w:pPr>
              <w:numPr>
                <w:ilvl w:val="0"/>
                <w:numId w:val="0"/>
              </w:numPr>
              <w:ind w:left="0" w:leftChars="0" w:firstLine="0" w:firstLineChars="0"/>
              <w:rPr>
                <w:ins w:id="504" w:author="Administrator" w:date="2023-11-01T20:27:10Z"/>
                <w:rFonts w:hint="eastAsia" w:ascii="宋体" w:hAnsi="宋体" w:eastAsia="宋体" w:cs="宋体"/>
                <w:color w:val="auto"/>
                <w:kern w:val="0"/>
                <w:sz w:val="21"/>
                <w:szCs w:val="21"/>
                <w:vertAlign w:val="baseline"/>
                <w:lang w:val="en-US" w:eastAsia="zh-CN" w:bidi="ar-SA"/>
              </w:rPr>
            </w:pPr>
            <w:ins w:id="505" w:author="Administrator" w:date="2023-11-01T20:28:07Z">
              <w:r>
                <w:rPr>
                  <w:rFonts w:hint="eastAsia" w:ascii="宋体" w:hAnsi="宋体" w:eastAsia="宋体" w:cs="宋体"/>
                  <w:color w:val="auto"/>
                  <w:kern w:val="0"/>
                  <w:sz w:val="21"/>
                  <w:szCs w:val="21"/>
                  <w:vertAlign w:val="baseline"/>
                  <w:lang w:val="en-US" w:eastAsia="zh-CN" w:bidi="ar-SA"/>
                </w:rPr>
                <w:t>10</w:t>
              </w:r>
            </w:ins>
            <w:ins w:id="506" w:author="Administrator" w:date="2023-11-01T20:27:10Z">
              <w:r>
                <w:rPr>
                  <w:rFonts w:hint="eastAsia" w:ascii="宋体" w:hAnsi="宋体" w:eastAsia="宋体" w:cs="宋体"/>
                  <w:color w:val="auto"/>
                  <w:kern w:val="0"/>
                  <w:sz w:val="21"/>
                  <w:szCs w:val="21"/>
                  <w:vertAlign w:val="baseline"/>
                  <w:lang w:val="en-US" w:eastAsia="zh-CN" w:bidi="ar-SA"/>
                </w:rPr>
                <w:t>4</w:t>
              </w:r>
            </w:ins>
          </w:p>
        </w:tc>
        <w:tc>
          <w:tcPr>
            <w:tcW w:w="1898" w:type="dxa"/>
          </w:tcPr>
          <w:p>
            <w:pPr>
              <w:numPr>
                <w:ilvl w:val="0"/>
                <w:numId w:val="0"/>
              </w:numPr>
              <w:ind w:left="0" w:leftChars="0" w:firstLine="0" w:firstLineChars="0"/>
              <w:rPr>
                <w:ins w:id="507" w:author="Administrator" w:date="2023-11-01T20:27:10Z"/>
                <w:rFonts w:hint="eastAsia" w:ascii="宋体" w:hAnsi="宋体" w:eastAsia="宋体" w:cs="宋体"/>
                <w:color w:val="auto"/>
                <w:kern w:val="0"/>
                <w:sz w:val="21"/>
                <w:szCs w:val="21"/>
                <w:lang w:val="en-US" w:eastAsia="zh-CN" w:bidi="ar-SA"/>
              </w:rPr>
            </w:pPr>
            <w:ins w:id="508" w:author="Administrator" w:date="2023-11-01T21:29:56Z">
              <w:r>
                <w:rPr>
                  <w:rFonts w:hint="eastAsia" w:ascii="宋体" w:hAnsi="宋体" w:eastAsia="宋体" w:cs="宋体"/>
                  <w:color w:val="auto"/>
                  <w:kern w:val="0"/>
                  <w:sz w:val="21"/>
                  <w:szCs w:val="21"/>
                  <w:lang w:val="en-US" w:eastAsia="zh-CN" w:bidi="ar-SA"/>
                </w:rPr>
                <w:t>芭蕾舞</w:t>
              </w:r>
            </w:ins>
          </w:p>
        </w:tc>
        <w:tc>
          <w:tcPr>
            <w:tcW w:w="5290" w:type="dxa"/>
            <w:vAlign w:val="top"/>
          </w:tcPr>
          <w:p>
            <w:pPr>
              <w:numPr>
                <w:ilvl w:val="0"/>
                <w:numId w:val="0"/>
              </w:numPr>
              <w:ind w:left="0" w:leftChars="0" w:firstLine="0" w:firstLineChars="0"/>
              <w:rPr>
                <w:ins w:id="509" w:author="Administrator" w:date="2023-11-01T20:27:10Z"/>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510" w:author="Administrator" w:date="2023-11-01T20:27:10Z"/>
        </w:trPr>
        <w:tc>
          <w:tcPr>
            <w:tcW w:w="1333" w:type="dxa"/>
            <w:vAlign w:val="top"/>
          </w:tcPr>
          <w:p>
            <w:pPr>
              <w:numPr>
                <w:ilvl w:val="0"/>
                <w:numId w:val="0"/>
              </w:numPr>
              <w:ind w:left="0" w:leftChars="0" w:firstLine="0" w:firstLineChars="0"/>
              <w:rPr>
                <w:ins w:id="511" w:author="Administrator" w:date="2023-11-01T20:27:10Z"/>
                <w:rFonts w:hint="eastAsia" w:ascii="宋体" w:hAnsi="宋体" w:eastAsia="宋体" w:cs="宋体"/>
                <w:color w:val="auto"/>
                <w:kern w:val="0"/>
                <w:sz w:val="21"/>
                <w:szCs w:val="21"/>
                <w:vertAlign w:val="baseline"/>
                <w:lang w:val="en-US" w:eastAsia="zh-CN" w:bidi="ar-SA"/>
              </w:rPr>
            </w:pPr>
            <w:ins w:id="512" w:author="Administrator" w:date="2023-11-01T20:28:08Z">
              <w:r>
                <w:rPr>
                  <w:rFonts w:hint="eastAsia" w:ascii="宋体" w:hAnsi="宋体" w:eastAsia="宋体" w:cs="宋体"/>
                  <w:color w:val="auto"/>
                  <w:kern w:val="0"/>
                  <w:sz w:val="21"/>
                  <w:szCs w:val="21"/>
                  <w:vertAlign w:val="baseline"/>
                  <w:lang w:val="en-US" w:eastAsia="zh-CN" w:bidi="ar-SA"/>
                </w:rPr>
                <w:t>10</w:t>
              </w:r>
            </w:ins>
            <w:ins w:id="513" w:author="Administrator" w:date="2023-11-01T20:27:10Z">
              <w:r>
                <w:rPr>
                  <w:rFonts w:hint="eastAsia" w:ascii="宋体" w:hAnsi="宋体" w:eastAsia="宋体" w:cs="宋体"/>
                  <w:color w:val="auto"/>
                  <w:kern w:val="0"/>
                  <w:sz w:val="21"/>
                  <w:szCs w:val="21"/>
                  <w:vertAlign w:val="baseline"/>
                  <w:lang w:val="en-US" w:eastAsia="zh-CN" w:bidi="ar-SA"/>
                </w:rPr>
                <w:t>5</w:t>
              </w:r>
            </w:ins>
          </w:p>
        </w:tc>
        <w:tc>
          <w:tcPr>
            <w:tcW w:w="1898" w:type="dxa"/>
          </w:tcPr>
          <w:p>
            <w:pPr>
              <w:numPr>
                <w:ilvl w:val="0"/>
                <w:numId w:val="0"/>
              </w:numPr>
              <w:ind w:left="0" w:leftChars="0" w:firstLine="0" w:firstLineChars="0"/>
              <w:rPr>
                <w:ins w:id="514" w:author="Administrator" w:date="2023-11-01T20:27:10Z"/>
                <w:rFonts w:hint="eastAsia" w:ascii="宋体" w:hAnsi="宋体" w:eastAsia="宋体" w:cs="宋体"/>
                <w:color w:val="auto"/>
                <w:kern w:val="0"/>
                <w:sz w:val="21"/>
                <w:szCs w:val="21"/>
                <w:lang w:val="en-US" w:eastAsia="zh-CN" w:bidi="ar-SA"/>
              </w:rPr>
            </w:pPr>
            <w:ins w:id="515" w:author="Administrator" w:date="2023-11-01T21:30:01Z">
              <w:r>
                <w:rPr>
                  <w:rFonts w:hint="eastAsia" w:ascii="宋体" w:hAnsi="宋体" w:eastAsia="宋体" w:cs="宋体"/>
                  <w:color w:val="auto"/>
                  <w:kern w:val="0"/>
                  <w:sz w:val="21"/>
                  <w:szCs w:val="21"/>
                  <w:lang w:val="en-US" w:eastAsia="zh-CN" w:bidi="ar-SA"/>
                </w:rPr>
                <w:t>街舞</w:t>
              </w:r>
            </w:ins>
          </w:p>
        </w:tc>
        <w:tc>
          <w:tcPr>
            <w:tcW w:w="5290" w:type="dxa"/>
            <w:vAlign w:val="top"/>
          </w:tcPr>
          <w:p>
            <w:pPr>
              <w:numPr>
                <w:ilvl w:val="0"/>
                <w:numId w:val="0"/>
              </w:numPr>
              <w:ind w:left="0" w:leftChars="0" w:firstLine="0" w:firstLineChars="0"/>
              <w:rPr>
                <w:ins w:id="516" w:author="Administrator" w:date="2023-11-01T20:27:10Z"/>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517" w:author="Administrator" w:date="2023-11-01T20:27:10Z"/>
        </w:trPr>
        <w:tc>
          <w:tcPr>
            <w:tcW w:w="1333" w:type="dxa"/>
            <w:vAlign w:val="top"/>
          </w:tcPr>
          <w:p>
            <w:pPr>
              <w:numPr>
                <w:ilvl w:val="0"/>
                <w:numId w:val="0"/>
              </w:numPr>
              <w:ind w:left="0" w:leftChars="0" w:firstLine="0" w:firstLineChars="0"/>
              <w:rPr>
                <w:ins w:id="518" w:author="Administrator" w:date="2023-11-01T20:27:10Z"/>
                <w:rFonts w:hint="eastAsia" w:ascii="宋体" w:hAnsi="宋体" w:eastAsia="宋体" w:cs="宋体"/>
                <w:color w:val="auto"/>
                <w:kern w:val="0"/>
                <w:sz w:val="21"/>
                <w:szCs w:val="21"/>
                <w:vertAlign w:val="baseline"/>
                <w:lang w:val="en-US" w:eastAsia="zh-CN" w:bidi="ar-SA"/>
              </w:rPr>
            </w:pPr>
            <w:ins w:id="519" w:author="Administrator" w:date="2023-11-01T20:28:09Z">
              <w:r>
                <w:rPr>
                  <w:rFonts w:hint="eastAsia" w:ascii="宋体" w:hAnsi="宋体" w:eastAsia="宋体" w:cs="宋体"/>
                  <w:color w:val="auto"/>
                  <w:kern w:val="0"/>
                  <w:sz w:val="21"/>
                  <w:szCs w:val="21"/>
                  <w:vertAlign w:val="baseline"/>
                  <w:lang w:val="en-US" w:eastAsia="zh-CN" w:bidi="ar-SA"/>
                </w:rPr>
                <w:t>10</w:t>
              </w:r>
            </w:ins>
            <w:ins w:id="520" w:author="Administrator" w:date="2023-11-01T20:27:10Z">
              <w:r>
                <w:rPr>
                  <w:rFonts w:hint="eastAsia" w:ascii="宋体" w:hAnsi="宋体" w:eastAsia="宋体" w:cs="宋体"/>
                  <w:color w:val="auto"/>
                  <w:kern w:val="0"/>
                  <w:sz w:val="21"/>
                  <w:szCs w:val="21"/>
                  <w:vertAlign w:val="baseline"/>
                  <w:lang w:val="en-US" w:eastAsia="zh-CN" w:bidi="ar-SA"/>
                </w:rPr>
                <w:t>6</w:t>
              </w:r>
            </w:ins>
          </w:p>
        </w:tc>
        <w:tc>
          <w:tcPr>
            <w:tcW w:w="1898" w:type="dxa"/>
          </w:tcPr>
          <w:p>
            <w:pPr>
              <w:numPr>
                <w:ilvl w:val="0"/>
                <w:numId w:val="0"/>
              </w:numPr>
              <w:ind w:left="0" w:leftChars="0" w:firstLine="0" w:firstLineChars="0"/>
              <w:rPr>
                <w:ins w:id="521" w:author="Administrator" w:date="2023-11-01T20:27:10Z"/>
                <w:rFonts w:hint="eastAsia" w:ascii="宋体" w:hAnsi="宋体" w:eastAsia="宋体" w:cs="宋体"/>
                <w:color w:val="auto"/>
                <w:kern w:val="0"/>
                <w:sz w:val="21"/>
                <w:szCs w:val="21"/>
                <w:lang w:val="en-US" w:eastAsia="zh-CN" w:bidi="ar-SA"/>
              </w:rPr>
            </w:pPr>
            <w:ins w:id="522" w:author="Administrator" w:date="2023-11-01T21:30:06Z">
              <w:r>
                <w:rPr>
                  <w:rFonts w:hint="eastAsia" w:ascii="宋体" w:hAnsi="宋体" w:eastAsia="宋体" w:cs="宋体"/>
                  <w:color w:val="auto"/>
                  <w:kern w:val="0"/>
                  <w:sz w:val="21"/>
                  <w:szCs w:val="21"/>
                  <w:lang w:val="en-US" w:eastAsia="zh-CN" w:bidi="ar-SA"/>
                </w:rPr>
                <w:t>拉丁舞</w:t>
              </w:r>
            </w:ins>
          </w:p>
        </w:tc>
        <w:tc>
          <w:tcPr>
            <w:tcW w:w="5290" w:type="dxa"/>
            <w:vAlign w:val="top"/>
          </w:tcPr>
          <w:p>
            <w:pPr>
              <w:numPr>
                <w:ilvl w:val="0"/>
                <w:numId w:val="0"/>
              </w:numPr>
              <w:ind w:left="0" w:leftChars="0" w:firstLine="0" w:firstLineChars="0"/>
              <w:rPr>
                <w:ins w:id="523" w:author="Administrator" w:date="2023-11-01T20:27:10Z"/>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524" w:author="Administrator" w:date="2023-11-01T20:27:10Z"/>
        </w:trPr>
        <w:tc>
          <w:tcPr>
            <w:tcW w:w="1333" w:type="dxa"/>
            <w:vAlign w:val="top"/>
          </w:tcPr>
          <w:p>
            <w:pPr>
              <w:numPr>
                <w:ilvl w:val="0"/>
                <w:numId w:val="0"/>
              </w:numPr>
              <w:ind w:left="0" w:leftChars="0" w:firstLine="0" w:firstLineChars="0"/>
              <w:rPr>
                <w:ins w:id="525" w:author="Administrator" w:date="2023-11-01T20:27:10Z"/>
                <w:rFonts w:hint="eastAsia" w:ascii="宋体" w:hAnsi="宋体" w:eastAsia="宋体" w:cs="宋体"/>
                <w:color w:val="auto"/>
                <w:kern w:val="0"/>
                <w:sz w:val="21"/>
                <w:szCs w:val="21"/>
                <w:vertAlign w:val="baseline"/>
                <w:lang w:val="en-US" w:eastAsia="zh-CN" w:bidi="ar-SA"/>
              </w:rPr>
            </w:pPr>
            <w:ins w:id="526" w:author="Administrator" w:date="2023-11-01T20:28:11Z">
              <w:r>
                <w:rPr>
                  <w:rFonts w:hint="eastAsia" w:ascii="宋体" w:hAnsi="宋体" w:eastAsia="宋体" w:cs="宋体"/>
                  <w:color w:val="auto"/>
                  <w:kern w:val="0"/>
                  <w:sz w:val="21"/>
                  <w:szCs w:val="21"/>
                  <w:vertAlign w:val="baseline"/>
                  <w:lang w:val="en-US" w:eastAsia="zh-CN" w:bidi="ar-SA"/>
                </w:rPr>
                <w:t>10</w:t>
              </w:r>
            </w:ins>
            <w:ins w:id="527" w:author="Administrator" w:date="2023-11-01T20:27:10Z">
              <w:r>
                <w:rPr>
                  <w:rFonts w:hint="eastAsia" w:ascii="宋体" w:hAnsi="宋体" w:eastAsia="宋体" w:cs="宋体"/>
                  <w:color w:val="auto"/>
                  <w:kern w:val="0"/>
                  <w:sz w:val="21"/>
                  <w:szCs w:val="21"/>
                  <w:vertAlign w:val="baseline"/>
                  <w:lang w:val="en-US" w:eastAsia="zh-CN" w:bidi="ar-SA"/>
                </w:rPr>
                <w:t>7</w:t>
              </w:r>
            </w:ins>
          </w:p>
        </w:tc>
        <w:tc>
          <w:tcPr>
            <w:tcW w:w="1898" w:type="dxa"/>
          </w:tcPr>
          <w:p>
            <w:pPr>
              <w:numPr>
                <w:ilvl w:val="0"/>
                <w:numId w:val="0"/>
              </w:numPr>
              <w:ind w:left="0" w:leftChars="0" w:firstLine="0" w:firstLineChars="0"/>
              <w:rPr>
                <w:ins w:id="528" w:author="Administrator" w:date="2023-11-01T20:27:10Z"/>
                <w:rFonts w:hint="eastAsia" w:ascii="宋体" w:hAnsi="宋体" w:eastAsia="宋体" w:cs="宋体"/>
                <w:color w:val="auto"/>
                <w:kern w:val="0"/>
                <w:sz w:val="21"/>
                <w:szCs w:val="21"/>
                <w:lang w:val="en-US" w:eastAsia="zh-CN" w:bidi="ar-SA"/>
              </w:rPr>
            </w:pPr>
            <w:ins w:id="529" w:author="Administrator" w:date="2023-11-01T21:30:11Z">
              <w:r>
                <w:rPr>
                  <w:rFonts w:hint="eastAsia" w:ascii="宋体" w:hAnsi="宋体" w:eastAsia="宋体" w:cs="宋体"/>
                  <w:color w:val="auto"/>
                  <w:kern w:val="0"/>
                  <w:sz w:val="21"/>
                  <w:szCs w:val="21"/>
                  <w:lang w:val="en-US" w:eastAsia="zh-CN" w:bidi="ar-SA"/>
                </w:rPr>
                <w:t>爵士舞</w:t>
              </w:r>
            </w:ins>
          </w:p>
        </w:tc>
        <w:tc>
          <w:tcPr>
            <w:tcW w:w="5290" w:type="dxa"/>
            <w:vAlign w:val="top"/>
          </w:tcPr>
          <w:p>
            <w:pPr>
              <w:numPr>
                <w:ilvl w:val="0"/>
                <w:numId w:val="0"/>
              </w:numPr>
              <w:ind w:left="0" w:leftChars="0" w:firstLine="0" w:firstLineChars="0"/>
              <w:rPr>
                <w:ins w:id="530" w:author="Administrator" w:date="2023-11-01T20:27:10Z"/>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531" w:author="Administrator" w:date="2023-11-01T20:27:10Z"/>
        </w:trPr>
        <w:tc>
          <w:tcPr>
            <w:tcW w:w="1333" w:type="dxa"/>
            <w:vAlign w:val="top"/>
          </w:tcPr>
          <w:p>
            <w:pPr>
              <w:numPr>
                <w:ilvl w:val="0"/>
                <w:numId w:val="0"/>
              </w:numPr>
              <w:ind w:left="0" w:leftChars="0" w:firstLine="0" w:firstLineChars="0"/>
              <w:rPr>
                <w:ins w:id="532" w:author="Administrator" w:date="2023-11-01T20:27:10Z"/>
                <w:rFonts w:hint="eastAsia" w:ascii="宋体" w:hAnsi="宋体" w:eastAsia="宋体" w:cs="宋体"/>
                <w:color w:val="auto"/>
                <w:kern w:val="0"/>
                <w:sz w:val="21"/>
                <w:szCs w:val="21"/>
                <w:vertAlign w:val="baseline"/>
                <w:lang w:val="en-US" w:eastAsia="zh-CN" w:bidi="ar-SA"/>
              </w:rPr>
            </w:pPr>
            <w:ins w:id="533" w:author="Administrator" w:date="2023-11-01T20:28:12Z">
              <w:r>
                <w:rPr>
                  <w:rFonts w:hint="eastAsia" w:ascii="宋体" w:hAnsi="宋体" w:eastAsia="宋体" w:cs="宋体"/>
                  <w:color w:val="auto"/>
                  <w:kern w:val="0"/>
                  <w:sz w:val="21"/>
                  <w:szCs w:val="21"/>
                  <w:vertAlign w:val="baseline"/>
                  <w:lang w:val="en-US" w:eastAsia="zh-CN" w:bidi="ar-SA"/>
                </w:rPr>
                <w:t>10</w:t>
              </w:r>
            </w:ins>
            <w:ins w:id="534" w:author="Administrator" w:date="2023-11-01T20:27:10Z">
              <w:r>
                <w:rPr>
                  <w:rFonts w:hint="eastAsia" w:ascii="宋体" w:hAnsi="宋体" w:eastAsia="宋体" w:cs="宋体"/>
                  <w:color w:val="auto"/>
                  <w:kern w:val="0"/>
                  <w:sz w:val="21"/>
                  <w:szCs w:val="21"/>
                  <w:vertAlign w:val="baseline"/>
                  <w:lang w:val="en-US" w:eastAsia="zh-CN" w:bidi="ar-SA"/>
                </w:rPr>
                <w:t>8</w:t>
              </w:r>
            </w:ins>
          </w:p>
        </w:tc>
        <w:tc>
          <w:tcPr>
            <w:tcW w:w="1898" w:type="dxa"/>
          </w:tcPr>
          <w:p>
            <w:pPr>
              <w:numPr>
                <w:ilvl w:val="0"/>
                <w:numId w:val="0"/>
              </w:numPr>
              <w:ind w:left="0" w:leftChars="0" w:firstLine="0" w:firstLineChars="0"/>
              <w:rPr>
                <w:ins w:id="535" w:author="Administrator" w:date="2023-11-01T20:27:10Z"/>
                <w:rFonts w:hint="eastAsia" w:ascii="宋体" w:hAnsi="宋体" w:eastAsia="宋体" w:cs="宋体"/>
                <w:color w:val="auto"/>
                <w:kern w:val="0"/>
                <w:sz w:val="21"/>
                <w:szCs w:val="21"/>
                <w:lang w:val="en-US" w:eastAsia="zh-CN" w:bidi="ar-SA"/>
              </w:rPr>
            </w:pPr>
            <w:ins w:id="536" w:author="Administrator" w:date="2023-11-01T21:30:16Z">
              <w:r>
                <w:rPr>
                  <w:rFonts w:hint="eastAsia" w:ascii="宋体" w:hAnsi="宋体" w:eastAsia="宋体" w:cs="宋体"/>
                  <w:color w:val="auto"/>
                  <w:kern w:val="0"/>
                  <w:sz w:val="21"/>
                  <w:szCs w:val="21"/>
                  <w:lang w:val="en-US" w:eastAsia="zh-CN" w:bidi="ar-SA"/>
                </w:rPr>
                <w:t>钢管舞</w:t>
              </w:r>
            </w:ins>
          </w:p>
        </w:tc>
        <w:tc>
          <w:tcPr>
            <w:tcW w:w="5290" w:type="dxa"/>
            <w:vAlign w:val="top"/>
          </w:tcPr>
          <w:p>
            <w:pPr>
              <w:numPr>
                <w:ilvl w:val="0"/>
                <w:numId w:val="0"/>
              </w:numPr>
              <w:ind w:left="0" w:leftChars="0" w:firstLine="0" w:firstLineChars="0"/>
              <w:rPr>
                <w:ins w:id="537" w:author="Administrator" w:date="2023-11-01T20:27:10Z"/>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538" w:author="Administrator" w:date="2023-11-01T20:27:10Z"/>
        </w:trPr>
        <w:tc>
          <w:tcPr>
            <w:tcW w:w="1333" w:type="dxa"/>
            <w:vAlign w:val="top"/>
          </w:tcPr>
          <w:p>
            <w:pPr>
              <w:numPr>
                <w:ilvl w:val="0"/>
                <w:numId w:val="0"/>
              </w:numPr>
              <w:ind w:left="0" w:leftChars="0" w:firstLine="0" w:firstLineChars="0"/>
              <w:rPr>
                <w:ins w:id="539" w:author="Administrator" w:date="2023-11-01T20:27:10Z"/>
                <w:rFonts w:hint="eastAsia" w:ascii="宋体" w:hAnsi="宋体" w:eastAsia="宋体" w:cs="宋体"/>
                <w:color w:val="auto"/>
                <w:kern w:val="0"/>
                <w:sz w:val="21"/>
                <w:szCs w:val="21"/>
                <w:vertAlign w:val="baseline"/>
                <w:lang w:val="en-US" w:eastAsia="zh-CN" w:bidi="ar-SA"/>
              </w:rPr>
            </w:pPr>
            <w:ins w:id="540" w:author="Administrator" w:date="2023-11-01T20:28:13Z">
              <w:r>
                <w:rPr>
                  <w:rFonts w:hint="eastAsia" w:ascii="宋体" w:hAnsi="宋体" w:eastAsia="宋体" w:cs="宋体"/>
                  <w:color w:val="auto"/>
                  <w:kern w:val="0"/>
                  <w:sz w:val="21"/>
                  <w:szCs w:val="21"/>
                  <w:vertAlign w:val="baseline"/>
                  <w:lang w:val="en-US" w:eastAsia="zh-CN" w:bidi="ar-SA"/>
                </w:rPr>
                <w:t>10</w:t>
              </w:r>
            </w:ins>
            <w:ins w:id="541" w:author="Administrator" w:date="2023-11-01T20:27:10Z">
              <w:r>
                <w:rPr>
                  <w:rFonts w:hint="eastAsia" w:ascii="宋体" w:hAnsi="宋体" w:eastAsia="宋体" w:cs="宋体"/>
                  <w:color w:val="auto"/>
                  <w:kern w:val="0"/>
                  <w:sz w:val="21"/>
                  <w:szCs w:val="21"/>
                  <w:vertAlign w:val="baseline"/>
                  <w:lang w:val="en-US" w:eastAsia="zh-CN" w:bidi="ar-SA"/>
                </w:rPr>
                <w:t>9</w:t>
              </w:r>
            </w:ins>
          </w:p>
        </w:tc>
        <w:tc>
          <w:tcPr>
            <w:tcW w:w="1898" w:type="dxa"/>
          </w:tcPr>
          <w:p>
            <w:pPr>
              <w:numPr>
                <w:ilvl w:val="0"/>
                <w:numId w:val="0"/>
              </w:numPr>
              <w:ind w:left="0" w:leftChars="0" w:firstLine="0" w:firstLineChars="0"/>
              <w:rPr>
                <w:ins w:id="542" w:author="Administrator" w:date="2023-11-01T20:27:10Z"/>
                <w:rFonts w:hint="eastAsia" w:ascii="宋体" w:hAnsi="宋体" w:eastAsia="宋体" w:cs="宋体"/>
                <w:color w:val="auto"/>
                <w:kern w:val="0"/>
                <w:sz w:val="21"/>
                <w:szCs w:val="21"/>
                <w:lang w:val="en-US" w:eastAsia="zh-CN" w:bidi="ar-SA"/>
              </w:rPr>
            </w:pPr>
            <w:ins w:id="543" w:author="Administrator" w:date="2023-11-01T21:30:23Z">
              <w:r>
                <w:rPr>
                  <w:rFonts w:hint="eastAsia" w:ascii="宋体" w:hAnsi="宋体" w:eastAsia="宋体" w:cs="宋体"/>
                  <w:color w:val="auto"/>
                  <w:kern w:val="0"/>
                  <w:sz w:val="21"/>
                  <w:szCs w:val="21"/>
                  <w:lang w:val="en-US" w:eastAsia="zh-CN" w:bidi="ar-SA"/>
                </w:rPr>
                <w:t>迪斯科</w:t>
              </w:r>
            </w:ins>
          </w:p>
        </w:tc>
        <w:tc>
          <w:tcPr>
            <w:tcW w:w="5290" w:type="dxa"/>
            <w:vAlign w:val="top"/>
          </w:tcPr>
          <w:p>
            <w:pPr>
              <w:numPr>
                <w:ilvl w:val="0"/>
                <w:numId w:val="0"/>
              </w:numPr>
              <w:ind w:left="0" w:leftChars="0" w:firstLine="0" w:firstLineChars="0"/>
              <w:rPr>
                <w:ins w:id="544" w:author="Administrator" w:date="2023-11-01T20:27:10Z"/>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numPr>
                <w:ilvl w:val="0"/>
                <w:numId w:val="0"/>
              </w:numPr>
              <w:ind w:left="0" w:leftChars="0" w:firstLine="0" w:firstLineChars="0"/>
              <w:rPr>
                <w:ins w:id="545" w:author="Administrator" w:date="2023-11-01T20:27:10Z"/>
                <w:rFonts w:hint="default" w:ascii="宋体" w:hAnsi="宋体" w:eastAsia="宋体" w:cs="宋体"/>
                <w:color w:val="auto"/>
                <w:kern w:val="0"/>
                <w:sz w:val="21"/>
                <w:szCs w:val="21"/>
                <w:vertAlign w:val="baseline"/>
                <w:lang w:val="en-US" w:eastAsia="zh-CN" w:bidi="ar-SA"/>
              </w:rPr>
            </w:pPr>
            <w:ins w:id="546" w:author="Administrator" w:date="2023-11-01T21:30:39Z">
              <w:r>
                <w:rPr>
                  <w:rFonts w:hint="eastAsia" w:ascii="宋体" w:hAnsi="宋体" w:eastAsia="宋体" w:cs="宋体"/>
                  <w:color w:val="auto"/>
                  <w:kern w:val="0"/>
                  <w:sz w:val="21"/>
                  <w:szCs w:val="21"/>
                  <w:vertAlign w:val="baseline"/>
                  <w:lang w:val="en-US" w:eastAsia="zh-CN" w:bidi="ar-SA"/>
                </w:rPr>
                <w:t>110</w:t>
              </w:r>
            </w:ins>
          </w:p>
        </w:tc>
        <w:tc>
          <w:tcPr>
            <w:tcW w:w="0" w:type="auto"/>
          </w:tcPr>
          <w:p>
            <w:pPr>
              <w:numPr>
                <w:ilvl w:val="0"/>
                <w:numId w:val="0"/>
              </w:numPr>
              <w:ind w:left="0" w:leftChars="0" w:firstLine="0" w:firstLineChars="0"/>
              <w:rPr>
                <w:ins w:id="547" w:author="Administrator" w:date="2023-11-01T20:27:10Z"/>
                <w:rFonts w:hint="eastAsia" w:ascii="宋体" w:hAnsi="宋体" w:eastAsia="宋体" w:cs="宋体"/>
                <w:color w:val="auto"/>
                <w:kern w:val="0"/>
                <w:sz w:val="21"/>
                <w:szCs w:val="21"/>
                <w:lang w:val="en-US" w:eastAsia="zh-CN" w:bidi="ar-SA"/>
              </w:rPr>
            </w:pPr>
            <w:ins w:id="548" w:author="Administrator" w:date="2023-11-01T21:30:28Z">
              <w:r>
                <w:rPr>
                  <w:rFonts w:hint="eastAsia" w:ascii="宋体" w:hAnsi="宋体" w:eastAsia="宋体" w:cs="宋体"/>
                  <w:color w:val="auto"/>
                  <w:kern w:val="0"/>
                  <w:sz w:val="21"/>
                  <w:szCs w:val="21"/>
                  <w:lang w:val="en-US" w:eastAsia="zh-CN" w:bidi="ar-SA"/>
                </w:rPr>
                <w:t>踢踏舞</w:t>
              </w:r>
            </w:ins>
          </w:p>
        </w:tc>
        <w:tc>
          <w:tcPr>
            <w:tcW w:w="0" w:type="auto"/>
            <w:vAlign w:val="top"/>
          </w:tcPr>
          <w:p>
            <w:pPr>
              <w:numPr>
                <w:ilvl w:val="0"/>
                <w:numId w:val="0"/>
              </w:numPr>
              <w:ind w:left="0" w:leftChars="0" w:firstLine="0" w:firstLineChars="0"/>
              <w:rPr>
                <w:ins w:id="549" w:author="Administrator" w:date="2023-11-01T20:27:10Z"/>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numPr>
                <w:ilvl w:val="0"/>
                <w:numId w:val="0"/>
              </w:numPr>
              <w:ind w:left="0" w:leftChars="0" w:firstLine="0" w:firstLineChars="0"/>
              <w:rPr>
                <w:ins w:id="550" w:author="Administrator" w:date="2023-11-01T20:27:10Z"/>
                <w:rFonts w:hint="default" w:ascii="宋体" w:hAnsi="宋体" w:eastAsia="宋体" w:cs="宋体"/>
                <w:color w:val="auto"/>
                <w:kern w:val="0"/>
                <w:sz w:val="21"/>
                <w:szCs w:val="21"/>
                <w:vertAlign w:val="baseline"/>
                <w:lang w:val="en-US" w:eastAsia="zh-CN" w:bidi="ar-SA"/>
              </w:rPr>
            </w:pPr>
            <w:ins w:id="551" w:author="Administrator" w:date="2023-11-01T21:30:41Z">
              <w:r>
                <w:rPr>
                  <w:rFonts w:hint="eastAsia" w:ascii="宋体" w:hAnsi="宋体" w:eastAsia="宋体" w:cs="宋体"/>
                  <w:color w:val="auto"/>
                  <w:kern w:val="0"/>
                  <w:sz w:val="21"/>
                  <w:szCs w:val="21"/>
                  <w:vertAlign w:val="baseline"/>
                  <w:lang w:val="en-US" w:eastAsia="zh-CN" w:bidi="ar-SA"/>
                </w:rPr>
                <w:t>111</w:t>
              </w:r>
            </w:ins>
          </w:p>
        </w:tc>
        <w:tc>
          <w:tcPr>
            <w:tcW w:w="0" w:type="auto"/>
          </w:tcPr>
          <w:p>
            <w:pPr>
              <w:numPr>
                <w:ilvl w:val="0"/>
                <w:numId w:val="0"/>
              </w:numPr>
              <w:ind w:left="0" w:leftChars="0" w:firstLine="0" w:firstLineChars="0"/>
              <w:rPr>
                <w:ins w:id="552" w:author="Administrator" w:date="2023-11-01T20:27:10Z"/>
                <w:rFonts w:hint="eastAsia" w:ascii="宋体" w:hAnsi="宋体" w:eastAsia="宋体" w:cs="宋体"/>
                <w:color w:val="auto"/>
                <w:kern w:val="0"/>
                <w:sz w:val="21"/>
                <w:szCs w:val="21"/>
                <w:lang w:val="en-US" w:eastAsia="zh-CN" w:bidi="ar-SA"/>
              </w:rPr>
            </w:pPr>
            <w:ins w:id="553" w:author="Administrator" w:date="2023-11-01T21:30:33Z">
              <w:r>
                <w:rPr>
                  <w:rFonts w:hint="eastAsia" w:ascii="宋体" w:hAnsi="宋体" w:eastAsia="宋体" w:cs="宋体"/>
                  <w:color w:val="auto"/>
                  <w:kern w:val="0"/>
                  <w:sz w:val="21"/>
                  <w:szCs w:val="21"/>
                  <w:lang w:val="en-US" w:eastAsia="zh-CN" w:bidi="ar-SA"/>
                </w:rPr>
                <w:t>其</w:t>
              </w:r>
            </w:ins>
            <w:ins w:id="554" w:author="Administrator" w:date="2023-11-28T14:47:55Z">
              <w:r>
                <w:rPr>
                  <w:rFonts w:hint="eastAsia" w:ascii="宋体" w:hAnsi="宋体" w:eastAsia="宋体" w:cs="宋体"/>
                  <w:color w:val="auto"/>
                  <w:kern w:val="0"/>
                  <w:sz w:val="21"/>
                  <w:szCs w:val="21"/>
                  <w:lang w:val="en-US" w:eastAsia="zh-CN" w:bidi="ar-SA"/>
                </w:rPr>
                <w:t>他</w:t>
              </w:r>
            </w:ins>
            <w:ins w:id="555" w:author="Administrator" w:date="2023-11-01T21:30:33Z">
              <w:r>
                <w:rPr>
                  <w:rFonts w:hint="eastAsia" w:ascii="宋体" w:hAnsi="宋体" w:eastAsia="宋体" w:cs="宋体"/>
                  <w:color w:val="auto"/>
                  <w:kern w:val="0"/>
                  <w:sz w:val="21"/>
                  <w:szCs w:val="21"/>
                  <w:lang w:val="en-US" w:eastAsia="zh-CN" w:bidi="ar-SA"/>
                </w:rPr>
                <w:t>舞蹈</w:t>
              </w:r>
            </w:ins>
          </w:p>
        </w:tc>
        <w:tc>
          <w:tcPr>
            <w:tcW w:w="0" w:type="auto"/>
            <w:vAlign w:val="top"/>
          </w:tcPr>
          <w:p>
            <w:pPr>
              <w:numPr>
                <w:ilvl w:val="0"/>
                <w:numId w:val="0"/>
              </w:numPr>
              <w:ind w:left="0" w:leftChars="0" w:firstLine="0" w:firstLineChars="0"/>
              <w:rPr>
                <w:ins w:id="556" w:author="Administrator" w:date="2023-11-01T20:27:10Z"/>
                <w:rFonts w:hint="eastAsia" w:ascii="宋体" w:hAnsi="宋体" w:eastAsia="宋体" w:cs="宋体"/>
                <w:color w:val="auto"/>
                <w:kern w:val="0"/>
                <w:sz w:val="21"/>
                <w:szCs w:val="21"/>
                <w:lang w:val="en-US" w:eastAsia="zh-CN" w:bidi="ar-SA"/>
              </w:rPr>
            </w:pPr>
            <w:r>
              <w:rPr>
                <w:rFonts w:hint="eastAsia" w:ascii="宋体" w:hAnsi="宋体" w:eastAsia="宋体" w:cs="宋体"/>
                <w:color w:val="auto"/>
                <w:kern w:val="0"/>
                <w:sz w:val="21"/>
                <w:szCs w:val="21"/>
                <w:lang w:val="en-US" w:eastAsia="zh-CN" w:bidi="ar-SA"/>
              </w:rPr>
              <w:t>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557" w:author="Administrator" w:date="2023-11-01T21:30:34Z"/>
        </w:trPr>
        <w:tc>
          <w:tcPr>
            <w:tcW w:w="0" w:type="auto"/>
          </w:tcPr>
          <w:p>
            <w:pPr>
              <w:numPr>
                <w:ilvl w:val="0"/>
                <w:numId w:val="0"/>
              </w:numPr>
              <w:ind w:left="0" w:leftChars="0" w:firstLine="0" w:firstLineChars="0"/>
              <w:rPr>
                <w:ins w:id="558" w:author="Administrator" w:date="2023-11-01T21:30:34Z"/>
                <w:rFonts w:hint="default" w:ascii="宋体" w:hAnsi="宋体" w:eastAsia="宋体" w:cs="宋体"/>
                <w:color w:val="auto"/>
                <w:kern w:val="0"/>
                <w:sz w:val="21"/>
                <w:szCs w:val="21"/>
                <w:vertAlign w:val="baseline"/>
                <w:lang w:val="en-US" w:eastAsia="zh-CN" w:bidi="ar-SA"/>
              </w:rPr>
            </w:pPr>
            <w:ins w:id="559" w:author="Administrator" w:date="2023-11-01T21:32:23Z">
              <w:r>
                <w:rPr>
                  <w:rFonts w:hint="eastAsia" w:ascii="宋体" w:hAnsi="宋体" w:eastAsia="宋体" w:cs="宋体"/>
                  <w:color w:val="auto"/>
                  <w:kern w:val="0"/>
                  <w:sz w:val="21"/>
                  <w:szCs w:val="21"/>
                  <w:vertAlign w:val="baseline"/>
                  <w:lang w:val="en-US" w:eastAsia="zh-CN" w:bidi="ar-SA"/>
                </w:rPr>
                <w:t>112</w:t>
              </w:r>
            </w:ins>
          </w:p>
        </w:tc>
        <w:tc>
          <w:tcPr>
            <w:tcW w:w="0" w:type="auto"/>
          </w:tcPr>
          <w:p>
            <w:pPr>
              <w:numPr>
                <w:ilvl w:val="0"/>
                <w:numId w:val="0"/>
              </w:numPr>
              <w:ind w:left="0" w:leftChars="0" w:firstLine="0" w:firstLineChars="0"/>
              <w:rPr>
                <w:ins w:id="560" w:author="Administrator" w:date="2023-11-01T21:30:34Z"/>
                <w:rFonts w:hint="eastAsia" w:ascii="宋体" w:hAnsi="宋体" w:eastAsia="宋体" w:cs="宋体"/>
                <w:color w:val="auto"/>
                <w:kern w:val="0"/>
                <w:sz w:val="21"/>
                <w:szCs w:val="21"/>
                <w:lang w:val="en-US" w:eastAsia="zh-CN" w:bidi="ar-SA"/>
              </w:rPr>
            </w:pPr>
            <w:ins w:id="561" w:author="Administrator" w:date="2023-11-01T21:31:34Z">
              <w:r>
                <w:rPr>
                  <w:rFonts w:hint="eastAsia" w:ascii="宋体" w:hAnsi="宋体" w:eastAsia="宋体" w:cs="宋体"/>
                  <w:color w:val="auto"/>
                  <w:kern w:val="0"/>
                  <w:sz w:val="21"/>
                  <w:szCs w:val="21"/>
                  <w:lang w:val="en-US" w:eastAsia="zh-CN" w:bidi="ar-SA"/>
                </w:rPr>
                <w:t>拳击</w:t>
              </w:r>
            </w:ins>
          </w:p>
        </w:tc>
        <w:tc>
          <w:tcPr>
            <w:tcW w:w="0" w:type="auto"/>
            <w:vAlign w:val="top"/>
          </w:tcPr>
          <w:p>
            <w:pPr>
              <w:numPr>
                <w:ilvl w:val="0"/>
                <w:numId w:val="0"/>
              </w:numPr>
              <w:ind w:left="0" w:leftChars="0" w:firstLine="0" w:firstLineChars="0"/>
              <w:rPr>
                <w:ins w:id="562" w:author="Administrator" w:date="2023-11-01T21:30:34Z"/>
                <w:rFonts w:hint="default" w:ascii="宋体" w:hAnsi="宋体" w:eastAsia="宋体" w:cs="宋体"/>
                <w:color w:val="auto"/>
                <w:kern w:val="0"/>
                <w:sz w:val="21"/>
                <w:szCs w:val="21"/>
                <w:lang w:val="en-US" w:eastAsia="zh-CN" w:bidi="ar-SA"/>
              </w:rPr>
            </w:pPr>
            <w:ins w:id="563" w:author="Administrator" w:date="2023-11-01T21:31:10Z">
              <w:r>
                <w:rPr>
                  <w:rFonts w:hint="eastAsia" w:ascii="宋体" w:hAnsi="宋体" w:eastAsia="宋体" w:cs="宋体"/>
                  <w:color w:val="auto"/>
                  <w:kern w:val="0"/>
                  <w:sz w:val="21"/>
                  <w:szCs w:val="21"/>
                  <w:lang w:val="en-US" w:eastAsia="zh-CN" w:bidi="ar-SA"/>
                </w:rPr>
                <w:t>6</w:t>
              </w:r>
            </w:ins>
            <w:ins w:id="564" w:author="Administrator" w:date="2023-11-01T21:31:06Z">
              <w:r>
                <w:rPr>
                  <w:rFonts w:hint="eastAsia" w:ascii="宋体" w:hAnsi="宋体" w:eastAsia="宋体" w:cs="宋体"/>
                  <w:color w:val="auto"/>
                  <w:kern w:val="0"/>
                  <w:sz w:val="21"/>
                  <w:szCs w:val="21"/>
                  <w:lang w:val="en-US" w:eastAsia="zh-CN" w:bidi="ar-SA"/>
                </w:rPr>
                <w:t>-</w:t>
              </w:r>
            </w:ins>
            <w:ins w:id="565" w:author="Administrator" w:date="2023-11-01T21:31:07Z">
              <w:r>
                <w:rPr>
                  <w:rFonts w:hint="eastAsia" w:ascii="宋体" w:hAnsi="宋体" w:eastAsia="宋体" w:cs="宋体"/>
                  <w:color w:val="auto"/>
                  <w:kern w:val="0"/>
                  <w:sz w:val="21"/>
                  <w:szCs w:val="21"/>
                  <w:lang w:val="en-US" w:eastAsia="zh-CN" w:bidi="ar-SA"/>
                </w:rPr>
                <w:t>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566" w:author="Administrator" w:date="2023-11-01T21:30:36Z"/>
        </w:trPr>
        <w:tc>
          <w:tcPr>
            <w:tcW w:w="0" w:type="auto"/>
          </w:tcPr>
          <w:p>
            <w:pPr>
              <w:numPr>
                <w:ilvl w:val="0"/>
                <w:numId w:val="0"/>
              </w:numPr>
              <w:ind w:left="0" w:leftChars="0" w:firstLine="0" w:firstLineChars="0"/>
              <w:rPr>
                <w:ins w:id="567" w:author="Administrator" w:date="2023-11-01T21:30:36Z"/>
                <w:rFonts w:hint="default" w:ascii="宋体" w:hAnsi="宋体" w:eastAsia="宋体" w:cs="宋体"/>
                <w:color w:val="auto"/>
                <w:kern w:val="0"/>
                <w:sz w:val="21"/>
                <w:szCs w:val="21"/>
                <w:vertAlign w:val="baseline"/>
                <w:lang w:val="en-US" w:eastAsia="zh-CN" w:bidi="ar-SA"/>
              </w:rPr>
            </w:pPr>
            <w:ins w:id="568" w:author="Administrator" w:date="2023-11-01T21:32:24Z">
              <w:r>
                <w:rPr>
                  <w:rFonts w:hint="eastAsia" w:ascii="宋体" w:hAnsi="宋体" w:eastAsia="宋体" w:cs="宋体"/>
                  <w:color w:val="auto"/>
                  <w:kern w:val="0"/>
                  <w:sz w:val="21"/>
                  <w:szCs w:val="21"/>
                  <w:vertAlign w:val="baseline"/>
                  <w:lang w:val="en-US" w:eastAsia="zh-CN" w:bidi="ar-SA"/>
                </w:rPr>
                <w:t>113</w:t>
              </w:r>
            </w:ins>
          </w:p>
        </w:tc>
        <w:tc>
          <w:tcPr>
            <w:tcW w:w="0" w:type="auto"/>
          </w:tcPr>
          <w:p>
            <w:pPr>
              <w:numPr>
                <w:ilvl w:val="0"/>
                <w:numId w:val="0"/>
              </w:numPr>
              <w:ind w:left="0" w:leftChars="0" w:firstLine="0" w:firstLineChars="0"/>
              <w:rPr>
                <w:ins w:id="569" w:author="Administrator" w:date="2023-11-01T21:30:36Z"/>
                <w:rFonts w:hint="eastAsia" w:ascii="宋体" w:hAnsi="宋体" w:eastAsia="宋体" w:cs="宋体"/>
                <w:color w:val="auto"/>
                <w:kern w:val="0"/>
                <w:sz w:val="21"/>
                <w:szCs w:val="21"/>
                <w:lang w:val="en-US" w:eastAsia="zh-CN" w:bidi="ar-SA"/>
              </w:rPr>
            </w:pPr>
            <w:ins w:id="570" w:author="Administrator" w:date="2023-11-01T21:31:39Z">
              <w:r>
                <w:rPr>
                  <w:rFonts w:hint="eastAsia" w:ascii="宋体" w:hAnsi="宋体" w:eastAsia="宋体" w:cs="宋体"/>
                  <w:color w:val="auto"/>
                  <w:kern w:val="0"/>
                  <w:sz w:val="21"/>
                  <w:szCs w:val="21"/>
                  <w:lang w:val="en-US" w:eastAsia="zh-CN" w:bidi="ar-SA"/>
                </w:rPr>
                <w:t>摔跤</w:t>
              </w:r>
            </w:ins>
          </w:p>
        </w:tc>
        <w:tc>
          <w:tcPr>
            <w:tcW w:w="0" w:type="auto"/>
            <w:vAlign w:val="top"/>
          </w:tcPr>
          <w:p>
            <w:pPr>
              <w:numPr>
                <w:ilvl w:val="0"/>
                <w:numId w:val="0"/>
              </w:numPr>
              <w:ind w:left="0" w:leftChars="0" w:firstLine="0" w:firstLineChars="0"/>
              <w:rPr>
                <w:ins w:id="571" w:author="Administrator" w:date="2023-11-01T21:30:36Z"/>
                <w:rFonts w:hint="eastAsia" w:ascii="宋体" w:hAnsi="宋体" w:eastAsia="宋体" w:cs="宋体"/>
                <w:color w:val="auto"/>
                <w:kern w:val="0"/>
                <w:sz w:val="21"/>
                <w:szCs w:val="21"/>
                <w:lang w:val="en-US" w:eastAsia="zh-CN" w:bidi="ar-SA"/>
              </w:rPr>
            </w:pPr>
            <w:ins w:id="572" w:author="Administrator" w:date="2023-11-01T21:31:18Z">
              <w:r>
                <w:rPr>
                  <w:rFonts w:hint="eastAsia" w:ascii="宋体" w:hAnsi="宋体" w:eastAsia="宋体" w:cs="宋体"/>
                  <w:color w:val="auto"/>
                  <w:kern w:val="0"/>
                  <w:sz w:val="21"/>
                  <w:szCs w:val="21"/>
                  <w:lang w:val="en-US" w:eastAsia="zh-CN" w:bidi="ar-SA"/>
                </w:rPr>
                <w:t>6</w:t>
              </w:r>
            </w:ins>
            <w:del w:id="573" w:author="Administrator" w:date="2023-11-01T21:31:17Z">
              <w:r>
                <w:rPr>
                  <w:rFonts w:hint="eastAsia" w:ascii="宋体" w:hAnsi="宋体" w:eastAsia="宋体" w:cs="宋体"/>
                  <w:color w:val="auto"/>
                  <w:kern w:val="0"/>
                  <w:sz w:val="21"/>
                  <w:szCs w:val="21"/>
                  <w:lang w:val="en-US" w:eastAsia="zh-CN" w:bidi="ar-SA"/>
                </w:rPr>
                <w:delText>5</w:delText>
              </w:r>
            </w:del>
            <w:r>
              <w:rPr>
                <w:rFonts w:hint="eastAsia" w:ascii="宋体" w:hAnsi="宋体" w:eastAsia="宋体" w:cs="宋体"/>
                <w:color w:val="auto"/>
                <w:kern w:val="0"/>
                <w:sz w:val="21"/>
                <w:szCs w:val="21"/>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numPr>
                <w:ilvl w:val="0"/>
                <w:numId w:val="0"/>
              </w:numPr>
              <w:ind w:left="0" w:leftChars="0" w:firstLine="0" w:firstLineChars="0"/>
              <w:rPr>
                <w:ins w:id="574" w:author="Administrator" w:date="2023-11-01T21:30:36Z"/>
                <w:rFonts w:hint="default" w:ascii="宋体" w:hAnsi="宋体" w:eastAsia="宋体" w:cs="宋体"/>
                <w:color w:val="auto"/>
                <w:kern w:val="0"/>
                <w:sz w:val="21"/>
                <w:szCs w:val="21"/>
                <w:vertAlign w:val="baseline"/>
                <w:lang w:val="en-US" w:eastAsia="zh-CN" w:bidi="ar-SA"/>
              </w:rPr>
            </w:pPr>
            <w:ins w:id="575" w:author="Administrator" w:date="2023-11-01T21:32:25Z">
              <w:r>
                <w:rPr>
                  <w:rFonts w:hint="eastAsia" w:ascii="宋体" w:hAnsi="宋体" w:eastAsia="宋体" w:cs="宋体"/>
                  <w:color w:val="auto"/>
                  <w:kern w:val="0"/>
                  <w:sz w:val="21"/>
                  <w:szCs w:val="21"/>
                  <w:vertAlign w:val="baseline"/>
                  <w:lang w:val="en-US" w:eastAsia="zh-CN" w:bidi="ar-SA"/>
                </w:rPr>
                <w:t>11</w:t>
              </w:r>
            </w:ins>
            <w:ins w:id="576" w:author="Administrator" w:date="2023-11-01T21:32:26Z">
              <w:r>
                <w:rPr>
                  <w:rFonts w:hint="eastAsia" w:ascii="宋体" w:hAnsi="宋体" w:eastAsia="宋体" w:cs="宋体"/>
                  <w:color w:val="auto"/>
                  <w:kern w:val="0"/>
                  <w:sz w:val="21"/>
                  <w:szCs w:val="21"/>
                  <w:vertAlign w:val="baseline"/>
                  <w:lang w:val="en-US" w:eastAsia="zh-CN" w:bidi="ar-SA"/>
                </w:rPr>
                <w:t>4</w:t>
              </w:r>
            </w:ins>
          </w:p>
        </w:tc>
        <w:tc>
          <w:tcPr>
            <w:tcW w:w="0" w:type="auto"/>
          </w:tcPr>
          <w:p>
            <w:pPr>
              <w:numPr>
                <w:ilvl w:val="0"/>
                <w:numId w:val="0"/>
              </w:numPr>
              <w:ind w:left="0" w:leftChars="0" w:firstLine="0" w:firstLineChars="0"/>
              <w:rPr>
                <w:ins w:id="577" w:author="Administrator" w:date="2023-11-01T21:30:36Z"/>
                <w:rFonts w:hint="eastAsia" w:ascii="宋体" w:hAnsi="宋体" w:eastAsia="宋体" w:cs="宋体"/>
                <w:color w:val="auto"/>
                <w:kern w:val="0"/>
                <w:sz w:val="21"/>
                <w:szCs w:val="21"/>
                <w:lang w:val="en-US" w:eastAsia="zh-CN" w:bidi="ar-SA"/>
              </w:rPr>
            </w:pPr>
            <w:ins w:id="578" w:author="Administrator" w:date="2023-11-01T21:31:44Z">
              <w:r>
                <w:rPr>
                  <w:rFonts w:hint="eastAsia" w:ascii="宋体" w:hAnsi="宋体" w:eastAsia="宋体" w:cs="宋体"/>
                  <w:color w:val="auto"/>
                  <w:kern w:val="0"/>
                  <w:sz w:val="21"/>
                  <w:szCs w:val="21"/>
                  <w:lang w:val="en-US" w:eastAsia="zh-CN" w:bidi="ar-SA"/>
                </w:rPr>
                <w:t>武术</w:t>
              </w:r>
            </w:ins>
          </w:p>
        </w:tc>
        <w:tc>
          <w:tcPr>
            <w:tcW w:w="0" w:type="auto"/>
            <w:vAlign w:val="top"/>
          </w:tcPr>
          <w:p>
            <w:pPr>
              <w:numPr>
                <w:ilvl w:val="0"/>
                <w:numId w:val="0"/>
              </w:numPr>
              <w:ind w:left="0" w:leftChars="0" w:firstLine="0" w:firstLineChars="0"/>
              <w:rPr>
                <w:ins w:id="579" w:author="Administrator" w:date="2023-11-01T21:30:36Z"/>
                <w:rFonts w:hint="eastAsia" w:ascii="宋体" w:hAnsi="宋体" w:eastAsia="宋体" w:cs="宋体"/>
                <w:color w:val="auto"/>
                <w:kern w:val="0"/>
                <w:sz w:val="21"/>
                <w:szCs w:val="21"/>
                <w:lang w:val="en-US" w:eastAsia="zh-CN" w:bidi="ar-SA"/>
              </w:rPr>
            </w:pPr>
            <w:ins w:id="580" w:author="Administrator" w:date="2023-11-01T21:31:18Z">
              <w:r>
                <w:rPr>
                  <w:rFonts w:hint="eastAsia" w:ascii="宋体" w:hAnsi="宋体" w:eastAsia="宋体" w:cs="宋体"/>
                  <w:color w:val="auto"/>
                  <w:kern w:val="0"/>
                  <w:sz w:val="21"/>
                  <w:szCs w:val="21"/>
                  <w:lang w:val="en-US" w:eastAsia="zh-CN" w:bidi="ar-SA"/>
                </w:rPr>
                <w:t>6</w:t>
              </w:r>
            </w:ins>
            <w:del w:id="581" w:author="Administrator" w:date="2023-11-01T21:31:18Z">
              <w:r>
                <w:rPr>
                  <w:rFonts w:hint="eastAsia" w:ascii="宋体" w:hAnsi="宋体" w:eastAsia="宋体" w:cs="宋体"/>
                  <w:color w:val="auto"/>
                  <w:kern w:val="0"/>
                  <w:sz w:val="21"/>
                  <w:szCs w:val="21"/>
                  <w:lang w:val="en-US" w:eastAsia="zh-CN" w:bidi="ar-SA"/>
                </w:rPr>
                <w:delText>5</w:delText>
              </w:r>
            </w:del>
            <w:r>
              <w:rPr>
                <w:rFonts w:hint="eastAsia" w:ascii="宋体" w:hAnsi="宋体" w:eastAsia="宋体" w:cs="宋体"/>
                <w:color w:val="auto"/>
                <w:kern w:val="0"/>
                <w:sz w:val="21"/>
                <w:szCs w:val="21"/>
                <w:lang w:val="en-US"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numPr>
                <w:ilvl w:val="0"/>
                <w:numId w:val="0"/>
              </w:numPr>
              <w:ind w:left="0" w:leftChars="0" w:firstLine="0" w:firstLineChars="0"/>
              <w:rPr>
                <w:ins w:id="582" w:author="Administrator" w:date="2023-11-01T21:30:36Z"/>
                <w:rFonts w:hint="default" w:ascii="宋体" w:hAnsi="宋体" w:eastAsia="宋体" w:cs="宋体"/>
                <w:color w:val="auto"/>
                <w:kern w:val="0"/>
                <w:sz w:val="21"/>
                <w:szCs w:val="21"/>
                <w:vertAlign w:val="baseline"/>
                <w:lang w:val="en-US" w:eastAsia="zh-CN" w:bidi="ar-SA"/>
              </w:rPr>
            </w:pPr>
            <w:ins w:id="583" w:author="Administrator" w:date="2023-11-01T21:32:26Z">
              <w:r>
                <w:rPr>
                  <w:rFonts w:hint="eastAsia" w:ascii="宋体" w:hAnsi="宋体" w:eastAsia="宋体" w:cs="宋体"/>
                  <w:color w:val="auto"/>
                  <w:kern w:val="0"/>
                  <w:sz w:val="21"/>
                  <w:szCs w:val="21"/>
                  <w:vertAlign w:val="baseline"/>
                  <w:lang w:val="en-US" w:eastAsia="zh-CN" w:bidi="ar-SA"/>
                </w:rPr>
                <w:t>11</w:t>
              </w:r>
            </w:ins>
            <w:ins w:id="584" w:author="Administrator" w:date="2023-11-01T21:32:27Z">
              <w:r>
                <w:rPr>
                  <w:rFonts w:hint="eastAsia" w:ascii="宋体" w:hAnsi="宋体" w:eastAsia="宋体" w:cs="宋体"/>
                  <w:color w:val="auto"/>
                  <w:kern w:val="0"/>
                  <w:sz w:val="21"/>
                  <w:szCs w:val="21"/>
                  <w:vertAlign w:val="baseline"/>
                  <w:lang w:val="en-US" w:eastAsia="zh-CN" w:bidi="ar-SA"/>
                </w:rPr>
                <w:t>5</w:t>
              </w:r>
            </w:ins>
          </w:p>
        </w:tc>
        <w:tc>
          <w:tcPr>
            <w:tcW w:w="0" w:type="auto"/>
          </w:tcPr>
          <w:p>
            <w:pPr>
              <w:numPr>
                <w:ilvl w:val="0"/>
                <w:numId w:val="0"/>
              </w:numPr>
              <w:ind w:left="0" w:leftChars="0" w:firstLine="0" w:firstLineChars="0"/>
              <w:rPr>
                <w:ins w:id="585" w:author="Administrator" w:date="2023-11-01T21:30:36Z"/>
                <w:rFonts w:hint="eastAsia" w:ascii="宋体" w:hAnsi="宋体" w:eastAsia="宋体" w:cs="宋体"/>
                <w:color w:val="auto"/>
                <w:kern w:val="0"/>
                <w:sz w:val="21"/>
                <w:szCs w:val="21"/>
                <w:lang w:val="en-US" w:eastAsia="zh-CN" w:bidi="ar-SA"/>
              </w:rPr>
            </w:pPr>
            <w:ins w:id="586" w:author="Administrator" w:date="2023-11-01T21:31:47Z">
              <w:r>
                <w:rPr>
                  <w:rFonts w:hint="eastAsia" w:ascii="宋体" w:hAnsi="宋体" w:eastAsia="宋体" w:cs="宋体"/>
                  <w:color w:val="auto"/>
                  <w:kern w:val="0"/>
                  <w:sz w:val="21"/>
                  <w:szCs w:val="21"/>
                  <w:lang w:val="en-US" w:eastAsia="zh-CN" w:bidi="ar-SA"/>
                </w:rPr>
                <w:t>太极</w:t>
              </w:r>
            </w:ins>
          </w:p>
        </w:tc>
        <w:tc>
          <w:tcPr>
            <w:tcW w:w="0" w:type="auto"/>
            <w:vAlign w:val="top"/>
          </w:tcPr>
          <w:p>
            <w:pPr>
              <w:numPr>
                <w:ilvl w:val="0"/>
                <w:numId w:val="0"/>
              </w:numPr>
              <w:ind w:left="0" w:leftChars="0" w:firstLine="0" w:firstLineChars="0"/>
              <w:rPr>
                <w:ins w:id="587" w:author="Administrator" w:date="2023-11-01T21:30:36Z"/>
                <w:rFonts w:hint="eastAsia" w:ascii="宋体" w:hAnsi="宋体" w:eastAsia="宋体" w:cs="宋体"/>
                <w:color w:val="auto"/>
                <w:kern w:val="0"/>
                <w:sz w:val="21"/>
                <w:szCs w:val="21"/>
                <w:lang w:val="en-US" w:eastAsia="zh-CN" w:bidi="ar-SA"/>
              </w:rPr>
            </w:pPr>
            <w:ins w:id="588" w:author="Administrator" w:date="2023-11-01T21:31:19Z">
              <w:r>
                <w:rPr>
                  <w:rFonts w:hint="eastAsia" w:ascii="宋体" w:hAnsi="宋体" w:eastAsia="宋体" w:cs="宋体"/>
                  <w:color w:val="auto"/>
                  <w:kern w:val="0"/>
                  <w:sz w:val="21"/>
                  <w:szCs w:val="21"/>
                  <w:lang w:val="en-US" w:eastAsia="zh-CN" w:bidi="ar-SA"/>
                </w:rPr>
                <w:t>6</w:t>
              </w:r>
            </w:ins>
            <w:del w:id="589" w:author="Administrator" w:date="2023-11-01T21:31:19Z">
              <w:r>
                <w:rPr>
                  <w:rFonts w:hint="eastAsia" w:ascii="宋体" w:hAnsi="宋体" w:eastAsia="宋体" w:cs="宋体"/>
                  <w:color w:val="auto"/>
                  <w:kern w:val="0"/>
                  <w:sz w:val="21"/>
                  <w:szCs w:val="21"/>
                  <w:lang w:val="en-US" w:eastAsia="zh-CN" w:bidi="ar-SA"/>
                </w:rPr>
                <w:delText>5</w:delText>
              </w:r>
            </w:del>
            <w:r>
              <w:rPr>
                <w:rFonts w:hint="eastAsia" w:ascii="宋体" w:hAnsi="宋体" w:eastAsia="宋体" w:cs="宋体"/>
                <w:color w:val="auto"/>
                <w:kern w:val="0"/>
                <w:sz w:val="21"/>
                <w:szCs w:val="21"/>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numPr>
                <w:ilvl w:val="0"/>
                <w:numId w:val="0"/>
              </w:numPr>
              <w:ind w:left="0" w:leftChars="0" w:firstLine="0" w:firstLineChars="0"/>
              <w:rPr>
                <w:ins w:id="590" w:author="Administrator" w:date="2023-11-01T21:30:36Z"/>
                <w:rFonts w:hint="default" w:ascii="宋体" w:hAnsi="宋体" w:eastAsia="宋体" w:cs="宋体"/>
                <w:color w:val="auto"/>
                <w:kern w:val="0"/>
                <w:sz w:val="21"/>
                <w:szCs w:val="21"/>
                <w:vertAlign w:val="baseline"/>
                <w:lang w:val="en-US" w:eastAsia="zh-CN" w:bidi="ar-SA"/>
              </w:rPr>
            </w:pPr>
            <w:ins w:id="591" w:author="Administrator" w:date="2023-11-01T21:32:27Z">
              <w:r>
                <w:rPr>
                  <w:rFonts w:hint="eastAsia" w:ascii="宋体" w:hAnsi="宋体" w:eastAsia="宋体" w:cs="宋体"/>
                  <w:color w:val="auto"/>
                  <w:kern w:val="0"/>
                  <w:sz w:val="21"/>
                  <w:szCs w:val="21"/>
                  <w:vertAlign w:val="baseline"/>
                  <w:lang w:val="en-US" w:eastAsia="zh-CN" w:bidi="ar-SA"/>
                </w:rPr>
                <w:t>1</w:t>
              </w:r>
            </w:ins>
            <w:ins w:id="592" w:author="Administrator" w:date="2023-11-01T21:32:28Z">
              <w:r>
                <w:rPr>
                  <w:rFonts w:hint="eastAsia" w:ascii="宋体" w:hAnsi="宋体" w:eastAsia="宋体" w:cs="宋体"/>
                  <w:color w:val="auto"/>
                  <w:kern w:val="0"/>
                  <w:sz w:val="21"/>
                  <w:szCs w:val="21"/>
                  <w:vertAlign w:val="baseline"/>
                  <w:lang w:val="en-US" w:eastAsia="zh-CN" w:bidi="ar-SA"/>
                </w:rPr>
                <w:t>16</w:t>
              </w:r>
            </w:ins>
          </w:p>
        </w:tc>
        <w:tc>
          <w:tcPr>
            <w:tcW w:w="0" w:type="auto"/>
          </w:tcPr>
          <w:p>
            <w:pPr>
              <w:numPr>
                <w:ilvl w:val="0"/>
                <w:numId w:val="0"/>
              </w:numPr>
              <w:ind w:left="0" w:leftChars="0" w:firstLine="0" w:firstLineChars="0"/>
              <w:rPr>
                <w:ins w:id="593" w:author="Administrator" w:date="2023-11-01T21:30:36Z"/>
                <w:rFonts w:hint="eastAsia" w:ascii="宋体" w:hAnsi="宋体" w:eastAsia="宋体" w:cs="宋体"/>
                <w:color w:val="auto"/>
                <w:kern w:val="0"/>
                <w:sz w:val="21"/>
                <w:szCs w:val="21"/>
                <w:lang w:val="en-US" w:eastAsia="zh-CN" w:bidi="ar-SA"/>
              </w:rPr>
            </w:pPr>
            <w:ins w:id="594" w:author="Administrator" w:date="2023-11-01T21:31:52Z">
              <w:r>
                <w:rPr>
                  <w:rFonts w:hint="eastAsia" w:ascii="宋体" w:hAnsi="宋体" w:eastAsia="宋体" w:cs="宋体"/>
                  <w:color w:val="auto"/>
                  <w:kern w:val="0"/>
                  <w:sz w:val="21"/>
                  <w:szCs w:val="21"/>
                  <w:lang w:val="en-US" w:eastAsia="zh-CN" w:bidi="ar-SA"/>
                </w:rPr>
                <w:t>泰拳</w:t>
              </w:r>
            </w:ins>
          </w:p>
        </w:tc>
        <w:tc>
          <w:tcPr>
            <w:tcW w:w="0" w:type="auto"/>
            <w:vAlign w:val="top"/>
          </w:tcPr>
          <w:p>
            <w:pPr>
              <w:numPr>
                <w:ilvl w:val="0"/>
                <w:numId w:val="0"/>
              </w:numPr>
              <w:ind w:left="0" w:leftChars="0" w:firstLine="0" w:firstLineChars="0"/>
              <w:rPr>
                <w:ins w:id="595" w:author="Administrator" w:date="2023-11-01T21:30:36Z"/>
                <w:rFonts w:hint="eastAsia" w:ascii="宋体" w:hAnsi="宋体" w:eastAsia="宋体" w:cs="宋体"/>
                <w:color w:val="auto"/>
                <w:kern w:val="0"/>
                <w:sz w:val="21"/>
                <w:szCs w:val="21"/>
                <w:lang w:val="en-US" w:eastAsia="zh-CN" w:bidi="ar-SA"/>
              </w:rPr>
            </w:pPr>
            <w:ins w:id="596" w:author="Administrator" w:date="2023-11-01T21:31:20Z">
              <w:r>
                <w:rPr>
                  <w:rFonts w:hint="eastAsia" w:ascii="宋体" w:hAnsi="宋体" w:eastAsia="宋体" w:cs="宋体"/>
                  <w:color w:val="auto"/>
                  <w:kern w:val="0"/>
                  <w:sz w:val="21"/>
                  <w:szCs w:val="21"/>
                  <w:lang w:val="en-US" w:eastAsia="zh-CN" w:bidi="ar-SA"/>
                </w:rPr>
                <w:t>6</w:t>
              </w:r>
            </w:ins>
            <w:del w:id="597" w:author="Administrator" w:date="2023-11-01T21:31:20Z">
              <w:r>
                <w:rPr>
                  <w:rFonts w:hint="eastAsia" w:ascii="宋体" w:hAnsi="宋体" w:eastAsia="宋体" w:cs="宋体"/>
                  <w:color w:val="auto"/>
                  <w:kern w:val="0"/>
                  <w:sz w:val="21"/>
                  <w:szCs w:val="21"/>
                  <w:lang w:val="en-US" w:eastAsia="zh-CN" w:bidi="ar-SA"/>
                </w:rPr>
                <w:delText>5</w:delText>
              </w:r>
            </w:del>
            <w:r>
              <w:rPr>
                <w:rFonts w:hint="eastAsia" w:ascii="宋体" w:hAnsi="宋体" w:eastAsia="宋体" w:cs="宋体"/>
                <w:color w:val="auto"/>
                <w:kern w:val="0"/>
                <w:sz w:val="21"/>
                <w:szCs w:val="21"/>
                <w:lang w:val="en-US" w:eastAsia="zh-CN"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numPr>
                <w:ilvl w:val="0"/>
                <w:numId w:val="0"/>
              </w:numPr>
              <w:ind w:left="0" w:leftChars="0" w:firstLine="0" w:firstLineChars="0"/>
              <w:rPr>
                <w:ins w:id="598" w:author="Administrator" w:date="2023-11-01T21:30:36Z"/>
                <w:rFonts w:hint="default" w:ascii="宋体" w:hAnsi="宋体" w:eastAsia="宋体" w:cs="宋体"/>
                <w:color w:val="auto"/>
                <w:kern w:val="0"/>
                <w:sz w:val="21"/>
                <w:szCs w:val="21"/>
                <w:vertAlign w:val="baseline"/>
                <w:lang w:val="en-US" w:eastAsia="zh-CN" w:bidi="ar-SA"/>
              </w:rPr>
            </w:pPr>
            <w:ins w:id="599" w:author="Administrator" w:date="2023-11-01T21:32:29Z">
              <w:r>
                <w:rPr>
                  <w:rFonts w:hint="eastAsia" w:ascii="宋体" w:hAnsi="宋体" w:eastAsia="宋体" w:cs="宋体"/>
                  <w:color w:val="auto"/>
                  <w:kern w:val="0"/>
                  <w:sz w:val="21"/>
                  <w:szCs w:val="21"/>
                  <w:vertAlign w:val="baseline"/>
                  <w:lang w:val="en-US" w:eastAsia="zh-CN" w:bidi="ar-SA"/>
                </w:rPr>
                <w:t>11</w:t>
              </w:r>
            </w:ins>
            <w:ins w:id="600" w:author="Administrator" w:date="2023-11-01T21:32:30Z">
              <w:r>
                <w:rPr>
                  <w:rFonts w:hint="eastAsia" w:ascii="宋体" w:hAnsi="宋体" w:eastAsia="宋体" w:cs="宋体"/>
                  <w:color w:val="auto"/>
                  <w:kern w:val="0"/>
                  <w:sz w:val="21"/>
                  <w:szCs w:val="21"/>
                  <w:vertAlign w:val="baseline"/>
                  <w:lang w:val="en-US" w:eastAsia="zh-CN" w:bidi="ar-SA"/>
                </w:rPr>
                <w:t>7</w:t>
              </w:r>
            </w:ins>
          </w:p>
        </w:tc>
        <w:tc>
          <w:tcPr>
            <w:tcW w:w="0" w:type="auto"/>
          </w:tcPr>
          <w:p>
            <w:pPr>
              <w:numPr>
                <w:ilvl w:val="0"/>
                <w:numId w:val="0"/>
              </w:numPr>
              <w:ind w:left="0" w:leftChars="0" w:firstLine="0" w:firstLineChars="0"/>
              <w:rPr>
                <w:ins w:id="601" w:author="Administrator" w:date="2023-11-01T21:30:36Z"/>
                <w:rFonts w:hint="eastAsia" w:ascii="宋体" w:hAnsi="宋体" w:eastAsia="宋体" w:cs="宋体"/>
                <w:color w:val="auto"/>
                <w:kern w:val="0"/>
                <w:sz w:val="21"/>
                <w:szCs w:val="21"/>
                <w:lang w:val="en-US" w:eastAsia="zh-CN" w:bidi="ar-SA"/>
              </w:rPr>
            </w:pPr>
            <w:ins w:id="602" w:author="Administrator" w:date="2023-11-01T21:31:57Z">
              <w:r>
                <w:rPr>
                  <w:rFonts w:hint="eastAsia" w:ascii="宋体" w:hAnsi="宋体" w:eastAsia="宋体" w:cs="宋体"/>
                  <w:color w:val="auto"/>
                  <w:kern w:val="0"/>
                  <w:sz w:val="21"/>
                  <w:szCs w:val="21"/>
                  <w:lang w:val="en-US" w:eastAsia="zh-CN" w:bidi="ar-SA"/>
                </w:rPr>
                <w:t>柔道</w:t>
              </w:r>
            </w:ins>
          </w:p>
        </w:tc>
        <w:tc>
          <w:tcPr>
            <w:tcW w:w="0" w:type="auto"/>
            <w:vAlign w:val="top"/>
          </w:tcPr>
          <w:p>
            <w:pPr>
              <w:numPr>
                <w:ilvl w:val="0"/>
                <w:numId w:val="0"/>
              </w:numPr>
              <w:ind w:left="0" w:leftChars="0" w:firstLine="0" w:firstLineChars="0"/>
              <w:rPr>
                <w:ins w:id="603" w:author="Administrator" w:date="2023-11-01T21:30:36Z"/>
                <w:rFonts w:hint="eastAsia" w:ascii="宋体" w:hAnsi="宋体" w:eastAsia="宋体" w:cs="宋体"/>
                <w:color w:val="auto"/>
                <w:kern w:val="0"/>
                <w:sz w:val="21"/>
                <w:szCs w:val="21"/>
                <w:lang w:val="en-US" w:eastAsia="zh-CN" w:bidi="ar-SA"/>
              </w:rPr>
            </w:pPr>
            <w:ins w:id="604" w:author="Administrator" w:date="2023-11-01T21:31:21Z">
              <w:r>
                <w:rPr>
                  <w:rFonts w:hint="eastAsia" w:ascii="宋体" w:hAnsi="宋体" w:eastAsia="宋体" w:cs="宋体"/>
                  <w:color w:val="auto"/>
                  <w:kern w:val="0"/>
                  <w:sz w:val="21"/>
                  <w:szCs w:val="21"/>
                  <w:lang w:val="en-US" w:eastAsia="zh-CN" w:bidi="ar-SA"/>
                </w:rPr>
                <w:t>6</w:t>
              </w:r>
            </w:ins>
            <w:del w:id="605" w:author="Administrator" w:date="2023-11-01T21:31:21Z">
              <w:r>
                <w:rPr>
                  <w:rFonts w:hint="eastAsia" w:ascii="宋体" w:hAnsi="宋体" w:eastAsia="宋体" w:cs="宋体"/>
                  <w:color w:val="auto"/>
                  <w:kern w:val="0"/>
                  <w:sz w:val="21"/>
                  <w:szCs w:val="21"/>
                  <w:lang w:val="en-US" w:eastAsia="zh-CN" w:bidi="ar-SA"/>
                </w:rPr>
                <w:delText>5</w:delText>
              </w:r>
            </w:del>
            <w:r>
              <w:rPr>
                <w:rFonts w:hint="eastAsia" w:ascii="宋体" w:hAnsi="宋体" w:eastAsia="宋体" w:cs="宋体"/>
                <w:color w:val="auto"/>
                <w:kern w:val="0"/>
                <w:sz w:val="21"/>
                <w:szCs w:val="21"/>
                <w:lang w:val="en-US" w:eastAsia="zh-CN" w:bidi="ar-S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numPr>
                <w:ilvl w:val="0"/>
                <w:numId w:val="0"/>
              </w:numPr>
              <w:ind w:left="0" w:leftChars="0" w:firstLine="0" w:firstLineChars="0"/>
              <w:rPr>
                <w:ins w:id="606" w:author="Administrator" w:date="2023-11-01T21:30:36Z"/>
                <w:rFonts w:hint="default" w:ascii="宋体" w:hAnsi="宋体" w:eastAsia="宋体" w:cs="宋体"/>
                <w:color w:val="auto"/>
                <w:kern w:val="0"/>
                <w:sz w:val="21"/>
                <w:szCs w:val="21"/>
                <w:vertAlign w:val="baseline"/>
                <w:lang w:val="en-US" w:eastAsia="zh-CN" w:bidi="ar-SA"/>
              </w:rPr>
            </w:pPr>
            <w:ins w:id="607" w:author="Administrator" w:date="2023-11-01T21:32:31Z">
              <w:r>
                <w:rPr>
                  <w:rFonts w:hint="eastAsia" w:ascii="宋体" w:hAnsi="宋体" w:eastAsia="宋体" w:cs="宋体"/>
                  <w:color w:val="auto"/>
                  <w:kern w:val="0"/>
                  <w:sz w:val="21"/>
                  <w:szCs w:val="21"/>
                  <w:vertAlign w:val="baseline"/>
                  <w:lang w:val="en-US" w:eastAsia="zh-CN" w:bidi="ar-SA"/>
                </w:rPr>
                <w:t>118</w:t>
              </w:r>
            </w:ins>
          </w:p>
        </w:tc>
        <w:tc>
          <w:tcPr>
            <w:tcW w:w="0" w:type="auto"/>
          </w:tcPr>
          <w:p>
            <w:pPr>
              <w:numPr>
                <w:ilvl w:val="0"/>
                <w:numId w:val="0"/>
              </w:numPr>
              <w:ind w:left="0" w:leftChars="0" w:firstLine="0" w:firstLineChars="0"/>
              <w:rPr>
                <w:ins w:id="608" w:author="Administrator" w:date="2023-11-01T21:30:36Z"/>
                <w:rFonts w:hint="eastAsia" w:ascii="宋体" w:hAnsi="宋体" w:eastAsia="宋体" w:cs="宋体"/>
                <w:color w:val="auto"/>
                <w:kern w:val="0"/>
                <w:sz w:val="21"/>
                <w:szCs w:val="21"/>
                <w:lang w:val="en-US" w:eastAsia="zh-CN" w:bidi="ar-SA"/>
              </w:rPr>
            </w:pPr>
            <w:ins w:id="609" w:author="Administrator" w:date="2023-11-01T21:32:01Z">
              <w:r>
                <w:rPr>
                  <w:rFonts w:hint="eastAsia" w:ascii="宋体" w:hAnsi="宋体" w:eastAsia="宋体" w:cs="宋体"/>
                  <w:color w:val="auto"/>
                  <w:kern w:val="0"/>
                  <w:sz w:val="21"/>
                  <w:szCs w:val="21"/>
                  <w:lang w:val="en-US" w:eastAsia="zh-CN" w:bidi="ar-SA"/>
                </w:rPr>
                <w:t>跆拳道</w:t>
              </w:r>
            </w:ins>
          </w:p>
        </w:tc>
        <w:tc>
          <w:tcPr>
            <w:tcW w:w="0" w:type="auto"/>
            <w:vAlign w:val="top"/>
          </w:tcPr>
          <w:p>
            <w:pPr>
              <w:numPr>
                <w:ilvl w:val="0"/>
                <w:numId w:val="0"/>
              </w:numPr>
              <w:ind w:left="0" w:leftChars="0" w:firstLine="0" w:firstLineChars="0"/>
              <w:rPr>
                <w:ins w:id="610" w:author="Administrator" w:date="2023-11-01T21:30:36Z"/>
                <w:rFonts w:hint="eastAsia" w:ascii="宋体" w:hAnsi="宋体" w:eastAsia="宋体" w:cs="宋体"/>
                <w:color w:val="auto"/>
                <w:kern w:val="0"/>
                <w:sz w:val="21"/>
                <w:szCs w:val="21"/>
                <w:lang w:val="en-US" w:eastAsia="zh-CN" w:bidi="ar-SA"/>
              </w:rPr>
            </w:pPr>
            <w:ins w:id="611" w:author="Administrator" w:date="2023-11-01T21:31:21Z">
              <w:r>
                <w:rPr>
                  <w:rFonts w:hint="eastAsia" w:ascii="宋体" w:hAnsi="宋体" w:eastAsia="宋体" w:cs="宋体"/>
                  <w:color w:val="auto"/>
                  <w:kern w:val="0"/>
                  <w:sz w:val="21"/>
                  <w:szCs w:val="21"/>
                  <w:lang w:val="en-US" w:eastAsia="zh-CN" w:bidi="ar-SA"/>
                </w:rPr>
                <w:t>6</w:t>
              </w:r>
            </w:ins>
            <w:del w:id="612" w:author="Administrator" w:date="2023-11-01T21:31:21Z">
              <w:r>
                <w:rPr>
                  <w:rFonts w:hint="eastAsia" w:ascii="宋体" w:hAnsi="宋体" w:eastAsia="宋体" w:cs="宋体"/>
                  <w:color w:val="auto"/>
                  <w:kern w:val="0"/>
                  <w:sz w:val="21"/>
                  <w:szCs w:val="21"/>
                  <w:lang w:val="en-US" w:eastAsia="zh-CN" w:bidi="ar-SA"/>
                </w:rPr>
                <w:delText>5</w:delText>
              </w:r>
            </w:del>
            <w:r>
              <w:rPr>
                <w:rFonts w:hint="eastAsia" w:ascii="宋体" w:hAnsi="宋体" w:eastAsia="宋体" w:cs="宋体"/>
                <w:color w:val="auto"/>
                <w:kern w:val="0"/>
                <w:sz w:val="21"/>
                <w:szCs w:val="21"/>
                <w:lang w:val="en-US" w:eastAsia="zh-CN" w:bidi="ar-S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numPr>
                <w:ilvl w:val="0"/>
                <w:numId w:val="0"/>
              </w:numPr>
              <w:ind w:left="0" w:leftChars="0" w:firstLine="0" w:firstLineChars="0"/>
              <w:rPr>
                <w:ins w:id="613" w:author="Administrator" w:date="2023-11-01T21:30:36Z"/>
                <w:rFonts w:hint="default" w:ascii="宋体" w:hAnsi="宋体" w:eastAsia="宋体" w:cs="宋体"/>
                <w:color w:val="auto"/>
                <w:kern w:val="0"/>
                <w:sz w:val="21"/>
                <w:szCs w:val="21"/>
                <w:vertAlign w:val="baseline"/>
                <w:lang w:val="en-US" w:eastAsia="zh-CN" w:bidi="ar-SA"/>
              </w:rPr>
            </w:pPr>
            <w:ins w:id="614" w:author="Administrator" w:date="2023-11-01T21:32:32Z">
              <w:r>
                <w:rPr>
                  <w:rFonts w:hint="eastAsia" w:ascii="宋体" w:hAnsi="宋体" w:eastAsia="宋体" w:cs="宋体"/>
                  <w:color w:val="auto"/>
                  <w:kern w:val="0"/>
                  <w:sz w:val="21"/>
                  <w:szCs w:val="21"/>
                  <w:vertAlign w:val="baseline"/>
                  <w:lang w:val="en-US" w:eastAsia="zh-CN" w:bidi="ar-SA"/>
                </w:rPr>
                <w:t>11</w:t>
              </w:r>
            </w:ins>
            <w:ins w:id="615" w:author="Administrator" w:date="2023-11-01T21:32:33Z">
              <w:r>
                <w:rPr>
                  <w:rFonts w:hint="eastAsia" w:ascii="宋体" w:hAnsi="宋体" w:eastAsia="宋体" w:cs="宋体"/>
                  <w:color w:val="auto"/>
                  <w:kern w:val="0"/>
                  <w:sz w:val="21"/>
                  <w:szCs w:val="21"/>
                  <w:vertAlign w:val="baseline"/>
                  <w:lang w:val="en-US" w:eastAsia="zh-CN" w:bidi="ar-SA"/>
                </w:rPr>
                <w:t>9</w:t>
              </w:r>
            </w:ins>
          </w:p>
        </w:tc>
        <w:tc>
          <w:tcPr>
            <w:tcW w:w="0" w:type="auto"/>
          </w:tcPr>
          <w:p>
            <w:pPr>
              <w:numPr>
                <w:ilvl w:val="0"/>
                <w:numId w:val="0"/>
              </w:numPr>
              <w:ind w:left="0" w:leftChars="0" w:firstLine="0" w:firstLineChars="0"/>
              <w:rPr>
                <w:ins w:id="616" w:author="Administrator" w:date="2023-11-01T21:30:36Z"/>
                <w:rFonts w:hint="eastAsia" w:ascii="宋体" w:hAnsi="宋体" w:eastAsia="宋体" w:cs="宋体"/>
                <w:color w:val="auto"/>
                <w:kern w:val="0"/>
                <w:sz w:val="21"/>
                <w:szCs w:val="21"/>
                <w:lang w:val="en-US" w:eastAsia="zh-CN" w:bidi="ar-SA"/>
              </w:rPr>
            </w:pPr>
            <w:ins w:id="617" w:author="Administrator" w:date="2023-11-01T21:32:06Z">
              <w:r>
                <w:rPr>
                  <w:rFonts w:hint="eastAsia" w:ascii="宋体" w:hAnsi="宋体" w:eastAsia="宋体" w:cs="宋体"/>
                  <w:color w:val="auto"/>
                  <w:kern w:val="0"/>
                  <w:sz w:val="21"/>
                  <w:szCs w:val="21"/>
                  <w:lang w:val="en-US" w:eastAsia="zh-CN" w:bidi="ar-SA"/>
                </w:rPr>
                <w:t>空手道</w:t>
              </w:r>
            </w:ins>
          </w:p>
        </w:tc>
        <w:tc>
          <w:tcPr>
            <w:tcW w:w="0" w:type="auto"/>
            <w:vAlign w:val="top"/>
          </w:tcPr>
          <w:p>
            <w:pPr>
              <w:numPr>
                <w:ilvl w:val="0"/>
                <w:numId w:val="0"/>
              </w:numPr>
              <w:ind w:left="0" w:leftChars="0" w:firstLine="0" w:firstLineChars="0"/>
              <w:rPr>
                <w:ins w:id="618" w:author="Administrator" w:date="2023-11-01T21:30:36Z"/>
                <w:rFonts w:hint="eastAsia" w:ascii="宋体" w:hAnsi="宋体" w:eastAsia="宋体" w:cs="宋体"/>
                <w:color w:val="auto"/>
                <w:kern w:val="0"/>
                <w:sz w:val="21"/>
                <w:szCs w:val="21"/>
                <w:lang w:val="en-US" w:eastAsia="zh-CN" w:bidi="ar-SA"/>
              </w:rPr>
            </w:pPr>
            <w:ins w:id="619" w:author="Administrator" w:date="2023-11-01T21:31:22Z">
              <w:r>
                <w:rPr>
                  <w:rFonts w:hint="eastAsia" w:ascii="宋体" w:hAnsi="宋体" w:eastAsia="宋体" w:cs="宋体"/>
                  <w:color w:val="auto"/>
                  <w:kern w:val="0"/>
                  <w:sz w:val="21"/>
                  <w:szCs w:val="21"/>
                  <w:lang w:val="en-US" w:eastAsia="zh-CN" w:bidi="ar-SA"/>
                </w:rPr>
                <w:t>6</w:t>
              </w:r>
            </w:ins>
            <w:del w:id="620" w:author="Administrator" w:date="2023-11-01T21:31:22Z">
              <w:r>
                <w:rPr>
                  <w:rFonts w:hint="eastAsia" w:ascii="宋体" w:hAnsi="宋体" w:eastAsia="宋体" w:cs="宋体"/>
                  <w:color w:val="auto"/>
                  <w:kern w:val="0"/>
                  <w:sz w:val="21"/>
                  <w:szCs w:val="21"/>
                  <w:lang w:val="en-US" w:eastAsia="zh-CN" w:bidi="ar-SA"/>
                </w:rPr>
                <w:delText>5</w:delText>
              </w:r>
            </w:del>
            <w:r>
              <w:rPr>
                <w:rFonts w:hint="eastAsia" w:ascii="宋体" w:hAnsi="宋体" w:eastAsia="宋体" w:cs="宋体"/>
                <w:color w:val="auto"/>
                <w:kern w:val="0"/>
                <w:sz w:val="21"/>
                <w:szCs w:val="21"/>
                <w:lang w:val="en-US" w:eastAsia="zh-CN" w:bidi="ar-S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numPr>
                <w:ilvl w:val="0"/>
                <w:numId w:val="0"/>
              </w:numPr>
              <w:ind w:left="0" w:leftChars="0" w:firstLine="0" w:firstLineChars="0"/>
              <w:rPr>
                <w:ins w:id="621" w:author="Administrator" w:date="2023-11-01T21:30:36Z"/>
                <w:rFonts w:hint="default" w:ascii="宋体" w:hAnsi="宋体" w:eastAsia="宋体" w:cs="宋体"/>
                <w:color w:val="auto"/>
                <w:kern w:val="0"/>
                <w:sz w:val="21"/>
                <w:szCs w:val="21"/>
                <w:vertAlign w:val="baseline"/>
                <w:lang w:val="en-US" w:eastAsia="zh-CN" w:bidi="ar-SA"/>
              </w:rPr>
            </w:pPr>
            <w:ins w:id="622" w:author="Administrator" w:date="2023-11-01T21:32:34Z">
              <w:r>
                <w:rPr>
                  <w:rFonts w:hint="eastAsia" w:ascii="宋体" w:hAnsi="宋体" w:eastAsia="宋体" w:cs="宋体"/>
                  <w:color w:val="auto"/>
                  <w:kern w:val="0"/>
                  <w:sz w:val="21"/>
                  <w:szCs w:val="21"/>
                  <w:vertAlign w:val="baseline"/>
                  <w:lang w:val="en-US" w:eastAsia="zh-CN" w:bidi="ar-SA"/>
                </w:rPr>
                <w:t>120</w:t>
              </w:r>
            </w:ins>
          </w:p>
        </w:tc>
        <w:tc>
          <w:tcPr>
            <w:tcW w:w="0" w:type="auto"/>
          </w:tcPr>
          <w:p>
            <w:pPr>
              <w:numPr>
                <w:ilvl w:val="0"/>
                <w:numId w:val="0"/>
              </w:numPr>
              <w:ind w:left="0" w:leftChars="0" w:firstLine="0" w:firstLineChars="0"/>
              <w:rPr>
                <w:ins w:id="623" w:author="Administrator" w:date="2023-11-01T21:30:36Z"/>
                <w:rFonts w:hint="eastAsia" w:ascii="宋体" w:hAnsi="宋体" w:eastAsia="宋体" w:cs="宋体"/>
                <w:color w:val="auto"/>
                <w:kern w:val="0"/>
                <w:sz w:val="21"/>
                <w:szCs w:val="21"/>
                <w:lang w:val="en-US" w:eastAsia="zh-CN" w:bidi="ar-SA"/>
              </w:rPr>
            </w:pPr>
            <w:ins w:id="624" w:author="Administrator" w:date="2023-11-01T21:32:11Z">
              <w:r>
                <w:rPr>
                  <w:rFonts w:hint="eastAsia" w:ascii="宋体" w:hAnsi="宋体" w:eastAsia="宋体" w:cs="宋体"/>
                  <w:color w:val="auto"/>
                  <w:kern w:val="0"/>
                  <w:sz w:val="21"/>
                  <w:szCs w:val="21"/>
                  <w:lang w:val="en-US" w:eastAsia="zh-CN" w:bidi="ar-SA"/>
                </w:rPr>
                <w:t>自由搏击</w:t>
              </w:r>
            </w:ins>
          </w:p>
        </w:tc>
        <w:tc>
          <w:tcPr>
            <w:tcW w:w="0" w:type="auto"/>
            <w:vAlign w:val="top"/>
          </w:tcPr>
          <w:p>
            <w:pPr>
              <w:numPr>
                <w:ilvl w:val="0"/>
                <w:numId w:val="0"/>
              </w:numPr>
              <w:ind w:left="0" w:leftChars="0" w:firstLine="0" w:firstLineChars="0"/>
              <w:rPr>
                <w:ins w:id="625" w:author="Administrator" w:date="2023-11-01T21:30:36Z"/>
                <w:rFonts w:hint="eastAsia" w:ascii="宋体" w:hAnsi="宋体" w:eastAsia="宋体" w:cs="宋体"/>
                <w:color w:val="auto"/>
                <w:kern w:val="0"/>
                <w:sz w:val="21"/>
                <w:szCs w:val="21"/>
                <w:lang w:val="en-US" w:eastAsia="zh-CN" w:bidi="ar-SA"/>
              </w:rPr>
            </w:pPr>
            <w:ins w:id="626" w:author="Administrator" w:date="2023-11-01T21:31:23Z">
              <w:r>
                <w:rPr>
                  <w:rFonts w:hint="eastAsia" w:ascii="宋体" w:hAnsi="宋体" w:eastAsia="宋体" w:cs="宋体"/>
                  <w:color w:val="auto"/>
                  <w:kern w:val="0"/>
                  <w:sz w:val="21"/>
                  <w:szCs w:val="21"/>
                  <w:lang w:val="en-US" w:eastAsia="zh-CN" w:bidi="ar-SA"/>
                </w:rPr>
                <w:t>6</w:t>
              </w:r>
            </w:ins>
            <w:del w:id="627" w:author="Administrator" w:date="2023-11-01T21:31:23Z">
              <w:r>
                <w:rPr>
                  <w:rFonts w:hint="eastAsia" w:ascii="宋体" w:hAnsi="宋体" w:eastAsia="宋体" w:cs="宋体"/>
                  <w:color w:val="auto"/>
                  <w:kern w:val="0"/>
                  <w:sz w:val="21"/>
                  <w:szCs w:val="21"/>
                  <w:lang w:val="en-US" w:eastAsia="zh-CN" w:bidi="ar-SA"/>
                </w:rPr>
                <w:delText>5</w:delText>
              </w:r>
            </w:del>
            <w:r>
              <w:rPr>
                <w:rFonts w:hint="eastAsia" w:ascii="宋体" w:hAnsi="宋体" w:eastAsia="宋体" w:cs="宋体"/>
                <w:color w:val="auto"/>
                <w:kern w:val="0"/>
                <w:sz w:val="21"/>
                <w:szCs w:val="21"/>
                <w:lang w:val="en-US" w:eastAsia="zh-CN" w:bidi="ar-S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numPr>
                <w:ilvl w:val="0"/>
                <w:numId w:val="0"/>
              </w:numPr>
              <w:ind w:left="0" w:leftChars="0" w:firstLine="0" w:firstLineChars="0"/>
              <w:rPr>
                <w:ins w:id="628" w:author="Administrator" w:date="2023-11-01T21:30:36Z"/>
                <w:rFonts w:hint="default" w:ascii="宋体" w:hAnsi="宋体" w:eastAsia="宋体" w:cs="宋体"/>
                <w:color w:val="auto"/>
                <w:kern w:val="0"/>
                <w:sz w:val="21"/>
                <w:szCs w:val="21"/>
                <w:vertAlign w:val="baseline"/>
                <w:lang w:val="en-US" w:eastAsia="zh-CN" w:bidi="ar-SA"/>
              </w:rPr>
            </w:pPr>
            <w:ins w:id="629" w:author="Administrator" w:date="2023-11-01T21:32:35Z">
              <w:r>
                <w:rPr>
                  <w:rFonts w:hint="eastAsia" w:ascii="宋体" w:hAnsi="宋体" w:eastAsia="宋体" w:cs="宋体"/>
                  <w:color w:val="auto"/>
                  <w:kern w:val="0"/>
                  <w:sz w:val="21"/>
                  <w:szCs w:val="21"/>
                  <w:vertAlign w:val="baseline"/>
                  <w:lang w:val="en-US" w:eastAsia="zh-CN" w:bidi="ar-SA"/>
                </w:rPr>
                <w:t>12</w:t>
              </w:r>
            </w:ins>
            <w:ins w:id="630" w:author="Administrator" w:date="2023-11-01T21:32:36Z">
              <w:r>
                <w:rPr>
                  <w:rFonts w:hint="eastAsia" w:ascii="宋体" w:hAnsi="宋体" w:eastAsia="宋体" w:cs="宋体"/>
                  <w:color w:val="auto"/>
                  <w:kern w:val="0"/>
                  <w:sz w:val="21"/>
                  <w:szCs w:val="21"/>
                  <w:vertAlign w:val="baseline"/>
                  <w:lang w:val="en-US" w:eastAsia="zh-CN" w:bidi="ar-SA"/>
                </w:rPr>
                <w:t>1</w:t>
              </w:r>
            </w:ins>
          </w:p>
        </w:tc>
        <w:tc>
          <w:tcPr>
            <w:tcW w:w="0" w:type="auto"/>
          </w:tcPr>
          <w:p>
            <w:pPr>
              <w:numPr>
                <w:ilvl w:val="0"/>
                <w:numId w:val="0"/>
              </w:numPr>
              <w:ind w:left="0" w:leftChars="0" w:firstLine="0" w:firstLineChars="0"/>
              <w:rPr>
                <w:ins w:id="631" w:author="Administrator" w:date="2023-11-01T21:30:36Z"/>
                <w:rFonts w:hint="eastAsia" w:ascii="宋体" w:hAnsi="宋体" w:eastAsia="宋体" w:cs="宋体"/>
                <w:color w:val="auto"/>
                <w:kern w:val="0"/>
                <w:sz w:val="21"/>
                <w:szCs w:val="21"/>
                <w:lang w:val="en-US" w:eastAsia="zh-CN" w:bidi="ar-SA"/>
              </w:rPr>
            </w:pPr>
            <w:ins w:id="632" w:author="Administrator" w:date="2023-11-01T21:32:15Z">
              <w:r>
                <w:rPr>
                  <w:rFonts w:hint="eastAsia" w:ascii="宋体" w:hAnsi="宋体" w:eastAsia="宋体" w:cs="宋体"/>
                  <w:color w:val="auto"/>
                  <w:kern w:val="0"/>
                  <w:sz w:val="21"/>
                  <w:szCs w:val="21"/>
                  <w:lang w:val="en-US" w:eastAsia="zh-CN" w:bidi="ar-SA"/>
                </w:rPr>
                <w:t>剑术</w:t>
              </w:r>
            </w:ins>
          </w:p>
        </w:tc>
        <w:tc>
          <w:tcPr>
            <w:tcW w:w="0" w:type="auto"/>
            <w:vAlign w:val="top"/>
          </w:tcPr>
          <w:p>
            <w:pPr>
              <w:numPr>
                <w:ilvl w:val="0"/>
                <w:numId w:val="0"/>
              </w:numPr>
              <w:ind w:left="0" w:leftChars="0" w:firstLine="0" w:firstLineChars="0"/>
              <w:rPr>
                <w:ins w:id="633" w:author="Administrator" w:date="2023-11-01T21:30:36Z"/>
                <w:rFonts w:hint="eastAsia" w:ascii="宋体" w:hAnsi="宋体" w:eastAsia="宋体" w:cs="宋体"/>
                <w:color w:val="auto"/>
                <w:kern w:val="0"/>
                <w:sz w:val="21"/>
                <w:szCs w:val="21"/>
                <w:lang w:val="en-US" w:eastAsia="zh-CN" w:bidi="ar-SA"/>
              </w:rPr>
            </w:pPr>
            <w:ins w:id="634" w:author="Administrator" w:date="2023-11-01T21:31:24Z">
              <w:r>
                <w:rPr>
                  <w:rFonts w:hint="eastAsia" w:ascii="宋体" w:hAnsi="宋体" w:eastAsia="宋体" w:cs="宋体"/>
                  <w:color w:val="auto"/>
                  <w:kern w:val="0"/>
                  <w:sz w:val="21"/>
                  <w:szCs w:val="21"/>
                  <w:lang w:val="en-US" w:eastAsia="zh-CN" w:bidi="ar-SA"/>
                </w:rPr>
                <w:t>6</w:t>
              </w:r>
            </w:ins>
            <w:del w:id="635" w:author="Administrator" w:date="2023-11-01T21:31:24Z">
              <w:r>
                <w:rPr>
                  <w:rFonts w:hint="eastAsia" w:ascii="宋体" w:hAnsi="宋体" w:eastAsia="宋体" w:cs="宋体"/>
                  <w:color w:val="auto"/>
                  <w:kern w:val="0"/>
                  <w:sz w:val="21"/>
                  <w:szCs w:val="21"/>
                  <w:lang w:val="en-US" w:eastAsia="zh-CN" w:bidi="ar-SA"/>
                </w:rPr>
                <w:delText>5</w:delText>
              </w:r>
            </w:del>
            <w:r>
              <w:rPr>
                <w:rFonts w:hint="eastAsia" w:ascii="宋体" w:hAnsi="宋体" w:eastAsia="宋体" w:cs="宋体"/>
                <w:color w:val="auto"/>
                <w:kern w:val="0"/>
                <w:sz w:val="21"/>
                <w:szCs w:val="21"/>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numPr>
                <w:ilvl w:val="0"/>
                <w:numId w:val="0"/>
              </w:numPr>
              <w:ind w:left="0" w:leftChars="0" w:firstLine="0" w:firstLineChars="0"/>
              <w:rPr>
                <w:ins w:id="636" w:author="Administrator" w:date="2023-11-01T21:30:36Z"/>
                <w:rFonts w:hint="default" w:ascii="宋体" w:hAnsi="宋体" w:eastAsia="宋体" w:cs="宋体"/>
                <w:color w:val="auto"/>
                <w:kern w:val="0"/>
                <w:sz w:val="21"/>
                <w:szCs w:val="21"/>
                <w:vertAlign w:val="baseline"/>
                <w:lang w:val="en-US" w:eastAsia="zh-CN" w:bidi="ar-SA"/>
              </w:rPr>
            </w:pPr>
            <w:ins w:id="637" w:author="Administrator" w:date="2023-11-01T21:32:36Z">
              <w:r>
                <w:rPr>
                  <w:rFonts w:hint="eastAsia" w:ascii="宋体" w:hAnsi="宋体" w:eastAsia="宋体" w:cs="宋体"/>
                  <w:color w:val="auto"/>
                  <w:kern w:val="0"/>
                  <w:sz w:val="21"/>
                  <w:szCs w:val="21"/>
                  <w:vertAlign w:val="baseline"/>
                  <w:lang w:val="en-US" w:eastAsia="zh-CN" w:bidi="ar-SA"/>
                </w:rPr>
                <w:t>1</w:t>
              </w:r>
            </w:ins>
            <w:ins w:id="638" w:author="Administrator" w:date="2023-11-01T21:32:37Z">
              <w:r>
                <w:rPr>
                  <w:rFonts w:hint="eastAsia" w:ascii="宋体" w:hAnsi="宋体" w:eastAsia="宋体" w:cs="宋体"/>
                  <w:color w:val="auto"/>
                  <w:kern w:val="0"/>
                  <w:sz w:val="21"/>
                  <w:szCs w:val="21"/>
                  <w:vertAlign w:val="baseline"/>
                  <w:lang w:val="en-US" w:eastAsia="zh-CN" w:bidi="ar-SA"/>
                </w:rPr>
                <w:t>22</w:t>
              </w:r>
            </w:ins>
          </w:p>
        </w:tc>
        <w:tc>
          <w:tcPr>
            <w:tcW w:w="0" w:type="auto"/>
          </w:tcPr>
          <w:p>
            <w:pPr>
              <w:numPr>
                <w:ilvl w:val="0"/>
                <w:numId w:val="0"/>
              </w:numPr>
              <w:ind w:left="0" w:leftChars="0" w:firstLine="0" w:firstLineChars="0"/>
              <w:rPr>
                <w:ins w:id="639" w:author="Administrator" w:date="2023-11-01T21:30:36Z"/>
                <w:rFonts w:hint="eastAsia" w:ascii="宋体" w:hAnsi="宋体" w:eastAsia="宋体" w:cs="宋体"/>
                <w:color w:val="auto"/>
                <w:kern w:val="0"/>
                <w:sz w:val="21"/>
                <w:szCs w:val="21"/>
                <w:lang w:val="en-US" w:eastAsia="zh-CN" w:bidi="ar-SA"/>
              </w:rPr>
            </w:pPr>
            <w:ins w:id="640" w:author="Administrator" w:date="2023-11-01T21:32:20Z">
              <w:r>
                <w:rPr>
                  <w:rFonts w:hint="eastAsia" w:ascii="宋体" w:hAnsi="宋体" w:eastAsia="宋体" w:cs="宋体"/>
                  <w:color w:val="auto"/>
                  <w:kern w:val="0"/>
                  <w:sz w:val="21"/>
                  <w:szCs w:val="21"/>
                  <w:lang w:val="en-US" w:eastAsia="zh-CN" w:bidi="ar-SA"/>
                </w:rPr>
                <w:t>柔术</w:t>
              </w:r>
            </w:ins>
          </w:p>
        </w:tc>
        <w:tc>
          <w:tcPr>
            <w:tcW w:w="0" w:type="auto"/>
            <w:vAlign w:val="top"/>
          </w:tcPr>
          <w:p>
            <w:pPr>
              <w:numPr>
                <w:ilvl w:val="0"/>
                <w:numId w:val="0"/>
              </w:numPr>
              <w:ind w:left="0" w:leftChars="0" w:firstLine="0" w:firstLineChars="0"/>
              <w:rPr>
                <w:ins w:id="641" w:author="Administrator" w:date="2023-11-01T21:30:36Z"/>
                <w:rFonts w:hint="eastAsia" w:ascii="宋体" w:hAnsi="宋体" w:eastAsia="宋体" w:cs="宋体"/>
                <w:color w:val="auto"/>
                <w:kern w:val="0"/>
                <w:sz w:val="21"/>
                <w:szCs w:val="21"/>
                <w:lang w:val="en-US" w:eastAsia="zh-CN" w:bidi="ar-SA"/>
              </w:rPr>
            </w:pPr>
            <w:ins w:id="642" w:author="Administrator" w:date="2023-11-01T21:31:24Z">
              <w:r>
                <w:rPr>
                  <w:rFonts w:hint="eastAsia" w:ascii="宋体" w:hAnsi="宋体" w:eastAsia="宋体" w:cs="宋体"/>
                  <w:color w:val="auto"/>
                  <w:kern w:val="0"/>
                  <w:sz w:val="21"/>
                  <w:szCs w:val="21"/>
                  <w:lang w:val="en-US" w:eastAsia="zh-CN" w:bidi="ar-SA"/>
                </w:rPr>
                <w:t>6</w:t>
              </w:r>
            </w:ins>
            <w:del w:id="643" w:author="Administrator" w:date="2023-11-01T21:31:24Z">
              <w:r>
                <w:rPr>
                  <w:rFonts w:hint="eastAsia" w:ascii="宋体" w:hAnsi="宋体" w:eastAsia="宋体" w:cs="宋体"/>
                  <w:color w:val="auto"/>
                  <w:kern w:val="0"/>
                  <w:sz w:val="21"/>
                  <w:szCs w:val="21"/>
                  <w:lang w:val="en-US" w:eastAsia="zh-CN" w:bidi="ar-SA"/>
                </w:rPr>
                <w:delText>5</w:delText>
              </w:r>
            </w:del>
            <w:r>
              <w:rPr>
                <w:rFonts w:hint="eastAsia" w:ascii="宋体" w:hAnsi="宋体" w:eastAsia="宋体" w:cs="宋体"/>
                <w:color w:val="auto"/>
                <w:kern w:val="0"/>
                <w:sz w:val="21"/>
                <w:szCs w:val="21"/>
                <w:lang w:val="en-US" w:eastAsia="zh-CN" w:bidi="ar-SA"/>
              </w:rPr>
              <w:t>-11</w:t>
            </w:r>
          </w:p>
        </w:tc>
      </w:tr>
    </w:tbl>
    <w:p>
      <w:pPr>
        <w:numPr>
          <w:ilvl w:val="0"/>
          <w:numId w:val="0"/>
        </w:numPr>
        <w:rPr>
          <w:rFonts w:hint="eastAsia" w:ascii="宋体" w:hAnsi="宋体" w:eastAsia="宋体" w:cs="宋体"/>
          <w:color w:val="auto"/>
          <w:kern w:val="0"/>
          <w:sz w:val="21"/>
          <w:szCs w:val="21"/>
          <w:lang w:val="en-US" w:eastAsia="zh-CN" w:bidi="ar-SA"/>
        </w:rPr>
      </w:pPr>
    </w:p>
    <w:p>
      <w:pPr>
        <w:numPr>
          <w:ilvl w:val="0"/>
          <w:numId w:val="0"/>
        </w:numPr>
        <w:rPr>
          <w:rFonts w:hint="eastAsia" w:ascii="宋体" w:hAnsi="宋体" w:eastAsia="宋体" w:cs="宋体"/>
          <w:color w:val="auto"/>
          <w:kern w:val="0"/>
          <w:sz w:val="21"/>
          <w:szCs w:val="21"/>
          <w:lang w:val="en-US" w:eastAsia="zh-CN" w:bidi="ar-SA"/>
        </w:rPr>
      </w:pPr>
    </w:p>
    <w:p>
      <w:pPr>
        <w:rPr>
          <w:rFonts w:hint="default" w:ascii="宋体" w:hAnsi="宋体" w:eastAsia="宋体" w:cs="宋体"/>
          <w:color w:val="auto"/>
          <w:szCs w:val="21"/>
          <w:lang w:val="en-US" w:eastAsia="zh-CN"/>
        </w:rPr>
      </w:pPr>
      <w:r>
        <w:rPr>
          <w:rFonts w:hint="eastAsia" w:ascii="宋体" w:hAnsi="宋体" w:eastAsia="宋体" w:cs="宋体"/>
          <w:color w:val="auto"/>
          <w:lang w:val="en-US" w:eastAsia="zh-CN"/>
        </w:rPr>
        <w:t>状态</w:t>
      </w:r>
      <w:r>
        <w:rPr>
          <w:rFonts w:hint="eastAsia" w:ascii="宋体" w:hAnsi="宋体" w:eastAsia="宋体" w:cs="宋体"/>
          <w:color w:val="auto"/>
          <w:szCs w:val="21"/>
        </w:rPr>
        <w:t>：</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0</w:t>
      </w:r>
      <w:r>
        <w:rPr>
          <w:rFonts w:hint="eastAsia" w:ascii="宋体" w:hAnsi="宋体" w:eastAsia="宋体" w:cs="宋体"/>
          <w:color w:val="auto"/>
          <w:szCs w:val="21"/>
          <w:lang w:eastAsia="zh-CN"/>
        </w:rPr>
        <w:t>：</w:t>
      </w:r>
      <w:r>
        <w:rPr>
          <w:rFonts w:hint="eastAsia" w:ascii="宋体" w:hAnsi="宋体" w:eastAsia="宋体" w:cs="宋体"/>
          <w:color w:val="auto"/>
          <w:szCs w:val="21"/>
        </w:rPr>
        <w:t>退出</w:t>
      </w:r>
      <w:r>
        <w:rPr>
          <w:rFonts w:hint="eastAsia" w:ascii="宋体" w:hAnsi="宋体" w:eastAsia="宋体" w:cs="宋体"/>
          <w:color w:val="auto"/>
          <w:szCs w:val="21"/>
          <w:lang w:val="en-US" w:eastAsia="zh-CN"/>
        </w:rPr>
        <w:t xml:space="preserve">/结束     </w:t>
      </w:r>
      <w:r>
        <w:rPr>
          <w:rFonts w:hint="eastAsia" w:ascii="宋体" w:hAnsi="宋体" w:eastAsia="宋体" w:cs="宋体"/>
          <w:color w:val="auto"/>
          <w:szCs w:val="21"/>
        </w:rPr>
        <w:t>1</w:t>
      </w:r>
      <w:r>
        <w:rPr>
          <w:rFonts w:hint="eastAsia" w:ascii="宋体" w:hAnsi="宋体" w:eastAsia="宋体" w:cs="宋体"/>
          <w:color w:val="auto"/>
          <w:szCs w:val="21"/>
          <w:lang w:eastAsia="zh-CN"/>
        </w:rPr>
        <w:t>：</w:t>
      </w:r>
      <w:r>
        <w:rPr>
          <w:rFonts w:hint="eastAsia" w:ascii="宋体" w:hAnsi="宋体" w:eastAsia="宋体" w:cs="宋体"/>
          <w:color w:val="auto"/>
          <w:szCs w:val="21"/>
        </w:rPr>
        <w:t>进入</w:t>
      </w:r>
      <w:r>
        <w:rPr>
          <w:rFonts w:hint="eastAsia" w:ascii="宋体" w:hAnsi="宋体" w:eastAsia="宋体" w:cs="宋体"/>
          <w:color w:val="auto"/>
          <w:szCs w:val="21"/>
          <w:lang w:val="en-US" w:eastAsia="zh-CN"/>
        </w:rPr>
        <w:t>/开始    2：继续   3.暂停</w:t>
      </w:r>
    </w:p>
    <w:p>
      <w:pPr>
        <w:rPr>
          <w:rFonts w:hint="eastAsia" w:ascii="宋体" w:hAnsi="宋体" w:eastAsia="宋体" w:cs="宋体"/>
          <w:color w:val="auto"/>
          <w:szCs w:val="21"/>
          <w:lang w:val="en-US" w:eastAsia="zh-CN"/>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lang w:val="en-US" w:eastAsia="zh-CN"/>
        </w:rPr>
        <w:t>走路</w:t>
      </w:r>
    </w:p>
    <w:p>
      <w:pPr>
        <w:pStyle w:val="28"/>
        <w:widowControl/>
        <w:rPr>
          <w:rFonts w:hint="default" w:ascii="宋体" w:hAnsi="宋体" w:eastAsia="宋体" w:cs="宋体"/>
          <w:color w:val="000000" w:themeColor="text1"/>
          <w:sz w:val="21"/>
          <w:szCs w:val="21"/>
          <w:lang w:val="en-US" w:eastAsia="zh-CN"/>
        </w:rPr>
      </w:pPr>
      <w:r>
        <w:rPr>
          <w:rFonts w:hint="eastAsia" w:ascii="宋体" w:hAnsi="宋体" w:eastAsia="宋体" w:cs="宋体"/>
          <w:color w:val="000000" w:themeColor="text1"/>
          <w:sz w:val="21"/>
          <w:szCs w:val="21"/>
        </w:rPr>
        <w:t>发送：01 1f 0</w:t>
      </w:r>
      <w:r>
        <w:rPr>
          <w:rFonts w:hint="eastAsia" w:ascii="宋体" w:hAnsi="宋体" w:eastAsia="宋体" w:cs="宋体"/>
          <w:color w:val="000000" w:themeColor="text1"/>
          <w:sz w:val="21"/>
          <w:szCs w:val="21"/>
          <w:lang w:val="en-US" w:eastAsia="zh-CN"/>
        </w:rPr>
        <w:t>a</w:t>
      </w:r>
      <w:r>
        <w:rPr>
          <w:rFonts w:hint="eastAsia" w:ascii="宋体" w:hAnsi="宋体" w:eastAsia="宋体" w:cs="宋体"/>
          <w:color w:val="000000" w:themeColor="text1"/>
          <w:sz w:val="21"/>
          <w:szCs w:val="21"/>
        </w:rPr>
        <w:t xml:space="preserve"> 00 00 01</w:t>
      </w:r>
      <w:r>
        <w:rPr>
          <w:rFonts w:hint="eastAsia" w:ascii="宋体" w:hAnsi="宋体" w:eastAsia="宋体" w:cs="宋体"/>
          <w:color w:val="000000" w:themeColor="text1"/>
          <w:sz w:val="21"/>
          <w:szCs w:val="21"/>
          <w:lang w:val="en-US" w:eastAsia="zh-CN"/>
        </w:rPr>
        <w:t xml:space="preserve"> 00 00 00 00</w:t>
      </w:r>
    </w:p>
    <w:p>
      <w:pPr>
        <w:pStyle w:val="28"/>
        <w:widowControl/>
        <w:rPr>
          <w:rFonts w:hint="eastAsia" w:ascii="宋体" w:hAnsi="宋体" w:eastAsia="宋体" w:cs="宋体"/>
          <w:color w:val="000000" w:themeColor="text1"/>
          <w:sz w:val="21"/>
          <w:szCs w:val="21"/>
          <w:lang w:val="en-US" w:eastAsia="zh-CN"/>
        </w:rPr>
      </w:pPr>
      <w:r>
        <w:rPr>
          <w:rFonts w:hint="eastAsia" w:ascii="宋体" w:hAnsi="宋体" w:eastAsia="宋体" w:cs="宋体"/>
          <w:color w:val="000000" w:themeColor="text1"/>
          <w:sz w:val="21"/>
          <w:szCs w:val="21"/>
        </w:rPr>
        <w:t>回复：01 9f 05 00 01</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highlight w:val="darkGray"/>
        </w:rPr>
      </w:pPr>
      <w:bookmarkStart w:id="342" w:name="_Toc93070583"/>
      <w:bookmarkStart w:id="343" w:name="_Toc26684"/>
      <w:bookmarkStart w:id="344" w:name="_Toc3378"/>
      <w:bookmarkStart w:id="345" w:name="_Toc16389"/>
      <w:bookmarkStart w:id="346" w:name="_Toc90301331"/>
      <w:bookmarkStart w:id="347" w:name="_Toc24274"/>
      <w:bookmarkStart w:id="348" w:name="_Toc78895126"/>
      <w:r>
        <w:rPr>
          <w:rFonts w:hint="eastAsia" w:ascii="宋体" w:hAnsi="宋体" w:eastAsia="宋体" w:cs="宋体"/>
          <w:color w:val="auto"/>
          <w:highlight w:val="darkGray"/>
        </w:rPr>
        <w:t>设置设备模式 0x21</w:t>
      </w:r>
      <w:bookmarkEnd w:id="342"/>
      <w:bookmarkEnd w:id="343"/>
      <w:bookmarkEnd w:id="344"/>
      <w:bookmarkEnd w:id="345"/>
      <w:bookmarkEnd w:id="346"/>
      <w:bookmarkEnd w:id="347"/>
      <w:bookmarkEnd w:id="348"/>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0x21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0x06</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类型</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开关</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0xA1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类型：</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0~2</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 xml:space="preserve">0正常模式 1测试模式  2 </w:t>
      </w:r>
      <w:r>
        <w:rPr>
          <w:rFonts w:hint="eastAsia" w:ascii="宋体" w:hAnsi="宋体" w:eastAsia="宋体" w:cs="宋体"/>
          <w:color w:val="auto"/>
          <w:sz w:val="15"/>
          <w:szCs w:val="15"/>
          <w:shd w:val="clear" w:color="auto" w:fill="FFFFFF"/>
        </w:rPr>
        <w:t xml:space="preserve"> </w:t>
      </w:r>
      <w:r>
        <w:rPr>
          <w:rFonts w:hint="eastAsia" w:ascii="宋体" w:hAnsi="宋体" w:eastAsia="宋体" w:cs="宋体"/>
          <w:color w:val="auto"/>
          <w:szCs w:val="21"/>
          <w:shd w:val="clear" w:color="auto" w:fill="FFFFFF"/>
        </w:rPr>
        <w:t>reserved</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测试模式</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21 06 00 00 01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A1 05 00 01</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349" w:name="_Toc14304"/>
      <w:bookmarkStart w:id="350" w:name="_Toc78895127"/>
      <w:bookmarkStart w:id="351" w:name="_Toc90301332"/>
      <w:bookmarkStart w:id="352" w:name="_Toc30752"/>
      <w:bookmarkStart w:id="353" w:name="_Toc93070584"/>
      <w:bookmarkStart w:id="354" w:name="_Toc10647"/>
      <w:bookmarkStart w:id="355" w:name="_Toc32357"/>
      <w:r>
        <w:rPr>
          <w:rFonts w:hint="eastAsia" w:ascii="宋体" w:hAnsi="宋体" w:eastAsia="宋体" w:cs="宋体"/>
          <w:color w:val="auto"/>
        </w:rPr>
        <w:t>获取时区0x22</w:t>
      </w:r>
      <w:bookmarkEnd w:id="349"/>
      <w:bookmarkEnd w:id="350"/>
      <w:bookmarkEnd w:id="351"/>
      <w:bookmarkEnd w:id="352"/>
      <w:bookmarkEnd w:id="353"/>
      <w:bookmarkEnd w:id="354"/>
      <w:bookmarkEnd w:id="355"/>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0x22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0xa2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设置东八区 （东区1-12 ， 西区 13-24），如果是0这默认为东八区</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22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a2 05 00 08</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356" w:name="_Toc9204"/>
      <w:bookmarkStart w:id="357" w:name="_Toc12967"/>
      <w:bookmarkStart w:id="358" w:name="_Toc23142"/>
      <w:bookmarkStart w:id="359" w:name="_Toc90301333"/>
      <w:bookmarkStart w:id="360" w:name="_Toc22442"/>
      <w:bookmarkStart w:id="361" w:name="_Toc78895128"/>
      <w:bookmarkStart w:id="362" w:name="_Toc93070585"/>
      <w:r>
        <w:rPr>
          <w:rFonts w:hint="eastAsia" w:ascii="宋体" w:hAnsi="宋体" w:eastAsia="宋体" w:cs="宋体"/>
          <w:color w:val="auto"/>
        </w:rPr>
        <w:t>设置时区 0x23</w:t>
      </w:r>
      <w:bookmarkEnd w:id="356"/>
      <w:bookmarkEnd w:id="357"/>
      <w:bookmarkEnd w:id="358"/>
      <w:bookmarkEnd w:id="359"/>
      <w:bookmarkEnd w:id="360"/>
      <w:bookmarkEnd w:id="361"/>
      <w:bookmarkEnd w:id="362"/>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0x23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类型</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0xA3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 xml:space="preserve">类型：（东区1-12 ， 西区 13-24） 0这默认为东八区 </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23 05 00  08</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A3 05 00 01</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363" w:name="_Toc14010"/>
      <w:bookmarkStart w:id="364" w:name="_Toc78895129"/>
      <w:bookmarkStart w:id="365" w:name="_Toc31888"/>
      <w:bookmarkStart w:id="366" w:name="_Toc28626"/>
      <w:bookmarkStart w:id="367" w:name="_Toc90301334"/>
      <w:bookmarkStart w:id="368" w:name="_Toc93070586"/>
      <w:bookmarkStart w:id="369" w:name="_Toc15680"/>
      <w:r>
        <w:rPr>
          <w:rFonts w:hint="eastAsia" w:ascii="宋体" w:hAnsi="宋体" w:eastAsia="宋体" w:cs="宋体"/>
          <w:color w:val="auto"/>
        </w:rPr>
        <w:t>设置手机类型 0x25</w:t>
      </w:r>
      <w:bookmarkEnd w:id="363"/>
      <w:bookmarkEnd w:id="364"/>
      <w:bookmarkEnd w:id="365"/>
      <w:bookmarkEnd w:id="366"/>
      <w:bookmarkEnd w:id="367"/>
      <w:bookmarkEnd w:id="368"/>
      <w:bookmarkEnd w:id="369"/>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0x25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类型</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0xA5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 xml:space="preserve">类型：ios ：0    Android：1       </w:t>
      </w:r>
    </w:p>
    <w:p>
      <w:pPr>
        <w:rPr>
          <w:rFonts w:hint="eastAsia" w:ascii="宋体" w:hAnsi="宋体" w:eastAsia="宋体" w:cs="宋体"/>
          <w:color w:val="auto"/>
          <w:szCs w:val="21"/>
        </w:rPr>
      </w:pPr>
      <w:r>
        <w:rPr>
          <w:rFonts w:hint="eastAsia" w:ascii="宋体" w:hAnsi="宋体" w:eastAsia="宋体" w:cs="宋体"/>
          <w:color w:val="auto"/>
          <w:szCs w:val="21"/>
        </w:rPr>
        <w:t>备注：每次APP连接手环时需设置此项</w:t>
      </w:r>
    </w:p>
    <w:p>
      <w:pPr>
        <w:rPr>
          <w:rFonts w:hint="eastAsia" w:ascii="宋体" w:hAnsi="宋体" w:eastAsia="宋体" w:cs="宋体"/>
          <w:color w:val="auto"/>
          <w:szCs w:val="21"/>
          <w:lang w:val="en-US" w:eastAsia="zh-CN"/>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szCs w:val="21"/>
        </w:rPr>
        <w:t>Android</w:t>
      </w:r>
      <w:r>
        <w:rPr>
          <w:rFonts w:hint="eastAsia" w:ascii="宋体" w:hAnsi="宋体" w:eastAsia="宋体" w:cs="宋体"/>
          <w:color w:val="auto"/>
          <w:szCs w:val="21"/>
          <w:lang w:val="en-US" w:eastAsia="zh-CN"/>
        </w:rPr>
        <w:t>连接</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25 05 00  01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A5 05 00 01</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370" w:name="_Toc19082"/>
      <w:bookmarkStart w:id="371" w:name="_Toc17301"/>
      <w:bookmarkStart w:id="372" w:name="_Toc93070587"/>
      <w:bookmarkStart w:id="373" w:name="_Toc78895130"/>
      <w:bookmarkStart w:id="374" w:name="_Toc90301335"/>
      <w:bookmarkStart w:id="375" w:name="_Toc12719"/>
      <w:bookmarkStart w:id="376" w:name="_Toc17540"/>
      <w:r>
        <w:rPr>
          <w:rFonts w:hint="eastAsia" w:ascii="宋体" w:hAnsi="宋体" w:eastAsia="宋体" w:cs="宋体"/>
          <w:color w:val="auto"/>
        </w:rPr>
        <w:t>设置播放状态 0x27</w:t>
      </w:r>
      <w:bookmarkEnd w:id="370"/>
      <w:bookmarkEnd w:id="371"/>
      <w:bookmarkEnd w:id="372"/>
      <w:bookmarkEnd w:id="373"/>
      <w:bookmarkEnd w:id="374"/>
      <w:bookmarkEnd w:id="375"/>
      <w:bookmarkEnd w:id="376"/>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0x27</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0xA7</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类型：暂停：0    播放：1</w:t>
      </w: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27 05 00  01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A7 05 00 01</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377" w:name="_Toc12351"/>
      <w:bookmarkStart w:id="378" w:name="_Toc90301336"/>
      <w:bookmarkStart w:id="379" w:name="_Toc30128"/>
      <w:bookmarkStart w:id="380" w:name="_Toc29595"/>
      <w:bookmarkStart w:id="381" w:name="_Toc93070588"/>
      <w:bookmarkStart w:id="382" w:name="_Toc17677"/>
      <w:r>
        <w:rPr>
          <w:rFonts w:hint="eastAsia" w:ascii="宋体" w:hAnsi="宋体" w:eastAsia="宋体" w:cs="宋体"/>
          <w:color w:val="auto"/>
        </w:rPr>
        <w:t>获取天气单位0x28</w:t>
      </w:r>
      <w:bookmarkEnd w:id="377"/>
      <w:bookmarkEnd w:id="378"/>
      <w:bookmarkEnd w:id="379"/>
      <w:bookmarkEnd w:id="380"/>
      <w:bookmarkEnd w:id="381"/>
      <w:bookmarkEnd w:id="382"/>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0x28</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4</w:t>
            </w:r>
          </w:p>
        </w:tc>
        <w:tc>
          <w:tcPr>
            <w:tcW w:w="1548"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0xA8</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状态</w:t>
            </w:r>
          </w:p>
        </w:tc>
        <w:tc>
          <w:tcPr>
            <w:tcW w:w="1548" w:type="dxa"/>
          </w:tcPr>
          <w:p>
            <w:pPr>
              <w:jc w:val="center"/>
              <w:rPr>
                <w:rFonts w:hint="eastAsia" w:ascii="宋体" w:hAnsi="宋体" w:eastAsia="宋体" w:cs="宋体"/>
                <w:color w:val="auto"/>
              </w:rPr>
            </w:pPr>
            <w:r>
              <w:rPr>
                <w:rFonts w:hint="eastAsia" w:ascii="宋体" w:hAnsi="宋体" w:eastAsia="宋体" w:cs="宋体"/>
                <w:color w:val="auto"/>
                <w:lang w:val="en-US" w:eastAsia="zh-CN"/>
              </w:rPr>
              <w:t>单位</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28 04 00</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回复：01 A8 0</w:t>
      </w:r>
      <w:r>
        <w:rPr>
          <w:rFonts w:hint="eastAsia" w:ascii="宋体" w:hAnsi="宋体" w:eastAsia="宋体" w:cs="宋体"/>
          <w:color w:val="auto"/>
          <w:sz w:val="21"/>
          <w:szCs w:val="21"/>
          <w:lang w:val="en-US" w:eastAsia="zh-CN"/>
        </w:rPr>
        <w:t>6</w:t>
      </w:r>
      <w:r>
        <w:rPr>
          <w:rFonts w:hint="eastAsia" w:ascii="宋体" w:hAnsi="宋体" w:eastAsia="宋体" w:cs="宋体"/>
          <w:color w:val="auto"/>
          <w:sz w:val="21"/>
          <w:szCs w:val="21"/>
        </w:rPr>
        <w:t xml:space="preserve"> 00 01</w:t>
      </w:r>
      <w:r>
        <w:rPr>
          <w:rFonts w:hint="eastAsia" w:ascii="宋体" w:hAnsi="宋体" w:eastAsia="宋体" w:cs="宋体"/>
          <w:color w:val="auto"/>
          <w:sz w:val="21"/>
          <w:szCs w:val="21"/>
          <w:lang w:val="en-US" w:eastAsia="zh-CN"/>
        </w:rPr>
        <w:t xml:space="preserve"> 01</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383" w:name="_Toc90301337"/>
      <w:bookmarkStart w:id="384" w:name="_Toc93070589"/>
      <w:bookmarkStart w:id="385" w:name="_Toc7373"/>
      <w:bookmarkStart w:id="386" w:name="_Toc22579"/>
      <w:bookmarkStart w:id="387" w:name="_Toc17516"/>
      <w:bookmarkStart w:id="388" w:name="_Toc28205"/>
      <w:r>
        <w:rPr>
          <w:rFonts w:hint="eastAsia" w:ascii="宋体" w:hAnsi="宋体" w:eastAsia="宋体" w:cs="宋体"/>
          <w:color w:val="auto"/>
        </w:rPr>
        <w:t>设置天气单位0x29</w:t>
      </w:r>
      <w:bookmarkEnd w:id="383"/>
      <w:bookmarkEnd w:id="384"/>
      <w:bookmarkEnd w:id="385"/>
      <w:bookmarkEnd w:id="386"/>
      <w:bookmarkEnd w:id="387"/>
      <w:bookmarkEnd w:id="388"/>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0x29</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单位</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0xA9</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pStyle w:val="28"/>
        <w:widowControl/>
        <w:rPr>
          <w:rFonts w:hint="eastAsia" w:ascii="宋体" w:hAnsi="宋体" w:eastAsia="宋体" w:cs="宋体"/>
          <w:color w:val="auto"/>
          <w:sz w:val="21"/>
          <w:szCs w:val="21"/>
        </w:rPr>
      </w:pPr>
      <w:r>
        <w:rPr>
          <w:rFonts w:hint="eastAsia" w:ascii="宋体" w:hAnsi="宋体" w:eastAsia="宋体" w:cs="宋体"/>
          <w:color w:val="auto"/>
          <w:szCs w:val="21"/>
        </w:rPr>
        <w:t>类型：</w:t>
      </w:r>
      <w:r>
        <w:rPr>
          <w:rFonts w:hint="eastAsia" w:ascii="宋体" w:hAnsi="宋体" w:eastAsia="宋体" w:cs="宋体"/>
          <w:color w:val="auto"/>
          <w:sz w:val="21"/>
          <w:szCs w:val="21"/>
        </w:rPr>
        <w:t>摄氏度：0 ， 华氏度： 1</w:t>
      </w: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华氏度： 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29 05 00  01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A9 05 00 01</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389" w:name="_Toc22747"/>
      <w:bookmarkStart w:id="390" w:name="_Toc18097"/>
      <w:bookmarkStart w:id="391" w:name="_Toc93070590"/>
      <w:bookmarkStart w:id="392" w:name="_Toc11773"/>
      <w:bookmarkStart w:id="393" w:name="_Toc30941"/>
      <w:r>
        <w:rPr>
          <w:rFonts w:hint="eastAsia" w:ascii="宋体" w:hAnsi="宋体" w:eastAsia="宋体" w:cs="宋体"/>
          <w:color w:val="auto"/>
        </w:rPr>
        <w:t>设置实时上报标志0x2B</w:t>
      </w:r>
      <w:bookmarkEnd w:id="389"/>
      <w:bookmarkEnd w:id="390"/>
      <w:bookmarkEnd w:id="391"/>
      <w:bookmarkEnd w:id="392"/>
      <w:bookmarkEnd w:id="393"/>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0x2B</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0xAB</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pStyle w:val="28"/>
        <w:widowControl/>
        <w:rPr>
          <w:rFonts w:hint="eastAsia" w:ascii="宋体" w:hAnsi="宋体" w:eastAsia="宋体" w:cs="宋体"/>
          <w:color w:val="auto"/>
          <w:sz w:val="21"/>
          <w:szCs w:val="21"/>
        </w:rPr>
      </w:pPr>
      <w:r>
        <w:rPr>
          <w:rFonts w:hint="eastAsia" w:ascii="宋体" w:hAnsi="宋体" w:eastAsia="宋体" w:cs="宋体"/>
          <w:color w:val="auto"/>
          <w:szCs w:val="21"/>
        </w:rPr>
        <w:t>类型：</w:t>
      </w:r>
      <w:r>
        <w:rPr>
          <w:rFonts w:hint="eastAsia" w:ascii="宋体" w:hAnsi="宋体" w:eastAsia="宋体" w:cs="宋体"/>
          <w:color w:val="auto"/>
          <w:sz w:val="21"/>
          <w:szCs w:val="21"/>
        </w:rPr>
        <w:t>OFF：0 ， ON： 1</w:t>
      </w: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szCs w:val="21"/>
        </w:rPr>
        <w:t>ON： 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2B 05 00  01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AB 05 00 01</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394" w:name="_Toc93070591"/>
      <w:bookmarkStart w:id="395" w:name="_Toc5209"/>
      <w:bookmarkStart w:id="396" w:name="_Toc4981"/>
      <w:bookmarkStart w:id="397" w:name="_Toc5769"/>
      <w:bookmarkStart w:id="398" w:name="_Toc14962"/>
      <w:r>
        <w:rPr>
          <w:rFonts w:hint="eastAsia" w:ascii="宋体" w:hAnsi="宋体" w:eastAsia="宋体" w:cs="宋体"/>
          <w:color w:val="auto"/>
        </w:rPr>
        <w:t>获取自定义表盘0x2C</w:t>
      </w:r>
      <w:bookmarkEnd w:id="394"/>
      <w:bookmarkEnd w:id="395"/>
      <w:bookmarkEnd w:id="396"/>
      <w:bookmarkEnd w:id="397"/>
      <w:bookmarkEnd w:id="398"/>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0x2C</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841"/>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841"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134" w:type="dxa"/>
          </w:tcPr>
          <w:p>
            <w:pPr>
              <w:jc w:val="center"/>
              <w:rPr>
                <w:rFonts w:hint="eastAsia" w:ascii="宋体" w:hAnsi="宋体" w:eastAsia="宋体" w:cs="宋体"/>
                <w:color w:val="auto"/>
              </w:rPr>
            </w:pPr>
            <w:r>
              <w:rPr>
                <w:rFonts w:hint="eastAsia" w:ascii="宋体" w:hAnsi="宋体" w:eastAsia="宋体" w:cs="宋体"/>
                <w:color w:val="auto"/>
              </w:rPr>
              <w:t>5~7</w:t>
            </w:r>
          </w:p>
        </w:tc>
        <w:tc>
          <w:tcPr>
            <w:tcW w:w="1134" w:type="dxa"/>
          </w:tcPr>
          <w:p>
            <w:pPr>
              <w:jc w:val="center"/>
              <w:rPr>
                <w:rFonts w:hint="eastAsia" w:ascii="宋体" w:hAnsi="宋体" w:eastAsia="宋体" w:cs="宋体"/>
                <w:color w:val="auto"/>
              </w:rPr>
            </w:pPr>
            <w:r>
              <w:rPr>
                <w:rFonts w:hint="eastAsia" w:ascii="宋体" w:hAnsi="宋体" w:eastAsia="宋体" w:cs="宋体"/>
                <w:color w:val="auto"/>
              </w:rPr>
              <w:t>8</w:t>
            </w:r>
          </w:p>
        </w:tc>
        <w:tc>
          <w:tcPr>
            <w:tcW w:w="1134" w:type="dxa"/>
          </w:tcPr>
          <w:p>
            <w:pPr>
              <w:jc w:val="center"/>
              <w:rPr>
                <w:rFonts w:hint="eastAsia" w:ascii="宋体" w:hAnsi="宋体" w:eastAsia="宋体" w:cs="宋体"/>
                <w:color w:val="auto"/>
              </w:rPr>
            </w:pPr>
            <w:r>
              <w:rPr>
                <w:rFonts w:hint="eastAsia" w:ascii="宋体" w:hAnsi="宋体" w:eastAsia="宋体" w:cs="宋体"/>
                <w:color w:val="auto"/>
              </w:rPr>
              <w:t>9</w:t>
            </w:r>
          </w:p>
        </w:tc>
        <w:tc>
          <w:tcPr>
            <w:tcW w:w="1134" w:type="dxa"/>
          </w:tcPr>
          <w:p>
            <w:pPr>
              <w:jc w:val="center"/>
              <w:rPr>
                <w:rFonts w:hint="eastAsia" w:ascii="宋体" w:hAnsi="宋体" w:eastAsia="宋体" w:cs="宋体"/>
                <w:color w:val="auto"/>
              </w:rPr>
            </w:pPr>
            <w:r>
              <w:rPr>
                <w:rFonts w:hint="eastAsia" w:ascii="宋体" w:hAnsi="宋体" w:eastAsia="宋体" w:cs="宋体"/>
                <w:color w:val="auto"/>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0xAC</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B</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841"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134" w:type="dxa"/>
          </w:tcPr>
          <w:p>
            <w:pPr>
              <w:jc w:val="center"/>
              <w:rPr>
                <w:rFonts w:hint="eastAsia" w:ascii="宋体" w:hAnsi="宋体" w:eastAsia="宋体" w:cs="宋体"/>
                <w:color w:val="auto"/>
              </w:rPr>
            </w:pPr>
            <w:r>
              <w:rPr>
                <w:rFonts w:hint="eastAsia" w:ascii="宋体" w:hAnsi="宋体" w:eastAsia="宋体" w:cs="宋体"/>
                <w:color w:val="auto"/>
              </w:rPr>
              <w:t>字体颜色</w:t>
            </w:r>
          </w:p>
        </w:tc>
        <w:tc>
          <w:tcPr>
            <w:tcW w:w="1134" w:type="dxa"/>
          </w:tcPr>
          <w:p>
            <w:pPr>
              <w:jc w:val="center"/>
              <w:rPr>
                <w:rFonts w:hint="eastAsia" w:ascii="宋体" w:hAnsi="宋体" w:eastAsia="宋体" w:cs="宋体"/>
                <w:color w:val="auto"/>
              </w:rPr>
            </w:pPr>
            <w:r>
              <w:rPr>
                <w:rFonts w:hint="eastAsia" w:ascii="宋体" w:hAnsi="宋体" w:eastAsia="宋体" w:cs="宋体"/>
                <w:color w:val="auto"/>
              </w:rPr>
              <w:t>显示位置类型</w:t>
            </w:r>
          </w:p>
        </w:tc>
        <w:tc>
          <w:tcPr>
            <w:tcW w:w="1134" w:type="dxa"/>
          </w:tcPr>
          <w:p>
            <w:pPr>
              <w:jc w:val="center"/>
              <w:rPr>
                <w:rFonts w:hint="eastAsia" w:ascii="宋体" w:hAnsi="宋体" w:eastAsia="宋体" w:cs="宋体"/>
                <w:color w:val="auto"/>
              </w:rPr>
            </w:pPr>
            <w:r>
              <w:rPr>
                <w:rFonts w:hint="eastAsia" w:ascii="宋体" w:hAnsi="宋体" w:eastAsia="宋体" w:cs="宋体"/>
                <w:color w:val="auto"/>
              </w:rPr>
              <w:t>时间上方显示类型</w:t>
            </w:r>
          </w:p>
        </w:tc>
        <w:tc>
          <w:tcPr>
            <w:tcW w:w="1134" w:type="dxa"/>
          </w:tcPr>
          <w:p>
            <w:pPr>
              <w:jc w:val="center"/>
              <w:rPr>
                <w:rFonts w:hint="eastAsia" w:ascii="宋体" w:hAnsi="宋体" w:eastAsia="宋体" w:cs="宋体"/>
                <w:color w:val="auto"/>
              </w:rPr>
            </w:pPr>
            <w:r>
              <w:rPr>
                <w:rFonts w:hint="eastAsia" w:ascii="宋体" w:hAnsi="宋体" w:eastAsia="宋体" w:cs="宋体"/>
                <w:color w:val="auto"/>
              </w:rPr>
              <w:t>时间下方显示类型</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2C 04 00</w:t>
      </w:r>
    </w:p>
    <w:p>
      <w:pPr>
        <w:rPr>
          <w:rFonts w:hint="eastAsia" w:ascii="宋体" w:hAnsi="宋体" w:eastAsia="宋体" w:cs="宋体"/>
          <w:color w:val="auto"/>
          <w:szCs w:val="21"/>
        </w:rPr>
      </w:pPr>
      <w:r>
        <w:rPr>
          <w:rFonts w:hint="eastAsia" w:ascii="宋体" w:hAnsi="宋体" w:eastAsia="宋体" w:cs="宋体"/>
          <w:color w:val="auto"/>
          <w:szCs w:val="21"/>
        </w:rPr>
        <w:t xml:space="preserve">回复：01 AC 0B 00 01 </w:t>
      </w:r>
      <w:r>
        <w:rPr>
          <w:rFonts w:hint="eastAsia" w:ascii="宋体" w:hAnsi="宋体" w:eastAsia="宋体" w:cs="宋体"/>
          <w:color w:val="auto"/>
          <w:szCs w:val="21"/>
          <w:lang w:val="en-US" w:eastAsia="zh-CN"/>
        </w:rPr>
        <w:t>00 00</w:t>
      </w:r>
      <w:r>
        <w:rPr>
          <w:rFonts w:hint="eastAsia" w:ascii="宋体" w:hAnsi="宋体" w:eastAsia="宋体" w:cs="宋体"/>
          <w:color w:val="auto"/>
          <w:szCs w:val="21"/>
        </w:rPr>
        <w:t xml:space="preserve"> FF 03 00 05</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399" w:name="_Toc15744"/>
      <w:bookmarkStart w:id="400" w:name="_Toc93070592"/>
      <w:bookmarkStart w:id="401" w:name="_Toc20106"/>
      <w:bookmarkStart w:id="402" w:name="_Toc18252"/>
      <w:bookmarkStart w:id="403" w:name="_Toc27948"/>
      <w:r>
        <w:rPr>
          <w:rFonts w:hint="eastAsia" w:ascii="宋体" w:hAnsi="宋体" w:eastAsia="宋体" w:cs="宋体"/>
          <w:color w:val="auto"/>
        </w:rPr>
        <w:t>设置自定义表盘0x2D</w:t>
      </w:r>
      <w:bookmarkEnd w:id="399"/>
      <w:bookmarkEnd w:id="400"/>
      <w:bookmarkEnd w:id="401"/>
      <w:bookmarkEnd w:id="402"/>
      <w:bookmarkEnd w:id="403"/>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150"/>
        <w:gridCol w:w="1151"/>
        <w:gridCol w:w="1151"/>
        <w:gridCol w:w="1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150" w:type="dxa"/>
          </w:tcPr>
          <w:p>
            <w:pPr>
              <w:jc w:val="center"/>
              <w:rPr>
                <w:rFonts w:hint="eastAsia" w:ascii="宋体" w:hAnsi="宋体" w:eastAsia="宋体" w:cs="宋体"/>
                <w:color w:val="auto"/>
              </w:rPr>
            </w:pPr>
            <w:r>
              <w:rPr>
                <w:rFonts w:hint="eastAsia" w:ascii="宋体" w:hAnsi="宋体" w:eastAsia="宋体" w:cs="宋体"/>
                <w:color w:val="auto"/>
              </w:rPr>
              <w:t>4~6</w:t>
            </w:r>
          </w:p>
        </w:tc>
        <w:tc>
          <w:tcPr>
            <w:tcW w:w="1151" w:type="dxa"/>
          </w:tcPr>
          <w:p>
            <w:pPr>
              <w:jc w:val="center"/>
              <w:rPr>
                <w:rFonts w:hint="eastAsia" w:ascii="宋体" w:hAnsi="宋体" w:eastAsia="宋体" w:cs="宋体"/>
                <w:color w:val="auto"/>
              </w:rPr>
            </w:pPr>
            <w:r>
              <w:rPr>
                <w:rFonts w:hint="eastAsia" w:ascii="宋体" w:hAnsi="宋体" w:eastAsia="宋体" w:cs="宋体"/>
                <w:color w:val="auto"/>
              </w:rPr>
              <w:t>7</w:t>
            </w:r>
          </w:p>
        </w:tc>
        <w:tc>
          <w:tcPr>
            <w:tcW w:w="1151" w:type="dxa"/>
          </w:tcPr>
          <w:p>
            <w:pPr>
              <w:jc w:val="center"/>
              <w:rPr>
                <w:rFonts w:hint="eastAsia" w:ascii="宋体" w:hAnsi="宋体" w:eastAsia="宋体" w:cs="宋体"/>
                <w:color w:val="auto"/>
              </w:rPr>
            </w:pPr>
            <w:r>
              <w:rPr>
                <w:rFonts w:hint="eastAsia" w:ascii="宋体" w:hAnsi="宋体" w:eastAsia="宋体" w:cs="宋体"/>
                <w:color w:val="auto"/>
              </w:rPr>
              <w:t>8</w:t>
            </w:r>
          </w:p>
        </w:tc>
        <w:tc>
          <w:tcPr>
            <w:tcW w:w="1151" w:type="dxa"/>
          </w:tcPr>
          <w:p>
            <w:pPr>
              <w:jc w:val="center"/>
              <w:rPr>
                <w:rFonts w:hint="eastAsia" w:ascii="宋体" w:hAnsi="宋体" w:eastAsia="宋体" w:cs="宋体"/>
                <w:color w:val="auto"/>
              </w:rPr>
            </w:pPr>
            <w:r>
              <w:rPr>
                <w:rFonts w:hint="eastAsia" w:ascii="宋体" w:hAnsi="宋体" w:eastAsia="宋体" w:cs="宋体"/>
                <w:color w:val="auto"/>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0x2D</w:t>
            </w:r>
          </w:p>
        </w:tc>
        <w:tc>
          <w:tcPr>
            <w:tcW w:w="774" w:type="dxa"/>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A</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150" w:type="dxa"/>
          </w:tcPr>
          <w:p>
            <w:pPr>
              <w:jc w:val="center"/>
              <w:rPr>
                <w:rFonts w:hint="eastAsia" w:ascii="宋体" w:hAnsi="宋体" w:eastAsia="宋体" w:cs="宋体"/>
                <w:color w:val="auto"/>
              </w:rPr>
            </w:pPr>
            <w:r>
              <w:rPr>
                <w:rFonts w:hint="eastAsia" w:ascii="宋体" w:hAnsi="宋体" w:eastAsia="宋体" w:cs="宋体"/>
                <w:color w:val="auto"/>
              </w:rPr>
              <w:t>字体颜色</w:t>
            </w:r>
          </w:p>
        </w:tc>
        <w:tc>
          <w:tcPr>
            <w:tcW w:w="1151" w:type="dxa"/>
          </w:tcPr>
          <w:p>
            <w:pPr>
              <w:jc w:val="center"/>
              <w:rPr>
                <w:rFonts w:hint="eastAsia" w:ascii="宋体" w:hAnsi="宋体" w:eastAsia="宋体" w:cs="宋体"/>
                <w:color w:val="auto"/>
              </w:rPr>
            </w:pPr>
            <w:r>
              <w:rPr>
                <w:rFonts w:hint="eastAsia" w:ascii="宋体" w:hAnsi="宋体" w:eastAsia="宋体" w:cs="宋体"/>
                <w:color w:val="auto"/>
              </w:rPr>
              <w:t>显示位置类型</w:t>
            </w:r>
          </w:p>
        </w:tc>
        <w:tc>
          <w:tcPr>
            <w:tcW w:w="1151" w:type="dxa"/>
          </w:tcPr>
          <w:p>
            <w:pPr>
              <w:jc w:val="center"/>
              <w:rPr>
                <w:rFonts w:hint="eastAsia" w:ascii="宋体" w:hAnsi="宋体" w:eastAsia="宋体" w:cs="宋体"/>
                <w:color w:val="auto"/>
              </w:rPr>
            </w:pPr>
            <w:r>
              <w:rPr>
                <w:rFonts w:hint="eastAsia" w:ascii="宋体" w:hAnsi="宋体" w:eastAsia="宋体" w:cs="宋体"/>
                <w:color w:val="auto"/>
              </w:rPr>
              <w:t>时间上方显示类型</w:t>
            </w:r>
          </w:p>
        </w:tc>
        <w:tc>
          <w:tcPr>
            <w:tcW w:w="1151" w:type="dxa"/>
          </w:tcPr>
          <w:p>
            <w:pPr>
              <w:jc w:val="center"/>
              <w:rPr>
                <w:rFonts w:hint="eastAsia" w:ascii="宋体" w:hAnsi="宋体" w:eastAsia="宋体" w:cs="宋体"/>
                <w:color w:val="auto"/>
              </w:rPr>
            </w:pPr>
            <w:r>
              <w:rPr>
                <w:rFonts w:hint="eastAsia" w:ascii="宋体" w:hAnsi="宋体" w:eastAsia="宋体" w:cs="宋体"/>
                <w:color w:val="auto"/>
              </w:rPr>
              <w:t>时间下方显示类型</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0xAD</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 xml:space="preserve">字体颜色: </w:t>
      </w:r>
      <w:r>
        <w:rPr>
          <w:rFonts w:hint="eastAsia" w:ascii="宋体" w:hAnsi="宋体" w:eastAsia="宋体" w:cs="宋体"/>
          <w:color w:val="auto"/>
        </w:rPr>
        <w:tab/>
      </w:r>
      <w:r>
        <w:rPr>
          <w:rFonts w:hint="eastAsia" w:ascii="宋体" w:hAnsi="宋体" w:eastAsia="宋体" w:cs="宋体"/>
          <w:color w:val="auto"/>
        </w:rPr>
        <w:tab/>
      </w:r>
      <w:r>
        <w:rPr>
          <w:rFonts w:hint="eastAsia" w:ascii="宋体" w:hAnsi="宋体" w:eastAsia="宋体" w:cs="宋体"/>
          <w:color w:val="auto"/>
        </w:rPr>
        <w:tab/>
      </w:r>
      <w:r>
        <w:rPr>
          <w:rFonts w:hint="eastAsia" w:ascii="宋体" w:hAnsi="宋体" w:eastAsia="宋体" w:cs="宋体"/>
          <w:color w:val="auto"/>
        </w:rPr>
        <w:tab/>
      </w:r>
      <w:r>
        <w:rPr>
          <w:rFonts w:hint="eastAsia" w:ascii="宋体" w:hAnsi="宋体" w:eastAsia="宋体" w:cs="宋体"/>
          <w:color w:val="auto"/>
        </w:rPr>
        <w:t>RGB 888</w:t>
      </w:r>
    </w:p>
    <w:p>
      <w:pPr>
        <w:rPr>
          <w:rFonts w:hint="eastAsia" w:ascii="宋体" w:hAnsi="宋体" w:eastAsia="宋体" w:cs="宋体"/>
          <w:color w:val="auto"/>
          <w:lang w:val="en-US" w:eastAsia="zh-CN"/>
        </w:rPr>
      </w:pPr>
      <w:r>
        <w:rPr>
          <w:rFonts w:hint="eastAsia" w:ascii="宋体" w:hAnsi="宋体" w:eastAsia="宋体" w:cs="宋体"/>
          <w:color w:val="auto"/>
        </w:rPr>
        <w:t xml:space="preserve">显示位置类型:   </w:t>
      </w:r>
      <w:r>
        <w:rPr>
          <w:rFonts w:hint="eastAsia" w:ascii="宋体" w:hAnsi="宋体" w:eastAsia="宋体" w:cs="宋体"/>
          <w:color w:val="auto"/>
        </w:rPr>
        <w:tab/>
      </w:r>
      <w:r>
        <w:rPr>
          <w:rFonts w:hint="eastAsia" w:ascii="宋体" w:hAnsi="宋体" w:eastAsia="宋体" w:cs="宋体"/>
          <w:color w:val="auto"/>
        </w:rPr>
        <w:tab/>
      </w:r>
      <w:r>
        <w:rPr>
          <w:rFonts w:hint="eastAsia" w:ascii="宋体" w:hAnsi="宋体" w:eastAsia="宋体" w:cs="宋体"/>
          <w:color w:val="auto"/>
        </w:rPr>
        <w:tab/>
      </w:r>
      <w:r>
        <w:rPr>
          <w:rFonts w:hint="eastAsia" w:ascii="宋体" w:hAnsi="宋体" w:eastAsia="宋体" w:cs="宋体"/>
          <w:color w:val="auto"/>
        </w:rPr>
        <w:t>0左上 1左中  2左下   3右上  4右中  5右下</w:t>
      </w:r>
      <w:r>
        <w:rPr>
          <w:rFonts w:hint="eastAsia" w:ascii="宋体" w:hAnsi="宋体" w:eastAsia="宋体" w:cs="宋体"/>
          <w:color w:val="auto"/>
          <w:lang w:val="en-US" w:eastAsia="zh-CN"/>
        </w:rPr>
        <w:t xml:space="preserve"> </w:t>
      </w:r>
    </w:p>
    <w:p>
      <w:pPr>
        <w:ind w:left="2520" w:leftChars="0"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6中上 7居中  8中下</w:t>
      </w:r>
    </w:p>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时间上/下方显示类型：</w:t>
      </w:r>
      <w:r>
        <w:rPr>
          <w:rFonts w:hint="eastAsia" w:ascii="宋体" w:hAnsi="宋体" w:eastAsia="宋体" w:cs="宋体"/>
          <w:color w:val="auto"/>
        </w:rPr>
        <w:tab/>
      </w:r>
      <w:r>
        <w:rPr>
          <w:rFonts w:hint="eastAsia" w:ascii="宋体" w:hAnsi="宋体" w:eastAsia="宋体" w:cs="宋体"/>
          <w:color w:val="auto"/>
        </w:rPr>
        <w:t>关闭  1 日期  2睡眠  3心率  4计步</w:t>
      </w:r>
    </w:p>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rPr>
        <w:t>字体红色 显示在右上方 时间上方不显示 时间下方显示计步</w:t>
      </w:r>
    </w:p>
    <w:p>
      <w:pPr>
        <w:rPr>
          <w:rFonts w:hint="eastAsia" w:ascii="宋体" w:hAnsi="宋体" w:eastAsia="宋体" w:cs="宋体"/>
          <w:color w:val="auto"/>
          <w:szCs w:val="21"/>
        </w:rPr>
      </w:pPr>
      <w:r>
        <w:rPr>
          <w:rFonts w:hint="eastAsia" w:ascii="宋体" w:hAnsi="宋体" w:eastAsia="宋体" w:cs="宋体"/>
          <w:color w:val="auto"/>
          <w:szCs w:val="21"/>
        </w:rPr>
        <w:t>发送：01 2D 0A 00  00 00 FF 03 00 04</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AD 05 00 01</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404" w:name="_Toc93070593"/>
      <w:bookmarkStart w:id="405" w:name="_Toc23835"/>
      <w:bookmarkStart w:id="406" w:name="_Toc30480"/>
      <w:bookmarkStart w:id="407" w:name="_Toc13759"/>
      <w:bookmarkStart w:id="408" w:name="_Toc8450"/>
      <w:r>
        <w:rPr>
          <w:rFonts w:hint="eastAsia" w:ascii="宋体" w:hAnsi="宋体" w:eastAsia="宋体" w:cs="宋体"/>
          <w:color w:val="auto"/>
        </w:rPr>
        <w:t>设置电话状态0x2</w:t>
      </w:r>
      <w:bookmarkEnd w:id="404"/>
      <w:r>
        <w:rPr>
          <w:rFonts w:hint="eastAsia" w:ascii="宋体" w:hAnsi="宋体" w:eastAsia="宋体" w:cs="宋体"/>
          <w:color w:val="auto"/>
        </w:rPr>
        <w:t>F</w:t>
      </w:r>
      <w:bookmarkEnd w:id="405"/>
      <w:bookmarkEnd w:id="406"/>
      <w:bookmarkEnd w:id="407"/>
      <w:bookmarkEnd w:id="408"/>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0x2F</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0xAF</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pStyle w:val="28"/>
        <w:widowControl/>
        <w:rPr>
          <w:rFonts w:hint="eastAsia" w:ascii="宋体" w:hAnsi="宋体" w:eastAsia="宋体" w:cs="宋体"/>
          <w:color w:val="auto"/>
          <w:sz w:val="21"/>
          <w:szCs w:val="21"/>
        </w:rPr>
      </w:pPr>
      <w:r>
        <w:rPr>
          <w:rFonts w:hint="eastAsia" w:ascii="宋体" w:hAnsi="宋体" w:eastAsia="宋体" w:cs="宋体"/>
          <w:color w:val="auto"/>
          <w:szCs w:val="21"/>
        </w:rPr>
        <w:t>类型：已</w:t>
      </w:r>
      <w:r>
        <w:rPr>
          <w:rFonts w:hint="eastAsia" w:ascii="宋体" w:hAnsi="宋体" w:eastAsia="宋体" w:cs="宋体"/>
          <w:color w:val="auto"/>
          <w:sz w:val="21"/>
          <w:szCs w:val="21"/>
        </w:rPr>
        <w:t xml:space="preserve">挂断：0 ， </w:t>
      </w:r>
      <w:r>
        <w:rPr>
          <w:rFonts w:hint="eastAsia" w:ascii="宋体" w:hAnsi="宋体" w:eastAsia="宋体" w:cs="宋体"/>
          <w:color w:val="auto"/>
          <w:szCs w:val="21"/>
        </w:rPr>
        <w:t>已</w:t>
      </w:r>
      <w:r>
        <w:rPr>
          <w:rFonts w:hint="eastAsia" w:ascii="宋体" w:hAnsi="宋体" w:eastAsia="宋体" w:cs="宋体"/>
          <w:color w:val="auto"/>
          <w:sz w:val="21"/>
          <w:szCs w:val="21"/>
        </w:rPr>
        <w:t>接听： 1</w:t>
      </w: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szCs w:val="21"/>
        </w:rPr>
        <w:t>已挂断</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2</w:t>
      </w:r>
      <w:r>
        <w:rPr>
          <w:rFonts w:hint="eastAsia" w:ascii="宋体" w:hAnsi="宋体" w:eastAsia="宋体" w:cs="宋体"/>
          <w:color w:val="auto"/>
          <w:sz w:val="21"/>
          <w:szCs w:val="21"/>
          <w:lang w:val="en-US" w:eastAsia="zh-CN"/>
        </w:rPr>
        <w:t>F</w:t>
      </w:r>
      <w:r>
        <w:rPr>
          <w:rFonts w:hint="eastAsia" w:ascii="宋体" w:hAnsi="宋体" w:eastAsia="宋体" w:cs="宋体"/>
          <w:color w:val="auto"/>
          <w:sz w:val="21"/>
          <w:szCs w:val="21"/>
        </w:rPr>
        <w:t xml:space="preserve"> 05 00  00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A</w:t>
      </w:r>
      <w:r>
        <w:rPr>
          <w:rFonts w:hint="eastAsia" w:ascii="宋体" w:hAnsi="宋体" w:eastAsia="宋体" w:cs="宋体"/>
          <w:color w:val="auto"/>
          <w:sz w:val="21"/>
          <w:szCs w:val="21"/>
          <w:lang w:val="en-US" w:eastAsia="zh-CN"/>
        </w:rPr>
        <w:t>F</w:t>
      </w:r>
      <w:r>
        <w:rPr>
          <w:rFonts w:hint="eastAsia" w:ascii="宋体" w:hAnsi="宋体" w:eastAsia="宋体" w:cs="宋体"/>
          <w:color w:val="auto"/>
          <w:sz w:val="21"/>
          <w:szCs w:val="21"/>
        </w:rPr>
        <w:t xml:space="preserve"> 05 00 01</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409" w:name="_Toc3649"/>
      <w:bookmarkStart w:id="410" w:name="_Toc24801"/>
      <w:bookmarkStart w:id="411" w:name="_Toc22925"/>
      <w:bookmarkStart w:id="412" w:name="_Toc17272"/>
      <w:r>
        <w:rPr>
          <w:rFonts w:hint="eastAsia" w:ascii="宋体" w:hAnsi="宋体" w:eastAsia="宋体" w:cs="宋体"/>
          <w:color w:val="auto"/>
        </w:rPr>
        <w:t>获取自定义表盘尺寸0x30</w:t>
      </w:r>
      <w:bookmarkEnd w:id="409"/>
      <w:bookmarkEnd w:id="410"/>
      <w:bookmarkEnd w:id="411"/>
      <w:bookmarkEnd w:id="412"/>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0x30</w:t>
            </w:r>
          </w:p>
        </w:tc>
        <w:tc>
          <w:tcPr>
            <w:tcW w:w="774" w:type="dxa"/>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841"/>
        <w:gridCol w:w="1063"/>
        <w:gridCol w:w="1063"/>
        <w:gridCol w:w="1063"/>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841"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063" w:type="dxa"/>
          </w:tcPr>
          <w:p>
            <w:pPr>
              <w:jc w:val="center"/>
              <w:rPr>
                <w:rFonts w:hint="eastAsia" w:ascii="宋体" w:hAnsi="宋体" w:eastAsia="宋体" w:cs="宋体"/>
                <w:color w:val="auto"/>
              </w:rPr>
            </w:pPr>
            <w:r>
              <w:rPr>
                <w:rFonts w:hint="eastAsia" w:ascii="宋体" w:hAnsi="宋体" w:eastAsia="宋体" w:cs="宋体"/>
                <w:color w:val="auto"/>
              </w:rPr>
              <w:t>5~6</w:t>
            </w:r>
          </w:p>
        </w:tc>
        <w:tc>
          <w:tcPr>
            <w:tcW w:w="1063" w:type="dxa"/>
          </w:tcPr>
          <w:p>
            <w:pPr>
              <w:jc w:val="center"/>
              <w:rPr>
                <w:rFonts w:hint="eastAsia" w:ascii="宋体" w:hAnsi="宋体" w:eastAsia="宋体" w:cs="宋体"/>
                <w:color w:val="auto"/>
              </w:rPr>
            </w:pPr>
            <w:r>
              <w:rPr>
                <w:rFonts w:hint="eastAsia" w:ascii="宋体" w:hAnsi="宋体" w:eastAsia="宋体" w:cs="宋体"/>
                <w:color w:val="auto"/>
              </w:rPr>
              <w:t>7~8</w:t>
            </w:r>
          </w:p>
        </w:tc>
        <w:tc>
          <w:tcPr>
            <w:tcW w:w="1063" w:type="dxa"/>
          </w:tcPr>
          <w:p>
            <w:pPr>
              <w:jc w:val="center"/>
              <w:rPr>
                <w:rFonts w:hint="eastAsia" w:ascii="宋体" w:hAnsi="宋体" w:eastAsia="宋体" w:cs="宋体"/>
                <w:color w:val="auto"/>
              </w:rPr>
            </w:pPr>
            <w:r>
              <w:rPr>
                <w:rFonts w:hint="eastAsia" w:ascii="宋体" w:hAnsi="宋体" w:eastAsia="宋体" w:cs="宋体"/>
                <w:color w:val="auto"/>
              </w:rPr>
              <w:t>9~10</w:t>
            </w:r>
          </w:p>
        </w:tc>
        <w:tc>
          <w:tcPr>
            <w:tcW w:w="1063" w:type="dxa"/>
          </w:tcPr>
          <w:p>
            <w:pPr>
              <w:jc w:val="center"/>
              <w:rPr>
                <w:rFonts w:hint="eastAsia" w:ascii="宋体" w:hAnsi="宋体" w:eastAsia="宋体" w:cs="宋体"/>
                <w:color w:val="auto"/>
              </w:rPr>
            </w:pPr>
            <w:r>
              <w:rPr>
                <w:rFonts w:hint="eastAsia" w:ascii="宋体" w:hAnsi="宋体" w:eastAsia="宋体" w:cs="宋体"/>
                <w:color w:val="auto"/>
              </w:rPr>
              <w:t>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0xB0</w:t>
            </w:r>
          </w:p>
        </w:tc>
        <w:tc>
          <w:tcPr>
            <w:tcW w:w="774" w:type="dxa"/>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D</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841"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063" w:type="dxa"/>
          </w:tcPr>
          <w:p>
            <w:pPr>
              <w:jc w:val="center"/>
              <w:rPr>
                <w:rFonts w:hint="eastAsia" w:ascii="宋体" w:hAnsi="宋体" w:eastAsia="宋体" w:cs="宋体"/>
                <w:color w:val="auto"/>
              </w:rPr>
            </w:pPr>
            <w:r>
              <w:rPr>
                <w:rFonts w:hint="eastAsia" w:ascii="宋体" w:hAnsi="宋体" w:eastAsia="宋体" w:cs="宋体"/>
                <w:color w:val="auto"/>
              </w:rPr>
              <w:t>屏宽度</w:t>
            </w:r>
          </w:p>
        </w:tc>
        <w:tc>
          <w:tcPr>
            <w:tcW w:w="1063" w:type="dxa"/>
          </w:tcPr>
          <w:p>
            <w:pPr>
              <w:jc w:val="center"/>
              <w:rPr>
                <w:rFonts w:hint="eastAsia" w:ascii="宋体" w:hAnsi="宋体" w:eastAsia="宋体" w:cs="宋体"/>
                <w:color w:val="auto"/>
              </w:rPr>
            </w:pPr>
            <w:r>
              <w:rPr>
                <w:rFonts w:hint="eastAsia" w:ascii="宋体" w:hAnsi="宋体" w:eastAsia="宋体" w:cs="宋体"/>
                <w:color w:val="auto"/>
              </w:rPr>
              <w:t>屏高度</w:t>
            </w:r>
          </w:p>
        </w:tc>
        <w:tc>
          <w:tcPr>
            <w:tcW w:w="1063" w:type="dxa"/>
          </w:tcPr>
          <w:p>
            <w:pPr>
              <w:jc w:val="center"/>
              <w:rPr>
                <w:rFonts w:hint="eastAsia" w:ascii="宋体" w:hAnsi="宋体" w:eastAsia="宋体" w:cs="宋体"/>
                <w:color w:val="auto"/>
              </w:rPr>
            </w:pPr>
            <w:r>
              <w:rPr>
                <w:rFonts w:hint="eastAsia" w:ascii="宋体" w:hAnsi="宋体" w:eastAsia="宋体" w:cs="宋体"/>
                <w:color w:val="auto"/>
              </w:rPr>
              <w:t>缩图宽度</w:t>
            </w:r>
          </w:p>
        </w:tc>
        <w:tc>
          <w:tcPr>
            <w:tcW w:w="1063" w:type="dxa"/>
          </w:tcPr>
          <w:p>
            <w:pPr>
              <w:jc w:val="center"/>
              <w:rPr>
                <w:rFonts w:hint="eastAsia" w:ascii="宋体" w:hAnsi="宋体" w:eastAsia="宋体" w:cs="宋体"/>
                <w:color w:val="auto"/>
              </w:rPr>
            </w:pPr>
            <w:r>
              <w:rPr>
                <w:rFonts w:hint="eastAsia" w:ascii="宋体" w:hAnsi="宋体" w:eastAsia="宋体" w:cs="宋体"/>
                <w:color w:val="auto"/>
              </w:rPr>
              <w:t>缩图高度</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rPr>
        <w:t>屏宽高：</w:t>
      </w:r>
      <w:r>
        <w:rPr>
          <w:rFonts w:hint="eastAsia" w:ascii="宋体" w:hAnsi="宋体" w:eastAsia="宋体" w:cs="宋体"/>
          <w:color w:val="auto"/>
          <w:szCs w:val="21"/>
        </w:rPr>
        <w:t xml:space="preserve">240*240  </w:t>
      </w:r>
      <w:r>
        <w:rPr>
          <w:rFonts w:hint="eastAsia" w:ascii="宋体" w:hAnsi="宋体" w:eastAsia="宋体" w:cs="宋体"/>
          <w:color w:val="auto"/>
        </w:rPr>
        <w:t>缩图宽高：</w:t>
      </w:r>
      <w:r>
        <w:rPr>
          <w:rFonts w:hint="eastAsia" w:ascii="宋体" w:hAnsi="宋体" w:eastAsia="宋体" w:cs="宋体"/>
          <w:color w:val="auto"/>
          <w:szCs w:val="21"/>
        </w:rPr>
        <w:t>80*80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发送：01 30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回复：01 B0 0D 00 01 F0 00 F0 00 50 00 50 00</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413" w:name="_Toc9682"/>
      <w:bookmarkStart w:id="414" w:name="_Toc26420"/>
      <w:bookmarkStart w:id="415" w:name="_Toc30920"/>
      <w:bookmarkStart w:id="416" w:name="_Toc20865"/>
      <w:r>
        <w:rPr>
          <w:rFonts w:hint="eastAsia" w:ascii="宋体" w:hAnsi="宋体" w:eastAsia="宋体" w:cs="宋体"/>
          <w:color w:val="auto"/>
        </w:rPr>
        <w:t>获取亮屏时间 0x</w:t>
      </w:r>
      <w:r>
        <w:rPr>
          <w:rFonts w:hint="eastAsia" w:ascii="宋体" w:hAnsi="宋体" w:eastAsia="宋体" w:cs="宋体"/>
          <w:color w:val="auto"/>
          <w:lang w:val="en-US" w:eastAsia="zh-CN"/>
        </w:rPr>
        <w:t>32</w:t>
      </w:r>
      <w:bookmarkEnd w:id="413"/>
      <w:bookmarkEnd w:id="414"/>
      <w:bookmarkEnd w:id="415"/>
      <w:bookmarkEnd w:id="416"/>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32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548" w:type="dxa"/>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B2</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时长</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 xml:space="preserve">发送：01 </w:t>
      </w:r>
      <w:r>
        <w:rPr>
          <w:rFonts w:hint="eastAsia" w:ascii="宋体" w:hAnsi="宋体" w:eastAsia="宋体" w:cs="宋体"/>
          <w:color w:val="auto"/>
          <w:sz w:val="21"/>
          <w:szCs w:val="21"/>
          <w:lang w:val="en-US" w:eastAsia="zh-CN"/>
        </w:rPr>
        <w:t>32</w:t>
      </w:r>
      <w:r>
        <w:rPr>
          <w:rFonts w:hint="eastAsia" w:ascii="宋体" w:hAnsi="宋体" w:eastAsia="宋体" w:cs="宋体"/>
          <w:color w:val="auto"/>
          <w:sz w:val="21"/>
          <w:szCs w:val="21"/>
        </w:rPr>
        <w:t xml:space="preserve"> 0</w:t>
      </w: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rPr>
        <w:t xml:space="preserve">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 xml:space="preserve">回复：01 </w:t>
      </w:r>
      <w:r>
        <w:rPr>
          <w:rFonts w:hint="eastAsia" w:ascii="宋体" w:hAnsi="宋体" w:eastAsia="宋体" w:cs="宋体"/>
          <w:color w:val="auto"/>
          <w:sz w:val="21"/>
          <w:szCs w:val="21"/>
          <w:lang w:val="en-US" w:eastAsia="zh-CN"/>
        </w:rPr>
        <w:t>B2</w:t>
      </w:r>
      <w:r>
        <w:rPr>
          <w:rFonts w:hint="eastAsia" w:ascii="宋体" w:hAnsi="宋体" w:eastAsia="宋体" w:cs="宋体"/>
          <w:color w:val="auto"/>
          <w:sz w:val="21"/>
          <w:szCs w:val="21"/>
        </w:rPr>
        <w:t xml:space="preserve"> 0</w:t>
      </w:r>
      <w:r>
        <w:rPr>
          <w:rFonts w:hint="eastAsia" w:ascii="宋体" w:hAnsi="宋体" w:eastAsia="宋体" w:cs="宋体"/>
          <w:color w:val="auto"/>
          <w:sz w:val="21"/>
          <w:szCs w:val="21"/>
          <w:lang w:val="en-US" w:eastAsia="zh-CN"/>
        </w:rPr>
        <w:t>6</w:t>
      </w:r>
      <w:r>
        <w:rPr>
          <w:rFonts w:hint="eastAsia" w:ascii="宋体" w:hAnsi="宋体" w:eastAsia="宋体" w:cs="宋体"/>
          <w:color w:val="auto"/>
          <w:sz w:val="21"/>
          <w:szCs w:val="21"/>
        </w:rPr>
        <w:t xml:space="preserve"> 00 01 03</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rPr>
      </w:pPr>
      <w:bookmarkStart w:id="417" w:name="_Toc32533"/>
      <w:bookmarkStart w:id="418" w:name="_Toc27581"/>
      <w:bookmarkStart w:id="419" w:name="_Toc5606"/>
      <w:bookmarkStart w:id="420" w:name="_Toc14288"/>
      <w:r>
        <w:rPr>
          <w:rFonts w:hint="eastAsia" w:ascii="宋体" w:hAnsi="宋体" w:eastAsia="宋体" w:cs="宋体"/>
          <w:color w:val="auto"/>
        </w:rPr>
        <w:t>设置亮屏时间 0x</w:t>
      </w:r>
      <w:r>
        <w:rPr>
          <w:rFonts w:hint="eastAsia" w:ascii="宋体" w:hAnsi="宋体" w:eastAsia="宋体" w:cs="宋体"/>
          <w:color w:val="auto"/>
          <w:lang w:val="en-US" w:eastAsia="zh-CN"/>
        </w:rPr>
        <w:t>33</w:t>
      </w:r>
      <w:bookmarkEnd w:id="417"/>
      <w:bookmarkEnd w:id="418"/>
      <w:bookmarkEnd w:id="419"/>
      <w:bookmarkEnd w:id="420"/>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33</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时长</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B3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时长：</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1~60 单位：秒</w:t>
      </w:r>
    </w:p>
    <w:p>
      <w:pPr>
        <w:rPr>
          <w:rFonts w:hint="eastAsia" w:ascii="宋体" w:hAnsi="宋体" w:eastAsia="宋体" w:cs="宋体"/>
          <w:color w:val="auto"/>
          <w:szCs w:val="21"/>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rPr>
        <w:t>示例</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时长5</w:t>
      </w:r>
      <w:r>
        <w:rPr>
          <w:rFonts w:hint="eastAsia" w:ascii="宋体" w:hAnsi="宋体" w:eastAsia="宋体" w:cs="宋体"/>
          <w:color w:val="auto"/>
          <w:szCs w:val="21"/>
          <w:lang w:val="en-US" w:eastAsia="zh-CN"/>
        </w:rPr>
        <w:t>秒</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 xml:space="preserve">发送：01 </w:t>
      </w:r>
      <w:r>
        <w:rPr>
          <w:rFonts w:hint="eastAsia" w:ascii="宋体" w:hAnsi="宋体" w:eastAsia="宋体" w:cs="宋体"/>
          <w:color w:val="auto"/>
          <w:sz w:val="21"/>
          <w:szCs w:val="21"/>
          <w:lang w:val="en-US" w:eastAsia="zh-CN"/>
        </w:rPr>
        <w:t>33</w:t>
      </w:r>
      <w:r>
        <w:rPr>
          <w:rFonts w:hint="eastAsia" w:ascii="宋体" w:hAnsi="宋体" w:eastAsia="宋体" w:cs="宋体"/>
          <w:color w:val="auto"/>
          <w:sz w:val="21"/>
          <w:szCs w:val="21"/>
        </w:rPr>
        <w:t xml:space="preserve"> 0</w:t>
      </w: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rPr>
        <w:t xml:space="preserve"> 00 05</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 xml:space="preserve">回复：01 </w:t>
      </w:r>
      <w:r>
        <w:rPr>
          <w:rFonts w:hint="eastAsia" w:ascii="宋体" w:hAnsi="宋体" w:eastAsia="宋体" w:cs="宋体"/>
          <w:color w:val="auto"/>
          <w:sz w:val="21"/>
          <w:szCs w:val="21"/>
          <w:lang w:val="en-US" w:eastAsia="zh-CN"/>
        </w:rPr>
        <w:t>B3</w:t>
      </w:r>
      <w:r>
        <w:rPr>
          <w:rFonts w:hint="eastAsia" w:ascii="宋体" w:hAnsi="宋体" w:eastAsia="宋体" w:cs="宋体"/>
          <w:color w:val="auto"/>
          <w:sz w:val="21"/>
          <w:szCs w:val="21"/>
        </w:rPr>
        <w:t xml:space="preserve"> 05 00 01</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421" w:name="_Toc21827"/>
      <w:bookmarkStart w:id="422" w:name="_Toc25410"/>
      <w:bookmarkStart w:id="423" w:name="_Toc21041"/>
      <w:bookmarkStart w:id="424" w:name="_Toc5206"/>
      <w:r>
        <w:rPr>
          <w:rFonts w:hint="eastAsia" w:ascii="宋体" w:hAnsi="宋体" w:eastAsia="宋体" w:cs="宋体"/>
          <w:color w:val="auto"/>
          <w:lang w:val="en-US" w:eastAsia="zh-CN"/>
        </w:rPr>
        <w:t>24获取24小时心率监测</w:t>
      </w:r>
      <w:r>
        <w:rPr>
          <w:rFonts w:hint="eastAsia" w:ascii="宋体" w:hAnsi="宋体" w:eastAsia="宋体" w:cs="宋体"/>
          <w:color w:val="auto"/>
        </w:rPr>
        <w:t xml:space="preserve"> 0x</w:t>
      </w:r>
      <w:r>
        <w:rPr>
          <w:rFonts w:hint="eastAsia" w:ascii="宋体" w:hAnsi="宋体" w:eastAsia="宋体" w:cs="宋体"/>
          <w:color w:val="auto"/>
          <w:lang w:val="en-US" w:eastAsia="zh-CN"/>
        </w:rPr>
        <w:t>34</w:t>
      </w:r>
      <w:bookmarkEnd w:id="421"/>
      <w:bookmarkEnd w:id="422"/>
      <w:bookmarkEnd w:id="423"/>
      <w:bookmarkEnd w:id="424"/>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34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548" w:type="dxa"/>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B4</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548"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开关</w:t>
            </w:r>
          </w:p>
        </w:tc>
      </w:tr>
    </w:tbl>
    <w:p>
      <w:pPr>
        <w:rPr>
          <w:rFonts w:hint="eastAsia" w:ascii="宋体" w:hAnsi="宋体" w:eastAsia="宋体" w:cs="宋体"/>
          <w:color w:val="auto"/>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rPr>
        <w:t>示例</w:t>
      </w:r>
      <w:r>
        <w:rPr>
          <w:rFonts w:hint="eastAsia" w:ascii="宋体" w:hAnsi="宋体" w:eastAsia="宋体" w:cs="宋体"/>
          <w:color w:val="auto"/>
          <w:szCs w:val="21"/>
          <w:lang w:val="en-US" w:eastAsia="zh-CN"/>
        </w:rPr>
        <w:t xml:space="preserve">  开起</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 xml:space="preserve">发送：01 </w:t>
      </w:r>
      <w:r>
        <w:rPr>
          <w:rFonts w:hint="eastAsia" w:ascii="宋体" w:hAnsi="宋体" w:eastAsia="宋体" w:cs="宋体"/>
          <w:color w:val="auto"/>
          <w:sz w:val="21"/>
          <w:szCs w:val="21"/>
          <w:lang w:val="en-US" w:eastAsia="zh-CN"/>
        </w:rPr>
        <w:t>34</w:t>
      </w:r>
      <w:r>
        <w:rPr>
          <w:rFonts w:hint="eastAsia" w:ascii="宋体" w:hAnsi="宋体" w:eastAsia="宋体" w:cs="宋体"/>
          <w:color w:val="auto"/>
          <w:sz w:val="21"/>
          <w:szCs w:val="21"/>
        </w:rPr>
        <w:t xml:space="preserve"> 0</w:t>
      </w: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rPr>
        <w:t xml:space="preserve"> 00</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 xml:space="preserve">回复：01 </w:t>
      </w:r>
      <w:r>
        <w:rPr>
          <w:rFonts w:hint="eastAsia" w:ascii="宋体" w:hAnsi="宋体" w:eastAsia="宋体" w:cs="宋体"/>
          <w:color w:val="auto"/>
          <w:sz w:val="21"/>
          <w:szCs w:val="21"/>
          <w:lang w:val="en-US" w:eastAsia="zh-CN"/>
        </w:rPr>
        <w:t>B4</w:t>
      </w:r>
      <w:r>
        <w:rPr>
          <w:rFonts w:hint="eastAsia" w:ascii="宋体" w:hAnsi="宋体" w:eastAsia="宋体" w:cs="宋体"/>
          <w:color w:val="auto"/>
          <w:sz w:val="21"/>
          <w:szCs w:val="21"/>
        </w:rPr>
        <w:t xml:space="preserve"> 0</w:t>
      </w:r>
      <w:r>
        <w:rPr>
          <w:rFonts w:hint="eastAsia" w:ascii="宋体" w:hAnsi="宋体" w:eastAsia="宋体" w:cs="宋体"/>
          <w:color w:val="auto"/>
          <w:sz w:val="21"/>
          <w:szCs w:val="21"/>
          <w:lang w:val="en-US" w:eastAsia="zh-CN"/>
        </w:rPr>
        <w:t>6</w:t>
      </w:r>
      <w:r>
        <w:rPr>
          <w:rFonts w:hint="eastAsia" w:ascii="宋体" w:hAnsi="宋体" w:eastAsia="宋体" w:cs="宋体"/>
          <w:color w:val="auto"/>
          <w:sz w:val="21"/>
          <w:szCs w:val="21"/>
        </w:rPr>
        <w:t xml:space="preserve"> 00 01 0</w:t>
      </w:r>
      <w:r>
        <w:rPr>
          <w:rFonts w:hint="eastAsia" w:ascii="宋体" w:hAnsi="宋体" w:eastAsia="宋体" w:cs="宋体"/>
          <w:color w:val="auto"/>
          <w:sz w:val="21"/>
          <w:szCs w:val="21"/>
          <w:lang w:val="en-US" w:eastAsia="zh-CN"/>
        </w:rPr>
        <w:t>1</w:t>
      </w:r>
    </w:p>
    <w:p>
      <w:pPr>
        <w:rPr>
          <w:rFonts w:hint="eastAsia" w:ascii="宋体" w:hAnsi="宋体" w:eastAsia="宋体" w:cs="宋体"/>
          <w:color w:val="auto"/>
        </w:rPr>
      </w:pPr>
    </w:p>
    <w:p>
      <w:pPr>
        <w:pStyle w:val="4"/>
        <w:rPr>
          <w:rFonts w:hint="eastAsia" w:ascii="宋体" w:hAnsi="宋体" w:eastAsia="宋体" w:cs="宋体"/>
          <w:color w:val="auto"/>
        </w:rPr>
      </w:pPr>
      <w:bookmarkStart w:id="425" w:name="_Toc26001"/>
      <w:bookmarkStart w:id="426" w:name="_Toc18170"/>
      <w:bookmarkStart w:id="427" w:name="_Toc3342"/>
      <w:bookmarkStart w:id="428" w:name="_Toc7315"/>
      <w:r>
        <w:rPr>
          <w:rFonts w:hint="eastAsia" w:ascii="宋体" w:hAnsi="宋体" w:eastAsia="宋体" w:cs="宋体"/>
          <w:color w:val="auto"/>
        </w:rPr>
        <w:t>设置</w:t>
      </w:r>
      <w:r>
        <w:rPr>
          <w:rFonts w:hint="eastAsia" w:ascii="宋体" w:hAnsi="宋体" w:eastAsia="宋体" w:cs="宋体"/>
          <w:color w:val="auto"/>
          <w:lang w:val="en-US" w:eastAsia="zh-CN"/>
        </w:rPr>
        <w:t>24小时心率监测</w:t>
      </w:r>
      <w:r>
        <w:rPr>
          <w:rFonts w:hint="eastAsia" w:ascii="宋体" w:hAnsi="宋体" w:eastAsia="宋体" w:cs="宋体"/>
          <w:color w:val="auto"/>
        </w:rPr>
        <w:t xml:space="preserve"> 0x</w:t>
      </w:r>
      <w:r>
        <w:rPr>
          <w:rFonts w:hint="eastAsia" w:ascii="宋体" w:hAnsi="宋体" w:eastAsia="宋体" w:cs="宋体"/>
          <w:color w:val="auto"/>
          <w:lang w:val="en-US" w:eastAsia="zh-CN"/>
        </w:rPr>
        <w:t>35</w:t>
      </w:r>
      <w:bookmarkEnd w:id="425"/>
      <w:bookmarkEnd w:id="426"/>
      <w:bookmarkEnd w:id="427"/>
      <w:bookmarkEnd w:id="428"/>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35</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开关</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B5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szCs w:val="21"/>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rPr>
        <w:t>示例</w:t>
      </w:r>
      <w:r>
        <w:rPr>
          <w:rFonts w:hint="eastAsia" w:ascii="宋体" w:hAnsi="宋体" w:eastAsia="宋体" w:cs="宋体"/>
          <w:color w:val="auto"/>
          <w:szCs w:val="21"/>
          <w:lang w:val="en-US" w:eastAsia="zh-CN"/>
        </w:rPr>
        <w:t xml:space="preserve">  关闭</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 xml:space="preserve">发送：01 </w:t>
      </w:r>
      <w:r>
        <w:rPr>
          <w:rFonts w:hint="eastAsia" w:ascii="宋体" w:hAnsi="宋体" w:eastAsia="宋体" w:cs="宋体"/>
          <w:color w:val="auto"/>
          <w:sz w:val="21"/>
          <w:szCs w:val="21"/>
          <w:lang w:val="en-US" w:eastAsia="zh-CN"/>
        </w:rPr>
        <w:t>35</w:t>
      </w:r>
      <w:r>
        <w:rPr>
          <w:rFonts w:hint="eastAsia" w:ascii="宋体" w:hAnsi="宋体" w:eastAsia="宋体" w:cs="宋体"/>
          <w:color w:val="auto"/>
          <w:sz w:val="21"/>
          <w:szCs w:val="21"/>
        </w:rPr>
        <w:t xml:space="preserve"> 0</w:t>
      </w: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rPr>
        <w:t xml:space="preserve"> 00 0</w:t>
      </w:r>
      <w:r>
        <w:rPr>
          <w:rFonts w:hint="eastAsia" w:ascii="宋体" w:hAnsi="宋体" w:eastAsia="宋体" w:cs="宋体"/>
          <w:color w:val="auto"/>
          <w:sz w:val="21"/>
          <w:szCs w:val="21"/>
          <w:lang w:val="en-US" w:eastAsia="zh-CN"/>
        </w:rPr>
        <w:t>0</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 xml:space="preserve">回复：01 </w:t>
      </w:r>
      <w:r>
        <w:rPr>
          <w:rFonts w:hint="eastAsia" w:ascii="宋体" w:hAnsi="宋体" w:eastAsia="宋体" w:cs="宋体"/>
          <w:color w:val="auto"/>
          <w:sz w:val="21"/>
          <w:szCs w:val="21"/>
          <w:lang w:val="en-US" w:eastAsia="zh-CN"/>
        </w:rPr>
        <w:t>B5</w:t>
      </w:r>
      <w:r>
        <w:rPr>
          <w:rFonts w:hint="eastAsia" w:ascii="宋体" w:hAnsi="宋体" w:eastAsia="宋体" w:cs="宋体"/>
          <w:color w:val="auto"/>
          <w:sz w:val="21"/>
          <w:szCs w:val="21"/>
        </w:rPr>
        <w:t xml:space="preserve"> 05 00 0</w:t>
      </w:r>
      <w:r>
        <w:rPr>
          <w:rFonts w:hint="eastAsia" w:ascii="宋体" w:hAnsi="宋体" w:eastAsia="宋体" w:cs="宋体"/>
          <w:color w:val="auto"/>
          <w:sz w:val="21"/>
          <w:szCs w:val="21"/>
          <w:lang w:val="en-US" w:eastAsia="zh-CN"/>
        </w:rPr>
        <w:t>1</w:t>
      </w:r>
    </w:p>
    <w:p>
      <w:pPr>
        <w:pStyle w:val="28"/>
        <w:widowControl/>
        <w:rPr>
          <w:rFonts w:hint="eastAsia" w:ascii="宋体" w:hAnsi="宋体" w:eastAsia="宋体" w:cs="宋体"/>
          <w:color w:val="auto"/>
          <w:sz w:val="21"/>
          <w:szCs w:val="21"/>
          <w:lang w:val="en-US" w:eastAsia="zh-CN"/>
        </w:rPr>
      </w:pPr>
    </w:p>
    <w:p>
      <w:pPr>
        <w:pStyle w:val="4"/>
        <w:rPr>
          <w:rFonts w:hint="eastAsia" w:ascii="宋体" w:hAnsi="宋体" w:eastAsia="宋体" w:cs="宋体"/>
          <w:color w:val="auto"/>
        </w:rPr>
      </w:pPr>
      <w:bookmarkStart w:id="429" w:name="_Toc2007"/>
      <w:bookmarkStart w:id="430" w:name="_Toc24034"/>
      <w:bookmarkStart w:id="431" w:name="_Toc18068"/>
      <w:bookmarkStart w:id="432" w:name="_Toc10427"/>
      <w:r>
        <w:rPr>
          <w:rFonts w:hint="eastAsia" w:ascii="宋体" w:hAnsi="宋体" w:eastAsia="宋体" w:cs="宋体"/>
          <w:color w:val="auto"/>
        </w:rPr>
        <w:t>设置设备进入</w:t>
      </w:r>
      <w:r>
        <w:rPr>
          <w:rFonts w:hint="eastAsia" w:ascii="宋体" w:hAnsi="宋体" w:eastAsia="宋体" w:cs="宋体"/>
          <w:color w:val="auto"/>
          <w:lang w:val="en-US" w:eastAsia="zh-CN"/>
        </w:rPr>
        <w:t>或退出</w:t>
      </w:r>
      <w:r>
        <w:rPr>
          <w:rFonts w:hint="eastAsia" w:ascii="宋体" w:hAnsi="宋体" w:eastAsia="宋体" w:cs="宋体"/>
          <w:color w:val="auto"/>
        </w:rPr>
        <w:t>拍照模式 0x</w:t>
      </w:r>
      <w:r>
        <w:rPr>
          <w:rFonts w:hint="eastAsia" w:ascii="宋体" w:hAnsi="宋体" w:eastAsia="宋体" w:cs="宋体"/>
          <w:color w:val="auto"/>
          <w:lang w:val="en-US" w:eastAsia="zh-CN"/>
        </w:rPr>
        <w:t>37</w:t>
      </w:r>
      <w:bookmarkEnd w:id="429"/>
      <w:bookmarkEnd w:id="430"/>
      <w:bookmarkEnd w:id="431"/>
      <w:bookmarkEnd w:id="432"/>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37</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动作</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B7</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发送此命令设备进入</w:t>
      </w:r>
      <w:r>
        <w:rPr>
          <w:rFonts w:hint="eastAsia" w:ascii="宋体" w:hAnsi="宋体" w:eastAsia="宋体" w:cs="宋体"/>
          <w:color w:val="auto"/>
          <w:lang w:val="en-US" w:eastAsia="zh-CN"/>
        </w:rPr>
        <w:t>或退出</w:t>
      </w:r>
      <w:r>
        <w:rPr>
          <w:rFonts w:hint="eastAsia" w:ascii="宋体" w:hAnsi="宋体" w:eastAsia="宋体" w:cs="宋体"/>
          <w:color w:val="auto"/>
          <w:szCs w:val="21"/>
        </w:rPr>
        <w:t>拍照界面</w:t>
      </w:r>
    </w:p>
    <w:p>
      <w:pPr>
        <w:rPr>
          <w:rFonts w:hint="eastAsia" w:ascii="宋体" w:hAnsi="宋体" w:eastAsia="宋体" w:cs="宋体"/>
          <w:color w:val="auto"/>
          <w:szCs w:val="21"/>
        </w:rPr>
      </w:pPr>
      <w:r>
        <w:rPr>
          <w:rFonts w:hint="eastAsia" w:ascii="宋体" w:hAnsi="宋体" w:eastAsia="宋体" w:cs="宋体"/>
          <w:color w:val="auto"/>
          <w:szCs w:val="21"/>
          <w:lang w:val="en-US" w:eastAsia="zh-CN"/>
        </w:rPr>
        <w:t>动作   0：进入  1：退出</w:t>
      </w:r>
    </w:p>
    <w:p>
      <w:pPr>
        <w:rPr>
          <w:rFonts w:hint="eastAsia" w:ascii="宋体" w:hAnsi="宋体" w:eastAsia="宋体" w:cs="宋体"/>
          <w:color w:val="auto"/>
          <w:szCs w:val="21"/>
          <w:lang w:val="en-US" w:eastAsia="zh-CN"/>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szCs w:val="21"/>
          <w:lang w:val="en-US" w:eastAsia="zh-CN"/>
        </w:rPr>
        <w:t>退出</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 xml:space="preserve">发送：01 </w:t>
      </w:r>
      <w:r>
        <w:rPr>
          <w:rFonts w:hint="eastAsia" w:ascii="宋体" w:hAnsi="宋体" w:eastAsia="宋体" w:cs="宋体"/>
          <w:color w:val="auto"/>
          <w:sz w:val="21"/>
          <w:szCs w:val="21"/>
          <w:lang w:val="en-US" w:eastAsia="zh-CN"/>
        </w:rPr>
        <w:t>37</w:t>
      </w:r>
      <w:r>
        <w:rPr>
          <w:rFonts w:hint="eastAsia" w:ascii="宋体" w:hAnsi="宋体" w:eastAsia="宋体" w:cs="宋体"/>
          <w:color w:val="auto"/>
          <w:sz w:val="21"/>
          <w:szCs w:val="21"/>
        </w:rPr>
        <w:t xml:space="preserve"> 0</w:t>
      </w: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rPr>
        <w:t xml:space="preserve"> 00</w:t>
      </w:r>
      <w:r>
        <w:rPr>
          <w:rFonts w:hint="eastAsia" w:ascii="宋体" w:hAnsi="宋体" w:eastAsia="宋体" w:cs="宋体"/>
          <w:color w:val="auto"/>
          <w:sz w:val="21"/>
          <w:szCs w:val="21"/>
          <w:lang w:val="en-US" w:eastAsia="zh-CN"/>
        </w:rPr>
        <w:t xml:space="preserve"> 01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 xml:space="preserve">回复：01 </w:t>
      </w:r>
      <w:r>
        <w:rPr>
          <w:rFonts w:hint="eastAsia" w:ascii="宋体" w:hAnsi="宋体" w:eastAsia="宋体" w:cs="宋体"/>
          <w:color w:val="auto"/>
          <w:sz w:val="21"/>
          <w:szCs w:val="21"/>
          <w:lang w:val="en-US" w:eastAsia="zh-CN"/>
        </w:rPr>
        <w:t>B7</w:t>
      </w:r>
      <w:r>
        <w:rPr>
          <w:rFonts w:hint="eastAsia" w:ascii="宋体" w:hAnsi="宋体" w:eastAsia="宋体" w:cs="宋体"/>
          <w:color w:val="auto"/>
          <w:sz w:val="21"/>
          <w:szCs w:val="21"/>
        </w:rPr>
        <w:t xml:space="preserve"> 05 00 01</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433" w:name="_Toc17486"/>
      <w:bookmarkStart w:id="434" w:name="_Toc7655"/>
      <w:bookmarkStart w:id="435" w:name="_Toc27669"/>
      <w:bookmarkStart w:id="436" w:name="_Toc28853"/>
      <w:r>
        <w:rPr>
          <w:rFonts w:hint="eastAsia" w:ascii="宋体" w:hAnsi="宋体" w:eastAsia="宋体" w:cs="宋体"/>
          <w:color w:val="auto"/>
        </w:rPr>
        <w:t>设置</w:t>
      </w:r>
      <w:r>
        <w:rPr>
          <w:rFonts w:hint="eastAsia" w:ascii="宋体" w:hAnsi="宋体" w:eastAsia="宋体" w:cs="宋体"/>
          <w:color w:val="auto"/>
          <w:lang w:val="en-US" w:eastAsia="zh-CN"/>
        </w:rPr>
        <w:t>设备UUID</w:t>
      </w:r>
      <w:r>
        <w:rPr>
          <w:rFonts w:hint="eastAsia" w:ascii="宋体" w:hAnsi="宋体" w:eastAsia="宋体" w:cs="宋体"/>
          <w:color w:val="auto"/>
        </w:rPr>
        <w:t xml:space="preserve"> </w:t>
      </w:r>
      <w:r>
        <w:rPr>
          <w:rFonts w:hint="eastAsia" w:ascii="宋体" w:hAnsi="宋体" w:eastAsia="宋体" w:cs="宋体"/>
          <w:color w:val="auto"/>
          <w:lang w:val="en-US" w:eastAsia="zh-CN"/>
        </w:rPr>
        <w:t xml:space="preserve"> </w:t>
      </w:r>
      <w:r>
        <w:rPr>
          <w:rFonts w:hint="eastAsia" w:ascii="宋体" w:hAnsi="宋体" w:eastAsia="宋体" w:cs="宋体"/>
          <w:color w:val="auto"/>
        </w:rPr>
        <w:t>0x</w:t>
      </w:r>
      <w:r>
        <w:rPr>
          <w:rFonts w:hint="eastAsia" w:ascii="宋体" w:hAnsi="宋体" w:eastAsia="宋体" w:cs="宋体"/>
          <w:color w:val="auto"/>
          <w:lang w:val="en-US" w:eastAsia="zh-CN"/>
        </w:rPr>
        <w:t>39</w:t>
      </w:r>
      <w:bookmarkEnd w:id="433"/>
      <w:bookmarkEnd w:id="434"/>
      <w:bookmarkEnd w:id="435"/>
      <w:bookmarkEnd w:id="436"/>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3020"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default"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39</w:t>
            </w:r>
          </w:p>
        </w:tc>
        <w:tc>
          <w:tcPr>
            <w:tcW w:w="774" w:type="dxa"/>
          </w:tcPr>
          <w:p>
            <w:pPr>
              <w:jc w:val="center"/>
              <w:rPr>
                <w:rFonts w:hint="default"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14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3020"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16位UUID</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default"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B9</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szCs w:val="21"/>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rPr>
        <w:t>示例</w:t>
      </w:r>
    </w:p>
    <w:p>
      <w:pPr>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 xml:space="preserve">UUID ： </w:t>
      </w:r>
      <w:r>
        <w:rPr>
          <w:rFonts w:ascii="Arial" w:hAnsi="Arial" w:eastAsia="宋体" w:cs="Arial"/>
          <w:i w:val="0"/>
          <w:iCs w:val="0"/>
          <w:caps w:val="0"/>
          <w:color w:val="auto"/>
          <w:spacing w:val="0"/>
          <w:sz w:val="19"/>
          <w:szCs w:val="19"/>
          <w:shd w:val="clear" w:fill="FFFFFF"/>
        </w:rPr>
        <w:t>d37c5eb8-6f2c-49d3-8124-b72242d59f67</w:t>
      </w:r>
    </w:p>
    <w:p>
      <w:pPr>
        <w:rPr>
          <w:rFonts w:hint="eastAsia" w:ascii="宋体" w:hAnsi="宋体" w:eastAsia="宋体" w:cs="宋体"/>
          <w:color w:val="auto"/>
          <w:szCs w:val="21"/>
          <w:lang w:val="en-US" w:eastAsia="zh-CN"/>
        </w:rPr>
      </w:pP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 xml:space="preserve">发送：01 </w:t>
      </w:r>
      <w:r>
        <w:rPr>
          <w:rFonts w:hint="eastAsia" w:ascii="宋体" w:hAnsi="宋体" w:eastAsia="宋体" w:cs="宋体"/>
          <w:color w:val="auto"/>
          <w:sz w:val="21"/>
          <w:szCs w:val="21"/>
          <w:lang w:val="en-US" w:eastAsia="zh-CN"/>
        </w:rPr>
        <w:t>39</w:t>
      </w:r>
      <w:r>
        <w:rPr>
          <w:rFonts w:hint="eastAsia" w:ascii="宋体" w:hAnsi="宋体" w:eastAsia="宋体" w:cs="宋体"/>
          <w:color w:val="auto"/>
          <w:sz w:val="21"/>
          <w:szCs w:val="21"/>
        </w:rPr>
        <w:t xml:space="preserve"> </w:t>
      </w:r>
      <w:r>
        <w:rPr>
          <w:rFonts w:hint="eastAsia" w:ascii="宋体" w:hAnsi="宋体" w:eastAsia="宋体" w:cs="宋体"/>
          <w:color w:val="auto"/>
          <w:sz w:val="21"/>
          <w:szCs w:val="21"/>
          <w:lang w:val="en-US" w:eastAsia="zh-CN"/>
        </w:rPr>
        <w:t>14</w:t>
      </w:r>
      <w:r>
        <w:rPr>
          <w:rFonts w:hint="eastAsia" w:ascii="宋体" w:hAnsi="宋体" w:eastAsia="宋体" w:cs="宋体"/>
          <w:color w:val="auto"/>
          <w:sz w:val="21"/>
          <w:szCs w:val="21"/>
        </w:rPr>
        <w:t xml:space="preserve"> 00</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D3</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7C</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5E</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B8</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6F</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2C</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49</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D3</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81</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24</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B7</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22</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42</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D5</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9F</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67</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 xml:space="preserve">回复：01 </w:t>
      </w:r>
      <w:r>
        <w:rPr>
          <w:rFonts w:hint="eastAsia" w:ascii="宋体" w:hAnsi="宋体" w:eastAsia="宋体" w:cs="宋体"/>
          <w:color w:val="auto"/>
          <w:sz w:val="21"/>
          <w:szCs w:val="21"/>
          <w:lang w:val="en-US" w:eastAsia="zh-CN"/>
        </w:rPr>
        <w:t>B9</w:t>
      </w:r>
      <w:r>
        <w:rPr>
          <w:rFonts w:hint="eastAsia" w:ascii="宋体" w:hAnsi="宋体" w:eastAsia="宋体" w:cs="宋体"/>
          <w:color w:val="auto"/>
          <w:sz w:val="21"/>
          <w:szCs w:val="21"/>
        </w:rPr>
        <w:t xml:space="preserve"> 05 00 01</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437" w:name="_Toc11605"/>
      <w:bookmarkStart w:id="438" w:name="_Toc13694"/>
      <w:bookmarkStart w:id="439" w:name="_Toc16883"/>
      <w:bookmarkStart w:id="440" w:name="_Toc12015"/>
      <w:r>
        <w:rPr>
          <w:rFonts w:hint="eastAsia" w:ascii="宋体" w:hAnsi="宋体" w:eastAsia="宋体" w:cs="宋体"/>
          <w:color w:val="auto"/>
          <w:lang w:val="en-US" w:eastAsia="zh-CN"/>
        </w:rPr>
        <w:t>获取设备BT连接开关状态</w:t>
      </w:r>
      <w:r>
        <w:rPr>
          <w:rFonts w:hint="eastAsia" w:ascii="宋体" w:hAnsi="宋体" w:eastAsia="宋体" w:cs="宋体"/>
          <w:color w:val="auto"/>
        </w:rPr>
        <w:t xml:space="preserve"> 0x</w:t>
      </w:r>
      <w:r>
        <w:rPr>
          <w:rFonts w:hint="eastAsia" w:ascii="宋体" w:hAnsi="宋体" w:eastAsia="宋体" w:cs="宋体"/>
          <w:color w:val="auto"/>
          <w:lang w:val="en-US" w:eastAsia="zh-CN"/>
        </w:rPr>
        <w:t>3A</w:t>
      </w:r>
      <w:bookmarkEnd w:id="437"/>
      <w:bookmarkEnd w:id="438"/>
      <w:bookmarkEnd w:id="439"/>
      <w:bookmarkEnd w:id="440"/>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default"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3A</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1"/>
        <w:gridCol w:w="781"/>
        <w:gridCol w:w="781"/>
        <w:gridCol w:w="781"/>
        <w:gridCol w:w="784"/>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81"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81"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81"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84"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803"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81" w:type="dxa"/>
          </w:tcPr>
          <w:p>
            <w:pPr>
              <w:jc w:val="center"/>
              <w:rPr>
                <w:rFonts w:hint="default"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BA</w:t>
            </w:r>
          </w:p>
        </w:tc>
        <w:tc>
          <w:tcPr>
            <w:tcW w:w="781"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781"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84"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803"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开关</w:t>
            </w:r>
          </w:p>
        </w:tc>
      </w:tr>
    </w:tbl>
    <w:p>
      <w:pPr>
        <w:rPr>
          <w:rFonts w:hint="eastAsia" w:ascii="宋体" w:hAnsi="宋体" w:eastAsia="宋体" w:cs="宋体"/>
          <w:color w:val="auto"/>
          <w:szCs w:val="21"/>
        </w:rPr>
      </w:pPr>
    </w:p>
    <w:p>
      <w:pPr>
        <w:rPr>
          <w:rFonts w:hint="default" w:ascii="宋体" w:hAnsi="宋体" w:eastAsia="宋体" w:cs="宋体"/>
          <w:color w:val="auto"/>
          <w:lang w:val="en-US" w:eastAsia="zh-CN"/>
        </w:rPr>
      </w:pPr>
      <w:r>
        <w:rPr>
          <w:rFonts w:hint="eastAsia" w:ascii="宋体" w:hAnsi="宋体" w:eastAsia="宋体" w:cs="宋体"/>
          <w:color w:val="auto"/>
          <w:lang w:val="en-US" w:eastAsia="zh-CN"/>
        </w:rPr>
        <w:t>开关: 0：BT连接开关关闭，1：BT连接开关开启</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 xml:space="preserve">发送：01 </w:t>
      </w:r>
      <w:r>
        <w:rPr>
          <w:rFonts w:hint="eastAsia" w:ascii="宋体" w:hAnsi="宋体" w:eastAsia="宋体" w:cs="宋体"/>
          <w:color w:val="auto"/>
          <w:sz w:val="21"/>
          <w:szCs w:val="21"/>
          <w:lang w:val="en-US" w:eastAsia="zh-CN"/>
        </w:rPr>
        <w:t>3A</w:t>
      </w:r>
      <w:r>
        <w:rPr>
          <w:rFonts w:hint="eastAsia" w:ascii="宋体" w:hAnsi="宋体" w:eastAsia="宋体" w:cs="宋体"/>
          <w:color w:val="auto"/>
          <w:sz w:val="21"/>
          <w:szCs w:val="21"/>
        </w:rPr>
        <w:t xml:space="preserve"> </w:t>
      </w:r>
      <w:r>
        <w:rPr>
          <w:rFonts w:hint="eastAsia" w:ascii="宋体" w:hAnsi="宋体" w:eastAsia="宋体" w:cs="宋体"/>
          <w:color w:val="auto"/>
          <w:sz w:val="21"/>
          <w:szCs w:val="21"/>
          <w:lang w:val="en-US" w:eastAsia="zh-CN"/>
        </w:rPr>
        <w:t>04</w:t>
      </w:r>
      <w:r>
        <w:rPr>
          <w:rFonts w:hint="eastAsia" w:ascii="宋体" w:hAnsi="宋体" w:eastAsia="宋体" w:cs="宋体"/>
          <w:color w:val="auto"/>
          <w:sz w:val="21"/>
          <w:szCs w:val="21"/>
        </w:rPr>
        <w:t xml:space="preserve"> 00</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 xml:space="preserve">回复：01 </w:t>
      </w:r>
      <w:r>
        <w:rPr>
          <w:rFonts w:hint="eastAsia" w:ascii="宋体" w:hAnsi="宋体" w:eastAsia="宋体" w:cs="宋体"/>
          <w:color w:val="auto"/>
          <w:sz w:val="21"/>
          <w:szCs w:val="21"/>
          <w:lang w:val="en-US" w:eastAsia="zh-CN"/>
        </w:rPr>
        <w:t>BA</w:t>
      </w:r>
      <w:r>
        <w:rPr>
          <w:rFonts w:hint="eastAsia" w:ascii="宋体" w:hAnsi="宋体" w:eastAsia="宋体" w:cs="宋体"/>
          <w:color w:val="auto"/>
          <w:sz w:val="21"/>
          <w:szCs w:val="21"/>
        </w:rPr>
        <w:t xml:space="preserve"> 0</w:t>
      </w:r>
      <w:r>
        <w:rPr>
          <w:rFonts w:hint="eastAsia" w:ascii="宋体" w:hAnsi="宋体" w:eastAsia="宋体" w:cs="宋体"/>
          <w:color w:val="auto"/>
          <w:sz w:val="21"/>
          <w:szCs w:val="21"/>
          <w:lang w:val="en-US" w:eastAsia="zh-CN"/>
        </w:rPr>
        <w:t>6</w:t>
      </w:r>
      <w:r>
        <w:rPr>
          <w:rFonts w:hint="eastAsia" w:ascii="宋体" w:hAnsi="宋体" w:eastAsia="宋体" w:cs="宋体"/>
          <w:color w:val="auto"/>
          <w:sz w:val="21"/>
          <w:szCs w:val="21"/>
        </w:rPr>
        <w:t xml:space="preserve"> 00 01</w:t>
      </w:r>
      <w:r>
        <w:rPr>
          <w:rFonts w:hint="eastAsia" w:ascii="宋体" w:hAnsi="宋体" w:eastAsia="宋体" w:cs="宋体"/>
          <w:color w:val="auto"/>
          <w:sz w:val="21"/>
          <w:szCs w:val="21"/>
          <w:lang w:val="en-US" w:eastAsia="zh-CN"/>
        </w:rPr>
        <w:t xml:space="preserve"> 01</w:t>
      </w:r>
    </w:p>
    <w:p>
      <w:pPr>
        <w:pStyle w:val="28"/>
        <w:widowControl/>
        <w:rPr>
          <w:rFonts w:hint="eastAsia" w:ascii="宋体" w:hAnsi="宋体" w:eastAsia="宋体" w:cs="宋体"/>
          <w:color w:val="auto"/>
          <w:sz w:val="21"/>
          <w:szCs w:val="21"/>
          <w:lang w:val="en-US" w:eastAsia="zh-CN"/>
        </w:rPr>
      </w:pPr>
    </w:p>
    <w:p>
      <w:pPr>
        <w:pStyle w:val="28"/>
        <w:widowControl/>
        <w:rPr>
          <w:rFonts w:hint="eastAsia" w:ascii="宋体" w:hAnsi="宋体" w:eastAsia="宋体" w:cs="宋体"/>
          <w:color w:val="C00000"/>
          <w:sz w:val="21"/>
          <w:szCs w:val="21"/>
          <w:lang w:val="en-US" w:eastAsia="zh-CN"/>
        </w:rPr>
      </w:pPr>
    </w:p>
    <w:p>
      <w:pPr>
        <w:pStyle w:val="4"/>
        <w:rPr>
          <w:rFonts w:hint="eastAsia" w:ascii="宋体" w:hAnsi="宋体" w:eastAsia="宋体" w:cs="宋体"/>
          <w:color w:val="000000" w:themeColor="text1"/>
          <w:sz w:val="21"/>
          <w:szCs w:val="21"/>
          <w:lang w:val="en-US" w:eastAsia="zh-CN"/>
        </w:rPr>
      </w:pPr>
      <w:bookmarkStart w:id="441" w:name="_Toc31972"/>
      <w:bookmarkStart w:id="442" w:name="_Toc12733"/>
      <w:bookmarkStart w:id="443" w:name="_Toc7260"/>
      <w:bookmarkStart w:id="444" w:name="_Toc16391"/>
      <w:r>
        <w:rPr>
          <w:rFonts w:hint="eastAsia" w:ascii="宋体" w:hAnsi="宋体" w:eastAsia="宋体" w:cs="宋体"/>
          <w:color w:val="000000" w:themeColor="text1"/>
          <w:lang w:val="en-US" w:eastAsia="zh-CN"/>
        </w:rPr>
        <w:t>APP同步运动数据至设备 0x3B</w:t>
      </w:r>
      <w:bookmarkEnd w:id="441"/>
      <w:bookmarkEnd w:id="442"/>
      <w:bookmarkEnd w:id="443"/>
      <w:bookmarkEnd w:id="444"/>
    </w:p>
    <w:tbl>
      <w:tblPr>
        <w:tblStyle w:val="25"/>
        <w:tblW w:w="727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
        <w:gridCol w:w="781"/>
        <w:gridCol w:w="781"/>
        <w:gridCol w:w="781"/>
        <w:gridCol w:w="709"/>
        <w:gridCol w:w="1177"/>
        <w:gridCol w:w="865"/>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vAlign w:val="top"/>
          </w:tcPr>
          <w:p>
            <w:pPr>
              <w:jc w:val="center"/>
              <w:rPr>
                <w:rFonts w:hint="eastAsia"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rPr>
              <w:t>0</w:t>
            </w:r>
          </w:p>
        </w:tc>
        <w:tc>
          <w:tcPr>
            <w:tcW w:w="781" w:type="dxa"/>
            <w:vAlign w:val="top"/>
          </w:tcPr>
          <w:p>
            <w:pPr>
              <w:jc w:val="center"/>
              <w:rPr>
                <w:rFonts w:hint="eastAsia"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rPr>
              <w:t>1</w:t>
            </w:r>
          </w:p>
        </w:tc>
        <w:tc>
          <w:tcPr>
            <w:tcW w:w="781" w:type="dxa"/>
            <w:vAlign w:val="top"/>
          </w:tcPr>
          <w:p>
            <w:pPr>
              <w:jc w:val="center"/>
              <w:rPr>
                <w:rFonts w:hint="eastAsia"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rPr>
              <w:t>2</w:t>
            </w:r>
          </w:p>
        </w:tc>
        <w:tc>
          <w:tcPr>
            <w:tcW w:w="781" w:type="dxa"/>
            <w:vAlign w:val="top"/>
          </w:tcPr>
          <w:p>
            <w:pPr>
              <w:jc w:val="center"/>
              <w:rPr>
                <w:rFonts w:hint="eastAsia"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rPr>
              <w:t>3</w:t>
            </w:r>
          </w:p>
        </w:tc>
        <w:tc>
          <w:tcPr>
            <w:tcW w:w="709" w:type="dxa"/>
          </w:tcPr>
          <w:p>
            <w:pPr>
              <w:jc w:val="center"/>
              <w:rPr>
                <w:rFonts w:hint="eastAsia"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4</w:t>
            </w:r>
          </w:p>
        </w:tc>
        <w:tc>
          <w:tcPr>
            <w:tcW w:w="1177"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5~8</w:t>
            </w:r>
          </w:p>
        </w:tc>
        <w:tc>
          <w:tcPr>
            <w:tcW w:w="865"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9~12</w:t>
            </w:r>
          </w:p>
        </w:tc>
        <w:tc>
          <w:tcPr>
            <w:tcW w:w="1396"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13~16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 w:type="dxa"/>
            <w:vAlign w:val="top"/>
          </w:tcPr>
          <w:p>
            <w:pPr>
              <w:jc w:val="center"/>
              <w:rPr>
                <w:rFonts w:hint="eastAsia"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rPr>
              <w:t>0x01</w:t>
            </w:r>
          </w:p>
        </w:tc>
        <w:tc>
          <w:tcPr>
            <w:tcW w:w="781" w:type="dxa"/>
            <w:vAlign w:val="top"/>
          </w:tcPr>
          <w:p>
            <w:pPr>
              <w:jc w:val="center"/>
              <w:rPr>
                <w:rFonts w:hint="default"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rPr>
              <w:t>0x</w:t>
            </w:r>
            <w:r>
              <w:rPr>
                <w:rFonts w:hint="eastAsia" w:ascii="宋体" w:hAnsi="宋体" w:eastAsia="宋体" w:cs="宋体"/>
                <w:color w:val="000000" w:themeColor="text1"/>
                <w:lang w:val="en-US" w:eastAsia="zh-CN"/>
              </w:rPr>
              <w:t>3B</w:t>
            </w:r>
          </w:p>
        </w:tc>
        <w:tc>
          <w:tcPr>
            <w:tcW w:w="781" w:type="dxa"/>
            <w:vAlign w:val="top"/>
          </w:tcPr>
          <w:p>
            <w:pPr>
              <w:jc w:val="center"/>
              <w:rPr>
                <w:rFonts w:hint="default"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rPr>
              <w:t>0x</w:t>
            </w:r>
            <w:r>
              <w:rPr>
                <w:rFonts w:hint="eastAsia" w:ascii="宋体" w:hAnsi="宋体" w:eastAsia="宋体" w:cs="宋体"/>
                <w:color w:val="000000" w:themeColor="text1"/>
                <w:lang w:val="en-US" w:eastAsia="zh-CN"/>
              </w:rPr>
              <w:t>11</w:t>
            </w:r>
          </w:p>
        </w:tc>
        <w:tc>
          <w:tcPr>
            <w:tcW w:w="781" w:type="dxa"/>
            <w:vAlign w:val="top"/>
          </w:tcPr>
          <w:p>
            <w:pPr>
              <w:jc w:val="center"/>
              <w:rPr>
                <w:rFonts w:hint="eastAsia" w:ascii="宋体" w:hAnsi="宋体" w:eastAsia="宋体" w:cs="宋体"/>
                <w:color w:val="000000" w:themeColor="text1"/>
                <w:kern w:val="2"/>
                <w:sz w:val="21"/>
                <w:szCs w:val="24"/>
                <w:lang w:val="en-US" w:eastAsia="zh-CN" w:bidi="ar-SA"/>
              </w:rPr>
            </w:pPr>
            <w:r>
              <w:rPr>
                <w:rFonts w:hint="eastAsia" w:ascii="宋体" w:hAnsi="宋体" w:eastAsia="宋体" w:cs="宋体"/>
                <w:color w:val="000000" w:themeColor="text1"/>
              </w:rPr>
              <w:t>0x00</w:t>
            </w:r>
          </w:p>
        </w:tc>
        <w:tc>
          <w:tcPr>
            <w:tcW w:w="709"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运动类型</w:t>
            </w:r>
          </w:p>
        </w:tc>
        <w:tc>
          <w:tcPr>
            <w:tcW w:w="1177" w:type="dxa"/>
          </w:tcPr>
          <w:p>
            <w:pPr>
              <w:jc w:val="center"/>
              <w:rPr>
                <w:rFonts w:hint="eastAsia" w:ascii="宋体" w:hAnsi="宋体" w:eastAsia="宋体" w:cs="宋体"/>
                <w:color w:val="000000" w:themeColor="text1"/>
                <w:lang w:val="en-US" w:eastAsia="zh-CN"/>
              </w:rPr>
            </w:pPr>
            <w:r>
              <w:rPr>
                <w:rFonts w:hint="eastAsia" w:ascii="宋体" w:hAnsi="宋体" w:eastAsia="宋体" w:cs="宋体"/>
                <w:color w:val="000000" w:themeColor="text1"/>
              </w:rPr>
              <w:t>运动时长</w:t>
            </w:r>
            <w:r>
              <w:rPr>
                <w:rFonts w:hint="eastAsia" w:ascii="宋体" w:hAnsi="宋体" w:eastAsia="宋体" w:cs="宋体"/>
                <w:color w:val="000000" w:themeColor="text1"/>
                <w:lang w:val="en-US" w:eastAsia="zh-CN"/>
              </w:rPr>
              <w:t>(秒)</w:t>
            </w:r>
          </w:p>
        </w:tc>
        <w:tc>
          <w:tcPr>
            <w:tcW w:w="865"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卡路里</w:t>
            </w:r>
          </w:p>
        </w:tc>
        <w:tc>
          <w:tcPr>
            <w:tcW w:w="1396" w:type="dxa"/>
          </w:tcPr>
          <w:p>
            <w:pPr>
              <w:jc w:val="center"/>
              <w:rPr>
                <w:rFonts w:hint="eastAsia" w:ascii="宋体" w:hAnsi="宋体" w:eastAsia="宋体" w:cs="宋体"/>
                <w:color w:val="000000" w:themeColor="text1"/>
                <w:lang w:val="en-US" w:eastAsia="zh-CN"/>
              </w:rPr>
            </w:pPr>
            <w:r>
              <w:rPr>
                <w:rFonts w:hint="eastAsia" w:ascii="宋体" w:hAnsi="宋体" w:eastAsia="宋体" w:cs="宋体"/>
                <w:color w:val="000000" w:themeColor="text1"/>
              </w:rPr>
              <w:t>距离（米）</w:t>
            </w:r>
          </w:p>
        </w:tc>
      </w:tr>
    </w:tbl>
    <w:p>
      <w:pPr>
        <w:pStyle w:val="28"/>
        <w:widowControl/>
        <w:rPr>
          <w:rFonts w:hint="default" w:ascii="宋体" w:hAnsi="宋体" w:eastAsia="宋体" w:cs="宋体"/>
          <w:color w:val="C00000"/>
          <w:sz w:val="21"/>
          <w:szCs w:val="21"/>
          <w:lang w:val="en-US" w:eastAsia="zh-CN"/>
        </w:rPr>
      </w:pPr>
    </w:p>
    <w:p>
      <w:pPr>
        <w:pStyle w:val="4"/>
        <w:rPr>
          <w:rFonts w:hint="eastAsia" w:ascii="宋体" w:hAnsi="宋体" w:eastAsia="宋体" w:cs="宋体"/>
          <w:color w:val="000000" w:themeColor="text1"/>
        </w:rPr>
      </w:pPr>
      <w:bookmarkStart w:id="445" w:name="_Toc3663"/>
      <w:bookmarkStart w:id="446" w:name="_Toc19472"/>
      <w:bookmarkStart w:id="447" w:name="_Toc27077"/>
      <w:bookmarkStart w:id="448" w:name="_Toc30944"/>
      <w:r>
        <w:rPr>
          <w:rFonts w:hint="eastAsia" w:ascii="宋体" w:hAnsi="宋体" w:eastAsia="宋体" w:cs="宋体"/>
          <w:color w:val="000000" w:themeColor="text1"/>
        </w:rPr>
        <w:t>设置</w:t>
      </w:r>
      <w:r>
        <w:rPr>
          <w:rFonts w:hint="eastAsia" w:ascii="宋体" w:hAnsi="宋体" w:eastAsia="宋体" w:cs="宋体"/>
          <w:color w:val="000000" w:themeColor="text1"/>
          <w:lang w:val="en-US" w:eastAsia="zh-CN"/>
        </w:rPr>
        <w:t>清除所有数据</w:t>
      </w:r>
      <w:r>
        <w:rPr>
          <w:rFonts w:hint="eastAsia" w:ascii="宋体" w:hAnsi="宋体" w:eastAsia="宋体" w:cs="宋体"/>
          <w:color w:val="000000" w:themeColor="text1"/>
        </w:rPr>
        <w:t xml:space="preserve"> 0x</w:t>
      </w:r>
      <w:r>
        <w:rPr>
          <w:rFonts w:hint="eastAsia" w:ascii="宋体" w:hAnsi="宋体" w:eastAsia="宋体" w:cs="宋体"/>
          <w:color w:val="000000" w:themeColor="text1"/>
          <w:lang w:val="en-US" w:eastAsia="zh-CN"/>
        </w:rPr>
        <w:t>3D</w:t>
      </w:r>
      <w:bookmarkEnd w:id="445"/>
      <w:bookmarkEnd w:id="446"/>
      <w:bookmarkEnd w:id="447"/>
      <w:bookmarkEnd w:id="448"/>
    </w:p>
    <w:p>
      <w:pPr>
        <w:rPr>
          <w:rFonts w:hint="eastAsia" w:ascii="宋体" w:hAnsi="宋体" w:eastAsia="宋体" w:cs="宋体"/>
          <w:color w:val="000000" w:themeColor="text1"/>
        </w:rPr>
      </w:pPr>
      <w:r>
        <w:rPr>
          <w:rFonts w:hint="eastAsia" w:ascii="宋体" w:hAnsi="宋体" w:eastAsia="宋体" w:cs="宋体"/>
          <w:color w:val="000000" w:themeColor="text1"/>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1</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2</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0x01</w:t>
            </w:r>
          </w:p>
        </w:tc>
        <w:tc>
          <w:tcPr>
            <w:tcW w:w="774"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rPr>
              <w:t>0x</w:t>
            </w:r>
            <w:r>
              <w:rPr>
                <w:rFonts w:hint="eastAsia" w:ascii="宋体" w:hAnsi="宋体" w:eastAsia="宋体" w:cs="宋体"/>
                <w:color w:val="000000" w:themeColor="text1"/>
                <w:lang w:val="en-US" w:eastAsia="zh-CN"/>
              </w:rPr>
              <w:t>3D</w:t>
            </w:r>
          </w:p>
        </w:tc>
        <w:tc>
          <w:tcPr>
            <w:tcW w:w="774" w:type="dxa"/>
          </w:tcPr>
          <w:p>
            <w:pPr>
              <w:jc w:val="center"/>
              <w:rPr>
                <w:rFonts w:hint="eastAsia" w:ascii="宋体" w:hAnsi="宋体" w:eastAsia="宋体" w:cs="宋体"/>
                <w:color w:val="000000" w:themeColor="text1"/>
                <w:lang w:val="en-US" w:eastAsia="zh-CN"/>
              </w:rPr>
            </w:pPr>
            <w:r>
              <w:rPr>
                <w:rFonts w:hint="eastAsia" w:ascii="宋体" w:hAnsi="宋体" w:eastAsia="宋体" w:cs="宋体"/>
                <w:color w:val="000000" w:themeColor="text1"/>
              </w:rPr>
              <w:t>0x0</w:t>
            </w:r>
            <w:r>
              <w:rPr>
                <w:rFonts w:hint="eastAsia" w:ascii="宋体" w:hAnsi="宋体" w:eastAsia="宋体" w:cs="宋体"/>
                <w:color w:val="000000" w:themeColor="text1"/>
                <w:lang w:val="en-US" w:eastAsia="zh-CN"/>
              </w:rPr>
              <w:t>4</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0x00</w:t>
            </w:r>
          </w:p>
        </w:tc>
      </w:tr>
    </w:tbl>
    <w:p>
      <w:pPr>
        <w:rPr>
          <w:rFonts w:hint="eastAsia" w:ascii="宋体" w:hAnsi="宋体" w:eastAsia="宋体" w:cs="宋体"/>
          <w:color w:val="000000" w:themeColor="text1"/>
        </w:rPr>
      </w:pPr>
    </w:p>
    <w:p>
      <w:pPr>
        <w:rPr>
          <w:rFonts w:hint="eastAsia" w:ascii="宋体" w:hAnsi="宋体" w:eastAsia="宋体" w:cs="宋体"/>
          <w:color w:val="000000" w:themeColor="text1"/>
        </w:rPr>
      </w:pPr>
      <w:r>
        <w:rPr>
          <w:rFonts w:hint="eastAsia" w:ascii="宋体" w:hAnsi="宋体" w:eastAsia="宋体" w:cs="宋体"/>
          <w:color w:val="000000" w:themeColor="text1"/>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1</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2</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3</w:t>
            </w:r>
          </w:p>
        </w:tc>
        <w:tc>
          <w:tcPr>
            <w:tcW w:w="968"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0x01</w:t>
            </w:r>
          </w:p>
        </w:tc>
        <w:tc>
          <w:tcPr>
            <w:tcW w:w="774"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rPr>
              <w:t>0x</w:t>
            </w:r>
            <w:r>
              <w:rPr>
                <w:rFonts w:hint="eastAsia" w:ascii="宋体" w:hAnsi="宋体" w:eastAsia="宋体" w:cs="宋体"/>
                <w:color w:val="000000" w:themeColor="text1"/>
                <w:lang w:val="en-US" w:eastAsia="zh-CN"/>
              </w:rPr>
              <w:t>BD</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0x05</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0x00</w:t>
            </w:r>
          </w:p>
        </w:tc>
        <w:tc>
          <w:tcPr>
            <w:tcW w:w="968"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状态</w:t>
            </w:r>
          </w:p>
        </w:tc>
      </w:tr>
    </w:tbl>
    <w:p>
      <w:pPr>
        <w:rPr>
          <w:rFonts w:hint="eastAsia" w:ascii="宋体" w:hAnsi="宋体" w:eastAsia="宋体" w:cs="宋体"/>
          <w:color w:val="000000" w:themeColor="text1"/>
        </w:rPr>
      </w:pPr>
    </w:p>
    <w:p>
      <w:pPr>
        <w:rPr>
          <w:rFonts w:hint="default" w:ascii="宋体" w:hAnsi="宋体" w:eastAsia="宋体" w:cs="宋体"/>
          <w:color w:val="000000" w:themeColor="text1"/>
          <w:szCs w:val="21"/>
          <w:lang w:val="en-US" w:eastAsia="zh-CN"/>
        </w:rPr>
      </w:pPr>
      <w:r>
        <w:rPr>
          <w:rFonts w:hint="eastAsia" w:ascii="宋体" w:hAnsi="宋体" w:eastAsia="宋体" w:cs="宋体"/>
          <w:color w:val="000000" w:themeColor="text1"/>
          <w:szCs w:val="21"/>
        </w:rPr>
        <w:t>发送此命令设备</w:t>
      </w:r>
      <w:r>
        <w:rPr>
          <w:rFonts w:hint="eastAsia" w:ascii="宋体" w:hAnsi="宋体" w:eastAsia="宋体" w:cs="宋体"/>
          <w:color w:val="000000" w:themeColor="text1"/>
          <w:szCs w:val="21"/>
          <w:lang w:val="en-US" w:eastAsia="zh-CN"/>
        </w:rPr>
        <w:t>清除所有数据</w:t>
      </w:r>
    </w:p>
    <w:p>
      <w:pPr>
        <w:rPr>
          <w:rFonts w:hint="eastAsia" w:ascii="宋体" w:hAnsi="宋体" w:eastAsia="宋体" w:cs="宋体"/>
          <w:color w:val="000000" w:themeColor="text1"/>
          <w:szCs w:val="21"/>
          <w:lang w:val="en-US" w:eastAsia="zh-CN"/>
        </w:rPr>
      </w:pPr>
      <w:r>
        <w:rPr>
          <w:rFonts w:hint="eastAsia" w:ascii="宋体" w:hAnsi="宋体" w:eastAsia="宋体" w:cs="宋体"/>
          <w:color w:val="000000" w:themeColor="text1"/>
          <w:szCs w:val="21"/>
        </w:rPr>
        <w:t>示例</w:t>
      </w:r>
      <w:r>
        <w:rPr>
          <w:rFonts w:hint="eastAsia" w:ascii="宋体" w:hAnsi="宋体" w:eastAsia="宋体" w:cs="宋体"/>
          <w:color w:val="000000" w:themeColor="text1"/>
          <w:szCs w:val="21"/>
        </w:rPr>
        <w:tab/>
      </w:r>
    </w:p>
    <w:p>
      <w:pPr>
        <w:pStyle w:val="28"/>
        <w:widowControl/>
        <w:rPr>
          <w:rFonts w:hint="eastAsia" w:ascii="宋体" w:hAnsi="宋体" w:eastAsia="宋体" w:cs="宋体"/>
          <w:color w:val="000000" w:themeColor="text1"/>
          <w:sz w:val="21"/>
          <w:szCs w:val="21"/>
          <w:lang w:val="en-US" w:eastAsia="zh-CN"/>
        </w:rPr>
      </w:pPr>
      <w:r>
        <w:rPr>
          <w:rFonts w:hint="eastAsia" w:ascii="宋体" w:hAnsi="宋体" w:eastAsia="宋体" w:cs="宋体"/>
          <w:color w:val="000000" w:themeColor="text1"/>
          <w:sz w:val="21"/>
          <w:szCs w:val="21"/>
        </w:rPr>
        <w:t xml:space="preserve">发送：01 </w:t>
      </w:r>
      <w:r>
        <w:rPr>
          <w:rFonts w:hint="eastAsia" w:ascii="宋体" w:hAnsi="宋体" w:eastAsia="宋体" w:cs="宋体"/>
          <w:color w:val="000000" w:themeColor="text1"/>
          <w:sz w:val="21"/>
          <w:szCs w:val="21"/>
          <w:lang w:val="en-US" w:eastAsia="zh-CN"/>
        </w:rPr>
        <w:t>3D</w:t>
      </w:r>
      <w:r>
        <w:rPr>
          <w:rFonts w:hint="eastAsia" w:ascii="宋体" w:hAnsi="宋体" w:eastAsia="宋体" w:cs="宋体"/>
          <w:color w:val="000000" w:themeColor="text1"/>
          <w:sz w:val="21"/>
          <w:szCs w:val="21"/>
        </w:rPr>
        <w:t xml:space="preserve"> 0</w:t>
      </w:r>
      <w:r>
        <w:rPr>
          <w:rFonts w:hint="eastAsia" w:ascii="宋体" w:hAnsi="宋体" w:eastAsia="宋体" w:cs="宋体"/>
          <w:color w:val="000000" w:themeColor="text1"/>
          <w:sz w:val="21"/>
          <w:szCs w:val="21"/>
          <w:lang w:val="en-US" w:eastAsia="zh-CN"/>
        </w:rPr>
        <w:t>4</w:t>
      </w:r>
      <w:r>
        <w:rPr>
          <w:rFonts w:hint="eastAsia" w:ascii="宋体" w:hAnsi="宋体" w:eastAsia="宋体" w:cs="宋体"/>
          <w:color w:val="000000" w:themeColor="text1"/>
          <w:sz w:val="21"/>
          <w:szCs w:val="21"/>
        </w:rPr>
        <w:t xml:space="preserve"> 00</w:t>
      </w:r>
      <w:r>
        <w:rPr>
          <w:rFonts w:hint="eastAsia" w:ascii="宋体" w:hAnsi="宋体" w:eastAsia="宋体" w:cs="宋体"/>
          <w:color w:val="000000" w:themeColor="text1"/>
          <w:sz w:val="21"/>
          <w:szCs w:val="21"/>
          <w:lang w:val="en-US" w:eastAsia="zh-CN"/>
        </w:rPr>
        <w:t xml:space="preserve"> </w:t>
      </w:r>
    </w:p>
    <w:p>
      <w:pPr>
        <w:pStyle w:val="28"/>
        <w:widowControl/>
        <w:rPr>
          <w:rFonts w:hint="eastAsia" w:ascii="宋体" w:hAnsi="宋体" w:eastAsia="宋体" w:cs="宋体"/>
          <w:color w:val="000000" w:themeColor="text1"/>
          <w:sz w:val="21"/>
          <w:szCs w:val="21"/>
          <w:lang w:val="en-US" w:eastAsia="zh-CN"/>
        </w:rPr>
      </w:pPr>
      <w:r>
        <w:rPr>
          <w:rFonts w:hint="eastAsia" w:ascii="宋体" w:hAnsi="宋体" w:eastAsia="宋体" w:cs="宋体"/>
          <w:color w:val="000000" w:themeColor="text1"/>
          <w:sz w:val="21"/>
          <w:szCs w:val="21"/>
        </w:rPr>
        <w:t xml:space="preserve">回复：01 </w:t>
      </w:r>
      <w:r>
        <w:rPr>
          <w:rFonts w:hint="eastAsia" w:ascii="宋体" w:hAnsi="宋体" w:eastAsia="宋体" w:cs="宋体"/>
          <w:color w:val="000000" w:themeColor="text1"/>
          <w:sz w:val="21"/>
          <w:szCs w:val="21"/>
          <w:lang w:val="en-US" w:eastAsia="zh-CN"/>
        </w:rPr>
        <w:t>BD</w:t>
      </w:r>
      <w:r>
        <w:rPr>
          <w:rFonts w:hint="eastAsia" w:ascii="宋体" w:hAnsi="宋体" w:eastAsia="宋体" w:cs="宋体"/>
          <w:color w:val="000000" w:themeColor="text1"/>
          <w:sz w:val="21"/>
          <w:szCs w:val="21"/>
        </w:rPr>
        <w:t xml:space="preserve"> 05 00 </w:t>
      </w:r>
      <w:r>
        <w:rPr>
          <w:rFonts w:hint="eastAsia" w:ascii="宋体" w:hAnsi="宋体" w:eastAsia="宋体" w:cs="宋体"/>
          <w:color w:val="000000" w:themeColor="text1"/>
          <w:sz w:val="21"/>
          <w:szCs w:val="21"/>
          <w:lang w:val="en-US" w:eastAsia="zh-CN"/>
        </w:rPr>
        <w:t>01</w:t>
      </w:r>
    </w:p>
    <w:p>
      <w:pPr>
        <w:pStyle w:val="28"/>
        <w:widowControl/>
        <w:rPr>
          <w:rFonts w:hint="eastAsia" w:ascii="宋体" w:hAnsi="宋体" w:eastAsia="宋体" w:cs="宋体"/>
          <w:color w:val="000000" w:themeColor="text1"/>
          <w:sz w:val="21"/>
          <w:szCs w:val="21"/>
          <w:lang w:val="en-US" w:eastAsia="zh-CN"/>
        </w:rPr>
      </w:pPr>
    </w:p>
    <w:p>
      <w:pPr>
        <w:pStyle w:val="4"/>
        <w:rPr>
          <w:rFonts w:hint="eastAsia" w:ascii="宋体" w:hAnsi="宋体" w:eastAsia="宋体" w:cs="宋体"/>
          <w:color w:val="000000" w:themeColor="text1"/>
        </w:rPr>
      </w:pPr>
      <w:bookmarkStart w:id="449" w:name="_Toc1935"/>
      <w:bookmarkStart w:id="450" w:name="_Toc12315"/>
      <w:bookmarkStart w:id="451" w:name="_Toc24089"/>
      <w:bookmarkStart w:id="452" w:name="_Toc24763"/>
      <w:r>
        <w:rPr>
          <w:rFonts w:hint="eastAsia" w:ascii="宋体" w:hAnsi="宋体" w:eastAsia="宋体" w:cs="宋体"/>
          <w:color w:val="000000" w:themeColor="text1"/>
          <w:lang w:val="en-US" w:eastAsia="zh-CN"/>
        </w:rPr>
        <w:t>绑定</w:t>
      </w:r>
      <w:r>
        <w:rPr>
          <w:rFonts w:hint="eastAsia" w:ascii="宋体" w:hAnsi="宋体" w:eastAsia="宋体" w:cs="宋体"/>
          <w:color w:val="000000" w:themeColor="text1"/>
        </w:rPr>
        <w:t xml:space="preserve"> 0x</w:t>
      </w:r>
      <w:r>
        <w:rPr>
          <w:rFonts w:hint="eastAsia" w:ascii="宋体" w:hAnsi="宋体" w:eastAsia="宋体" w:cs="宋体"/>
          <w:color w:val="000000" w:themeColor="text1"/>
          <w:lang w:val="en-US" w:eastAsia="zh-CN"/>
        </w:rPr>
        <w:t>3F</w:t>
      </w:r>
      <w:bookmarkEnd w:id="449"/>
      <w:bookmarkEnd w:id="450"/>
      <w:bookmarkEnd w:id="451"/>
      <w:bookmarkEnd w:id="452"/>
    </w:p>
    <w:p>
      <w:pPr>
        <w:rPr>
          <w:rFonts w:hint="eastAsia" w:ascii="宋体" w:hAnsi="宋体" w:eastAsia="宋体" w:cs="宋体"/>
          <w:color w:val="000000" w:themeColor="text1"/>
        </w:rPr>
      </w:pPr>
      <w:r>
        <w:rPr>
          <w:rFonts w:hint="eastAsia" w:ascii="宋体" w:hAnsi="宋体" w:eastAsia="宋体" w:cs="宋体"/>
          <w:color w:val="000000" w:themeColor="text1"/>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1</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2</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0x01</w:t>
            </w:r>
          </w:p>
        </w:tc>
        <w:tc>
          <w:tcPr>
            <w:tcW w:w="774"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rPr>
              <w:t>0x</w:t>
            </w:r>
            <w:r>
              <w:rPr>
                <w:rFonts w:hint="eastAsia" w:ascii="宋体" w:hAnsi="宋体" w:eastAsia="宋体" w:cs="宋体"/>
                <w:color w:val="000000" w:themeColor="text1"/>
                <w:lang w:val="en-US" w:eastAsia="zh-CN"/>
              </w:rPr>
              <w:t>3F</w:t>
            </w:r>
          </w:p>
        </w:tc>
        <w:tc>
          <w:tcPr>
            <w:tcW w:w="774" w:type="dxa"/>
          </w:tcPr>
          <w:p>
            <w:pPr>
              <w:jc w:val="center"/>
              <w:rPr>
                <w:rFonts w:hint="eastAsia" w:ascii="宋体" w:hAnsi="宋体" w:eastAsia="宋体" w:cs="宋体"/>
                <w:color w:val="000000" w:themeColor="text1"/>
                <w:lang w:val="en-US" w:eastAsia="zh-CN"/>
              </w:rPr>
            </w:pPr>
            <w:r>
              <w:rPr>
                <w:rFonts w:hint="eastAsia" w:ascii="宋体" w:hAnsi="宋体" w:eastAsia="宋体" w:cs="宋体"/>
                <w:color w:val="000000" w:themeColor="text1"/>
              </w:rPr>
              <w:t>0x0</w:t>
            </w:r>
            <w:r>
              <w:rPr>
                <w:rFonts w:hint="eastAsia" w:ascii="宋体" w:hAnsi="宋体" w:eastAsia="宋体" w:cs="宋体"/>
                <w:color w:val="000000" w:themeColor="text1"/>
                <w:lang w:val="en-US" w:eastAsia="zh-CN"/>
              </w:rPr>
              <w:t>4</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0x00</w:t>
            </w:r>
          </w:p>
        </w:tc>
      </w:tr>
    </w:tbl>
    <w:p>
      <w:pPr>
        <w:rPr>
          <w:rFonts w:hint="eastAsia" w:ascii="宋体" w:hAnsi="宋体" w:eastAsia="宋体" w:cs="宋体"/>
          <w:color w:val="000000" w:themeColor="text1"/>
        </w:rPr>
      </w:pPr>
    </w:p>
    <w:p>
      <w:pPr>
        <w:rPr>
          <w:rFonts w:hint="eastAsia" w:ascii="宋体" w:hAnsi="宋体" w:eastAsia="宋体" w:cs="宋体"/>
          <w:color w:val="000000" w:themeColor="text1"/>
        </w:rPr>
      </w:pPr>
      <w:r>
        <w:rPr>
          <w:rFonts w:hint="eastAsia" w:ascii="宋体" w:hAnsi="宋体" w:eastAsia="宋体" w:cs="宋体"/>
          <w:color w:val="000000" w:themeColor="text1"/>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1</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2</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3</w:t>
            </w:r>
          </w:p>
        </w:tc>
        <w:tc>
          <w:tcPr>
            <w:tcW w:w="968"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0x01</w:t>
            </w:r>
          </w:p>
        </w:tc>
        <w:tc>
          <w:tcPr>
            <w:tcW w:w="774"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rPr>
              <w:t>0x</w:t>
            </w:r>
            <w:r>
              <w:rPr>
                <w:rFonts w:hint="eastAsia" w:ascii="宋体" w:hAnsi="宋体" w:eastAsia="宋体" w:cs="宋体"/>
                <w:color w:val="000000" w:themeColor="text1"/>
                <w:lang w:val="en-US" w:eastAsia="zh-CN"/>
              </w:rPr>
              <w:t>BF</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0x05</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0x00</w:t>
            </w:r>
          </w:p>
        </w:tc>
        <w:tc>
          <w:tcPr>
            <w:tcW w:w="968"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状态</w:t>
            </w:r>
          </w:p>
        </w:tc>
      </w:tr>
    </w:tbl>
    <w:p>
      <w:pPr>
        <w:rPr>
          <w:rFonts w:hint="eastAsia" w:ascii="宋体" w:hAnsi="宋体" w:eastAsia="宋体" w:cs="宋体"/>
          <w:color w:val="000000" w:themeColor="text1"/>
        </w:rPr>
      </w:pPr>
    </w:p>
    <w:p>
      <w:pPr>
        <w:rPr>
          <w:rFonts w:hint="eastAsia" w:ascii="宋体" w:hAnsi="宋体" w:eastAsia="宋体" w:cs="宋体"/>
          <w:color w:val="000000" w:themeColor="text1"/>
          <w:szCs w:val="21"/>
          <w:lang w:val="en-US" w:eastAsia="zh-CN"/>
        </w:rPr>
      </w:pPr>
      <w:r>
        <w:rPr>
          <w:rFonts w:hint="eastAsia" w:ascii="宋体" w:hAnsi="宋体" w:eastAsia="宋体" w:cs="宋体"/>
          <w:color w:val="000000" w:themeColor="text1"/>
          <w:szCs w:val="21"/>
        </w:rPr>
        <w:t>示例</w:t>
      </w:r>
      <w:r>
        <w:rPr>
          <w:rFonts w:hint="eastAsia" w:ascii="宋体" w:hAnsi="宋体" w:eastAsia="宋体" w:cs="宋体"/>
          <w:color w:val="000000" w:themeColor="text1"/>
          <w:szCs w:val="21"/>
        </w:rPr>
        <w:tab/>
      </w:r>
    </w:p>
    <w:p>
      <w:pPr>
        <w:pStyle w:val="28"/>
        <w:widowControl/>
        <w:rPr>
          <w:rFonts w:hint="eastAsia" w:ascii="宋体" w:hAnsi="宋体" w:eastAsia="宋体" w:cs="宋体"/>
          <w:color w:val="000000" w:themeColor="text1"/>
          <w:sz w:val="21"/>
          <w:szCs w:val="21"/>
          <w:lang w:val="en-US" w:eastAsia="zh-CN"/>
        </w:rPr>
      </w:pPr>
      <w:r>
        <w:rPr>
          <w:rFonts w:hint="eastAsia" w:ascii="宋体" w:hAnsi="宋体" w:eastAsia="宋体" w:cs="宋体"/>
          <w:color w:val="000000" w:themeColor="text1"/>
          <w:sz w:val="21"/>
          <w:szCs w:val="21"/>
        </w:rPr>
        <w:t xml:space="preserve">发送：01 </w:t>
      </w:r>
      <w:r>
        <w:rPr>
          <w:rFonts w:hint="eastAsia" w:ascii="宋体" w:hAnsi="宋体" w:eastAsia="宋体" w:cs="宋体"/>
          <w:color w:val="000000" w:themeColor="text1"/>
          <w:sz w:val="21"/>
          <w:szCs w:val="21"/>
          <w:lang w:val="en-US" w:eastAsia="zh-CN"/>
        </w:rPr>
        <w:t>3F</w:t>
      </w:r>
      <w:r>
        <w:rPr>
          <w:rFonts w:hint="eastAsia" w:ascii="宋体" w:hAnsi="宋体" w:eastAsia="宋体" w:cs="宋体"/>
          <w:color w:val="000000" w:themeColor="text1"/>
          <w:sz w:val="21"/>
          <w:szCs w:val="21"/>
        </w:rPr>
        <w:t xml:space="preserve"> 0</w:t>
      </w:r>
      <w:r>
        <w:rPr>
          <w:rFonts w:hint="eastAsia" w:ascii="宋体" w:hAnsi="宋体" w:eastAsia="宋体" w:cs="宋体"/>
          <w:color w:val="000000" w:themeColor="text1"/>
          <w:sz w:val="21"/>
          <w:szCs w:val="21"/>
          <w:lang w:val="en-US" w:eastAsia="zh-CN"/>
        </w:rPr>
        <w:t>4</w:t>
      </w:r>
      <w:r>
        <w:rPr>
          <w:rFonts w:hint="eastAsia" w:ascii="宋体" w:hAnsi="宋体" w:eastAsia="宋体" w:cs="宋体"/>
          <w:color w:val="000000" w:themeColor="text1"/>
          <w:sz w:val="21"/>
          <w:szCs w:val="21"/>
        </w:rPr>
        <w:t xml:space="preserve"> 00</w:t>
      </w:r>
      <w:r>
        <w:rPr>
          <w:rFonts w:hint="eastAsia" w:ascii="宋体" w:hAnsi="宋体" w:eastAsia="宋体" w:cs="宋体"/>
          <w:color w:val="000000" w:themeColor="text1"/>
          <w:sz w:val="21"/>
          <w:szCs w:val="21"/>
          <w:lang w:val="en-US" w:eastAsia="zh-CN"/>
        </w:rPr>
        <w:t xml:space="preserve"> </w:t>
      </w:r>
    </w:p>
    <w:p>
      <w:pPr>
        <w:pStyle w:val="28"/>
        <w:widowControl/>
        <w:rPr>
          <w:rFonts w:hint="eastAsia" w:ascii="宋体" w:hAnsi="宋体" w:eastAsia="宋体" w:cs="宋体"/>
          <w:color w:val="000000" w:themeColor="text1"/>
          <w:sz w:val="21"/>
          <w:szCs w:val="21"/>
          <w:lang w:val="en-US" w:eastAsia="zh-CN"/>
        </w:rPr>
      </w:pPr>
      <w:r>
        <w:rPr>
          <w:rFonts w:hint="eastAsia" w:ascii="宋体" w:hAnsi="宋体" w:eastAsia="宋体" w:cs="宋体"/>
          <w:color w:val="000000" w:themeColor="text1"/>
          <w:sz w:val="21"/>
          <w:szCs w:val="21"/>
        </w:rPr>
        <w:t xml:space="preserve">回复：01 </w:t>
      </w:r>
      <w:r>
        <w:rPr>
          <w:rFonts w:hint="eastAsia" w:ascii="宋体" w:hAnsi="宋体" w:eastAsia="宋体" w:cs="宋体"/>
          <w:color w:val="000000" w:themeColor="text1"/>
          <w:sz w:val="21"/>
          <w:szCs w:val="21"/>
          <w:lang w:val="en-US" w:eastAsia="zh-CN"/>
        </w:rPr>
        <w:t>BF</w:t>
      </w:r>
      <w:r>
        <w:rPr>
          <w:rFonts w:hint="eastAsia" w:ascii="宋体" w:hAnsi="宋体" w:eastAsia="宋体" w:cs="宋体"/>
          <w:color w:val="000000" w:themeColor="text1"/>
          <w:sz w:val="21"/>
          <w:szCs w:val="21"/>
        </w:rPr>
        <w:t xml:space="preserve"> 05 00 </w:t>
      </w:r>
      <w:r>
        <w:rPr>
          <w:rFonts w:hint="eastAsia" w:ascii="宋体" w:hAnsi="宋体" w:eastAsia="宋体" w:cs="宋体"/>
          <w:color w:val="000000" w:themeColor="text1"/>
          <w:sz w:val="21"/>
          <w:szCs w:val="21"/>
          <w:lang w:val="en-US" w:eastAsia="zh-CN"/>
        </w:rPr>
        <w:t>01</w:t>
      </w:r>
    </w:p>
    <w:p>
      <w:pPr>
        <w:pStyle w:val="28"/>
        <w:widowControl/>
        <w:rPr>
          <w:rFonts w:hint="eastAsia" w:ascii="宋体" w:hAnsi="宋体" w:eastAsia="宋体" w:cs="宋体"/>
          <w:color w:val="000000" w:themeColor="text1"/>
          <w:sz w:val="21"/>
          <w:szCs w:val="21"/>
          <w:lang w:val="en-US" w:eastAsia="zh-CN"/>
        </w:rPr>
      </w:pPr>
    </w:p>
    <w:p>
      <w:pPr>
        <w:pStyle w:val="4"/>
        <w:rPr>
          <w:rFonts w:hint="eastAsia" w:ascii="宋体" w:hAnsi="宋体" w:eastAsia="宋体" w:cs="宋体"/>
          <w:color w:val="000000" w:themeColor="text1"/>
        </w:rPr>
      </w:pPr>
      <w:bookmarkStart w:id="453" w:name="_Toc938"/>
      <w:bookmarkStart w:id="454" w:name="_Toc617"/>
      <w:bookmarkStart w:id="455" w:name="_Toc12858"/>
      <w:bookmarkStart w:id="456" w:name="_Toc7575"/>
      <w:r>
        <w:rPr>
          <w:rFonts w:hint="eastAsia" w:ascii="宋体" w:hAnsi="宋体" w:eastAsia="宋体" w:cs="宋体"/>
          <w:color w:val="000000" w:themeColor="text1"/>
          <w:lang w:val="en-US" w:eastAsia="zh-CN"/>
        </w:rPr>
        <w:t>解绑</w:t>
      </w:r>
      <w:r>
        <w:rPr>
          <w:rFonts w:hint="eastAsia" w:ascii="宋体" w:hAnsi="宋体" w:eastAsia="宋体" w:cs="宋体"/>
          <w:color w:val="000000" w:themeColor="text1"/>
        </w:rPr>
        <w:t xml:space="preserve"> 0x</w:t>
      </w:r>
      <w:r>
        <w:rPr>
          <w:rFonts w:hint="eastAsia" w:ascii="宋体" w:hAnsi="宋体" w:eastAsia="宋体" w:cs="宋体"/>
          <w:color w:val="000000" w:themeColor="text1"/>
          <w:lang w:val="en-US" w:eastAsia="zh-CN"/>
        </w:rPr>
        <w:t>41</w:t>
      </w:r>
      <w:bookmarkEnd w:id="453"/>
      <w:bookmarkEnd w:id="454"/>
      <w:bookmarkEnd w:id="455"/>
      <w:bookmarkEnd w:id="456"/>
    </w:p>
    <w:p>
      <w:pPr>
        <w:rPr>
          <w:rFonts w:hint="eastAsia" w:ascii="宋体" w:hAnsi="宋体" w:eastAsia="宋体" w:cs="宋体"/>
          <w:color w:val="000000" w:themeColor="text1"/>
        </w:rPr>
      </w:pPr>
      <w:r>
        <w:rPr>
          <w:rFonts w:hint="eastAsia" w:ascii="宋体" w:hAnsi="宋体" w:eastAsia="宋体" w:cs="宋体"/>
          <w:color w:val="000000" w:themeColor="text1"/>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1</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2</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0x01</w:t>
            </w:r>
          </w:p>
        </w:tc>
        <w:tc>
          <w:tcPr>
            <w:tcW w:w="774"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rPr>
              <w:t>0x</w:t>
            </w:r>
            <w:r>
              <w:rPr>
                <w:rFonts w:hint="eastAsia" w:ascii="宋体" w:hAnsi="宋体" w:eastAsia="宋体" w:cs="宋体"/>
                <w:color w:val="000000" w:themeColor="text1"/>
                <w:lang w:val="en-US" w:eastAsia="zh-CN"/>
              </w:rPr>
              <w:t>41</w:t>
            </w:r>
          </w:p>
        </w:tc>
        <w:tc>
          <w:tcPr>
            <w:tcW w:w="774" w:type="dxa"/>
          </w:tcPr>
          <w:p>
            <w:pPr>
              <w:jc w:val="center"/>
              <w:rPr>
                <w:rFonts w:hint="eastAsia" w:ascii="宋体" w:hAnsi="宋体" w:eastAsia="宋体" w:cs="宋体"/>
                <w:color w:val="000000" w:themeColor="text1"/>
                <w:lang w:val="en-US" w:eastAsia="zh-CN"/>
              </w:rPr>
            </w:pPr>
            <w:r>
              <w:rPr>
                <w:rFonts w:hint="eastAsia" w:ascii="宋体" w:hAnsi="宋体" w:eastAsia="宋体" w:cs="宋体"/>
                <w:color w:val="000000" w:themeColor="text1"/>
              </w:rPr>
              <w:t>0x0</w:t>
            </w:r>
            <w:r>
              <w:rPr>
                <w:rFonts w:hint="eastAsia" w:ascii="宋体" w:hAnsi="宋体" w:eastAsia="宋体" w:cs="宋体"/>
                <w:color w:val="000000" w:themeColor="text1"/>
                <w:lang w:val="en-US" w:eastAsia="zh-CN"/>
              </w:rPr>
              <w:t>4</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0x00</w:t>
            </w:r>
          </w:p>
        </w:tc>
      </w:tr>
    </w:tbl>
    <w:p>
      <w:pPr>
        <w:rPr>
          <w:rFonts w:hint="eastAsia" w:ascii="宋体" w:hAnsi="宋体" w:eastAsia="宋体" w:cs="宋体"/>
          <w:color w:val="000000" w:themeColor="text1"/>
        </w:rPr>
      </w:pPr>
    </w:p>
    <w:p>
      <w:pPr>
        <w:rPr>
          <w:rFonts w:hint="eastAsia" w:ascii="宋体" w:hAnsi="宋体" w:eastAsia="宋体" w:cs="宋体"/>
          <w:color w:val="000000" w:themeColor="text1"/>
        </w:rPr>
      </w:pPr>
      <w:r>
        <w:rPr>
          <w:rFonts w:hint="eastAsia" w:ascii="宋体" w:hAnsi="宋体" w:eastAsia="宋体" w:cs="宋体"/>
          <w:color w:val="000000" w:themeColor="text1"/>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1</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2</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3</w:t>
            </w:r>
          </w:p>
        </w:tc>
        <w:tc>
          <w:tcPr>
            <w:tcW w:w="968"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0x01</w:t>
            </w:r>
          </w:p>
        </w:tc>
        <w:tc>
          <w:tcPr>
            <w:tcW w:w="774"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rPr>
              <w:t>0x</w:t>
            </w:r>
            <w:r>
              <w:rPr>
                <w:rFonts w:hint="eastAsia" w:ascii="宋体" w:hAnsi="宋体" w:eastAsia="宋体" w:cs="宋体"/>
                <w:color w:val="000000" w:themeColor="text1"/>
                <w:lang w:val="en-US" w:eastAsia="zh-CN"/>
              </w:rPr>
              <w:t>C1</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0x05</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0x00</w:t>
            </w:r>
          </w:p>
        </w:tc>
        <w:tc>
          <w:tcPr>
            <w:tcW w:w="968"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状态</w:t>
            </w:r>
          </w:p>
        </w:tc>
      </w:tr>
    </w:tbl>
    <w:p>
      <w:pPr>
        <w:rPr>
          <w:rFonts w:hint="eastAsia" w:ascii="宋体" w:hAnsi="宋体" w:eastAsia="宋体" w:cs="宋体"/>
          <w:color w:val="000000" w:themeColor="text1"/>
        </w:rPr>
      </w:pPr>
    </w:p>
    <w:p>
      <w:pPr>
        <w:rPr>
          <w:rFonts w:hint="eastAsia" w:ascii="宋体" w:hAnsi="宋体" w:eastAsia="宋体" w:cs="宋体"/>
          <w:color w:val="000000" w:themeColor="text1"/>
          <w:szCs w:val="21"/>
          <w:lang w:val="en-US" w:eastAsia="zh-CN"/>
        </w:rPr>
      </w:pPr>
      <w:r>
        <w:rPr>
          <w:rFonts w:hint="eastAsia" w:ascii="宋体" w:hAnsi="宋体" w:eastAsia="宋体" w:cs="宋体"/>
          <w:color w:val="000000" w:themeColor="text1"/>
          <w:szCs w:val="21"/>
        </w:rPr>
        <w:t>示例</w:t>
      </w:r>
      <w:r>
        <w:rPr>
          <w:rFonts w:hint="eastAsia" w:ascii="宋体" w:hAnsi="宋体" w:eastAsia="宋体" w:cs="宋体"/>
          <w:color w:val="000000" w:themeColor="text1"/>
          <w:szCs w:val="21"/>
        </w:rPr>
        <w:tab/>
      </w:r>
    </w:p>
    <w:p>
      <w:pPr>
        <w:pStyle w:val="28"/>
        <w:widowControl/>
        <w:rPr>
          <w:rFonts w:hint="eastAsia" w:ascii="宋体" w:hAnsi="宋体" w:eastAsia="宋体" w:cs="宋体"/>
          <w:color w:val="000000" w:themeColor="text1"/>
          <w:sz w:val="21"/>
          <w:szCs w:val="21"/>
          <w:lang w:val="en-US" w:eastAsia="zh-CN"/>
        </w:rPr>
      </w:pPr>
      <w:r>
        <w:rPr>
          <w:rFonts w:hint="eastAsia" w:ascii="宋体" w:hAnsi="宋体" w:eastAsia="宋体" w:cs="宋体"/>
          <w:color w:val="000000" w:themeColor="text1"/>
          <w:sz w:val="21"/>
          <w:szCs w:val="21"/>
        </w:rPr>
        <w:t xml:space="preserve">发送：01 </w:t>
      </w:r>
      <w:r>
        <w:rPr>
          <w:rFonts w:hint="eastAsia" w:ascii="宋体" w:hAnsi="宋体" w:eastAsia="宋体" w:cs="宋体"/>
          <w:color w:val="000000" w:themeColor="text1"/>
          <w:sz w:val="21"/>
          <w:szCs w:val="21"/>
          <w:lang w:val="en-US" w:eastAsia="zh-CN"/>
        </w:rPr>
        <w:t>41</w:t>
      </w:r>
      <w:r>
        <w:rPr>
          <w:rFonts w:hint="eastAsia" w:ascii="宋体" w:hAnsi="宋体" w:eastAsia="宋体" w:cs="宋体"/>
          <w:color w:val="000000" w:themeColor="text1"/>
          <w:sz w:val="21"/>
          <w:szCs w:val="21"/>
        </w:rPr>
        <w:t xml:space="preserve"> 0</w:t>
      </w:r>
      <w:r>
        <w:rPr>
          <w:rFonts w:hint="eastAsia" w:ascii="宋体" w:hAnsi="宋体" w:eastAsia="宋体" w:cs="宋体"/>
          <w:color w:val="000000" w:themeColor="text1"/>
          <w:sz w:val="21"/>
          <w:szCs w:val="21"/>
          <w:lang w:val="en-US" w:eastAsia="zh-CN"/>
        </w:rPr>
        <w:t>4</w:t>
      </w:r>
      <w:r>
        <w:rPr>
          <w:rFonts w:hint="eastAsia" w:ascii="宋体" w:hAnsi="宋体" w:eastAsia="宋体" w:cs="宋体"/>
          <w:color w:val="000000" w:themeColor="text1"/>
          <w:sz w:val="21"/>
          <w:szCs w:val="21"/>
        </w:rPr>
        <w:t xml:space="preserve"> 00</w:t>
      </w:r>
      <w:r>
        <w:rPr>
          <w:rFonts w:hint="eastAsia" w:ascii="宋体" w:hAnsi="宋体" w:eastAsia="宋体" w:cs="宋体"/>
          <w:color w:val="000000" w:themeColor="text1"/>
          <w:sz w:val="21"/>
          <w:szCs w:val="21"/>
          <w:lang w:val="en-US" w:eastAsia="zh-CN"/>
        </w:rPr>
        <w:t xml:space="preserve"> </w:t>
      </w:r>
    </w:p>
    <w:p>
      <w:pPr>
        <w:pStyle w:val="28"/>
        <w:widowControl/>
        <w:rPr>
          <w:rFonts w:hint="default" w:ascii="宋体" w:hAnsi="宋体" w:eastAsia="宋体" w:cs="宋体"/>
          <w:color w:val="FF0000"/>
          <w:sz w:val="21"/>
          <w:szCs w:val="21"/>
          <w:lang w:val="en-US" w:eastAsia="zh-CN"/>
        </w:rPr>
      </w:pPr>
      <w:r>
        <w:rPr>
          <w:rFonts w:hint="eastAsia" w:ascii="宋体" w:hAnsi="宋体" w:eastAsia="宋体" w:cs="宋体"/>
          <w:color w:val="000000" w:themeColor="text1"/>
          <w:sz w:val="21"/>
          <w:szCs w:val="21"/>
        </w:rPr>
        <w:t xml:space="preserve">回复：01 </w:t>
      </w:r>
      <w:r>
        <w:rPr>
          <w:rFonts w:hint="eastAsia" w:ascii="宋体" w:hAnsi="宋体" w:eastAsia="宋体" w:cs="宋体"/>
          <w:color w:val="000000" w:themeColor="text1"/>
          <w:sz w:val="21"/>
          <w:szCs w:val="21"/>
          <w:lang w:val="en-US" w:eastAsia="zh-CN"/>
        </w:rPr>
        <w:t>C1</w:t>
      </w:r>
      <w:r>
        <w:rPr>
          <w:rFonts w:hint="eastAsia" w:ascii="宋体" w:hAnsi="宋体" w:eastAsia="宋体" w:cs="宋体"/>
          <w:color w:val="000000" w:themeColor="text1"/>
          <w:sz w:val="21"/>
          <w:szCs w:val="21"/>
        </w:rPr>
        <w:t xml:space="preserve"> 05 00 </w:t>
      </w:r>
      <w:r>
        <w:rPr>
          <w:rFonts w:hint="eastAsia" w:ascii="宋体" w:hAnsi="宋体" w:eastAsia="宋体" w:cs="宋体"/>
          <w:color w:val="000000" w:themeColor="text1"/>
          <w:sz w:val="21"/>
          <w:szCs w:val="21"/>
          <w:lang w:val="en-US" w:eastAsia="zh-CN"/>
        </w:rPr>
        <w:t>01</w:t>
      </w:r>
    </w:p>
    <w:p>
      <w:pPr>
        <w:pStyle w:val="28"/>
        <w:widowControl/>
        <w:rPr>
          <w:rFonts w:hint="default" w:ascii="宋体" w:hAnsi="宋体" w:eastAsia="宋体" w:cs="宋体"/>
          <w:color w:val="FF0000"/>
          <w:sz w:val="21"/>
          <w:szCs w:val="21"/>
          <w:lang w:val="en-US" w:eastAsia="zh-CN"/>
        </w:rPr>
      </w:pPr>
    </w:p>
    <w:p>
      <w:pPr>
        <w:pStyle w:val="4"/>
        <w:rPr>
          <w:rFonts w:hint="eastAsia" w:ascii="宋体" w:hAnsi="宋体" w:eastAsia="宋体" w:cs="宋体"/>
          <w:color w:val="FF0000"/>
        </w:rPr>
      </w:pPr>
      <w:bookmarkStart w:id="457" w:name="_Toc23889"/>
      <w:bookmarkStart w:id="458" w:name="_Toc12541"/>
      <w:bookmarkStart w:id="459" w:name="_Toc2595"/>
      <w:bookmarkStart w:id="460" w:name="_Toc3335"/>
      <w:r>
        <w:rPr>
          <w:rFonts w:hint="eastAsia" w:ascii="宋体" w:hAnsi="宋体" w:eastAsia="宋体" w:cs="宋体"/>
          <w:color w:val="FF0000"/>
        </w:rPr>
        <w:t>设置天气</w:t>
      </w:r>
      <w:r>
        <w:rPr>
          <w:rFonts w:hint="eastAsia" w:ascii="宋体" w:hAnsi="宋体" w:eastAsia="宋体" w:cs="宋体"/>
          <w:color w:val="FF0000"/>
          <w:lang w:val="en-US" w:eastAsia="zh-CN"/>
        </w:rPr>
        <w:t>(扩展)</w:t>
      </w:r>
      <w:r>
        <w:rPr>
          <w:rFonts w:hint="eastAsia" w:ascii="宋体" w:hAnsi="宋体" w:eastAsia="宋体" w:cs="宋体"/>
          <w:color w:val="FF0000"/>
        </w:rPr>
        <w:t xml:space="preserve"> 0x</w:t>
      </w:r>
      <w:r>
        <w:rPr>
          <w:rFonts w:hint="eastAsia" w:ascii="宋体" w:hAnsi="宋体" w:eastAsia="宋体" w:cs="宋体"/>
          <w:color w:val="FF0000"/>
          <w:lang w:val="en-US" w:eastAsia="zh-CN"/>
        </w:rPr>
        <w:t>43</w:t>
      </w:r>
      <w:bookmarkEnd w:id="457"/>
      <w:bookmarkEnd w:id="458"/>
      <w:bookmarkEnd w:id="459"/>
      <w:bookmarkEnd w:id="460"/>
    </w:p>
    <w:p>
      <w:pPr>
        <w:rPr>
          <w:rFonts w:hint="eastAsia" w:ascii="宋体" w:hAnsi="宋体" w:eastAsia="宋体" w:cs="宋体"/>
          <w:color w:val="FF0000"/>
        </w:rPr>
      </w:pPr>
      <w:r>
        <w:rPr>
          <w:rFonts w:hint="eastAsia" w:ascii="宋体" w:hAnsi="宋体" w:eastAsia="宋体" w:cs="宋体"/>
          <w:color w:val="FF0000"/>
        </w:rPr>
        <w:t>APP发送</w:t>
      </w:r>
    </w:p>
    <w:tbl>
      <w:tblPr>
        <w:tblStyle w:val="2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
        <w:gridCol w:w="675"/>
        <w:gridCol w:w="662"/>
        <w:gridCol w:w="638"/>
        <w:gridCol w:w="362"/>
        <w:gridCol w:w="415"/>
        <w:gridCol w:w="422"/>
        <w:gridCol w:w="422"/>
        <w:gridCol w:w="422"/>
        <w:gridCol w:w="422"/>
        <w:gridCol w:w="422"/>
        <w:gridCol w:w="422"/>
        <w:gridCol w:w="422"/>
        <w:gridCol w:w="422"/>
        <w:gridCol w:w="422"/>
        <w:gridCol w:w="422"/>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 w:type="pct"/>
          </w:tcPr>
          <w:p>
            <w:pPr>
              <w:jc w:val="center"/>
              <w:rPr>
                <w:rFonts w:hint="eastAsia" w:ascii="宋体" w:hAnsi="宋体" w:eastAsia="宋体" w:cs="宋体"/>
                <w:color w:val="FF0000"/>
              </w:rPr>
            </w:pPr>
            <w:r>
              <w:rPr>
                <w:rFonts w:hint="eastAsia" w:ascii="宋体" w:hAnsi="宋体" w:eastAsia="宋体" w:cs="宋体"/>
                <w:color w:val="FF0000"/>
              </w:rPr>
              <w:t>0</w:t>
            </w:r>
          </w:p>
        </w:tc>
        <w:tc>
          <w:tcPr>
            <w:tcW w:w="396" w:type="pct"/>
          </w:tcPr>
          <w:p>
            <w:pPr>
              <w:jc w:val="center"/>
              <w:rPr>
                <w:rFonts w:hint="eastAsia" w:ascii="宋体" w:hAnsi="宋体" w:eastAsia="宋体" w:cs="宋体"/>
                <w:color w:val="FF0000"/>
              </w:rPr>
            </w:pPr>
            <w:r>
              <w:rPr>
                <w:rFonts w:hint="eastAsia" w:ascii="宋体" w:hAnsi="宋体" w:eastAsia="宋体" w:cs="宋体"/>
                <w:color w:val="FF0000"/>
              </w:rPr>
              <w:t>1</w:t>
            </w:r>
          </w:p>
        </w:tc>
        <w:tc>
          <w:tcPr>
            <w:tcW w:w="388" w:type="pct"/>
          </w:tcPr>
          <w:p>
            <w:pPr>
              <w:jc w:val="center"/>
              <w:rPr>
                <w:rFonts w:hint="eastAsia" w:ascii="宋体" w:hAnsi="宋体" w:eastAsia="宋体" w:cs="宋体"/>
                <w:color w:val="FF0000"/>
              </w:rPr>
            </w:pPr>
            <w:r>
              <w:rPr>
                <w:rFonts w:hint="eastAsia" w:ascii="宋体" w:hAnsi="宋体" w:eastAsia="宋体" w:cs="宋体"/>
                <w:color w:val="FF0000"/>
              </w:rPr>
              <w:t>2</w:t>
            </w:r>
          </w:p>
        </w:tc>
        <w:tc>
          <w:tcPr>
            <w:tcW w:w="374" w:type="pct"/>
          </w:tcPr>
          <w:p>
            <w:pPr>
              <w:jc w:val="center"/>
              <w:rPr>
                <w:rFonts w:hint="eastAsia" w:ascii="宋体" w:hAnsi="宋体" w:eastAsia="宋体" w:cs="宋体"/>
                <w:color w:val="FF0000"/>
              </w:rPr>
            </w:pPr>
            <w:r>
              <w:rPr>
                <w:rFonts w:hint="eastAsia" w:ascii="宋体" w:hAnsi="宋体" w:eastAsia="宋体" w:cs="宋体"/>
                <w:color w:val="FF0000"/>
              </w:rPr>
              <w:t>3</w:t>
            </w:r>
          </w:p>
        </w:tc>
        <w:tc>
          <w:tcPr>
            <w:tcW w:w="212" w:type="pct"/>
          </w:tcPr>
          <w:p>
            <w:pPr>
              <w:jc w:val="center"/>
              <w:rPr>
                <w:rFonts w:hint="default" w:ascii="宋体" w:hAnsi="宋体" w:eastAsia="宋体" w:cs="宋体"/>
                <w:color w:val="FF0000"/>
                <w:lang w:val="en-US" w:eastAsia="zh-CN"/>
              </w:rPr>
            </w:pPr>
            <w:r>
              <w:rPr>
                <w:rFonts w:hint="eastAsia" w:ascii="宋体" w:hAnsi="宋体" w:eastAsia="宋体" w:cs="宋体"/>
                <w:color w:val="FF0000"/>
                <w:lang w:val="en-US" w:eastAsia="zh-CN"/>
              </w:rPr>
              <w:t>4~5</w:t>
            </w:r>
          </w:p>
        </w:tc>
        <w:tc>
          <w:tcPr>
            <w:tcW w:w="243" w:type="pct"/>
            <w:vAlign w:val="top"/>
          </w:tcPr>
          <w:p>
            <w:pPr>
              <w:jc w:val="center"/>
              <w:rPr>
                <w:rFonts w:hint="default" w:ascii="宋体" w:hAnsi="宋体" w:eastAsia="宋体" w:cs="宋体"/>
                <w:color w:val="FF0000"/>
                <w:kern w:val="2"/>
                <w:sz w:val="21"/>
                <w:szCs w:val="24"/>
                <w:lang w:val="en-US" w:eastAsia="zh-CN" w:bidi="ar-SA"/>
              </w:rPr>
            </w:pPr>
            <w:r>
              <w:rPr>
                <w:rFonts w:hint="eastAsia" w:ascii="宋体" w:hAnsi="宋体" w:eastAsia="宋体" w:cs="宋体"/>
                <w:color w:val="FF0000"/>
                <w:kern w:val="2"/>
                <w:sz w:val="21"/>
                <w:szCs w:val="24"/>
                <w:lang w:val="en-US" w:eastAsia="zh-CN" w:bidi="ar-SA"/>
              </w:rPr>
              <w:t>6</w:t>
            </w:r>
          </w:p>
        </w:tc>
        <w:tc>
          <w:tcPr>
            <w:tcW w:w="247" w:type="pct"/>
            <w:vAlign w:val="top"/>
          </w:tcPr>
          <w:p>
            <w:pPr>
              <w:jc w:val="center"/>
              <w:rPr>
                <w:rFonts w:hint="eastAsia" w:ascii="宋体" w:hAnsi="宋体" w:eastAsia="宋体" w:cs="宋体"/>
                <w:color w:val="FF0000"/>
                <w:lang w:val="en-US" w:eastAsia="zh-CN"/>
              </w:rPr>
            </w:pPr>
            <w:r>
              <w:rPr>
                <w:rFonts w:hint="eastAsia" w:ascii="宋体" w:hAnsi="宋体" w:eastAsia="宋体" w:cs="宋体"/>
                <w:color w:val="FF0000"/>
                <w:lang w:val="en-US" w:eastAsia="zh-CN"/>
              </w:rPr>
              <w:t>7</w:t>
            </w:r>
          </w:p>
        </w:tc>
        <w:tc>
          <w:tcPr>
            <w:tcW w:w="247" w:type="pct"/>
            <w:vAlign w:val="top"/>
          </w:tcPr>
          <w:p>
            <w:pPr>
              <w:jc w:val="center"/>
              <w:rPr>
                <w:rFonts w:hint="eastAsia" w:ascii="宋体" w:hAnsi="宋体" w:eastAsia="宋体" w:cs="宋体"/>
                <w:color w:val="FF0000"/>
                <w:lang w:val="en-US" w:eastAsia="zh-CN"/>
              </w:rPr>
            </w:pPr>
            <w:r>
              <w:rPr>
                <w:rFonts w:hint="eastAsia" w:ascii="宋体" w:hAnsi="宋体" w:eastAsia="宋体" w:cs="宋体"/>
                <w:color w:val="FF0000"/>
                <w:lang w:val="en-US" w:eastAsia="zh-CN"/>
              </w:rPr>
              <w:t>8</w:t>
            </w:r>
          </w:p>
        </w:tc>
        <w:tc>
          <w:tcPr>
            <w:tcW w:w="247" w:type="pct"/>
            <w:vAlign w:val="top"/>
          </w:tcPr>
          <w:p>
            <w:pPr>
              <w:jc w:val="center"/>
              <w:rPr>
                <w:rFonts w:hint="eastAsia" w:ascii="宋体" w:hAnsi="宋体" w:eastAsia="宋体" w:cs="宋体"/>
                <w:color w:val="FF0000"/>
                <w:lang w:val="en-US" w:eastAsia="zh-CN"/>
              </w:rPr>
            </w:pPr>
            <w:r>
              <w:rPr>
                <w:rFonts w:hint="eastAsia" w:ascii="宋体" w:hAnsi="宋体" w:eastAsia="宋体" w:cs="宋体"/>
                <w:color w:val="FF0000"/>
                <w:lang w:val="en-US" w:eastAsia="zh-CN"/>
              </w:rPr>
              <w:t>9</w:t>
            </w:r>
          </w:p>
        </w:tc>
        <w:tc>
          <w:tcPr>
            <w:tcW w:w="247" w:type="pct"/>
            <w:vAlign w:val="top"/>
          </w:tcPr>
          <w:p>
            <w:pPr>
              <w:jc w:val="center"/>
              <w:rPr>
                <w:rFonts w:hint="default" w:ascii="宋体" w:hAnsi="宋体" w:eastAsia="宋体" w:cs="宋体"/>
                <w:color w:val="FF0000"/>
                <w:lang w:val="en-US" w:eastAsia="zh-CN"/>
              </w:rPr>
            </w:pPr>
            <w:r>
              <w:rPr>
                <w:rFonts w:hint="eastAsia" w:ascii="宋体" w:hAnsi="宋体" w:eastAsia="宋体" w:cs="宋体"/>
                <w:color w:val="FF0000"/>
                <w:lang w:val="en-US" w:eastAsia="zh-CN"/>
              </w:rPr>
              <w:t>10</w:t>
            </w:r>
          </w:p>
        </w:tc>
        <w:tc>
          <w:tcPr>
            <w:tcW w:w="247" w:type="pct"/>
            <w:vAlign w:val="top"/>
          </w:tcPr>
          <w:p>
            <w:pPr>
              <w:jc w:val="center"/>
              <w:rPr>
                <w:rFonts w:hint="default" w:ascii="宋体" w:hAnsi="宋体" w:eastAsia="宋体" w:cs="宋体"/>
                <w:color w:val="FF0000"/>
                <w:kern w:val="2"/>
                <w:sz w:val="21"/>
                <w:szCs w:val="24"/>
                <w:lang w:val="en-US" w:eastAsia="zh-CN" w:bidi="ar-SA"/>
              </w:rPr>
            </w:pPr>
            <w:r>
              <w:rPr>
                <w:rFonts w:hint="eastAsia" w:ascii="宋体" w:hAnsi="宋体" w:eastAsia="宋体" w:cs="宋体"/>
                <w:color w:val="FF0000"/>
                <w:kern w:val="2"/>
                <w:sz w:val="21"/>
                <w:szCs w:val="24"/>
                <w:lang w:val="en-US" w:eastAsia="zh-CN" w:bidi="ar-SA"/>
              </w:rPr>
              <w:t>11</w:t>
            </w:r>
          </w:p>
        </w:tc>
        <w:tc>
          <w:tcPr>
            <w:tcW w:w="247" w:type="pct"/>
          </w:tcPr>
          <w:p>
            <w:pPr>
              <w:jc w:val="center"/>
              <w:rPr>
                <w:rFonts w:hint="default" w:ascii="宋体" w:hAnsi="宋体" w:eastAsia="宋体" w:cs="宋体"/>
                <w:color w:val="FF0000"/>
                <w:lang w:val="en-US" w:eastAsia="zh-CN"/>
              </w:rPr>
            </w:pPr>
            <w:r>
              <w:rPr>
                <w:rFonts w:hint="eastAsia" w:ascii="宋体" w:hAnsi="宋体" w:eastAsia="宋体" w:cs="宋体"/>
                <w:color w:val="FF0000"/>
                <w:lang w:val="en-US" w:eastAsia="zh-CN"/>
              </w:rPr>
              <w:t>12</w:t>
            </w:r>
          </w:p>
        </w:tc>
        <w:tc>
          <w:tcPr>
            <w:tcW w:w="247" w:type="pct"/>
          </w:tcPr>
          <w:p>
            <w:pPr>
              <w:jc w:val="center"/>
              <w:rPr>
                <w:rFonts w:hint="default" w:ascii="宋体" w:hAnsi="宋体" w:eastAsia="宋体" w:cs="宋体"/>
                <w:color w:val="FF0000"/>
                <w:lang w:val="en-US" w:eastAsia="zh-CN"/>
              </w:rPr>
            </w:pPr>
            <w:r>
              <w:rPr>
                <w:rFonts w:hint="eastAsia" w:ascii="宋体" w:hAnsi="宋体" w:eastAsia="宋体" w:cs="宋体"/>
                <w:color w:val="FF0000"/>
                <w:lang w:val="en-US" w:eastAsia="zh-CN"/>
              </w:rPr>
              <w:t>13</w:t>
            </w:r>
          </w:p>
        </w:tc>
        <w:tc>
          <w:tcPr>
            <w:tcW w:w="247" w:type="pct"/>
          </w:tcPr>
          <w:p>
            <w:pPr>
              <w:jc w:val="center"/>
              <w:rPr>
                <w:rFonts w:hint="default" w:ascii="宋体" w:hAnsi="宋体" w:eastAsia="宋体" w:cs="宋体"/>
                <w:color w:val="FF0000"/>
                <w:lang w:val="en-US" w:eastAsia="zh-CN"/>
              </w:rPr>
            </w:pPr>
            <w:r>
              <w:rPr>
                <w:rFonts w:hint="eastAsia" w:ascii="宋体" w:hAnsi="宋体" w:eastAsia="宋体" w:cs="宋体"/>
                <w:color w:val="FF0000"/>
                <w:lang w:val="en-US" w:eastAsia="zh-CN"/>
              </w:rPr>
              <w:t>14</w:t>
            </w:r>
          </w:p>
        </w:tc>
        <w:tc>
          <w:tcPr>
            <w:tcW w:w="247" w:type="pct"/>
          </w:tcPr>
          <w:p>
            <w:pPr>
              <w:jc w:val="center"/>
              <w:rPr>
                <w:rFonts w:hint="default" w:ascii="宋体" w:hAnsi="宋体" w:eastAsia="宋体" w:cs="宋体"/>
                <w:color w:val="FF0000"/>
                <w:lang w:val="en-US" w:eastAsia="zh-CN"/>
              </w:rPr>
            </w:pPr>
            <w:r>
              <w:rPr>
                <w:rFonts w:hint="eastAsia" w:ascii="宋体" w:hAnsi="宋体" w:eastAsia="宋体" w:cs="宋体"/>
                <w:color w:val="FF0000"/>
                <w:lang w:val="en-US" w:eastAsia="zh-CN"/>
              </w:rPr>
              <w:t>15</w:t>
            </w:r>
          </w:p>
        </w:tc>
        <w:tc>
          <w:tcPr>
            <w:tcW w:w="247" w:type="pct"/>
          </w:tcPr>
          <w:p>
            <w:pPr>
              <w:jc w:val="center"/>
              <w:rPr>
                <w:rFonts w:hint="default" w:ascii="宋体" w:hAnsi="宋体" w:eastAsia="宋体" w:cs="宋体"/>
                <w:color w:val="FF0000"/>
                <w:lang w:val="en-US" w:eastAsia="zh-CN"/>
              </w:rPr>
            </w:pPr>
            <w:r>
              <w:rPr>
                <w:rFonts w:hint="eastAsia" w:ascii="宋体" w:hAnsi="宋体" w:eastAsia="宋体" w:cs="宋体"/>
                <w:color w:val="FF0000"/>
                <w:lang w:val="en-US" w:eastAsia="zh-CN"/>
              </w:rPr>
              <w:t>16</w:t>
            </w:r>
          </w:p>
        </w:tc>
        <w:tc>
          <w:tcPr>
            <w:tcW w:w="247" w:type="pct"/>
          </w:tcPr>
          <w:p>
            <w:pPr>
              <w:jc w:val="center"/>
              <w:rPr>
                <w:rFonts w:hint="eastAsia" w:ascii="宋体" w:hAnsi="宋体" w:eastAsia="宋体" w:cs="宋体"/>
                <w:color w:val="FF0000"/>
                <w:lang w:val="en-US" w:eastAsia="zh-CN"/>
              </w:rPr>
            </w:pPr>
            <w:r>
              <w:rPr>
                <w:rFonts w:hint="eastAsia" w:ascii="宋体" w:hAnsi="宋体" w:eastAsia="宋体" w:cs="宋体"/>
                <w:color w:val="FF0000"/>
              </w:rPr>
              <w:t>1</w:t>
            </w:r>
            <w:r>
              <w:rPr>
                <w:rFonts w:hint="eastAsia" w:ascii="宋体" w:hAnsi="宋体" w:eastAsia="宋体" w:cs="宋体"/>
                <w:color w:val="FF0000"/>
                <w:lang w:val="en-US" w:eastAsia="zh-CN"/>
              </w:rPr>
              <w:t>7</w:t>
            </w:r>
          </w:p>
        </w:tc>
        <w:tc>
          <w:tcPr>
            <w:tcW w:w="247" w:type="pct"/>
          </w:tcPr>
          <w:p>
            <w:pPr>
              <w:jc w:val="center"/>
              <w:rPr>
                <w:rFonts w:hint="eastAsia" w:ascii="宋体" w:hAnsi="宋体" w:eastAsia="宋体" w:cs="宋体"/>
                <w:color w:val="FF0000"/>
                <w:lang w:val="en-US" w:eastAsia="zh-CN"/>
              </w:rPr>
            </w:pPr>
            <w:r>
              <w:rPr>
                <w:rFonts w:hint="eastAsia" w:ascii="宋体" w:hAnsi="宋体" w:eastAsia="宋体" w:cs="宋体"/>
                <w:color w:val="FF0000"/>
              </w:rPr>
              <w:t>1</w:t>
            </w:r>
            <w:r>
              <w:rPr>
                <w:rFonts w:hint="eastAsia" w:ascii="宋体" w:hAnsi="宋体" w:eastAsia="宋体" w:cs="宋体"/>
                <w:color w:val="FF0000"/>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 w:type="pct"/>
          </w:tcPr>
          <w:p>
            <w:pPr>
              <w:jc w:val="center"/>
              <w:rPr>
                <w:rFonts w:hint="eastAsia" w:ascii="宋体" w:hAnsi="宋体" w:eastAsia="宋体" w:cs="宋体"/>
                <w:color w:val="FF0000"/>
              </w:rPr>
            </w:pPr>
            <w:r>
              <w:rPr>
                <w:rFonts w:hint="eastAsia" w:ascii="宋体" w:hAnsi="宋体" w:eastAsia="宋体" w:cs="宋体"/>
                <w:color w:val="FF0000"/>
              </w:rPr>
              <w:t>0x01</w:t>
            </w:r>
          </w:p>
        </w:tc>
        <w:tc>
          <w:tcPr>
            <w:tcW w:w="396" w:type="pct"/>
          </w:tcPr>
          <w:p>
            <w:pPr>
              <w:jc w:val="center"/>
              <w:rPr>
                <w:rFonts w:hint="default" w:ascii="宋体" w:hAnsi="宋体" w:eastAsia="宋体" w:cs="宋体"/>
                <w:color w:val="FF0000"/>
                <w:lang w:val="en-US" w:eastAsia="zh-CN"/>
              </w:rPr>
            </w:pPr>
            <w:r>
              <w:rPr>
                <w:rFonts w:hint="eastAsia" w:ascii="宋体" w:hAnsi="宋体" w:eastAsia="宋体" w:cs="宋体"/>
                <w:color w:val="FF0000"/>
              </w:rPr>
              <w:t>0x</w:t>
            </w:r>
            <w:r>
              <w:rPr>
                <w:rFonts w:hint="eastAsia" w:ascii="宋体" w:hAnsi="宋体" w:eastAsia="宋体" w:cs="宋体"/>
                <w:color w:val="FF0000"/>
                <w:lang w:val="en-US" w:eastAsia="zh-CN"/>
              </w:rPr>
              <w:t>43</w:t>
            </w:r>
          </w:p>
        </w:tc>
        <w:tc>
          <w:tcPr>
            <w:tcW w:w="388" w:type="pct"/>
          </w:tcPr>
          <w:p>
            <w:pPr>
              <w:jc w:val="center"/>
              <w:rPr>
                <w:rFonts w:hint="default" w:ascii="宋体" w:hAnsi="宋体" w:eastAsia="宋体" w:cs="宋体"/>
                <w:color w:val="FF0000"/>
                <w:lang w:val="en-US" w:eastAsia="zh-CN"/>
              </w:rPr>
            </w:pPr>
            <w:r>
              <w:rPr>
                <w:rFonts w:hint="eastAsia" w:ascii="宋体" w:hAnsi="宋体" w:eastAsia="宋体" w:cs="宋体"/>
                <w:color w:val="FF0000"/>
              </w:rPr>
              <w:t>0x</w:t>
            </w:r>
            <w:r>
              <w:rPr>
                <w:rFonts w:hint="eastAsia" w:ascii="宋体" w:hAnsi="宋体" w:eastAsia="宋体" w:cs="宋体"/>
                <w:color w:val="FF0000"/>
                <w:lang w:val="en-US" w:eastAsia="zh-CN"/>
              </w:rPr>
              <w:t>13</w:t>
            </w:r>
          </w:p>
        </w:tc>
        <w:tc>
          <w:tcPr>
            <w:tcW w:w="374" w:type="pct"/>
          </w:tcPr>
          <w:p>
            <w:pPr>
              <w:jc w:val="center"/>
              <w:rPr>
                <w:rFonts w:hint="eastAsia" w:ascii="宋体" w:hAnsi="宋体" w:eastAsia="宋体" w:cs="宋体"/>
                <w:color w:val="FF0000"/>
              </w:rPr>
            </w:pPr>
            <w:r>
              <w:rPr>
                <w:rFonts w:hint="eastAsia" w:ascii="宋体" w:hAnsi="宋体" w:eastAsia="宋体" w:cs="宋体"/>
                <w:color w:val="FF0000"/>
              </w:rPr>
              <w:t>0x00</w:t>
            </w:r>
          </w:p>
        </w:tc>
        <w:tc>
          <w:tcPr>
            <w:tcW w:w="212" w:type="pct"/>
          </w:tcPr>
          <w:p>
            <w:pPr>
              <w:tabs>
                <w:tab w:val="left" w:pos="511"/>
              </w:tabs>
              <w:jc w:val="center"/>
              <w:rPr>
                <w:rFonts w:hint="default" w:ascii="宋体" w:hAnsi="宋体" w:eastAsia="宋体" w:cs="宋体"/>
                <w:color w:val="FF0000"/>
                <w:lang w:val="en-US" w:eastAsia="zh-CN"/>
              </w:rPr>
            </w:pPr>
            <w:r>
              <w:rPr>
                <w:rFonts w:hint="eastAsia" w:ascii="宋体" w:hAnsi="宋体" w:eastAsia="宋体" w:cs="宋体"/>
                <w:color w:val="FF0000"/>
                <w:lang w:val="en-US" w:eastAsia="zh-CN"/>
              </w:rPr>
              <w:t>年</w:t>
            </w:r>
          </w:p>
        </w:tc>
        <w:tc>
          <w:tcPr>
            <w:tcW w:w="243" w:type="pct"/>
            <w:vAlign w:val="top"/>
          </w:tcPr>
          <w:p>
            <w:pPr>
              <w:tabs>
                <w:tab w:val="left" w:pos="511"/>
              </w:tabs>
              <w:jc w:val="center"/>
              <w:rPr>
                <w:rFonts w:hint="default" w:ascii="宋体" w:hAnsi="宋体" w:eastAsia="宋体" w:cs="宋体"/>
                <w:color w:val="FF0000"/>
                <w:kern w:val="2"/>
                <w:sz w:val="21"/>
                <w:szCs w:val="24"/>
                <w:lang w:val="en-US" w:eastAsia="zh-CN" w:bidi="ar-SA"/>
              </w:rPr>
            </w:pPr>
            <w:r>
              <w:rPr>
                <w:rFonts w:hint="eastAsia" w:ascii="宋体" w:hAnsi="宋体" w:eastAsia="宋体" w:cs="宋体"/>
                <w:color w:val="FF0000"/>
                <w:kern w:val="2"/>
                <w:sz w:val="21"/>
                <w:szCs w:val="24"/>
                <w:lang w:val="en-US" w:eastAsia="zh-CN" w:bidi="ar-SA"/>
              </w:rPr>
              <w:t>月</w:t>
            </w:r>
          </w:p>
        </w:tc>
        <w:tc>
          <w:tcPr>
            <w:tcW w:w="247" w:type="pct"/>
            <w:vAlign w:val="top"/>
          </w:tcPr>
          <w:p>
            <w:pPr>
              <w:tabs>
                <w:tab w:val="left" w:pos="511"/>
              </w:tabs>
              <w:jc w:val="center"/>
              <w:rPr>
                <w:rFonts w:hint="default" w:ascii="宋体" w:hAnsi="宋体" w:eastAsia="宋体" w:cs="宋体"/>
                <w:color w:val="FF0000"/>
                <w:kern w:val="2"/>
                <w:sz w:val="21"/>
                <w:szCs w:val="24"/>
                <w:lang w:val="en-US" w:eastAsia="zh-CN" w:bidi="ar-SA"/>
              </w:rPr>
            </w:pPr>
            <w:r>
              <w:rPr>
                <w:rFonts w:hint="eastAsia" w:ascii="宋体" w:hAnsi="宋体" w:eastAsia="宋体" w:cs="宋体"/>
                <w:color w:val="FF0000"/>
                <w:kern w:val="2"/>
                <w:sz w:val="21"/>
                <w:szCs w:val="24"/>
                <w:lang w:val="en-US" w:eastAsia="zh-CN" w:bidi="ar-SA"/>
              </w:rPr>
              <w:t>日</w:t>
            </w:r>
          </w:p>
        </w:tc>
        <w:tc>
          <w:tcPr>
            <w:tcW w:w="247" w:type="pct"/>
            <w:vAlign w:val="top"/>
          </w:tcPr>
          <w:p>
            <w:pPr>
              <w:tabs>
                <w:tab w:val="left" w:pos="511"/>
              </w:tabs>
              <w:jc w:val="center"/>
              <w:rPr>
                <w:rFonts w:hint="default" w:ascii="宋体" w:hAnsi="宋体" w:eastAsia="宋体" w:cs="宋体"/>
                <w:color w:val="FF0000"/>
                <w:kern w:val="2"/>
                <w:sz w:val="21"/>
                <w:szCs w:val="24"/>
                <w:lang w:val="en-US" w:eastAsia="zh-CN" w:bidi="ar-SA"/>
              </w:rPr>
            </w:pPr>
            <w:r>
              <w:rPr>
                <w:rFonts w:hint="eastAsia" w:ascii="宋体" w:hAnsi="宋体" w:eastAsia="宋体" w:cs="宋体"/>
                <w:color w:val="FF0000"/>
                <w:kern w:val="2"/>
                <w:sz w:val="21"/>
                <w:szCs w:val="24"/>
                <w:lang w:val="en-US" w:eastAsia="zh-CN" w:bidi="ar-SA"/>
              </w:rPr>
              <w:t>时</w:t>
            </w:r>
          </w:p>
        </w:tc>
        <w:tc>
          <w:tcPr>
            <w:tcW w:w="247" w:type="pct"/>
            <w:vAlign w:val="top"/>
          </w:tcPr>
          <w:p>
            <w:pPr>
              <w:tabs>
                <w:tab w:val="left" w:pos="511"/>
              </w:tabs>
              <w:jc w:val="center"/>
              <w:rPr>
                <w:rFonts w:hint="default" w:ascii="宋体" w:hAnsi="宋体" w:eastAsia="宋体" w:cs="宋体"/>
                <w:color w:val="FF0000"/>
                <w:kern w:val="2"/>
                <w:sz w:val="21"/>
                <w:szCs w:val="24"/>
                <w:lang w:val="en-US" w:eastAsia="zh-CN" w:bidi="ar-SA"/>
              </w:rPr>
            </w:pPr>
            <w:r>
              <w:rPr>
                <w:rFonts w:hint="eastAsia" w:ascii="宋体" w:hAnsi="宋体" w:eastAsia="宋体" w:cs="宋体"/>
                <w:color w:val="FF0000"/>
                <w:kern w:val="2"/>
                <w:sz w:val="21"/>
                <w:szCs w:val="24"/>
                <w:lang w:val="en-US" w:eastAsia="zh-CN" w:bidi="ar-SA"/>
              </w:rPr>
              <w:t>分</w:t>
            </w:r>
          </w:p>
        </w:tc>
        <w:tc>
          <w:tcPr>
            <w:tcW w:w="247" w:type="pct"/>
            <w:vAlign w:val="top"/>
          </w:tcPr>
          <w:p>
            <w:pPr>
              <w:tabs>
                <w:tab w:val="left" w:pos="511"/>
              </w:tabs>
              <w:jc w:val="center"/>
              <w:rPr>
                <w:rFonts w:hint="default" w:ascii="宋体" w:hAnsi="宋体" w:eastAsia="宋体" w:cs="宋体"/>
                <w:color w:val="FF0000"/>
                <w:kern w:val="2"/>
                <w:sz w:val="21"/>
                <w:szCs w:val="24"/>
                <w:lang w:val="en-US" w:eastAsia="zh-CN" w:bidi="ar-SA"/>
              </w:rPr>
            </w:pPr>
            <w:r>
              <w:rPr>
                <w:rFonts w:hint="eastAsia" w:ascii="宋体" w:hAnsi="宋体" w:eastAsia="宋体" w:cs="宋体"/>
                <w:color w:val="FF0000"/>
                <w:kern w:val="2"/>
                <w:sz w:val="21"/>
                <w:szCs w:val="24"/>
                <w:lang w:val="en-US" w:eastAsia="zh-CN" w:bidi="ar-SA"/>
              </w:rPr>
              <w:t>秒</w:t>
            </w:r>
          </w:p>
        </w:tc>
        <w:tc>
          <w:tcPr>
            <w:tcW w:w="247" w:type="pct"/>
            <w:vAlign w:val="top"/>
          </w:tcPr>
          <w:p>
            <w:pPr>
              <w:tabs>
                <w:tab w:val="left" w:pos="511"/>
              </w:tabs>
              <w:jc w:val="center"/>
              <w:rPr>
                <w:rFonts w:hint="eastAsia" w:ascii="宋体" w:hAnsi="宋体" w:eastAsia="宋体" w:cs="宋体"/>
                <w:color w:val="FF0000"/>
              </w:rPr>
            </w:pPr>
            <w:r>
              <w:rPr>
                <w:rFonts w:hint="eastAsia" w:ascii="宋体" w:hAnsi="宋体" w:eastAsia="宋体" w:cs="宋体"/>
                <w:color w:val="FF0000"/>
              </w:rPr>
              <w:t>未</w:t>
            </w:r>
          </w:p>
          <w:p>
            <w:pPr>
              <w:tabs>
                <w:tab w:val="left" w:pos="511"/>
              </w:tabs>
              <w:jc w:val="center"/>
              <w:rPr>
                <w:rFonts w:hint="eastAsia" w:ascii="宋体" w:hAnsi="宋体" w:eastAsia="宋体" w:cs="宋体"/>
                <w:color w:val="FF0000"/>
              </w:rPr>
            </w:pPr>
            <w:r>
              <w:rPr>
                <w:rFonts w:hint="eastAsia" w:ascii="宋体" w:hAnsi="宋体" w:eastAsia="宋体" w:cs="宋体"/>
                <w:color w:val="FF0000"/>
              </w:rPr>
              <w:t>来</w:t>
            </w:r>
          </w:p>
          <w:p>
            <w:pPr>
              <w:tabs>
                <w:tab w:val="left" w:pos="511"/>
              </w:tabs>
              <w:jc w:val="center"/>
              <w:rPr>
                <w:rFonts w:hint="eastAsia" w:ascii="宋体" w:hAnsi="宋体" w:eastAsia="宋体" w:cs="宋体"/>
                <w:color w:val="FF0000"/>
              </w:rPr>
            </w:pPr>
            <w:r>
              <w:rPr>
                <w:rFonts w:hint="eastAsia" w:ascii="宋体" w:hAnsi="宋体" w:eastAsia="宋体" w:cs="宋体"/>
                <w:color w:val="FF0000"/>
              </w:rPr>
              <w:t>天</w:t>
            </w:r>
          </w:p>
          <w:p>
            <w:pPr>
              <w:tabs>
                <w:tab w:val="left" w:pos="511"/>
              </w:tabs>
              <w:jc w:val="center"/>
              <w:rPr>
                <w:rFonts w:hint="eastAsia" w:ascii="宋体" w:hAnsi="宋体" w:eastAsia="宋体" w:cs="宋体"/>
                <w:color w:val="FF0000"/>
                <w:kern w:val="2"/>
                <w:sz w:val="21"/>
                <w:szCs w:val="24"/>
                <w:lang w:val="en-US" w:eastAsia="zh-CN" w:bidi="ar-SA"/>
              </w:rPr>
            </w:pPr>
            <w:r>
              <w:rPr>
                <w:rFonts w:hint="eastAsia" w:ascii="宋体" w:hAnsi="宋体" w:eastAsia="宋体" w:cs="宋体"/>
                <w:color w:val="FF0000"/>
              </w:rPr>
              <w:t>数</w:t>
            </w:r>
          </w:p>
        </w:tc>
        <w:tc>
          <w:tcPr>
            <w:tcW w:w="247" w:type="pct"/>
          </w:tcPr>
          <w:p>
            <w:pPr>
              <w:jc w:val="center"/>
              <w:rPr>
                <w:rFonts w:hint="eastAsia" w:ascii="宋体" w:hAnsi="宋体" w:eastAsia="宋体" w:cs="宋体"/>
                <w:color w:val="FF0000"/>
              </w:rPr>
            </w:pPr>
            <w:r>
              <w:rPr>
                <w:rFonts w:hint="eastAsia" w:ascii="宋体" w:hAnsi="宋体" w:eastAsia="宋体" w:cs="宋体"/>
                <w:color w:val="FF0000"/>
              </w:rPr>
              <w:t>天</w:t>
            </w:r>
          </w:p>
          <w:p>
            <w:pPr>
              <w:jc w:val="center"/>
              <w:rPr>
                <w:rFonts w:hint="eastAsia" w:ascii="宋体" w:hAnsi="宋体" w:eastAsia="宋体" w:cs="宋体"/>
                <w:color w:val="FF0000"/>
              </w:rPr>
            </w:pPr>
            <w:r>
              <w:rPr>
                <w:rFonts w:hint="eastAsia" w:ascii="宋体" w:hAnsi="宋体" w:eastAsia="宋体" w:cs="宋体"/>
                <w:color w:val="FF0000"/>
              </w:rPr>
              <w:t>气</w:t>
            </w:r>
          </w:p>
          <w:p>
            <w:pPr>
              <w:jc w:val="center"/>
              <w:rPr>
                <w:rFonts w:hint="eastAsia" w:ascii="宋体" w:hAnsi="宋体" w:eastAsia="宋体" w:cs="宋体"/>
                <w:color w:val="FF0000"/>
              </w:rPr>
            </w:pPr>
            <w:r>
              <w:rPr>
                <w:rFonts w:hint="eastAsia" w:ascii="宋体" w:hAnsi="宋体" w:eastAsia="宋体" w:cs="宋体"/>
                <w:color w:val="FF0000"/>
              </w:rPr>
              <w:t>c</w:t>
            </w:r>
          </w:p>
          <w:p>
            <w:pPr>
              <w:jc w:val="center"/>
              <w:rPr>
                <w:rFonts w:hint="eastAsia" w:ascii="宋体" w:hAnsi="宋体" w:eastAsia="宋体" w:cs="宋体"/>
                <w:color w:val="FF0000"/>
              </w:rPr>
            </w:pPr>
            <w:r>
              <w:rPr>
                <w:rFonts w:hint="eastAsia" w:ascii="宋体" w:hAnsi="宋体" w:eastAsia="宋体" w:cs="宋体"/>
                <w:color w:val="FF0000"/>
              </w:rPr>
              <w:t>o</w:t>
            </w:r>
          </w:p>
          <w:p>
            <w:pPr>
              <w:jc w:val="center"/>
              <w:rPr>
                <w:rFonts w:hint="eastAsia" w:ascii="宋体" w:hAnsi="宋体" w:eastAsia="宋体" w:cs="宋体"/>
                <w:color w:val="FF0000"/>
              </w:rPr>
            </w:pPr>
            <w:r>
              <w:rPr>
                <w:rFonts w:hint="eastAsia" w:ascii="宋体" w:hAnsi="宋体" w:eastAsia="宋体" w:cs="宋体"/>
                <w:color w:val="FF0000"/>
              </w:rPr>
              <w:t>de</w:t>
            </w:r>
          </w:p>
        </w:tc>
        <w:tc>
          <w:tcPr>
            <w:tcW w:w="247" w:type="pct"/>
          </w:tcPr>
          <w:p>
            <w:pPr>
              <w:jc w:val="center"/>
              <w:rPr>
                <w:rFonts w:hint="eastAsia" w:ascii="宋体" w:hAnsi="宋体" w:eastAsia="宋体" w:cs="宋体"/>
                <w:color w:val="FF0000"/>
                <w:szCs w:val="21"/>
                <w:lang w:val="en-US" w:eastAsia="zh-CN"/>
              </w:rPr>
            </w:pPr>
            <w:r>
              <w:rPr>
                <w:rFonts w:hint="eastAsia" w:ascii="宋体" w:hAnsi="宋体" w:eastAsia="宋体" w:cs="宋体"/>
                <w:color w:val="FF0000"/>
                <w:szCs w:val="21"/>
                <w:lang w:val="en-US" w:eastAsia="zh-CN"/>
              </w:rPr>
              <w:t>平</w:t>
            </w:r>
          </w:p>
          <w:p>
            <w:pPr>
              <w:jc w:val="center"/>
              <w:rPr>
                <w:rFonts w:hint="eastAsia" w:ascii="宋体" w:hAnsi="宋体" w:eastAsia="宋体" w:cs="宋体"/>
                <w:color w:val="FF0000"/>
                <w:szCs w:val="21"/>
                <w:lang w:val="en-US" w:eastAsia="zh-CN"/>
              </w:rPr>
            </w:pPr>
            <w:r>
              <w:rPr>
                <w:rFonts w:hint="eastAsia" w:ascii="宋体" w:hAnsi="宋体" w:eastAsia="宋体" w:cs="宋体"/>
                <w:color w:val="FF0000"/>
                <w:szCs w:val="21"/>
                <w:lang w:val="en-US" w:eastAsia="zh-CN"/>
              </w:rPr>
              <w:t>均</w:t>
            </w:r>
          </w:p>
          <w:p>
            <w:pPr>
              <w:jc w:val="center"/>
              <w:rPr>
                <w:rFonts w:hint="eastAsia" w:ascii="宋体" w:hAnsi="宋体" w:eastAsia="宋体" w:cs="宋体"/>
                <w:color w:val="FF0000"/>
                <w:szCs w:val="21"/>
                <w:lang w:val="en-US" w:eastAsia="zh-CN"/>
              </w:rPr>
            </w:pPr>
            <w:r>
              <w:rPr>
                <w:rFonts w:hint="eastAsia" w:ascii="宋体" w:hAnsi="宋体" w:eastAsia="宋体" w:cs="宋体"/>
                <w:color w:val="FF0000"/>
                <w:szCs w:val="21"/>
                <w:lang w:val="en-US" w:eastAsia="zh-CN"/>
              </w:rPr>
              <w:t>气</w:t>
            </w:r>
          </w:p>
          <w:p>
            <w:pPr>
              <w:jc w:val="center"/>
              <w:rPr>
                <w:rFonts w:hint="eastAsia" w:ascii="宋体" w:hAnsi="宋体" w:eastAsia="宋体" w:cs="宋体"/>
                <w:color w:val="FF0000"/>
              </w:rPr>
            </w:pPr>
            <w:r>
              <w:rPr>
                <w:rFonts w:hint="eastAsia" w:ascii="宋体" w:hAnsi="宋体" w:eastAsia="宋体" w:cs="宋体"/>
                <w:color w:val="FF0000"/>
                <w:szCs w:val="21"/>
                <w:lang w:val="en-US" w:eastAsia="zh-CN"/>
              </w:rPr>
              <w:t>温</w:t>
            </w:r>
          </w:p>
        </w:tc>
        <w:tc>
          <w:tcPr>
            <w:tcW w:w="247" w:type="pct"/>
          </w:tcPr>
          <w:p>
            <w:pPr>
              <w:jc w:val="center"/>
              <w:rPr>
                <w:rFonts w:hint="eastAsia" w:ascii="宋体" w:hAnsi="宋体" w:eastAsia="宋体" w:cs="宋体"/>
                <w:color w:val="FF0000"/>
              </w:rPr>
            </w:pPr>
            <w:r>
              <w:rPr>
                <w:rFonts w:hint="eastAsia" w:ascii="宋体" w:hAnsi="宋体" w:eastAsia="宋体" w:cs="宋体"/>
                <w:color w:val="FF0000"/>
              </w:rPr>
              <w:t>空</w:t>
            </w:r>
          </w:p>
          <w:p>
            <w:pPr>
              <w:jc w:val="center"/>
              <w:rPr>
                <w:rFonts w:hint="eastAsia" w:ascii="宋体" w:hAnsi="宋体" w:eastAsia="宋体" w:cs="宋体"/>
                <w:color w:val="FF0000"/>
              </w:rPr>
            </w:pPr>
            <w:r>
              <w:rPr>
                <w:rFonts w:hint="eastAsia" w:ascii="宋体" w:hAnsi="宋体" w:eastAsia="宋体" w:cs="宋体"/>
                <w:color w:val="FF0000"/>
              </w:rPr>
              <w:t>气</w:t>
            </w:r>
          </w:p>
          <w:p>
            <w:pPr>
              <w:jc w:val="center"/>
              <w:rPr>
                <w:rFonts w:hint="eastAsia" w:ascii="宋体" w:hAnsi="宋体" w:eastAsia="宋体" w:cs="宋体"/>
                <w:color w:val="FF0000"/>
              </w:rPr>
            </w:pPr>
            <w:r>
              <w:rPr>
                <w:rFonts w:hint="eastAsia" w:ascii="宋体" w:hAnsi="宋体" w:eastAsia="宋体" w:cs="宋体"/>
                <w:color w:val="FF0000"/>
              </w:rPr>
              <w:t>质</w:t>
            </w:r>
          </w:p>
          <w:p>
            <w:pPr>
              <w:jc w:val="center"/>
              <w:rPr>
                <w:rFonts w:hint="eastAsia" w:ascii="宋体" w:hAnsi="宋体" w:eastAsia="宋体" w:cs="宋体"/>
                <w:color w:val="FF0000"/>
              </w:rPr>
            </w:pPr>
            <w:r>
              <w:rPr>
                <w:rFonts w:hint="eastAsia" w:ascii="宋体" w:hAnsi="宋体" w:eastAsia="宋体" w:cs="宋体"/>
                <w:color w:val="FF0000"/>
              </w:rPr>
              <w:t>量</w:t>
            </w:r>
          </w:p>
        </w:tc>
        <w:tc>
          <w:tcPr>
            <w:tcW w:w="247" w:type="pct"/>
          </w:tcPr>
          <w:p>
            <w:pPr>
              <w:jc w:val="center"/>
              <w:rPr>
                <w:rFonts w:hint="eastAsia" w:ascii="宋体" w:hAnsi="宋体" w:eastAsia="宋体" w:cs="宋体"/>
                <w:color w:val="FF0000"/>
              </w:rPr>
            </w:pPr>
            <w:r>
              <w:rPr>
                <w:rFonts w:hint="eastAsia" w:ascii="宋体" w:hAnsi="宋体" w:eastAsia="宋体" w:cs="宋体"/>
                <w:color w:val="FF0000"/>
              </w:rPr>
              <w:t>最</w:t>
            </w:r>
          </w:p>
          <w:p>
            <w:pPr>
              <w:jc w:val="center"/>
              <w:rPr>
                <w:rFonts w:hint="eastAsia" w:ascii="宋体" w:hAnsi="宋体" w:eastAsia="宋体" w:cs="宋体"/>
                <w:color w:val="FF0000"/>
              </w:rPr>
            </w:pPr>
            <w:r>
              <w:rPr>
                <w:rFonts w:hint="eastAsia" w:ascii="宋体" w:hAnsi="宋体" w:eastAsia="宋体" w:cs="宋体"/>
                <w:color w:val="FF0000"/>
              </w:rPr>
              <w:t>低</w:t>
            </w:r>
          </w:p>
          <w:p>
            <w:pPr>
              <w:jc w:val="center"/>
              <w:rPr>
                <w:rFonts w:hint="eastAsia" w:ascii="宋体" w:hAnsi="宋体" w:eastAsia="宋体" w:cs="宋体"/>
                <w:color w:val="FF0000"/>
              </w:rPr>
            </w:pPr>
            <w:r>
              <w:rPr>
                <w:rFonts w:hint="eastAsia" w:ascii="宋体" w:hAnsi="宋体" w:eastAsia="宋体" w:cs="宋体"/>
                <w:color w:val="FF0000"/>
              </w:rPr>
              <w:t>温度</w:t>
            </w:r>
          </w:p>
        </w:tc>
        <w:tc>
          <w:tcPr>
            <w:tcW w:w="247" w:type="pct"/>
          </w:tcPr>
          <w:p>
            <w:pPr>
              <w:jc w:val="center"/>
              <w:rPr>
                <w:rFonts w:hint="eastAsia" w:ascii="宋体" w:hAnsi="宋体" w:eastAsia="宋体" w:cs="宋体"/>
                <w:color w:val="FF0000"/>
              </w:rPr>
            </w:pPr>
            <w:r>
              <w:rPr>
                <w:rFonts w:hint="eastAsia" w:ascii="宋体" w:hAnsi="宋体" w:eastAsia="宋体" w:cs="宋体"/>
                <w:color w:val="FF0000"/>
              </w:rPr>
              <w:t>最</w:t>
            </w:r>
          </w:p>
          <w:p>
            <w:pPr>
              <w:jc w:val="center"/>
              <w:rPr>
                <w:rFonts w:hint="eastAsia" w:ascii="宋体" w:hAnsi="宋体" w:eastAsia="宋体" w:cs="宋体"/>
                <w:color w:val="FF0000"/>
              </w:rPr>
            </w:pPr>
            <w:r>
              <w:rPr>
                <w:rFonts w:hint="eastAsia" w:ascii="宋体" w:hAnsi="宋体" w:eastAsia="宋体" w:cs="宋体"/>
                <w:color w:val="FF0000"/>
              </w:rPr>
              <w:t>高</w:t>
            </w:r>
          </w:p>
          <w:p>
            <w:pPr>
              <w:jc w:val="center"/>
              <w:rPr>
                <w:rFonts w:hint="eastAsia" w:ascii="宋体" w:hAnsi="宋体" w:eastAsia="宋体" w:cs="宋体"/>
                <w:color w:val="FF0000"/>
              </w:rPr>
            </w:pPr>
            <w:r>
              <w:rPr>
                <w:rFonts w:hint="eastAsia" w:ascii="宋体" w:hAnsi="宋体" w:eastAsia="宋体" w:cs="宋体"/>
                <w:color w:val="FF0000"/>
              </w:rPr>
              <w:t>温度</w:t>
            </w:r>
          </w:p>
        </w:tc>
        <w:tc>
          <w:tcPr>
            <w:tcW w:w="247" w:type="pct"/>
          </w:tcPr>
          <w:p>
            <w:pPr>
              <w:jc w:val="center"/>
              <w:rPr>
                <w:rFonts w:hint="eastAsia" w:ascii="宋体" w:hAnsi="宋体" w:eastAsia="宋体" w:cs="宋体"/>
                <w:color w:val="FF0000"/>
              </w:rPr>
            </w:pPr>
            <w:r>
              <w:rPr>
                <w:rFonts w:hint="eastAsia" w:ascii="宋体" w:hAnsi="宋体" w:eastAsia="宋体" w:cs="宋体"/>
                <w:color w:val="FF0000"/>
              </w:rPr>
              <w:t>明</w:t>
            </w:r>
          </w:p>
          <w:p>
            <w:pPr>
              <w:jc w:val="center"/>
              <w:rPr>
                <w:rFonts w:hint="eastAsia" w:ascii="宋体" w:hAnsi="宋体" w:eastAsia="宋体" w:cs="宋体"/>
                <w:color w:val="FF0000"/>
              </w:rPr>
            </w:pPr>
            <w:r>
              <w:rPr>
                <w:rFonts w:hint="eastAsia" w:ascii="宋体" w:hAnsi="宋体" w:eastAsia="宋体" w:cs="宋体"/>
                <w:color w:val="FF0000"/>
              </w:rPr>
              <w:t>日</w:t>
            </w:r>
          </w:p>
          <w:p>
            <w:pPr>
              <w:jc w:val="center"/>
              <w:rPr>
                <w:rFonts w:hint="eastAsia" w:ascii="宋体" w:hAnsi="宋体" w:eastAsia="宋体" w:cs="宋体"/>
                <w:color w:val="FF0000"/>
              </w:rPr>
            </w:pPr>
            <w:r>
              <w:rPr>
                <w:rFonts w:hint="eastAsia" w:ascii="宋体" w:hAnsi="宋体" w:eastAsia="宋体" w:cs="宋体"/>
                <w:color w:val="FF0000"/>
              </w:rPr>
              <w:t>低</w:t>
            </w:r>
          </w:p>
          <w:p>
            <w:pPr>
              <w:jc w:val="center"/>
              <w:rPr>
                <w:rFonts w:hint="eastAsia" w:ascii="宋体" w:hAnsi="宋体" w:eastAsia="宋体" w:cs="宋体"/>
                <w:color w:val="FF0000"/>
              </w:rPr>
            </w:pPr>
            <w:r>
              <w:rPr>
                <w:rFonts w:hint="eastAsia" w:ascii="宋体" w:hAnsi="宋体" w:eastAsia="宋体" w:cs="宋体"/>
                <w:color w:val="FF0000"/>
              </w:rPr>
              <w:t>最</w:t>
            </w:r>
          </w:p>
          <w:p>
            <w:pPr>
              <w:jc w:val="center"/>
              <w:rPr>
                <w:rFonts w:hint="eastAsia" w:ascii="宋体" w:hAnsi="宋体" w:eastAsia="宋体" w:cs="宋体"/>
                <w:color w:val="FF0000"/>
              </w:rPr>
            </w:pPr>
            <w:r>
              <w:rPr>
                <w:rFonts w:hint="eastAsia" w:ascii="宋体" w:hAnsi="宋体" w:eastAsia="宋体" w:cs="宋体"/>
                <w:color w:val="FF0000"/>
              </w:rPr>
              <w:t>温度</w:t>
            </w:r>
          </w:p>
        </w:tc>
        <w:tc>
          <w:tcPr>
            <w:tcW w:w="247" w:type="pct"/>
          </w:tcPr>
          <w:p>
            <w:pPr>
              <w:jc w:val="center"/>
              <w:rPr>
                <w:rFonts w:hint="eastAsia" w:ascii="宋体" w:hAnsi="宋体" w:eastAsia="宋体" w:cs="宋体"/>
                <w:color w:val="FF0000"/>
              </w:rPr>
            </w:pPr>
            <w:r>
              <w:rPr>
                <w:rFonts w:hint="eastAsia" w:ascii="宋体" w:hAnsi="宋体" w:eastAsia="宋体" w:cs="宋体"/>
                <w:color w:val="FF0000"/>
              </w:rPr>
              <w:t>明</w:t>
            </w:r>
          </w:p>
          <w:p>
            <w:pPr>
              <w:jc w:val="center"/>
              <w:rPr>
                <w:rFonts w:hint="eastAsia" w:ascii="宋体" w:hAnsi="宋体" w:eastAsia="宋体" w:cs="宋体"/>
                <w:color w:val="FF0000"/>
              </w:rPr>
            </w:pPr>
            <w:r>
              <w:rPr>
                <w:rFonts w:hint="eastAsia" w:ascii="宋体" w:hAnsi="宋体" w:eastAsia="宋体" w:cs="宋体"/>
                <w:color w:val="FF0000"/>
              </w:rPr>
              <w:t>日</w:t>
            </w:r>
          </w:p>
          <w:p>
            <w:pPr>
              <w:jc w:val="center"/>
              <w:rPr>
                <w:rFonts w:hint="eastAsia" w:ascii="宋体" w:hAnsi="宋体" w:eastAsia="宋体" w:cs="宋体"/>
                <w:color w:val="FF0000"/>
              </w:rPr>
            </w:pPr>
            <w:r>
              <w:rPr>
                <w:rFonts w:hint="eastAsia" w:ascii="宋体" w:hAnsi="宋体" w:eastAsia="宋体" w:cs="宋体"/>
                <w:color w:val="FF0000"/>
              </w:rPr>
              <w:t>最</w:t>
            </w:r>
          </w:p>
          <w:p>
            <w:pPr>
              <w:jc w:val="center"/>
              <w:rPr>
                <w:rFonts w:hint="eastAsia" w:ascii="宋体" w:hAnsi="宋体" w:eastAsia="宋体" w:cs="宋体"/>
                <w:color w:val="FF0000"/>
              </w:rPr>
            </w:pPr>
            <w:r>
              <w:rPr>
                <w:rFonts w:hint="eastAsia" w:ascii="宋体" w:hAnsi="宋体" w:eastAsia="宋体" w:cs="宋体"/>
                <w:color w:val="FF0000"/>
              </w:rPr>
              <w:t>高</w:t>
            </w:r>
          </w:p>
          <w:p>
            <w:pPr>
              <w:jc w:val="center"/>
              <w:rPr>
                <w:rFonts w:hint="eastAsia" w:ascii="宋体" w:hAnsi="宋体" w:eastAsia="宋体" w:cs="宋体"/>
                <w:color w:val="FF0000"/>
              </w:rPr>
            </w:pPr>
            <w:r>
              <w:rPr>
                <w:rFonts w:hint="eastAsia" w:ascii="宋体" w:hAnsi="宋体" w:eastAsia="宋体" w:cs="宋体"/>
                <w:color w:val="FF0000"/>
              </w:rPr>
              <w:t>温度</w:t>
            </w:r>
          </w:p>
        </w:tc>
      </w:tr>
    </w:tbl>
    <w:p>
      <w:pPr>
        <w:rPr>
          <w:rFonts w:hint="eastAsia" w:ascii="宋体" w:hAnsi="宋体" w:eastAsia="宋体" w:cs="宋体"/>
          <w:color w:val="FF0000"/>
        </w:rPr>
      </w:pPr>
    </w:p>
    <w:p>
      <w:pPr>
        <w:rPr>
          <w:rFonts w:hint="eastAsia" w:ascii="宋体" w:hAnsi="宋体" w:eastAsia="宋体" w:cs="宋体"/>
          <w:color w:val="FF0000"/>
        </w:rPr>
      </w:pPr>
      <w:r>
        <w:rPr>
          <w:rFonts w:hint="eastAsia" w:ascii="宋体" w:hAnsi="宋体" w:eastAsia="宋体" w:cs="宋体"/>
          <w:color w:val="FF0000"/>
        </w:rPr>
        <w:t>设备回复</w:t>
      </w:r>
    </w:p>
    <w:tbl>
      <w:tblPr>
        <w:tblStyle w:val="25"/>
        <w:tblW w:w="32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
        <w:gridCol w:w="936"/>
        <w:gridCol w:w="936"/>
        <w:gridCol w:w="93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832" w:type="pct"/>
          </w:tcPr>
          <w:p>
            <w:pPr>
              <w:jc w:val="center"/>
              <w:rPr>
                <w:rFonts w:hint="eastAsia" w:ascii="宋体" w:hAnsi="宋体" w:eastAsia="宋体" w:cs="宋体"/>
                <w:color w:val="FF0000"/>
              </w:rPr>
            </w:pPr>
            <w:r>
              <w:rPr>
                <w:rFonts w:hint="eastAsia" w:ascii="宋体" w:hAnsi="宋体" w:eastAsia="宋体" w:cs="宋体"/>
                <w:color w:val="FF0000"/>
              </w:rPr>
              <w:t>0</w:t>
            </w:r>
          </w:p>
        </w:tc>
        <w:tc>
          <w:tcPr>
            <w:tcW w:w="833" w:type="pct"/>
          </w:tcPr>
          <w:p>
            <w:pPr>
              <w:jc w:val="center"/>
              <w:rPr>
                <w:rFonts w:hint="eastAsia" w:ascii="宋体" w:hAnsi="宋体" w:eastAsia="宋体" w:cs="宋体"/>
                <w:color w:val="FF0000"/>
              </w:rPr>
            </w:pPr>
            <w:r>
              <w:rPr>
                <w:rFonts w:hint="eastAsia" w:ascii="宋体" w:hAnsi="宋体" w:eastAsia="宋体" w:cs="宋体"/>
                <w:color w:val="FF0000"/>
              </w:rPr>
              <w:t>1</w:t>
            </w:r>
          </w:p>
        </w:tc>
        <w:tc>
          <w:tcPr>
            <w:tcW w:w="833" w:type="pct"/>
          </w:tcPr>
          <w:p>
            <w:pPr>
              <w:jc w:val="center"/>
              <w:rPr>
                <w:rFonts w:hint="eastAsia" w:ascii="宋体" w:hAnsi="宋体" w:eastAsia="宋体" w:cs="宋体"/>
                <w:color w:val="FF0000"/>
              </w:rPr>
            </w:pPr>
            <w:r>
              <w:rPr>
                <w:rFonts w:hint="eastAsia" w:ascii="宋体" w:hAnsi="宋体" w:eastAsia="宋体" w:cs="宋体"/>
                <w:color w:val="FF0000"/>
              </w:rPr>
              <w:t>2</w:t>
            </w:r>
          </w:p>
        </w:tc>
        <w:tc>
          <w:tcPr>
            <w:tcW w:w="833" w:type="pct"/>
          </w:tcPr>
          <w:p>
            <w:pPr>
              <w:jc w:val="center"/>
              <w:rPr>
                <w:rFonts w:hint="eastAsia" w:ascii="宋体" w:hAnsi="宋体" w:eastAsia="宋体" w:cs="宋体"/>
                <w:color w:val="FF0000"/>
              </w:rPr>
            </w:pPr>
            <w:r>
              <w:rPr>
                <w:rFonts w:hint="eastAsia" w:ascii="宋体" w:hAnsi="宋体" w:eastAsia="宋体" w:cs="宋体"/>
                <w:color w:val="FF0000"/>
              </w:rPr>
              <w:t>3</w:t>
            </w:r>
          </w:p>
        </w:tc>
        <w:tc>
          <w:tcPr>
            <w:tcW w:w="1668" w:type="pct"/>
          </w:tcPr>
          <w:p>
            <w:pPr>
              <w:jc w:val="center"/>
              <w:rPr>
                <w:rFonts w:hint="eastAsia" w:ascii="宋体" w:hAnsi="宋体" w:eastAsia="宋体" w:cs="宋体"/>
                <w:color w:val="FF0000"/>
              </w:rPr>
            </w:pPr>
            <w:r>
              <w:rPr>
                <w:rFonts w:hint="eastAsia" w:ascii="宋体" w:hAnsi="宋体" w:eastAsia="宋体" w:cs="宋体"/>
                <w:color w:val="FF000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32" w:type="pct"/>
          </w:tcPr>
          <w:p>
            <w:pPr>
              <w:jc w:val="center"/>
              <w:rPr>
                <w:rFonts w:hint="eastAsia" w:ascii="宋体" w:hAnsi="宋体" w:eastAsia="宋体" w:cs="宋体"/>
                <w:color w:val="FF0000"/>
              </w:rPr>
            </w:pPr>
            <w:r>
              <w:rPr>
                <w:rFonts w:hint="eastAsia" w:ascii="宋体" w:hAnsi="宋体" w:eastAsia="宋体" w:cs="宋体"/>
                <w:color w:val="FF0000"/>
              </w:rPr>
              <w:t>0x01</w:t>
            </w:r>
          </w:p>
        </w:tc>
        <w:tc>
          <w:tcPr>
            <w:tcW w:w="833" w:type="pct"/>
          </w:tcPr>
          <w:p>
            <w:pPr>
              <w:jc w:val="center"/>
              <w:rPr>
                <w:rFonts w:hint="default" w:ascii="宋体" w:hAnsi="宋体" w:eastAsia="宋体" w:cs="宋体"/>
                <w:color w:val="FF0000"/>
                <w:lang w:val="en-US" w:eastAsia="zh-CN"/>
              </w:rPr>
            </w:pPr>
            <w:r>
              <w:rPr>
                <w:rFonts w:hint="eastAsia" w:ascii="宋体" w:hAnsi="宋体" w:eastAsia="宋体" w:cs="宋体"/>
                <w:color w:val="FF0000"/>
              </w:rPr>
              <w:t>0x</w:t>
            </w:r>
            <w:r>
              <w:rPr>
                <w:rFonts w:hint="eastAsia" w:ascii="宋体" w:hAnsi="宋体" w:eastAsia="宋体" w:cs="宋体"/>
                <w:color w:val="FF0000"/>
                <w:lang w:val="en-US" w:eastAsia="zh-CN"/>
              </w:rPr>
              <w:t>C3</w:t>
            </w:r>
          </w:p>
        </w:tc>
        <w:tc>
          <w:tcPr>
            <w:tcW w:w="833" w:type="pct"/>
          </w:tcPr>
          <w:p>
            <w:pPr>
              <w:jc w:val="center"/>
              <w:rPr>
                <w:rFonts w:hint="eastAsia" w:ascii="宋体" w:hAnsi="宋体" w:eastAsia="宋体" w:cs="宋体"/>
                <w:color w:val="FF0000"/>
              </w:rPr>
            </w:pPr>
            <w:r>
              <w:rPr>
                <w:rFonts w:hint="eastAsia" w:ascii="宋体" w:hAnsi="宋体" w:eastAsia="宋体" w:cs="宋体"/>
                <w:color w:val="FF0000"/>
              </w:rPr>
              <w:t>0x05</w:t>
            </w:r>
          </w:p>
        </w:tc>
        <w:tc>
          <w:tcPr>
            <w:tcW w:w="833" w:type="pct"/>
          </w:tcPr>
          <w:p>
            <w:pPr>
              <w:jc w:val="center"/>
              <w:rPr>
                <w:rFonts w:hint="eastAsia" w:ascii="宋体" w:hAnsi="宋体" w:eastAsia="宋体" w:cs="宋体"/>
                <w:color w:val="FF0000"/>
              </w:rPr>
            </w:pPr>
            <w:r>
              <w:rPr>
                <w:rFonts w:hint="eastAsia" w:ascii="宋体" w:hAnsi="宋体" w:eastAsia="宋体" w:cs="宋体"/>
                <w:color w:val="FF0000"/>
              </w:rPr>
              <w:t>0x00</w:t>
            </w:r>
          </w:p>
        </w:tc>
        <w:tc>
          <w:tcPr>
            <w:tcW w:w="1668" w:type="pct"/>
          </w:tcPr>
          <w:p>
            <w:pPr>
              <w:jc w:val="center"/>
              <w:rPr>
                <w:rFonts w:hint="eastAsia" w:ascii="宋体" w:hAnsi="宋体" w:eastAsia="宋体" w:cs="宋体"/>
                <w:color w:val="FF0000"/>
              </w:rPr>
            </w:pPr>
            <w:r>
              <w:rPr>
                <w:rFonts w:hint="eastAsia" w:ascii="宋体" w:hAnsi="宋体" w:eastAsia="宋体" w:cs="宋体"/>
                <w:color w:val="FF0000"/>
              </w:rPr>
              <w:t>状态</w:t>
            </w:r>
          </w:p>
        </w:tc>
      </w:tr>
    </w:tbl>
    <w:p>
      <w:pPr>
        <w:rPr>
          <w:rFonts w:hint="eastAsia" w:ascii="宋体" w:hAnsi="宋体" w:eastAsia="宋体" w:cs="宋体"/>
          <w:color w:val="FF0000"/>
        </w:rPr>
      </w:pPr>
    </w:p>
    <w:p>
      <w:pPr>
        <w:rPr>
          <w:rFonts w:hint="default" w:ascii="宋体" w:hAnsi="宋体" w:eastAsia="宋体" w:cs="宋体"/>
          <w:color w:val="FF0000"/>
          <w:szCs w:val="21"/>
          <w:lang w:val="en-US" w:eastAsia="zh-CN"/>
        </w:rPr>
      </w:pPr>
      <w:r>
        <w:rPr>
          <w:rFonts w:hint="eastAsia" w:ascii="宋体" w:hAnsi="宋体" w:eastAsia="宋体" w:cs="宋体"/>
          <w:color w:val="FF0000"/>
          <w:szCs w:val="21"/>
          <w:lang w:val="en-US" w:eastAsia="zh-CN"/>
        </w:rPr>
        <w:t>年、月、日、时、分、秒：实际天气更新的时间</w:t>
      </w:r>
    </w:p>
    <w:p>
      <w:pPr>
        <w:rPr>
          <w:rFonts w:hint="eastAsia" w:ascii="宋体" w:hAnsi="宋体" w:eastAsia="宋体" w:cs="宋体"/>
          <w:color w:val="FF0000"/>
          <w:szCs w:val="21"/>
        </w:rPr>
      </w:pPr>
      <w:r>
        <w:rPr>
          <w:rFonts w:hint="eastAsia" w:ascii="宋体" w:hAnsi="宋体" w:eastAsia="宋体" w:cs="宋体"/>
          <w:color w:val="FF0000"/>
          <w:szCs w:val="21"/>
        </w:rPr>
        <w:t>未来天数：</w:t>
      </w:r>
      <w:r>
        <w:rPr>
          <w:rFonts w:hint="eastAsia" w:ascii="宋体" w:hAnsi="宋体" w:eastAsia="宋体" w:cs="宋体"/>
          <w:color w:val="FF0000"/>
          <w:szCs w:val="21"/>
        </w:rPr>
        <w:tab/>
      </w:r>
      <w:r>
        <w:rPr>
          <w:rFonts w:hint="eastAsia" w:ascii="宋体" w:hAnsi="宋体" w:eastAsia="宋体" w:cs="宋体"/>
          <w:color w:val="FF0000"/>
          <w:szCs w:val="21"/>
        </w:rPr>
        <w:tab/>
      </w:r>
      <w:r>
        <w:rPr>
          <w:rFonts w:hint="eastAsia" w:ascii="宋体" w:hAnsi="宋体" w:eastAsia="宋体" w:cs="宋体"/>
          <w:color w:val="FF0000"/>
          <w:szCs w:val="21"/>
        </w:rPr>
        <w:t xml:space="preserve">0~6   </w:t>
      </w:r>
      <w:r>
        <w:rPr>
          <w:rFonts w:hint="eastAsia" w:ascii="宋体" w:hAnsi="宋体" w:eastAsia="宋体" w:cs="宋体"/>
          <w:color w:val="FF0000"/>
          <w:szCs w:val="21"/>
        </w:rPr>
        <w:tab/>
      </w:r>
      <w:r>
        <w:rPr>
          <w:rFonts w:hint="eastAsia" w:ascii="宋体" w:hAnsi="宋体" w:eastAsia="宋体" w:cs="宋体"/>
          <w:color w:val="FF0000"/>
          <w:szCs w:val="21"/>
        </w:rPr>
        <w:tab/>
      </w:r>
      <w:r>
        <w:rPr>
          <w:rFonts w:hint="eastAsia" w:ascii="宋体" w:hAnsi="宋体" w:eastAsia="宋体" w:cs="宋体"/>
          <w:color w:val="FF0000"/>
          <w:szCs w:val="21"/>
        </w:rPr>
        <w:t>0表示当天，1表示明天，以此类推</w:t>
      </w:r>
    </w:p>
    <w:p>
      <w:pPr>
        <w:widowControl/>
        <w:jc w:val="left"/>
        <w:rPr>
          <w:rFonts w:hint="eastAsia" w:ascii="宋体" w:hAnsi="宋体" w:eastAsia="宋体" w:cs="宋体"/>
          <w:color w:val="FF0000"/>
          <w:szCs w:val="21"/>
          <w:highlight w:val="none"/>
        </w:rPr>
      </w:pPr>
      <w:r>
        <w:rPr>
          <w:rFonts w:hint="eastAsia" w:ascii="宋体" w:hAnsi="宋体" w:eastAsia="宋体" w:cs="宋体"/>
          <w:color w:val="FF0000"/>
          <w:szCs w:val="21"/>
        </w:rPr>
        <w:t>天气code：</w:t>
      </w:r>
      <w:r>
        <w:rPr>
          <w:rFonts w:hint="eastAsia" w:ascii="宋体" w:hAnsi="宋体" w:eastAsia="宋体" w:cs="宋体"/>
          <w:color w:val="FF0000"/>
          <w:szCs w:val="21"/>
        </w:rPr>
        <w:tab/>
      </w:r>
      <w:r>
        <w:rPr>
          <w:rFonts w:hint="eastAsia" w:ascii="宋体" w:hAnsi="宋体" w:eastAsia="宋体" w:cs="宋体"/>
          <w:color w:val="FF0000"/>
          <w:szCs w:val="21"/>
        </w:rPr>
        <w:tab/>
      </w:r>
      <w:r>
        <w:rPr>
          <w:rFonts w:hint="eastAsia" w:ascii="宋体" w:hAnsi="宋体" w:eastAsia="宋体" w:cs="宋体"/>
          <w:color w:val="FF0000"/>
          <w:szCs w:val="21"/>
        </w:rPr>
        <w:t>0~</w:t>
      </w:r>
      <w:r>
        <w:rPr>
          <w:rFonts w:hint="eastAsia" w:ascii="宋体" w:hAnsi="宋体" w:eastAsia="宋体" w:cs="宋体"/>
          <w:color w:val="FF0000"/>
          <w:szCs w:val="21"/>
          <w:lang w:val="en-US" w:eastAsia="zh-CN"/>
        </w:rPr>
        <w:t>5</w:t>
      </w:r>
      <w:r>
        <w:rPr>
          <w:rFonts w:hint="eastAsia" w:ascii="宋体" w:hAnsi="宋体" w:eastAsia="宋体" w:cs="宋体"/>
          <w:color w:val="FF0000"/>
          <w:szCs w:val="21"/>
        </w:rPr>
        <w:tab/>
      </w:r>
      <w:r>
        <w:rPr>
          <w:rFonts w:hint="eastAsia" w:ascii="宋体" w:hAnsi="宋体" w:eastAsia="宋体" w:cs="宋体"/>
          <w:color w:val="FF0000"/>
          <w:szCs w:val="21"/>
        </w:rPr>
        <w:tab/>
      </w:r>
      <w:r>
        <w:rPr>
          <w:rFonts w:hint="eastAsia" w:ascii="宋体" w:hAnsi="宋体" w:eastAsia="宋体" w:cs="宋体"/>
          <w:color w:val="FF0000"/>
          <w:szCs w:val="21"/>
          <w:lang w:val="en-US" w:eastAsia="zh-CN"/>
        </w:rPr>
        <w:tab/>
      </w:r>
      <w:r>
        <w:rPr>
          <w:rFonts w:hint="eastAsia" w:ascii="宋体" w:hAnsi="宋体" w:eastAsia="宋体" w:cs="宋体"/>
          <w:color w:val="FF0000"/>
          <w:szCs w:val="21"/>
        </w:rPr>
        <w:t>0多云</w:t>
      </w:r>
      <w:r>
        <w:rPr>
          <w:rFonts w:hint="eastAsia" w:ascii="宋体" w:hAnsi="宋体" w:eastAsia="宋体" w:cs="宋体"/>
          <w:color w:val="FF0000"/>
          <w:szCs w:val="21"/>
          <w:highlight w:val="none"/>
        </w:rPr>
        <w:t>1</w:t>
      </w:r>
      <w:r>
        <w:rPr>
          <w:rFonts w:hint="eastAsia" w:ascii="宋体" w:hAnsi="宋体" w:eastAsia="宋体" w:cs="宋体"/>
          <w:color w:val="FF0000"/>
          <w:szCs w:val="21"/>
          <w:highlight w:val="none"/>
          <w:lang w:val="en-US" w:eastAsia="zh-CN"/>
        </w:rPr>
        <w:t>雾霾2</w:t>
      </w:r>
      <w:r>
        <w:rPr>
          <w:rFonts w:hint="eastAsia" w:ascii="宋体" w:hAnsi="宋体" w:eastAsia="宋体" w:cs="宋体"/>
          <w:color w:val="FF0000"/>
          <w:szCs w:val="21"/>
          <w:highlight w:val="none"/>
        </w:rPr>
        <w:t>晴</w:t>
      </w:r>
      <w:r>
        <w:rPr>
          <w:rFonts w:hint="eastAsia" w:ascii="宋体" w:hAnsi="宋体" w:eastAsia="宋体" w:cs="宋体"/>
          <w:color w:val="FF0000"/>
          <w:szCs w:val="21"/>
          <w:highlight w:val="none"/>
          <w:lang w:val="en-US" w:eastAsia="zh-CN"/>
        </w:rPr>
        <w:t xml:space="preserve"> 3</w:t>
      </w:r>
      <w:r>
        <w:rPr>
          <w:rFonts w:hint="eastAsia" w:ascii="宋体" w:hAnsi="宋体" w:eastAsia="宋体" w:cs="宋体"/>
          <w:color w:val="FF0000"/>
          <w:szCs w:val="21"/>
          <w:highlight w:val="none"/>
        </w:rPr>
        <w:t>阴天</w:t>
      </w:r>
      <w:r>
        <w:rPr>
          <w:rFonts w:hint="eastAsia" w:ascii="宋体" w:hAnsi="宋体" w:eastAsia="宋体" w:cs="宋体"/>
          <w:color w:val="FF0000"/>
          <w:szCs w:val="21"/>
          <w:highlight w:val="none"/>
          <w:lang w:val="en-US" w:eastAsia="zh-CN"/>
        </w:rPr>
        <w:t>4雪 5</w:t>
      </w:r>
      <w:r>
        <w:rPr>
          <w:rFonts w:hint="eastAsia" w:ascii="宋体" w:hAnsi="宋体" w:eastAsia="宋体" w:cs="宋体"/>
          <w:color w:val="FF0000"/>
          <w:szCs w:val="21"/>
          <w:highlight w:val="none"/>
        </w:rPr>
        <w:t>⾬</w:t>
      </w:r>
    </w:p>
    <w:p>
      <w:pPr>
        <w:rPr>
          <w:rFonts w:hint="eastAsia" w:ascii="宋体" w:hAnsi="宋体" w:eastAsia="宋体" w:cs="宋体"/>
          <w:color w:val="FF0000"/>
          <w:szCs w:val="21"/>
        </w:rPr>
      </w:pPr>
      <w:r>
        <w:rPr>
          <w:rFonts w:hint="eastAsia" w:ascii="宋体" w:hAnsi="宋体" w:eastAsia="宋体" w:cs="宋体"/>
          <w:color w:val="FF0000"/>
          <w:szCs w:val="21"/>
        </w:rPr>
        <w:t>温度：</w:t>
      </w:r>
      <w:r>
        <w:rPr>
          <w:rFonts w:hint="eastAsia" w:ascii="宋体" w:hAnsi="宋体" w:eastAsia="宋体" w:cs="宋体"/>
          <w:color w:val="FF0000"/>
          <w:szCs w:val="21"/>
        </w:rPr>
        <w:tab/>
      </w:r>
      <w:r>
        <w:rPr>
          <w:rFonts w:hint="eastAsia" w:ascii="宋体" w:hAnsi="宋体" w:eastAsia="宋体" w:cs="宋体"/>
          <w:color w:val="FF0000"/>
          <w:szCs w:val="21"/>
        </w:rPr>
        <w:tab/>
      </w:r>
      <w:r>
        <w:rPr>
          <w:rFonts w:hint="eastAsia" w:ascii="宋体" w:hAnsi="宋体" w:eastAsia="宋体" w:cs="宋体"/>
          <w:color w:val="FF0000"/>
          <w:szCs w:val="21"/>
        </w:rPr>
        <w:tab/>
      </w:r>
      <w:r>
        <w:rPr>
          <w:rFonts w:hint="eastAsia" w:ascii="宋体" w:hAnsi="宋体" w:eastAsia="宋体" w:cs="宋体"/>
          <w:color w:val="FF0000"/>
          <w:szCs w:val="21"/>
        </w:rPr>
        <w:t>-12</w:t>
      </w:r>
      <w:r>
        <w:rPr>
          <w:rFonts w:hint="eastAsia" w:ascii="宋体" w:hAnsi="宋体" w:eastAsia="宋体" w:cs="宋体"/>
          <w:color w:val="FF0000"/>
          <w:szCs w:val="21"/>
          <w:lang w:val="en-US" w:eastAsia="zh-CN"/>
        </w:rPr>
        <w:t>8</w:t>
      </w:r>
      <w:r>
        <w:rPr>
          <w:rFonts w:hint="eastAsia" w:ascii="宋体" w:hAnsi="宋体" w:eastAsia="宋体" w:cs="宋体"/>
          <w:color w:val="FF0000"/>
          <w:szCs w:val="21"/>
        </w:rPr>
        <w:t>~12</w:t>
      </w:r>
      <w:r>
        <w:rPr>
          <w:rFonts w:hint="eastAsia" w:ascii="宋体" w:hAnsi="宋体" w:eastAsia="宋体" w:cs="宋体"/>
          <w:color w:val="FF0000"/>
          <w:szCs w:val="21"/>
          <w:lang w:val="en-US" w:eastAsia="zh-CN"/>
        </w:rPr>
        <w:t>7</w:t>
      </w:r>
      <w:r>
        <w:rPr>
          <w:rFonts w:hint="eastAsia" w:ascii="宋体" w:hAnsi="宋体" w:eastAsia="宋体" w:cs="宋体"/>
          <w:color w:val="FF0000"/>
          <w:szCs w:val="21"/>
        </w:rPr>
        <w:tab/>
      </w:r>
      <w:r>
        <w:rPr>
          <w:rFonts w:hint="eastAsia" w:ascii="宋体" w:hAnsi="宋体" w:eastAsia="宋体" w:cs="宋体"/>
          <w:color w:val="FF0000"/>
          <w:szCs w:val="21"/>
        </w:rPr>
        <w:t>当天的天气显示，未来日期不显示可以传0</w:t>
      </w:r>
    </w:p>
    <w:p>
      <w:pPr>
        <w:rPr>
          <w:rFonts w:hint="eastAsia" w:ascii="宋体" w:hAnsi="宋体" w:eastAsia="宋体" w:cs="宋体"/>
          <w:color w:val="FF0000"/>
          <w:szCs w:val="21"/>
        </w:rPr>
      </w:pPr>
      <w:r>
        <w:rPr>
          <w:rFonts w:hint="eastAsia" w:ascii="宋体" w:hAnsi="宋体" w:eastAsia="宋体" w:cs="宋体"/>
          <w:color w:val="FF0000"/>
          <w:szCs w:val="21"/>
        </w:rPr>
        <w:t>最高温：</w:t>
      </w:r>
      <w:r>
        <w:rPr>
          <w:rFonts w:hint="eastAsia" w:ascii="宋体" w:hAnsi="宋体" w:eastAsia="宋体" w:cs="宋体"/>
          <w:color w:val="FF0000"/>
          <w:szCs w:val="21"/>
        </w:rPr>
        <w:tab/>
      </w:r>
      <w:r>
        <w:rPr>
          <w:rFonts w:hint="eastAsia" w:ascii="宋体" w:hAnsi="宋体" w:eastAsia="宋体" w:cs="宋体"/>
          <w:color w:val="FF0000"/>
          <w:szCs w:val="21"/>
        </w:rPr>
        <w:tab/>
      </w:r>
      <w:r>
        <w:rPr>
          <w:rFonts w:hint="eastAsia" w:ascii="宋体" w:hAnsi="宋体" w:eastAsia="宋体" w:cs="宋体"/>
          <w:color w:val="FF0000"/>
          <w:szCs w:val="21"/>
        </w:rPr>
        <w:t>-12</w:t>
      </w:r>
      <w:r>
        <w:rPr>
          <w:rFonts w:hint="eastAsia" w:ascii="宋体" w:hAnsi="宋体" w:eastAsia="宋体" w:cs="宋体"/>
          <w:color w:val="FF0000"/>
          <w:szCs w:val="21"/>
          <w:lang w:val="en-US" w:eastAsia="zh-CN"/>
        </w:rPr>
        <w:t>8</w:t>
      </w:r>
      <w:r>
        <w:rPr>
          <w:rFonts w:hint="eastAsia" w:ascii="宋体" w:hAnsi="宋体" w:eastAsia="宋体" w:cs="宋体"/>
          <w:color w:val="FF0000"/>
          <w:szCs w:val="21"/>
        </w:rPr>
        <w:t>~12</w:t>
      </w:r>
      <w:r>
        <w:rPr>
          <w:rFonts w:hint="eastAsia" w:ascii="宋体" w:hAnsi="宋体" w:eastAsia="宋体" w:cs="宋体"/>
          <w:color w:val="FF0000"/>
          <w:szCs w:val="21"/>
          <w:lang w:val="en-US" w:eastAsia="zh-CN"/>
        </w:rPr>
        <w:t>7</w:t>
      </w:r>
      <w:r>
        <w:rPr>
          <w:rFonts w:hint="eastAsia" w:ascii="宋体" w:hAnsi="宋体" w:eastAsia="宋体" w:cs="宋体"/>
          <w:color w:val="FF0000"/>
          <w:szCs w:val="21"/>
        </w:rPr>
        <w:tab/>
      </w:r>
      <w:r>
        <w:rPr>
          <w:rFonts w:hint="eastAsia" w:ascii="宋体" w:hAnsi="宋体" w:eastAsia="宋体" w:cs="宋体"/>
          <w:color w:val="FF0000"/>
          <w:szCs w:val="21"/>
        </w:rPr>
        <w:tab/>
      </w:r>
    </w:p>
    <w:p>
      <w:pPr>
        <w:rPr>
          <w:rFonts w:hint="eastAsia" w:ascii="宋体" w:hAnsi="宋体" w:eastAsia="宋体" w:cs="宋体"/>
          <w:color w:val="FF0000"/>
          <w:szCs w:val="21"/>
          <w:lang w:val="en-US" w:eastAsia="zh-CN"/>
        </w:rPr>
      </w:pPr>
      <w:r>
        <w:rPr>
          <w:rFonts w:hint="eastAsia" w:ascii="宋体" w:hAnsi="宋体" w:eastAsia="宋体" w:cs="宋体"/>
          <w:color w:val="FF0000"/>
          <w:szCs w:val="21"/>
        </w:rPr>
        <w:t>最低温</w:t>
      </w:r>
      <w:r>
        <w:rPr>
          <w:rFonts w:hint="eastAsia" w:ascii="宋体" w:hAnsi="宋体" w:eastAsia="宋体" w:cs="宋体"/>
          <w:color w:val="FF0000"/>
          <w:szCs w:val="21"/>
        </w:rPr>
        <w:tab/>
      </w:r>
      <w:r>
        <w:rPr>
          <w:rFonts w:hint="eastAsia" w:ascii="宋体" w:hAnsi="宋体" w:eastAsia="宋体" w:cs="宋体"/>
          <w:color w:val="FF0000"/>
          <w:szCs w:val="21"/>
        </w:rPr>
        <w:tab/>
      </w:r>
      <w:r>
        <w:rPr>
          <w:rFonts w:hint="eastAsia" w:ascii="宋体" w:hAnsi="宋体" w:eastAsia="宋体" w:cs="宋体"/>
          <w:color w:val="FF0000"/>
          <w:szCs w:val="21"/>
        </w:rPr>
        <w:tab/>
      </w:r>
      <w:r>
        <w:rPr>
          <w:rFonts w:hint="eastAsia" w:ascii="宋体" w:hAnsi="宋体" w:eastAsia="宋体" w:cs="宋体"/>
          <w:color w:val="FF0000"/>
          <w:szCs w:val="21"/>
        </w:rPr>
        <w:t>-12</w:t>
      </w:r>
      <w:r>
        <w:rPr>
          <w:rFonts w:hint="eastAsia" w:ascii="宋体" w:hAnsi="宋体" w:eastAsia="宋体" w:cs="宋体"/>
          <w:color w:val="FF0000"/>
          <w:szCs w:val="21"/>
          <w:lang w:val="en-US" w:eastAsia="zh-CN"/>
        </w:rPr>
        <w:t>8</w:t>
      </w:r>
      <w:r>
        <w:rPr>
          <w:rFonts w:hint="eastAsia" w:ascii="宋体" w:hAnsi="宋体" w:eastAsia="宋体" w:cs="宋体"/>
          <w:color w:val="FF0000"/>
          <w:szCs w:val="21"/>
        </w:rPr>
        <w:t>~12</w:t>
      </w:r>
      <w:r>
        <w:rPr>
          <w:rFonts w:hint="eastAsia" w:ascii="宋体" w:hAnsi="宋体" w:eastAsia="宋体" w:cs="宋体"/>
          <w:color w:val="FF0000"/>
          <w:szCs w:val="21"/>
          <w:lang w:val="en-US" w:eastAsia="zh-CN"/>
        </w:rPr>
        <w:t>7</w:t>
      </w:r>
    </w:p>
    <w:p>
      <w:pPr>
        <w:rPr>
          <w:rFonts w:hint="eastAsia" w:ascii="宋体" w:hAnsi="宋体" w:eastAsia="宋体" w:cs="宋体"/>
          <w:color w:val="FF0000"/>
          <w:szCs w:val="21"/>
        </w:rPr>
      </w:pPr>
      <w:r>
        <w:rPr>
          <w:rFonts w:hint="eastAsia" w:ascii="宋体" w:hAnsi="宋体" w:eastAsia="宋体" w:cs="宋体"/>
          <w:color w:val="FF0000"/>
          <w:szCs w:val="21"/>
        </w:rPr>
        <w:t>温度单位</w:t>
      </w:r>
      <w:r>
        <w:rPr>
          <w:rFonts w:hint="eastAsia" w:ascii="宋体" w:hAnsi="宋体" w:eastAsia="宋体" w:cs="宋体"/>
          <w:color w:val="FF0000"/>
          <w:szCs w:val="21"/>
        </w:rPr>
        <w:tab/>
      </w:r>
      <w:r>
        <w:rPr>
          <w:rFonts w:hint="eastAsia" w:ascii="宋体" w:hAnsi="宋体" w:eastAsia="宋体" w:cs="宋体"/>
          <w:color w:val="FF0000"/>
          <w:szCs w:val="21"/>
        </w:rPr>
        <w:tab/>
      </w:r>
      <w:r>
        <w:rPr>
          <w:rFonts w:hint="eastAsia" w:ascii="宋体" w:hAnsi="宋体" w:eastAsia="宋体" w:cs="宋体"/>
          <w:color w:val="FF0000"/>
          <w:szCs w:val="21"/>
        </w:rPr>
        <w:t>统一使用摄氏度，具体显示根据设置的单位自行换算</w:t>
      </w:r>
    </w:p>
    <w:p>
      <w:pPr>
        <w:rPr>
          <w:rFonts w:hint="default" w:ascii="宋体" w:hAnsi="宋体" w:eastAsia="宋体" w:cs="宋体"/>
          <w:color w:val="FF0000"/>
          <w:szCs w:val="21"/>
          <w:lang w:val="en-US" w:eastAsia="zh-CN"/>
        </w:rPr>
      </w:pPr>
      <w:r>
        <w:rPr>
          <w:rFonts w:hint="eastAsia" w:ascii="宋体" w:hAnsi="宋体" w:eastAsia="宋体" w:cs="宋体"/>
          <w:color w:val="FF0000"/>
        </w:rPr>
        <w:t>空气质量</w:t>
      </w:r>
      <w:r>
        <w:rPr>
          <w:rFonts w:hint="eastAsia" w:ascii="宋体" w:hAnsi="宋体" w:eastAsia="宋体" w:cs="宋体"/>
          <w:color w:val="FF0000"/>
          <w:lang w:val="en-US" w:eastAsia="zh-CN"/>
        </w:rPr>
        <w:tab/>
      </w:r>
      <w:r>
        <w:rPr>
          <w:rFonts w:hint="eastAsia" w:ascii="宋体" w:hAnsi="宋体" w:eastAsia="宋体" w:cs="宋体"/>
          <w:color w:val="FF0000"/>
          <w:lang w:val="en-US" w:eastAsia="zh-CN"/>
        </w:rPr>
        <w:tab/>
      </w:r>
      <w:r>
        <w:rPr>
          <w:rFonts w:hint="eastAsia" w:ascii="宋体" w:hAnsi="宋体" w:eastAsia="宋体" w:cs="宋体"/>
          <w:color w:val="FF0000"/>
          <w:lang w:val="en-US" w:eastAsia="zh-CN"/>
        </w:rPr>
        <w:t>预留</w:t>
      </w:r>
    </w:p>
    <w:p>
      <w:pPr>
        <w:rPr>
          <w:rFonts w:hint="eastAsia" w:ascii="宋体" w:hAnsi="宋体" w:eastAsia="宋体" w:cs="宋体"/>
          <w:color w:val="FF0000"/>
          <w:szCs w:val="21"/>
        </w:rPr>
      </w:pPr>
    </w:p>
    <w:p>
      <w:pPr>
        <w:rPr>
          <w:rFonts w:hint="eastAsia" w:ascii="宋体" w:hAnsi="宋体" w:eastAsia="宋体" w:cs="宋体"/>
          <w:color w:val="FF0000"/>
          <w:szCs w:val="21"/>
        </w:rPr>
      </w:pPr>
      <w:r>
        <w:rPr>
          <w:rFonts w:hint="eastAsia" w:ascii="宋体" w:hAnsi="宋体" w:eastAsia="宋体" w:cs="宋体"/>
          <w:color w:val="FF0000"/>
          <w:szCs w:val="21"/>
        </w:rPr>
        <w:t>示例</w:t>
      </w:r>
      <w:r>
        <w:rPr>
          <w:rFonts w:hint="eastAsia" w:ascii="宋体" w:hAnsi="宋体" w:eastAsia="宋体" w:cs="宋体"/>
          <w:color w:val="FF0000"/>
          <w:szCs w:val="21"/>
        </w:rPr>
        <w:tab/>
      </w:r>
    </w:p>
    <w:p>
      <w:pPr>
        <w:rPr>
          <w:rFonts w:hint="eastAsia" w:ascii="宋体" w:hAnsi="宋体" w:eastAsia="宋体" w:cs="宋体"/>
          <w:color w:val="FF0000"/>
          <w:szCs w:val="21"/>
        </w:rPr>
      </w:pPr>
      <w:r>
        <w:rPr>
          <w:rFonts w:hint="eastAsia" w:ascii="宋体" w:hAnsi="宋体" w:eastAsia="宋体" w:cs="宋体"/>
          <w:color w:val="FF0000"/>
          <w:lang w:val="en-US" w:eastAsia="zh-CN"/>
        </w:rPr>
        <w:t xml:space="preserve">日期2021年12月31日；时间：15点08分06秒； </w:t>
      </w:r>
      <w:r>
        <w:rPr>
          <w:rFonts w:hint="eastAsia" w:ascii="宋体" w:hAnsi="宋体" w:eastAsia="宋体" w:cs="宋体"/>
          <w:color w:val="FF0000"/>
        </w:rPr>
        <w:t>天气code</w:t>
      </w:r>
      <w:r>
        <w:rPr>
          <w:rFonts w:hint="eastAsia" w:ascii="宋体" w:hAnsi="宋体" w:eastAsia="宋体" w:cs="宋体"/>
          <w:color w:val="FF0000"/>
          <w:lang w:eastAsia="zh-CN"/>
        </w:rPr>
        <w:t>：</w:t>
      </w:r>
      <w:r>
        <w:rPr>
          <w:rFonts w:hint="eastAsia" w:ascii="宋体" w:hAnsi="宋体" w:eastAsia="宋体" w:cs="宋体"/>
          <w:color w:val="FF0000"/>
          <w:szCs w:val="21"/>
          <w:highlight w:val="none"/>
        </w:rPr>
        <w:t>⾬</w:t>
      </w:r>
      <w:r>
        <w:rPr>
          <w:rFonts w:hint="eastAsia" w:ascii="宋体" w:hAnsi="宋体" w:eastAsia="宋体" w:cs="宋体"/>
          <w:color w:val="FF0000"/>
          <w:szCs w:val="21"/>
          <w:lang w:eastAsia="zh-CN"/>
        </w:rPr>
        <w:t>；</w:t>
      </w:r>
      <w:r>
        <w:rPr>
          <w:rFonts w:hint="eastAsia" w:ascii="宋体" w:hAnsi="宋体" w:eastAsia="宋体" w:cs="宋体"/>
          <w:color w:val="FF0000"/>
          <w:szCs w:val="21"/>
          <w:lang w:val="en-US" w:eastAsia="zh-CN"/>
        </w:rPr>
        <w:t xml:space="preserve"> 平均气温：</w:t>
      </w:r>
      <w:r>
        <w:rPr>
          <w:rFonts w:hint="eastAsia" w:ascii="宋体" w:hAnsi="宋体" w:eastAsia="宋体" w:cs="宋体"/>
          <w:color w:val="FF0000"/>
          <w:szCs w:val="21"/>
        </w:rPr>
        <w:t>2</w:t>
      </w:r>
      <w:r>
        <w:rPr>
          <w:rFonts w:hint="eastAsia" w:ascii="宋体" w:hAnsi="宋体" w:eastAsia="宋体" w:cs="宋体"/>
          <w:color w:val="FF0000"/>
          <w:szCs w:val="21"/>
          <w:lang w:val="en-US" w:eastAsia="zh-CN"/>
        </w:rPr>
        <w:t>6</w:t>
      </w:r>
      <w:r>
        <w:rPr>
          <w:rFonts w:hint="eastAsia" w:ascii="宋体" w:hAnsi="宋体" w:eastAsia="宋体" w:cs="宋体"/>
          <w:color w:val="FF0000"/>
          <w:szCs w:val="21"/>
        </w:rPr>
        <w:t>℃</w:t>
      </w:r>
      <w:r>
        <w:rPr>
          <w:rFonts w:hint="eastAsia" w:ascii="宋体" w:hAnsi="宋体" w:eastAsia="宋体" w:cs="宋体"/>
          <w:color w:val="FF0000"/>
          <w:szCs w:val="21"/>
          <w:lang w:eastAsia="zh-CN"/>
        </w:rPr>
        <w:t>；</w:t>
      </w:r>
      <w:r>
        <w:rPr>
          <w:rFonts w:hint="eastAsia" w:ascii="宋体" w:hAnsi="宋体" w:eastAsia="宋体" w:cs="宋体"/>
          <w:color w:val="FF0000"/>
          <w:szCs w:val="21"/>
          <w:lang w:val="en-US" w:eastAsia="zh-CN"/>
        </w:rPr>
        <w:t xml:space="preserve"> 空气质量：良好；</w:t>
      </w:r>
      <w:r>
        <w:rPr>
          <w:rFonts w:hint="eastAsia" w:ascii="宋体" w:hAnsi="宋体" w:eastAsia="宋体" w:cs="宋体"/>
          <w:color w:val="FF0000"/>
          <w:szCs w:val="21"/>
        </w:rPr>
        <w:t>最低温</w:t>
      </w:r>
      <w:r>
        <w:rPr>
          <w:rFonts w:hint="eastAsia" w:ascii="宋体" w:hAnsi="宋体" w:eastAsia="宋体" w:cs="宋体"/>
          <w:color w:val="FF0000"/>
          <w:szCs w:val="21"/>
          <w:lang w:eastAsia="zh-CN"/>
        </w:rPr>
        <w:t>：</w:t>
      </w:r>
      <w:r>
        <w:rPr>
          <w:rFonts w:hint="eastAsia" w:ascii="宋体" w:hAnsi="宋体" w:eastAsia="宋体" w:cs="宋体"/>
          <w:color w:val="FF0000"/>
          <w:szCs w:val="21"/>
        </w:rPr>
        <w:t>22</w:t>
      </w:r>
      <w:r>
        <w:rPr>
          <w:rFonts w:hint="eastAsia" w:ascii="宋体" w:hAnsi="宋体" w:eastAsia="宋体" w:cs="宋体"/>
          <w:color w:val="FF0000"/>
          <w:szCs w:val="21"/>
          <w:lang w:val="en-US" w:eastAsia="zh-CN"/>
        </w:rPr>
        <w:t xml:space="preserve">, </w:t>
      </w:r>
      <w:r>
        <w:rPr>
          <w:rFonts w:hint="eastAsia" w:ascii="宋体" w:hAnsi="宋体" w:eastAsia="宋体" w:cs="宋体"/>
          <w:color w:val="FF0000"/>
          <w:szCs w:val="21"/>
        </w:rPr>
        <w:t>最高温33,明日最低温21, 明日最高温32</w:t>
      </w:r>
    </w:p>
    <w:p>
      <w:pPr>
        <w:pStyle w:val="28"/>
        <w:widowControl/>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发送：01 </w:t>
      </w:r>
      <w:r>
        <w:rPr>
          <w:rFonts w:hint="eastAsia" w:ascii="宋体" w:hAnsi="宋体" w:eastAsia="宋体" w:cs="宋体"/>
          <w:color w:val="FF0000"/>
          <w:sz w:val="21"/>
          <w:szCs w:val="21"/>
          <w:lang w:val="en-US" w:eastAsia="zh-CN"/>
        </w:rPr>
        <w:t>43</w:t>
      </w:r>
      <w:r>
        <w:rPr>
          <w:rFonts w:hint="eastAsia" w:ascii="宋体" w:hAnsi="宋体" w:eastAsia="宋体" w:cs="宋体"/>
          <w:color w:val="FF0000"/>
          <w:sz w:val="21"/>
          <w:szCs w:val="21"/>
        </w:rPr>
        <w:t xml:space="preserve"> </w:t>
      </w:r>
      <w:r>
        <w:rPr>
          <w:rFonts w:hint="eastAsia" w:ascii="宋体" w:hAnsi="宋体" w:eastAsia="宋体" w:cs="宋体"/>
          <w:color w:val="FF0000"/>
          <w:sz w:val="21"/>
          <w:szCs w:val="21"/>
          <w:lang w:val="en-US" w:eastAsia="zh-CN"/>
        </w:rPr>
        <w:t>13</w:t>
      </w:r>
      <w:r>
        <w:rPr>
          <w:rFonts w:hint="eastAsia" w:ascii="宋体" w:hAnsi="宋体" w:eastAsia="宋体" w:cs="宋体"/>
          <w:color w:val="FF0000"/>
          <w:sz w:val="21"/>
          <w:szCs w:val="21"/>
        </w:rPr>
        <w:t xml:space="preserve"> 00 </w:t>
      </w:r>
      <w:r>
        <w:rPr>
          <w:rFonts w:hint="eastAsia" w:ascii="宋体" w:hAnsi="宋体" w:eastAsia="宋体" w:cs="宋体"/>
          <w:color w:val="FF0000"/>
          <w:sz w:val="21"/>
          <w:szCs w:val="21"/>
          <w:lang w:val="en-US" w:eastAsia="zh-CN"/>
        </w:rPr>
        <w:t xml:space="preserve">E5 07 0C 1F 0F 08 06 </w:t>
      </w:r>
      <w:r>
        <w:rPr>
          <w:rFonts w:hint="eastAsia" w:ascii="宋体" w:hAnsi="宋体" w:eastAsia="宋体" w:cs="宋体"/>
          <w:color w:val="FF0000"/>
          <w:sz w:val="21"/>
          <w:szCs w:val="21"/>
        </w:rPr>
        <w:t>00 05 1</w:t>
      </w:r>
      <w:r>
        <w:rPr>
          <w:rFonts w:hint="eastAsia" w:ascii="宋体" w:hAnsi="宋体" w:eastAsia="宋体" w:cs="宋体"/>
          <w:color w:val="FF0000"/>
          <w:sz w:val="21"/>
          <w:szCs w:val="21"/>
          <w:lang w:val="en-US" w:eastAsia="zh-CN"/>
        </w:rPr>
        <w:t>A</w:t>
      </w:r>
      <w:r>
        <w:rPr>
          <w:rFonts w:hint="eastAsia" w:ascii="宋体" w:hAnsi="宋体" w:eastAsia="宋体" w:cs="宋体"/>
          <w:color w:val="FF0000"/>
          <w:sz w:val="21"/>
          <w:szCs w:val="21"/>
        </w:rPr>
        <w:t xml:space="preserve"> </w:t>
      </w:r>
      <w:r>
        <w:rPr>
          <w:rFonts w:hint="eastAsia" w:ascii="宋体" w:hAnsi="宋体" w:eastAsia="宋体" w:cs="宋体"/>
          <w:color w:val="FF0000"/>
          <w:sz w:val="21"/>
          <w:szCs w:val="21"/>
          <w:lang w:val="en-US" w:eastAsia="zh-CN"/>
        </w:rPr>
        <w:t xml:space="preserve">01 </w:t>
      </w:r>
      <w:r>
        <w:rPr>
          <w:rFonts w:hint="eastAsia" w:ascii="宋体" w:hAnsi="宋体" w:eastAsia="宋体" w:cs="宋体"/>
          <w:color w:val="FF0000"/>
          <w:sz w:val="21"/>
          <w:szCs w:val="21"/>
        </w:rPr>
        <w:t xml:space="preserve">16 21 15 20 </w:t>
      </w:r>
    </w:p>
    <w:p>
      <w:pPr>
        <w:pStyle w:val="28"/>
        <w:widowControl/>
        <w:rPr>
          <w:rFonts w:hint="eastAsia" w:ascii="宋体" w:hAnsi="宋体" w:eastAsia="宋体" w:cs="宋体"/>
          <w:color w:val="FF0000"/>
          <w:sz w:val="21"/>
          <w:szCs w:val="21"/>
        </w:rPr>
      </w:pPr>
      <w:r>
        <w:rPr>
          <w:rFonts w:hint="eastAsia" w:ascii="宋体" w:hAnsi="宋体" w:eastAsia="宋体" w:cs="宋体"/>
          <w:color w:val="FF0000"/>
          <w:sz w:val="21"/>
          <w:szCs w:val="21"/>
        </w:rPr>
        <w:t xml:space="preserve">回复：01 </w:t>
      </w:r>
      <w:r>
        <w:rPr>
          <w:rFonts w:hint="eastAsia" w:ascii="宋体" w:hAnsi="宋体" w:eastAsia="宋体" w:cs="宋体"/>
          <w:color w:val="FF0000"/>
          <w:sz w:val="21"/>
          <w:szCs w:val="21"/>
          <w:lang w:val="en-US" w:eastAsia="zh-CN"/>
        </w:rPr>
        <w:t>C3</w:t>
      </w:r>
      <w:r>
        <w:rPr>
          <w:rFonts w:hint="eastAsia" w:ascii="宋体" w:hAnsi="宋体" w:eastAsia="宋体" w:cs="宋体"/>
          <w:color w:val="FF0000"/>
          <w:sz w:val="21"/>
          <w:szCs w:val="21"/>
        </w:rPr>
        <w:t xml:space="preserve"> 05 00 01</w:t>
      </w:r>
    </w:p>
    <w:p>
      <w:pPr>
        <w:pStyle w:val="28"/>
        <w:widowControl/>
        <w:rPr>
          <w:rFonts w:hint="eastAsia" w:ascii="宋体" w:hAnsi="宋体" w:eastAsia="宋体" w:cs="宋体"/>
          <w:color w:val="auto"/>
          <w:sz w:val="21"/>
          <w:szCs w:val="21"/>
        </w:rPr>
      </w:pPr>
    </w:p>
    <w:p>
      <w:pPr>
        <w:rPr>
          <w:rFonts w:hint="eastAsia" w:ascii="宋体" w:hAnsi="宋体" w:eastAsia="宋体" w:cs="宋体"/>
          <w:color w:val="auto"/>
        </w:rPr>
      </w:pPr>
    </w:p>
    <w:p>
      <w:pPr>
        <w:pStyle w:val="3"/>
        <w:rPr>
          <w:rFonts w:hint="eastAsia" w:ascii="宋体" w:hAnsi="宋体" w:eastAsia="宋体" w:cs="宋体"/>
          <w:color w:val="auto"/>
        </w:rPr>
      </w:pPr>
      <w:bookmarkStart w:id="461" w:name="_Toc7648"/>
      <w:bookmarkStart w:id="462" w:name="_Toc93070594"/>
      <w:bookmarkStart w:id="463" w:name="_Toc27056"/>
      <w:bookmarkStart w:id="464" w:name="_Toc290478823"/>
      <w:bookmarkStart w:id="465" w:name="_Toc90301338"/>
      <w:bookmarkStart w:id="466" w:name="_Toc78895131"/>
      <w:bookmarkStart w:id="467" w:name="_Toc21012"/>
      <w:bookmarkStart w:id="468" w:name="_Toc24582"/>
      <w:r>
        <w:rPr>
          <w:rFonts w:hint="eastAsia" w:ascii="宋体" w:hAnsi="宋体" w:eastAsia="宋体" w:cs="宋体"/>
          <w:color w:val="auto"/>
        </w:rPr>
        <w:t>设备提醒 0x02</w:t>
      </w:r>
      <w:bookmarkEnd w:id="461"/>
      <w:bookmarkEnd w:id="462"/>
      <w:bookmarkEnd w:id="463"/>
      <w:bookmarkEnd w:id="464"/>
      <w:bookmarkEnd w:id="465"/>
      <w:bookmarkEnd w:id="466"/>
      <w:bookmarkEnd w:id="467"/>
      <w:bookmarkEnd w:id="468"/>
    </w:p>
    <w:p>
      <w:pPr>
        <w:pStyle w:val="4"/>
        <w:rPr>
          <w:rFonts w:hint="eastAsia" w:ascii="宋体" w:hAnsi="宋体" w:eastAsia="宋体" w:cs="宋体"/>
          <w:color w:val="auto"/>
        </w:rPr>
      </w:pPr>
      <w:bookmarkStart w:id="469" w:name="_Toc93070595"/>
      <w:bookmarkStart w:id="470" w:name="_Toc22466"/>
      <w:bookmarkStart w:id="471" w:name="_Toc19412"/>
      <w:bookmarkStart w:id="472" w:name="_Toc847248530"/>
      <w:bookmarkStart w:id="473" w:name="_Toc90301339"/>
      <w:bookmarkStart w:id="474" w:name="_Toc78895132"/>
      <w:bookmarkStart w:id="475" w:name="_Toc21882"/>
      <w:bookmarkStart w:id="476" w:name="_Toc5753"/>
      <w:r>
        <w:rPr>
          <w:rFonts w:hint="eastAsia" w:ascii="宋体" w:hAnsi="宋体" w:eastAsia="宋体" w:cs="宋体"/>
          <w:color w:val="auto"/>
        </w:rPr>
        <w:t>获取消息提醒 0x00</w:t>
      </w:r>
      <w:bookmarkEnd w:id="469"/>
      <w:bookmarkEnd w:id="470"/>
      <w:bookmarkEnd w:id="471"/>
      <w:bookmarkEnd w:id="472"/>
      <w:bookmarkEnd w:id="473"/>
      <w:bookmarkEnd w:id="474"/>
      <w:bookmarkEnd w:id="475"/>
      <w:bookmarkEnd w:id="476"/>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1198"/>
        <w:gridCol w:w="2389"/>
        <w:gridCol w:w="2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608"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608"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608"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217"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2435" w:type="dxa"/>
          </w:tcPr>
          <w:p>
            <w:pPr>
              <w:jc w:val="center"/>
              <w:rPr>
                <w:rFonts w:hint="eastAsia" w:ascii="宋体" w:hAnsi="宋体" w:eastAsia="宋体" w:cs="宋体"/>
                <w:color w:val="auto"/>
              </w:rPr>
            </w:pPr>
            <w:r>
              <w:rPr>
                <w:rFonts w:hint="eastAsia" w:ascii="宋体" w:hAnsi="宋体" w:eastAsia="宋体" w:cs="宋体"/>
                <w:color w:val="auto"/>
              </w:rPr>
              <w:t>5</w:t>
            </w:r>
            <w:r>
              <w:rPr>
                <w:rFonts w:hint="eastAsia" w:ascii="宋体" w:hAnsi="宋体" w:eastAsia="宋体" w:cs="宋体"/>
                <w:color w:val="auto"/>
                <w:lang w:val="en-US" w:eastAsia="zh-CN"/>
              </w:rPr>
              <w:t>~</w:t>
            </w:r>
            <w:r>
              <w:rPr>
                <w:rFonts w:hint="eastAsia" w:ascii="宋体" w:hAnsi="宋体" w:eastAsia="宋体" w:cs="宋体"/>
                <w:color w:val="auto"/>
              </w:rPr>
              <w:t>6</w:t>
            </w:r>
          </w:p>
        </w:tc>
        <w:tc>
          <w:tcPr>
            <w:tcW w:w="2435" w:type="dxa"/>
          </w:tcPr>
          <w:p>
            <w:pPr>
              <w:jc w:val="center"/>
              <w:rPr>
                <w:rFonts w:hint="default" w:ascii="宋体" w:hAnsi="宋体" w:eastAsia="宋体" w:cs="宋体"/>
                <w:color w:val="auto"/>
                <w:lang w:val="en-US" w:eastAsia="zh-CN"/>
              </w:rPr>
            </w:pPr>
            <w:ins w:id="644" w:author="Administrator" w:date="2023-05-29T20:10:58Z">
              <w:r>
                <w:rPr>
                  <w:rFonts w:hint="eastAsia" w:ascii="宋体" w:hAnsi="宋体" w:eastAsia="宋体" w:cs="宋体"/>
                  <w:color w:val="auto"/>
                  <w:lang w:val="en-US" w:eastAsia="zh-CN"/>
                </w:rPr>
                <w:t>7</w:t>
              </w:r>
            </w:ins>
            <w:ins w:id="645" w:author="Administrator" w:date="2023-05-29T20:10:59Z">
              <w:r>
                <w:rPr>
                  <w:rFonts w:hint="eastAsia" w:ascii="宋体" w:hAnsi="宋体" w:eastAsia="宋体" w:cs="宋体"/>
                  <w:color w:val="auto"/>
                  <w:lang w:val="en-US" w:eastAsia="zh-CN"/>
                </w:rPr>
                <w:t>~</w:t>
              </w:r>
            </w:ins>
            <w:ins w:id="646" w:author="Administrator" w:date="2023-05-29T20:11:02Z">
              <w:r>
                <w:rPr>
                  <w:rFonts w:hint="eastAsia" w:ascii="宋体" w:hAnsi="宋体" w:eastAsia="宋体" w:cs="宋体"/>
                  <w:color w:val="auto"/>
                  <w:lang w:val="en-US" w:eastAsia="zh-CN"/>
                </w:rPr>
                <w:t>10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608" w:type="dxa"/>
          </w:tcPr>
          <w:p>
            <w:pPr>
              <w:jc w:val="center"/>
              <w:rPr>
                <w:rFonts w:hint="eastAsia" w:ascii="宋体" w:hAnsi="宋体" w:eastAsia="宋体" w:cs="宋体"/>
                <w:color w:val="auto"/>
              </w:rPr>
            </w:pPr>
            <w:r>
              <w:rPr>
                <w:rFonts w:hint="eastAsia" w:ascii="宋体" w:hAnsi="宋体" w:eastAsia="宋体" w:cs="宋体"/>
                <w:color w:val="auto"/>
              </w:rPr>
              <w:t>0x80</w:t>
            </w:r>
          </w:p>
        </w:tc>
        <w:tc>
          <w:tcPr>
            <w:tcW w:w="608" w:type="dxa"/>
          </w:tcPr>
          <w:p>
            <w:pPr>
              <w:jc w:val="center"/>
              <w:rPr>
                <w:rFonts w:hint="eastAsia" w:ascii="宋体" w:hAnsi="宋体" w:eastAsia="宋体" w:cs="宋体"/>
                <w:color w:val="auto"/>
              </w:rPr>
            </w:pPr>
            <w:r>
              <w:rPr>
                <w:rFonts w:hint="eastAsia" w:ascii="宋体" w:hAnsi="宋体" w:eastAsia="宋体" w:cs="宋体"/>
                <w:color w:val="auto"/>
              </w:rPr>
              <w:t>0x07</w:t>
            </w:r>
          </w:p>
        </w:tc>
        <w:tc>
          <w:tcPr>
            <w:tcW w:w="608"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217"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2435" w:type="dxa"/>
          </w:tcPr>
          <w:p>
            <w:pPr>
              <w:jc w:val="center"/>
              <w:rPr>
                <w:rFonts w:hint="eastAsia" w:ascii="宋体" w:hAnsi="宋体" w:eastAsia="宋体" w:cs="宋体"/>
                <w:color w:val="auto"/>
              </w:rPr>
            </w:pPr>
            <w:r>
              <w:rPr>
                <w:rFonts w:hint="eastAsia" w:ascii="宋体" w:hAnsi="宋体" w:eastAsia="宋体" w:cs="宋体"/>
                <w:color w:val="auto"/>
              </w:rPr>
              <w:t>消息开关</w:t>
            </w:r>
          </w:p>
        </w:tc>
        <w:tc>
          <w:tcPr>
            <w:tcW w:w="2435" w:type="dxa"/>
          </w:tcPr>
          <w:p>
            <w:pPr>
              <w:jc w:val="center"/>
              <w:rPr>
                <w:rFonts w:hint="eastAsia" w:ascii="宋体" w:hAnsi="宋体" w:eastAsia="宋体" w:cs="宋体"/>
                <w:color w:val="auto"/>
                <w:lang w:val="en-US" w:eastAsia="zh-CN"/>
              </w:rPr>
            </w:pPr>
            <w:ins w:id="647" w:author="Administrator" w:date="2023-05-29T20:11:09Z">
              <w:r>
                <w:rPr>
                  <w:rFonts w:hint="eastAsia" w:ascii="宋体" w:hAnsi="宋体" w:eastAsia="宋体" w:cs="宋体"/>
                  <w:color w:val="auto"/>
                </w:rPr>
                <w:t>消息开关</w:t>
              </w:r>
            </w:ins>
            <w:ins w:id="648" w:author="Administrator" w:date="2023-05-29T20:11:11Z">
              <w:r>
                <w:rPr>
                  <w:rFonts w:hint="eastAsia" w:ascii="宋体" w:hAnsi="宋体" w:eastAsia="宋体" w:cs="宋体"/>
                  <w:color w:val="auto"/>
                  <w:lang w:val="en-US" w:eastAsia="zh-CN"/>
                </w:rPr>
                <w:t>扩展</w:t>
              </w:r>
            </w:ins>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关闭</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发送：02 00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 xml:space="preserve">回复：02 80 07 00 01 00 00 </w:t>
      </w:r>
    </w:p>
    <w:p>
      <w:pPr>
        <w:rPr>
          <w:rFonts w:hint="eastAsia" w:ascii="宋体" w:hAnsi="宋体" w:eastAsia="宋体" w:cs="宋体"/>
          <w:color w:val="auto"/>
        </w:rPr>
      </w:pPr>
    </w:p>
    <w:p>
      <w:pPr>
        <w:rPr>
          <w:ins w:id="649" w:author="Administrator" w:date="2023-05-29T20:12:20Z"/>
          <w:rFonts w:hint="eastAsia" w:ascii="宋体" w:hAnsi="宋体" w:eastAsia="宋体" w:cs="宋体"/>
          <w:color w:val="auto"/>
          <w:lang w:val="en-US" w:eastAsia="zh-CN"/>
        </w:rPr>
      </w:pPr>
      <w:ins w:id="650" w:author="Administrator" w:date="2023-05-29T20:11:19Z">
        <w:r>
          <w:rPr>
            <w:rFonts w:hint="eastAsia" w:ascii="宋体" w:hAnsi="宋体" w:eastAsia="宋体" w:cs="宋体"/>
            <w:color w:val="auto"/>
            <w:lang w:val="en-US" w:eastAsia="zh-CN"/>
          </w:rPr>
          <w:t>注</w:t>
        </w:r>
      </w:ins>
      <w:ins w:id="651" w:author="Administrator" w:date="2023-05-29T20:11:20Z">
        <w:r>
          <w:rPr>
            <w:rFonts w:hint="eastAsia" w:ascii="宋体" w:hAnsi="宋体" w:eastAsia="宋体" w:cs="宋体"/>
            <w:color w:val="auto"/>
            <w:lang w:val="en-US" w:eastAsia="zh-CN"/>
          </w:rPr>
          <w:t>：</w:t>
        </w:r>
      </w:ins>
      <w:ins w:id="652" w:author="Administrator" w:date="2023-05-29T20:11:34Z">
        <w:r>
          <w:rPr>
            <w:rFonts w:hint="eastAsia" w:ascii="宋体" w:hAnsi="宋体" w:eastAsia="宋体" w:cs="宋体"/>
            <w:color w:val="auto"/>
            <w:lang w:val="en-US" w:eastAsia="zh-CN"/>
          </w:rPr>
          <w:t>“</w:t>
        </w:r>
      </w:ins>
      <w:ins w:id="653" w:author="Administrator" w:date="2023-05-29T20:11:35Z">
        <w:r>
          <w:rPr>
            <w:rFonts w:hint="eastAsia" w:ascii="宋体" w:hAnsi="宋体" w:eastAsia="宋体" w:cs="宋体"/>
            <w:color w:val="auto"/>
            <w:lang w:val="en-US" w:eastAsia="zh-CN"/>
          </w:rPr>
          <w:t>消息开关扩展</w:t>
        </w:r>
      </w:ins>
      <w:ins w:id="654" w:author="Administrator" w:date="2023-05-29T20:11:34Z">
        <w:r>
          <w:rPr>
            <w:rFonts w:hint="eastAsia" w:ascii="宋体" w:hAnsi="宋体" w:eastAsia="宋体" w:cs="宋体"/>
            <w:color w:val="auto"/>
            <w:lang w:val="en-US" w:eastAsia="zh-CN"/>
          </w:rPr>
          <w:t>”</w:t>
        </w:r>
      </w:ins>
      <w:ins w:id="655" w:author="Administrator" w:date="2023-05-29T20:11:31Z">
        <w:r>
          <w:rPr>
            <w:rFonts w:hint="eastAsia" w:ascii="宋体" w:hAnsi="宋体" w:eastAsia="宋体" w:cs="宋体"/>
            <w:color w:val="auto"/>
            <w:lang w:val="en-US" w:eastAsia="zh-CN"/>
          </w:rPr>
          <w:t>字段</w:t>
        </w:r>
      </w:ins>
      <w:ins w:id="656" w:author="Administrator" w:date="2023-05-29T20:11:39Z">
        <w:r>
          <w:rPr>
            <w:rFonts w:hint="eastAsia" w:ascii="宋体" w:hAnsi="宋体" w:eastAsia="宋体" w:cs="宋体"/>
            <w:color w:val="auto"/>
            <w:lang w:val="en-US" w:eastAsia="zh-CN"/>
          </w:rPr>
          <w:t>只</w:t>
        </w:r>
      </w:ins>
      <w:ins w:id="657" w:author="Administrator" w:date="2023-05-29T20:11:41Z">
        <w:r>
          <w:rPr>
            <w:rFonts w:hint="eastAsia" w:ascii="宋体" w:hAnsi="宋体" w:eastAsia="宋体" w:cs="宋体"/>
            <w:color w:val="auto"/>
            <w:lang w:val="en-US" w:eastAsia="zh-CN"/>
          </w:rPr>
          <w:t>在</w:t>
        </w:r>
      </w:ins>
      <w:ins w:id="658" w:author="Administrator" w:date="2023-05-29T20:11:44Z">
        <w:r>
          <w:rPr>
            <w:rFonts w:hint="eastAsia" w:ascii="宋体" w:hAnsi="宋体" w:eastAsia="宋体" w:cs="宋体"/>
            <w:color w:val="auto"/>
            <w:lang w:val="en-US" w:eastAsia="zh-CN"/>
          </w:rPr>
          <w:t>“</w:t>
        </w:r>
      </w:ins>
      <w:ins w:id="659" w:author="Administrator" w:date="2023-05-29T20:11:46Z">
        <w:r>
          <w:rPr>
            <w:rFonts w:hint="eastAsia" w:ascii="宋体" w:hAnsi="宋体" w:eastAsia="宋体" w:cs="宋体"/>
            <w:color w:val="auto"/>
            <w:lang w:val="en-US" w:eastAsia="zh-CN"/>
          </w:rPr>
          <w:t>消息</w:t>
        </w:r>
      </w:ins>
      <w:ins w:id="660" w:author="Administrator" w:date="2023-05-29T20:11:48Z">
        <w:r>
          <w:rPr>
            <w:rFonts w:hint="eastAsia" w:ascii="宋体" w:hAnsi="宋体" w:eastAsia="宋体" w:cs="宋体"/>
            <w:color w:val="auto"/>
            <w:lang w:val="en-US" w:eastAsia="zh-CN"/>
          </w:rPr>
          <w:t>开关</w:t>
        </w:r>
      </w:ins>
      <w:ins w:id="661" w:author="Administrator" w:date="2023-05-29T20:11:44Z">
        <w:r>
          <w:rPr>
            <w:rFonts w:hint="eastAsia" w:ascii="宋体" w:hAnsi="宋体" w:eastAsia="宋体" w:cs="宋体"/>
            <w:color w:val="auto"/>
            <w:lang w:val="en-US" w:eastAsia="zh-CN"/>
          </w:rPr>
          <w:t>”</w:t>
        </w:r>
      </w:ins>
      <w:ins w:id="662" w:author="Administrator" w:date="2023-05-29T20:11:51Z">
        <w:r>
          <w:rPr>
            <w:rFonts w:hint="eastAsia" w:ascii="宋体" w:hAnsi="宋体" w:eastAsia="宋体" w:cs="宋体"/>
            <w:color w:val="auto"/>
            <w:lang w:val="en-US" w:eastAsia="zh-CN"/>
          </w:rPr>
          <w:t>字段的</w:t>
        </w:r>
      </w:ins>
      <w:ins w:id="663" w:author="Administrator" w:date="2023-05-29T20:11:53Z">
        <w:r>
          <w:rPr>
            <w:rFonts w:hint="eastAsia" w:ascii="宋体" w:hAnsi="宋体" w:eastAsia="宋体" w:cs="宋体"/>
            <w:color w:val="auto"/>
            <w:lang w:val="en-US" w:eastAsia="zh-CN"/>
          </w:rPr>
          <w:t>bit</w:t>
        </w:r>
      </w:ins>
      <w:ins w:id="664" w:author="Administrator" w:date="2023-05-29T20:11:54Z">
        <w:r>
          <w:rPr>
            <w:rFonts w:hint="eastAsia" w:ascii="宋体" w:hAnsi="宋体" w:eastAsia="宋体" w:cs="宋体"/>
            <w:color w:val="auto"/>
            <w:lang w:val="en-US" w:eastAsia="zh-CN"/>
          </w:rPr>
          <w:t>14</w:t>
        </w:r>
      </w:ins>
      <w:ins w:id="665" w:author="Administrator" w:date="2023-05-29T20:12:08Z">
        <w:r>
          <w:rPr>
            <w:rFonts w:hint="eastAsia" w:ascii="宋体" w:hAnsi="宋体" w:eastAsia="宋体" w:cs="宋体"/>
            <w:color w:val="auto"/>
            <w:lang w:val="en-US" w:eastAsia="zh-CN"/>
          </w:rPr>
          <w:t>置</w:t>
        </w:r>
      </w:ins>
      <w:ins w:id="666" w:author="Administrator" w:date="2023-05-29T20:12:09Z">
        <w:r>
          <w:rPr>
            <w:rFonts w:hint="eastAsia" w:ascii="宋体" w:hAnsi="宋体" w:eastAsia="宋体" w:cs="宋体"/>
            <w:color w:val="auto"/>
            <w:lang w:val="en-US" w:eastAsia="zh-CN"/>
          </w:rPr>
          <w:t>1</w:t>
        </w:r>
      </w:ins>
      <w:ins w:id="667" w:author="Administrator" w:date="2023-05-29T20:12:11Z">
        <w:r>
          <w:rPr>
            <w:rFonts w:hint="eastAsia" w:ascii="宋体" w:hAnsi="宋体" w:eastAsia="宋体" w:cs="宋体"/>
            <w:color w:val="auto"/>
            <w:lang w:val="en-US" w:eastAsia="zh-CN"/>
          </w:rPr>
          <w:t>时</w:t>
        </w:r>
      </w:ins>
      <w:ins w:id="668" w:author="Administrator" w:date="2023-05-29T20:12:19Z">
        <w:r>
          <w:rPr>
            <w:rFonts w:hint="eastAsia" w:ascii="宋体" w:hAnsi="宋体" w:eastAsia="宋体" w:cs="宋体"/>
            <w:color w:val="auto"/>
            <w:lang w:val="en-US" w:eastAsia="zh-CN"/>
          </w:rPr>
          <w:t>上传</w:t>
        </w:r>
      </w:ins>
      <w:ins w:id="669" w:author="Administrator" w:date="2023-05-29T20:12:20Z">
        <w:r>
          <w:rPr>
            <w:rFonts w:hint="eastAsia" w:ascii="宋体" w:hAnsi="宋体" w:eastAsia="宋体" w:cs="宋体"/>
            <w:color w:val="auto"/>
            <w:lang w:val="en-US" w:eastAsia="zh-CN"/>
          </w:rPr>
          <w:t>。</w:t>
        </w:r>
      </w:ins>
    </w:p>
    <w:p>
      <w:pPr>
        <w:rPr>
          <w:rFonts w:hint="default" w:ascii="宋体" w:hAnsi="宋体" w:eastAsia="宋体" w:cs="宋体"/>
          <w:color w:val="auto"/>
          <w:lang w:val="en-US" w:eastAsia="zh-CN"/>
        </w:rPr>
      </w:pPr>
    </w:p>
    <w:p>
      <w:pPr>
        <w:pStyle w:val="4"/>
        <w:rPr>
          <w:rFonts w:hint="eastAsia" w:ascii="宋体" w:hAnsi="宋体" w:eastAsia="宋体" w:cs="宋体"/>
          <w:color w:val="auto"/>
        </w:rPr>
      </w:pPr>
      <w:bookmarkStart w:id="477" w:name="_Toc90301340"/>
      <w:bookmarkStart w:id="478" w:name="_Toc2216"/>
      <w:bookmarkStart w:id="479" w:name="_Toc29370"/>
      <w:bookmarkStart w:id="480" w:name="_Toc1889464100"/>
      <w:bookmarkStart w:id="481" w:name="_Toc93070596"/>
      <w:bookmarkStart w:id="482" w:name="_Toc10891"/>
      <w:bookmarkStart w:id="483" w:name="_Toc78895133"/>
      <w:bookmarkStart w:id="484" w:name="_Toc24284"/>
      <w:r>
        <w:rPr>
          <w:rFonts w:hint="eastAsia" w:ascii="宋体" w:hAnsi="宋体" w:eastAsia="宋体" w:cs="宋体"/>
          <w:color w:val="auto"/>
        </w:rPr>
        <w:t>设置消息提醒 0x01</w:t>
      </w:r>
      <w:bookmarkEnd w:id="477"/>
      <w:bookmarkEnd w:id="478"/>
      <w:bookmarkEnd w:id="479"/>
      <w:bookmarkEnd w:id="480"/>
      <w:bookmarkEnd w:id="481"/>
      <w:bookmarkEnd w:id="482"/>
      <w:bookmarkEnd w:id="483"/>
      <w:bookmarkEnd w:id="484"/>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1634"/>
        <w:gridCol w:w="2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4</w:t>
            </w:r>
            <w:r>
              <w:rPr>
                <w:rFonts w:hint="eastAsia" w:ascii="宋体" w:hAnsi="宋体" w:eastAsia="宋体" w:cs="宋体"/>
                <w:color w:val="auto"/>
                <w:lang w:val="en-US" w:eastAsia="zh-CN"/>
              </w:rPr>
              <w:t>~</w:t>
            </w:r>
            <w:r>
              <w:rPr>
                <w:rFonts w:hint="eastAsia" w:ascii="宋体" w:hAnsi="宋体" w:eastAsia="宋体" w:cs="宋体"/>
                <w:color w:val="auto"/>
              </w:rPr>
              <w:t>5</w:t>
            </w:r>
          </w:p>
        </w:tc>
        <w:tc>
          <w:tcPr>
            <w:tcW w:w="0" w:type="auto"/>
          </w:tcPr>
          <w:p>
            <w:pPr>
              <w:jc w:val="center"/>
              <w:rPr>
                <w:rFonts w:hint="default" w:ascii="宋体" w:hAnsi="宋体" w:eastAsia="宋体" w:cs="宋体"/>
                <w:color w:val="auto"/>
                <w:lang w:val="en-US" w:eastAsia="zh-CN"/>
              </w:rPr>
            </w:pPr>
            <w:ins w:id="670" w:author="Administrator" w:date="2023-05-29T20:14:00Z">
              <w:r>
                <w:rPr>
                  <w:rFonts w:hint="eastAsia" w:ascii="宋体" w:hAnsi="宋体" w:eastAsia="宋体" w:cs="宋体"/>
                  <w:color w:val="auto"/>
                  <w:lang w:val="en-US" w:eastAsia="zh-CN"/>
                </w:rPr>
                <w:t>6</w:t>
              </w:r>
            </w:ins>
            <w:ins w:id="671" w:author="Administrator" w:date="2023-05-29T20:14:01Z">
              <w:r>
                <w:rPr>
                  <w:rFonts w:hint="eastAsia" w:ascii="宋体" w:hAnsi="宋体" w:eastAsia="宋体" w:cs="宋体"/>
                  <w:color w:val="auto"/>
                  <w:lang w:val="en-US" w:eastAsia="zh-CN"/>
                </w:rPr>
                <w:t>~</w:t>
              </w:r>
            </w:ins>
            <w:ins w:id="672" w:author="Administrator" w:date="2023-05-29T20:14:02Z">
              <w:r>
                <w:rPr>
                  <w:rFonts w:hint="eastAsia" w:ascii="宋体" w:hAnsi="宋体" w:eastAsia="宋体" w:cs="宋体"/>
                  <w:color w:val="auto"/>
                  <w:lang w:val="en-US" w:eastAsia="zh-CN"/>
                </w:rPr>
                <w:t>9</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0x02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0x06</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2byte消息开关</w:t>
            </w:r>
          </w:p>
        </w:tc>
        <w:tc>
          <w:tcPr>
            <w:tcW w:w="0" w:type="auto"/>
          </w:tcPr>
          <w:p>
            <w:pPr>
              <w:jc w:val="center"/>
              <w:rPr>
                <w:rFonts w:hint="default" w:ascii="宋体" w:hAnsi="宋体" w:eastAsia="宋体" w:cs="宋体"/>
                <w:color w:val="auto"/>
                <w:lang w:val="en-US" w:eastAsia="zh-CN"/>
              </w:rPr>
            </w:pPr>
            <w:ins w:id="673" w:author="Administrator" w:date="2023-05-29T20:14:05Z">
              <w:r>
                <w:rPr>
                  <w:rFonts w:hint="eastAsia" w:ascii="宋体" w:hAnsi="宋体" w:eastAsia="宋体" w:cs="宋体"/>
                  <w:color w:val="auto"/>
                  <w:lang w:val="en-US" w:eastAsia="zh-CN"/>
                </w:rPr>
                <w:t>4</w:t>
              </w:r>
            </w:ins>
            <w:ins w:id="674" w:author="Administrator" w:date="2023-05-29T20:14:06Z">
              <w:r>
                <w:rPr>
                  <w:rFonts w:hint="eastAsia" w:ascii="宋体" w:hAnsi="宋体" w:eastAsia="宋体" w:cs="宋体"/>
                  <w:color w:val="auto"/>
                  <w:lang w:val="en-US" w:eastAsia="zh-CN"/>
                </w:rPr>
                <w:t>byte</w:t>
              </w:r>
            </w:ins>
            <w:ins w:id="675" w:author="Administrator" w:date="2023-05-29T20:14:19Z">
              <w:r>
                <w:rPr>
                  <w:rFonts w:hint="eastAsia" w:ascii="宋体" w:hAnsi="宋体" w:eastAsia="宋体" w:cs="宋体"/>
                  <w:color w:val="auto"/>
                  <w:lang w:val="en-US" w:eastAsia="zh-CN"/>
                </w:rPr>
                <w:t>扩展</w:t>
              </w:r>
            </w:ins>
            <w:ins w:id="676" w:author="Administrator" w:date="2023-05-29T20:14:11Z">
              <w:r>
                <w:rPr>
                  <w:rFonts w:hint="eastAsia" w:ascii="宋体" w:hAnsi="宋体" w:eastAsia="宋体" w:cs="宋体"/>
                  <w:color w:val="auto"/>
                  <w:lang w:val="en-US" w:eastAsia="zh-CN"/>
                </w:rPr>
                <w:t>消息</w:t>
              </w:r>
            </w:ins>
            <w:ins w:id="677" w:author="Administrator" w:date="2023-05-29T20:14:16Z">
              <w:r>
                <w:rPr>
                  <w:rFonts w:hint="eastAsia" w:ascii="宋体" w:hAnsi="宋体" w:eastAsia="宋体" w:cs="宋体"/>
                  <w:color w:val="auto"/>
                  <w:lang w:val="en-US" w:eastAsia="zh-CN"/>
                </w:rPr>
                <w:t>开关</w:t>
              </w:r>
            </w:ins>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Bit0：//特殊功能需预留</w:t>
      </w:r>
    </w:p>
    <w:p>
      <w:pPr>
        <w:rPr>
          <w:rFonts w:hint="eastAsia" w:ascii="宋体" w:hAnsi="宋体" w:eastAsia="宋体" w:cs="宋体"/>
          <w:color w:val="auto"/>
          <w:szCs w:val="21"/>
        </w:rPr>
      </w:pPr>
      <w:r>
        <w:rPr>
          <w:rFonts w:hint="eastAsia" w:ascii="宋体" w:hAnsi="宋体" w:eastAsia="宋体" w:cs="宋体"/>
          <w:color w:val="auto"/>
          <w:szCs w:val="21"/>
        </w:rPr>
        <w:t>Bit1: Call //电话</w:t>
      </w:r>
    </w:p>
    <w:p>
      <w:pPr>
        <w:rPr>
          <w:rFonts w:hint="eastAsia" w:ascii="宋体" w:hAnsi="宋体" w:eastAsia="宋体" w:cs="宋体"/>
          <w:color w:val="auto"/>
          <w:szCs w:val="21"/>
        </w:rPr>
      </w:pPr>
      <w:r>
        <w:rPr>
          <w:rFonts w:hint="eastAsia" w:ascii="宋体" w:hAnsi="宋体" w:eastAsia="宋体" w:cs="宋体"/>
          <w:color w:val="auto"/>
          <w:szCs w:val="21"/>
        </w:rPr>
        <w:t>bit2: SMS //信息</w:t>
      </w:r>
    </w:p>
    <w:p>
      <w:pPr>
        <w:rPr>
          <w:rFonts w:hint="eastAsia" w:ascii="宋体" w:hAnsi="宋体" w:eastAsia="宋体" w:cs="宋体"/>
          <w:color w:val="auto"/>
          <w:szCs w:val="21"/>
        </w:rPr>
      </w:pPr>
      <w:r>
        <w:rPr>
          <w:rFonts w:hint="eastAsia" w:ascii="宋体" w:hAnsi="宋体" w:eastAsia="宋体" w:cs="宋体"/>
          <w:color w:val="auto"/>
          <w:szCs w:val="21"/>
        </w:rPr>
        <w:t>bit3: Instagram //照片墙</w:t>
      </w:r>
    </w:p>
    <w:p>
      <w:pPr>
        <w:rPr>
          <w:rFonts w:hint="eastAsia" w:ascii="宋体" w:hAnsi="宋体" w:eastAsia="宋体" w:cs="宋体"/>
          <w:color w:val="auto"/>
          <w:szCs w:val="21"/>
        </w:rPr>
      </w:pPr>
      <w:r>
        <w:rPr>
          <w:rFonts w:hint="eastAsia" w:ascii="宋体" w:hAnsi="宋体" w:eastAsia="宋体" w:cs="宋体"/>
          <w:color w:val="auto"/>
          <w:szCs w:val="21"/>
        </w:rPr>
        <w:t>bit4: Wechat //中国微信</w:t>
      </w:r>
    </w:p>
    <w:p>
      <w:pPr>
        <w:rPr>
          <w:rFonts w:hint="eastAsia" w:ascii="宋体" w:hAnsi="宋体" w:eastAsia="宋体" w:cs="宋体"/>
          <w:color w:val="auto"/>
          <w:szCs w:val="21"/>
        </w:rPr>
      </w:pPr>
      <w:r>
        <w:rPr>
          <w:rFonts w:hint="eastAsia" w:ascii="宋体" w:hAnsi="宋体" w:eastAsia="宋体" w:cs="宋体"/>
          <w:color w:val="auto"/>
          <w:szCs w:val="21"/>
        </w:rPr>
        <w:t xml:space="preserve">bit5: QQ </w:t>
      </w:r>
    </w:p>
    <w:p>
      <w:pPr>
        <w:rPr>
          <w:rFonts w:hint="eastAsia" w:ascii="宋体" w:hAnsi="宋体" w:eastAsia="宋体" w:cs="宋体"/>
          <w:color w:val="auto"/>
          <w:szCs w:val="21"/>
        </w:rPr>
      </w:pPr>
      <w:r>
        <w:rPr>
          <w:rFonts w:hint="eastAsia" w:ascii="宋体" w:hAnsi="宋体" w:eastAsia="宋体" w:cs="宋体"/>
          <w:color w:val="auto"/>
          <w:szCs w:val="21"/>
        </w:rPr>
        <w:t>bit6: Line //韩国社交软件</w:t>
      </w:r>
    </w:p>
    <w:p>
      <w:pPr>
        <w:rPr>
          <w:rFonts w:hint="eastAsia" w:ascii="宋体" w:hAnsi="宋体" w:eastAsia="宋体" w:cs="宋体"/>
          <w:color w:val="auto"/>
          <w:szCs w:val="21"/>
        </w:rPr>
      </w:pPr>
      <w:r>
        <w:rPr>
          <w:rFonts w:hint="eastAsia" w:ascii="宋体" w:hAnsi="宋体" w:eastAsia="宋体" w:cs="宋体"/>
          <w:color w:val="auto"/>
          <w:szCs w:val="21"/>
        </w:rPr>
        <w:t>bit7: LinkedIn //领英</w:t>
      </w:r>
    </w:p>
    <w:p>
      <w:pPr>
        <w:rPr>
          <w:rFonts w:hint="eastAsia" w:ascii="宋体" w:hAnsi="宋体" w:eastAsia="宋体" w:cs="宋体"/>
          <w:color w:val="auto"/>
          <w:szCs w:val="21"/>
        </w:rPr>
      </w:pPr>
      <w:r>
        <w:rPr>
          <w:rFonts w:hint="eastAsia" w:ascii="宋体" w:hAnsi="宋体" w:eastAsia="宋体" w:cs="宋体"/>
          <w:color w:val="auto"/>
          <w:szCs w:val="21"/>
        </w:rPr>
        <w:t>bit8: WhatsApp //美国社交软件</w:t>
      </w:r>
    </w:p>
    <w:p>
      <w:pPr>
        <w:rPr>
          <w:rFonts w:hint="eastAsia" w:ascii="宋体" w:hAnsi="宋体" w:eastAsia="宋体" w:cs="宋体"/>
          <w:color w:val="auto"/>
          <w:szCs w:val="21"/>
        </w:rPr>
      </w:pPr>
      <w:r>
        <w:rPr>
          <w:rFonts w:hint="eastAsia" w:ascii="宋体" w:hAnsi="宋体" w:eastAsia="宋体" w:cs="宋体"/>
          <w:color w:val="auto"/>
          <w:szCs w:val="21"/>
        </w:rPr>
        <w:t>bit9: Twitter //推特</w:t>
      </w:r>
    </w:p>
    <w:p>
      <w:pPr>
        <w:rPr>
          <w:rFonts w:hint="eastAsia" w:ascii="宋体" w:hAnsi="宋体" w:eastAsia="宋体" w:cs="宋体"/>
          <w:color w:val="auto"/>
          <w:szCs w:val="21"/>
        </w:rPr>
      </w:pPr>
      <w:r>
        <w:rPr>
          <w:rFonts w:hint="eastAsia" w:ascii="宋体" w:hAnsi="宋体" w:eastAsia="宋体" w:cs="宋体"/>
          <w:color w:val="auto"/>
          <w:szCs w:val="21"/>
        </w:rPr>
        <w:t>bit10: Facebook //脸书</w:t>
      </w:r>
    </w:p>
    <w:p>
      <w:pPr>
        <w:rPr>
          <w:rFonts w:hint="eastAsia" w:ascii="宋体" w:hAnsi="宋体" w:eastAsia="宋体" w:cs="宋体"/>
          <w:color w:val="auto"/>
          <w:szCs w:val="21"/>
        </w:rPr>
      </w:pPr>
      <w:r>
        <w:rPr>
          <w:rFonts w:hint="eastAsia" w:ascii="宋体" w:hAnsi="宋体" w:eastAsia="宋体" w:cs="宋体"/>
          <w:color w:val="auto"/>
          <w:szCs w:val="21"/>
        </w:rPr>
        <w:t xml:space="preserve">bit11: Messenger // Facebook 社交软件 </w:t>
      </w:r>
    </w:p>
    <w:p>
      <w:pPr>
        <w:rPr>
          <w:rFonts w:hint="eastAsia" w:ascii="宋体" w:hAnsi="宋体" w:eastAsia="宋体" w:cs="宋体"/>
          <w:color w:val="auto"/>
          <w:szCs w:val="21"/>
        </w:rPr>
      </w:pPr>
      <w:r>
        <w:rPr>
          <w:rFonts w:hint="eastAsia" w:ascii="宋体" w:hAnsi="宋体" w:eastAsia="宋体" w:cs="宋体"/>
          <w:color w:val="auto"/>
          <w:szCs w:val="21"/>
        </w:rPr>
        <w:t>bit12: Skype</w:t>
      </w:r>
      <w:r>
        <w:rPr>
          <w:rFonts w:hint="eastAsia" w:ascii="宋体" w:hAnsi="宋体" w:eastAsia="宋体" w:cs="宋体"/>
          <w:color w:val="auto"/>
        </w:rPr>
        <w:t xml:space="preserve"> //微软的一个</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"https://baike.baidu.com/item/%E5%8D%B3%E6%97%B6%E9%80%9A%E8%AE%AF%E8%BD%AF%E4%BB%B6/9556908" \t "_blank" </w:instrText>
      </w:r>
      <w:r>
        <w:rPr>
          <w:rFonts w:hint="eastAsia" w:ascii="宋体" w:hAnsi="宋体" w:eastAsia="宋体" w:cs="宋体"/>
          <w:color w:val="auto"/>
        </w:rPr>
        <w:fldChar w:fldCharType="separate"/>
      </w:r>
      <w:r>
        <w:rPr>
          <w:rFonts w:hint="eastAsia" w:ascii="宋体" w:hAnsi="宋体" w:eastAsia="宋体" w:cs="宋体"/>
          <w:color w:val="auto"/>
        </w:rPr>
        <w:t>即时通讯软件</w:t>
      </w:r>
      <w:r>
        <w:rPr>
          <w:rFonts w:hint="eastAsia" w:ascii="宋体" w:hAnsi="宋体" w:eastAsia="宋体" w:cs="宋体"/>
          <w:color w:val="auto"/>
        </w:rPr>
        <w:fldChar w:fldCharType="end"/>
      </w:r>
    </w:p>
    <w:p>
      <w:pPr>
        <w:rPr>
          <w:rFonts w:hint="eastAsia" w:ascii="宋体" w:hAnsi="宋体" w:eastAsia="宋体" w:cs="宋体"/>
          <w:color w:val="auto"/>
          <w:szCs w:val="21"/>
        </w:rPr>
      </w:pPr>
      <w:r>
        <w:rPr>
          <w:rFonts w:hint="eastAsia" w:ascii="宋体" w:hAnsi="宋体" w:eastAsia="宋体" w:cs="宋体"/>
          <w:color w:val="auto"/>
          <w:szCs w:val="21"/>
        </w:rPr>
        <w:t>bit13: Snapchat</w:t>
      </w:r>
      <w:r>
        <w:rPr>
          <w:rFonts w:hint="eastAsia" w:ascii="宋体" w:hAnsi="宋体" w:eastAsia="宋体" w:cs="宋体"/>
          <w:color w:val="auto"/>
          <w:sz w:val="18"/>
          <w:szCs w:val="18"/>
          <w:shd w:val="clear" w:color="auto" w:fill="FFFFFF"/>
        </w:rPr>
        <w:t>“</w:t>
      </w:r>
      <w:r>
        <w:rPr>
          <w:rFonts w:hint="eastAsia" w:ascii="宋体" w:hAnsi="宋体" w:eastAsia="宋体" w:cs="宋体"/>
          <w:color w:val="auto"/>
          <w:szCs w:val="21"/>
        </w:rPr>
        <w:t>//</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"https://baike.baidu.com/item/%E9%98%85%E5%90%8E%E5%8D%B3%E7%84%9A" \t "_blank" </w:instrText>
      </w:r>
      <w:r>
        <w:rPr>
          <w:rFonts w:hint="eastAsia" w:ascii="宋体" w:hAnsi="宋体" w:eastAsia="宋体" w:cs="宋体"/>
          <w:color w:val="auto"/>
        </w:rPr>
        <w:fldChar w:fldCharType="separate"/>
      </w:r>
      <w:r>
        <w:rPr>
          <w:rFonts w:hint="eastAsia" w:ascii="宋体" w:hAnsi="宋体" w:eastAsia="宋体" w:cs="宋体"/>
          <w:color w:val="auto"/>
          <w:szCs w:val="21"/>
        </w:rPr>
        <w:t>阅后即焚</w:t>
      </w:r>
      <w:r>
        <w:rPr>
          <w:rFonts w:hint="eastAsia" w:ascii="宋体" w:hAnsi="宋体" w:eastAsia="宋体" w:cs="宋体"/>
          <w:color w:val="auto"/>
          <w:szCs w:val="21"/>
        </w:rPr>
        <w:fldChar w:fldCharType="end"/>
      </w:r>
      <w:r>
        <w:rPr>
          <w:rFonts w:hint="eastAsia" w:ascii="宋体" w:hAnsi="宋体" w:eastAsia="宋体" w:cs="宋体"/>
          <w:color w:val="auto"/>
          <w:szCs w:val="21"/>
        </w:rPr>
        <w:t>”照片</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"https://baike.baidu.com/item/%E5%88%86%E4%BA%AB/33097" \t "_blank" </w:instrText>
      </w:r>
      <w:r>
        <w:rPr>
          <w:rFonts w:hint="eastAsia" w:ascii="宋体" w:hAnsi="宋体" w:eastAsia="宋体" w:cs="宋体"/>
          <w:color w:val="auto"/>
        </w:rPr>
        <w:fldChar w:fldCharType="separate"/>
      </w:r>
      <w:r>
        <w:rPr>
          <w:rFonts w:hint="eastAsia" w:ascii="宋体" w:hAnsi="宋体" w:eastAsia="宋体" w:cs="宋体"/>
          <w:color w:val="auto"/>
          <w:szCs w:val="21"/>
        </w:rPr>
        <w:t>分享</w:t>
      </w:r>
      <w:r>
        <w:rPr>
          <w:rFonts w:hint="eastAsia" w:ascii="宋体" w:hAnsi="宋体" w:eastAsia="宋体" w:cs="宋体"/>
          <w:color w:val="auto"/>
          <w:szCs w:val="21"/>
        </w:rPr>
        <w:fldChar w:fldCharType="end"/>
      </w:r>
      <w:r>
        <w:rPr>
          <w:rFonts w:hint="eastAsia" w:ascii="宋体" w:hAnsi="宋体" w:eastAsia="宋体" w:cs="宋体"/>
          <w:color w:val="auto"/>
          <w:szCs w:val="21"/>
        </w:rPr>
        <w:t>应用</w:t>
      </w:r>
    </w:p>
    <w:p>
      <w:pPr>
        <w:rPr>
          <w:rFonts w:hint="eastAsia" w:ascii="宋体" w:hAnsi="宋体" w:eastAsia="宋体" w:cs="宋体"/>
          <w:color w:val="auto"/>
          <w:szCs w:val="21"/>
        </w:rPr>
      </w:pPr>
      <w:r>
        <w:rPr>
          <w:rFonts w:hint="eastAsia" w:ascii="宋体" w:hAnsi="宋体" w:eastAsia="宋体" w:cs="宋体"/>
          <w:color w:val="auto"/>
          <w:szCs w:val="21"/>
        </w:rPr>
        <w:t>bit14: //</w:t>
      </w:r>
      <w:ins w:id="678" w:author="Administrator" w:date="2023-05-29T20:12:32Z">
        <w:r>
          <w:rPr>
            <w:rFonts w:hint="eastAsia" w:ascii="宋体" w:hAnsi="宋体" w:eastAsia="宋体" w:cs="宋体"/>
            <w:color w:val="auto"/>
            <w:szCs w:val="21"/>
            <w:lang w:val="en-US" w:eastAsia="zh-CN"/>
          </w:rPr>
          <w:t xml:space="preserve"> </w:t>
        </w:r>
      </w:ins>
      <w:ins w:id="679" w:author="Administrator" w:date="2023-05-29T20:12:33Z">
        <w:r>
          <w:rPr>
            <w:rFonts w:hint="eastAsia" w:ascii="宋体" w:hAnsi="宋体" w:eastAsia="宋体" w:cs="宋体"/>
            <w:color w:val="auto"/>
            <w:szCs w:val="21"/>
            <w:lang w:val="en-US" w:eastAsia="zh-CN"/>
          </w:rPr>
          <w:t>消息</w:t>
        </w:r>
      </w:ins>
      <w:ins w:id="680" w:author="Administrator" w:date="2023-05-29T20:12:39Z">
        <w:r>
          <w:rPr>
            <w:rFonts w:hint="eastAsia" w:ascii="宋体" w:hAnsi="宋体" w:eastAsia="宋体" w:cs="宋体"/>
            <w:color w:val="auto"/>
            <w:szCs w:val="21"/>
            <w:lang w:val="en-US" w:eastAsia="zh-CN"/>
          </w:rPr>
          <w:t>提醒</w:t>
        </w:r>
      </w:ins>
      <w:ins w:id="681" w:author="Administrator" w:date="2023-05-29T20:12:41Z">
        <w:r>
          <w:rPr>
            <w:rFonts w:hint="eastAsia" w:ascii="宋体" w:hAnsi="宋体" w:eastAsia="宋体" w:cs="宋体"/>
            <w:color w:val="auto"/>
            <w:szCs w:val="21"/>
            <w:lang w:val="en-US" w:eastAsia="zh-CN"/>
          </w:rPr>
          <w:t>扩展</w:t>
        </w:r>
      </w:ins>
      <w:del w:id="682" w:author="Administrator" w:date="2023-05-29T20:12:31Z">
        <w:r>
          <w:rPr>
            <w:rFonts w:hint="eastAsia" w:ascii="宋体" w:hAnsi="宋体" w:eastAsia="宋体" w:cs="宋体"/>
            <w:color w:val="auto"/>
            <w:szCs w:val="21"/>
          </w:rPr>
          <w:delText>预</w:delText>
        </w:r>
      </w:del>
      <w:del w:id="683" w:author="Administrator" w:date="2023-05-29T20:12:30Z">
        <w:r>
          <w:rPr>
            <w:rFonts w:hint="eastAsia" w:ascii="宋体" w:hAnsi="宋体" w:eastAsia="宋体" w:cs="宋体"/>
            <w:color w:val="auto"/>
            <w:szCs w:val="21"/>
          </w:rPr>
          <w:delText>留</w:delText>
        </w:r>
      </w:del>
    </w:p>
    <w:p>
      <w:pPr>
        <w:rPr>
          <w:rFonts w:hint="eastAsia" w:ascii="宋体" w:hAnsi="宋体" w:eastAsia="宋体" w:cs="宋体"/>
          <w:color w:val="auto"/>
          <w:szCs w:val="21"/>
        </w:rPr>
      </w:pPr>
      <w:r>
        <w:rPr>
          <w:rFonts w:hint="eastAsia" w:ascii="宋体" w:hAnsi="宋体" w:eastAsia="宋体" w:cs="宋体"/>
          <w:color w:val="auto"/>
          <w:szCs w:val="21"/>
        </w:rPr>
        <w:t>bit15:</w:t>
      </w:r>
      <w:r>
        <w:rPr>
          <w:rFonts w:hint="eastAsia" w:ascii="宋体" w:hAnsi="宋体" w:eastAsia="宋体" w:cs="宋体"/>
          <w:color w:val="auto"/>
          <w:sz w:val="21"/>
          <w:szCs w:val="21"/>
        </w:rPr>
        <w:t xml:space="preserve"> </w:t>
      </w:r>
      <w:r>
        <w:rPr>
          <w:rFonts w:hint="eastAsia" w:ascii="宋体" w:hAnsi="宋体" w:eastAsia="宋体" w:cs="宋体"/>
          <w:b w:val="0"/>
          <w:bCs w:val="0"/>
          <w:color w:val="auto"/>
          <w:sz w:val="21"/>
          <w:szCs w:val="21"/>
        </w:rPr>
        <w:t>//</w:t>
      </w:r>
      <w:r>
        <w:rPr>
          <w:rFonts w:hint="eastAsia" w:ascii="宋体" w:hAnsi="宋体" w:eastAsia="宋体" w:cs="宋体"/>
          <w:b w:val="0"/>
          <w:bCs w:val="0"/>
          <w:color w:val="auto"/>
          <w:kern w:val="2"/>
          <w:sz w:val="21"/>
          <w:szCs w:val="21"/>
          <w:lang w:val="en-US" w:eastAsia="zh-CN" w:bidi="ar-SA"/>
        </w:rPr>
        <w:t>其他</w:t>
      </w:r>
    </w:p>
    <w:p>
      <w:pPr>
        <w:rPr>
          <w:ins w:id="684" w:author="Administrator" w:date="2023-05-29T21:01:08Z"/>
          <w:rFonts w:hint="eastAsia" w:ascii="宋体" w:hAnsi="宋体" w:eastAsia="宋体" w:cs="宋体"/>
          <w:color w:val="auto"/>
          <w:szCs w:val="21"/>
        </w:rPr>
      </w:pPr>
    </w:p>
    <w:p>
      <w:pPr>
        <w:rPr>
          <w:ins w:id="685" w:author="Administrator" w:date="2023-05-29T21:01:54Z"/>
          <w:rFonts w:hint="eastAsia" w:ascii="宋体" w:hAnsi="宋体" w:eastAsia="宋体" w:cs="宋体"/>
          <w:color w:val="auto"/>
          <w:szCs w:val="21"/>
          <w:lang w:val="en-US" w:eastAsia="zh-CN"/>
        </w:rPr>
      </w:pPr>
      <w:ins w:id="686" w:author="Administrator" w:date="2023-05-29T21:01:09Z">
        <w:r>
          <w:rPr>
            <w:rFonts w:hint="eastAsia" w:ascii="宋体" w:hAnsi="宋体" w:eastAsia="宋体" w:cs="宋体"/>
            <w:color w:val="auto"/>
            <w:szCs w:val="21"/>
            <w:lang w:val="en-US" w:eastAsia="zh-CN"/>
          </w:rPr>
          <w:t>注</w:t>
        </w:r>
      </w:ins>
      <w:ins w:id="687" w:author="Administrator" w:date="2023-05-29T21:01:10Z">
        <w:r>
          <w:rPr>
            <w:rFonts w:hint="eastAsia" w:ascii="宋体" w:hAnsi="宋体" w:eastAsia="宋体" w:cs="宋体"/>
            <w:color w:val="auto"/>
            <w:szCs w:val="21"/>
            <w:lang w:val="en-US" w:eastAsia="zh-CN"/>
          </w:rPr>
          <w:t>：</w:t>
        </w:r>
      </w:ins>
      <w:ins w:id="688" w:author="Administrator" w:date="2023-05-29T21:01:13Z">
        <w:r>
          <w:rPr>
            <w:rFonts w:hint="eastAsia" w:ascii="宋体" w:hAnsi="宋体" w:eastAsia="宋体" w:cs="宋体"/>
            <w:color w:val="auto"/>
            <w:szCs w:val="21"/>
            <w:lang w:val="en-US" w:eastAsia="zh-CN"/>
          </w:rPr>
          <w:t>当</w:t>
        </w:r>
      </w:ins>
      <w:ins w:id="689" w:author="Administrator" w:date="2023-05-29T21:01:17Z">
        <w:r>
          <w:rPr>
            <w:rFonts w:hint="eastAsia" w:ascii="宋体" w:hAnsi="宋体" w:eastAsia="宋体" w:cs="宋体"/>
            <w:color w:val="auto"/>
            <w:szCs w:val="21"/>
            <w:lang w:val="en-US" w:eastAsia="zh-CN"/>
          </w:rPr>
          <w:t>“消息</w:t>
        </w:r>
      </w:ins>
      <w:ins w:id="690" w:author="Administrator" w:date="2023-05-29T21:01:19Z">
        <w:r>
          <w:rPr>
            <w:rFonts w:hint="eastAsia" w:ascii="宋体" w:hAnsi="宋体" w:eastAsia="宋体" w:cs="宋体"/>
            <w:color w:val="auto"/>
            <w:szCs w:val="21"/>
            <w:lang w:val="en-US" w:eastAsia="zh-CN"/>
          </w:rPr>
          <w:t>开关</w:t>
        </w:r>
      </w:ins>
      <w:ins w:id="691" w:author="Administrator" w:date="2023-05-29T21:01:17Z">
        <w:r>
          <w:rPr>
            <w:rFonts w:hint="eastAsia" w:ascii="宋体" w:hAnsi="宋体" w:eastAsia="宋体" w:cs="宋体"/>
            <w:color w:val="auto"/>
            <w:szCs w:val="21"/>
            <w:lang w:val="en-US" w:eastAsia="zh-CN"/>
          </w:rPr>
          <w:t>”</w:t>
        </w:r>
      </w:ins>
      <w:ins w:id="692" w:author="Administrator" w:date="2023-05-29T21:01:21Z">
        <w:r>
          <w:rPr>
            <w:rFonts w:hint="eastAsia" w:ascii="宋体" w:hAnsi="宋体" w:eastAsia="宋体" w:cs="宋体"/>
            <w:color w:val="auto"/>
            <w:szCs w:val="21"/>
            <w:lang w:val="en-US" w:eastAsia="zh-CN"/>
          </w:rPr>
          <w:t>字段</w:t>
        </w:r>
      </w:ins>
      <w:ins w:id="693" w:author="Administrator" w:date="2023-05-29T21:01:22Z">
        <w:r>
          <w:rPr>
            <w:rFonts w:hint="eastAsia" w:ascii="宋体" w:hAnsi="宋体" w:eastAsia="宋体" w:cs="宋体"/>
            <w:color w:val="auto"/>
            <w:szCs w:val="21"/>
            <w:lang w:val="en-US" w:eastAsia="zh-CN"/>
          </w:rPr>
          <w:t>的</w:t>
        </w:r>
      </w:ins>
      <w:ins w:id="694" w:author="Administrator" w:date="2023-05-29T21:01:23Z">
        <w:r>
          <w:rPr>
            <w:rFonts w:hint="eastAsia" w:ascii="宋体" w:hAnsi="宋体" w:eastAsia="宋体" w:cs="宋体"/>
            <w:color w:val="auto"/>
            <w:szCs w:val="21"/>
            <w:lang w:val="en-US" w:eastAsia="zh-CN"/>
          </w:rPr>
          <w:t>bit</w:t>
        </w:r>
      </w:ins>
      <w:ins w:id="695" w:author="Administrator" w:date="2023-05-29T21:01:24Z">
        <w:r>
          <w:rPr>
            <w:rFonts w:hint="eastAsia" w:ascii="宋体" w:hAnsi="宋体" w:eastAsia="宋体" w:cs="宋体"/>
            <w:color w:val="auto"/>
            <w:szCs w:val="21"/>
            <w:lang w:val="en-US" w:eastAsia="zh-CN"/>
          </w:rPr>
          <w:t>1</w:t>
        </w:r>
      </w:ins>
      <w:ins w:id="696" w:author="Administrator" w:date="2023-05-29T21:01:25Z">
        <w:r>
          <w:rPr>
            <w:rFonts w:hint="eastAsia" w:ascii="宋体" w:hAnsi="宋体" w:eastAsia="宋体" w:cs="宋体"/>
            <w:color w:val="auto"/>
            <w:szCs w:val="21"/>
            <w:lang w:val="en-US" w:eastAsia="zh-CN"/>
          </w:rPr>
          <w:t>4</w:t>
        </w:r>
      </w:ins>
      <w:ins w:id="697" w:author="Administrator" w:date="2023-05-29T21:01:28Z">
        <w:r>
          <w:rPr>
            <w:rFonts w:hint="eastAsia" w:ascii="宋体" w:hAnsi="宋体" w:eastAsia="宋体" w:cs="宋体"/>
            <w:color w:val="auto"/>
            <w:szCs w:val="21"/>
            <w:lang w:val="en-US" w:eastAsia="zh-CN"/>
          </w:rPr>
          <w:t>置1</w:t>
        </w:r>
      </w:ins>
      <w:ins w:id="698" w:author="Administrator" w:date="2023-05-29T21:01:29Z">
        <w:r>
          <w:rPr>
            <w:rFonts w:hint="eastAsia" w:ascii="宋体" w:hAnsi="宋体" w:eastAsia="宋体" w:cs="宋体"/>
            <w:color w:val="auto"/>
            <w:szCs w:val="21"/>
            <w:lang w:val="en-US" w:eastAsia="zh-CN"/>
          </w:rPr>
          <w:t>，</w:t>
        </w:r>
      </w:ins>
      <w:ins w:id="699" w:author="Administrator" w:date="2023-05-29T21:01:30Z">
        <w:r>
          <w:rPr>
            <w:rFonts w:hint="eastAsia" w:ascii="宋体" w:hAnsi="宋体" w:eastAsia="宋体" w:cs="宋体"/>
            <w:color w:val="auto"/>
            <w:szCs w:val="21"/>
            <w:lang w:val="en-US" w:eastAsia="zh-CN"/>
          </w:rPr>
          <w:t>则</w:t>
        </w:r>
      </w:ins>
      <w:ins w:id="700" w:author="Administrator" w:date="2023-05-29T21:01:45Z">
        <w:r>
          <w:rPr>
            <w:rFonts w:hint="eastAsia" w:ascii="宋体" w:hAnsi="宋体" w:eastAsia="宋体" w:cs="宋体"/>
            <w:color w:val="auto"/>
            <w:szCs w:val="21"/>
            <w:lang w:val="en-US" w:eastAsia="zh-CN"/>
          </w:rPr>
          <w:t>需</w:t>
        </w:r>
      </w:ins>
      <w:ins w:id="701" w:author="Administrator" w:date="2023-05-29T21:01:50Z">
        <w:r>
          <w:rPr>
            <w:rFonts w:hint="eastAsia" w:ascii="宋体" w:hAnsi="宋体" w:eastAsia="宋体" w:cs="宋体"/>
            <w:color w:val="auto"/>
            <w:szCs w:val="21"/>
            <w:lang w:val="en-US" w:eastAsia="zh-CN"/>
          </w:rPr>
          <w:t>下发</w:t>
        </w:r>
      </w:ins>
      <w:ins w:id="702" w:author="Administrator" w:date="2023-05-29T21:01:33Z">
        <w:r>
          <w:rPr>
            <w:rFonts w:hint="eastAsia" w:ascii="宋体" w:hAnsi="宋体" w:eastAsia="宋体" w:cs="宋体"/>
            <w:color w:val="auto"/>
            <w:szCs w:val="21"/>
            <w:lang w:val="en-US" w:eastAsia="zh-CN"/>
          </w:rPr>
          <w:t>“</w:t>
        </w:r>
      </w:ins>
      <w:ins w:id="703" w:author="Administrator" w:date="2023-05-29T21:01:35Z">
        <w:r>
          <w:rPr>
            <w:rFonts w:hint="eastAsia" w:ascii="宋体" w:hAnsi="宋体" w:eastAsia="宋体" w:cs="宋体"/>
            <w:color w:val="auto"/>
            <w:szCs w:val="21"/>
            <w:lang w:val="en-US" w:eastAsia="zh-CN"/>
          </w:rPr>
          <w:t>扩展</w:t>
        </w:r>
      </w:ins>
      <w:ins w:id="704" w:author="Administrator" w:date="2023-05-29T21:01:36Z">
        <w:r>
          <w:rPr>
            <w:rFonts w:hint="eastAsia" w:ascii="宋体" w:hAnsi="宋体" w:eastAsia="宋体" w:cs="宋体"/>
            <w:color w:val="auto"/>
            <w:szCs w:val="21"/>
            <w:lang w:val="en-US" w:eastAsia="zh-CN"/>
          </w:rPr>
          <w:t>消息</w:t>
        </w:r>
      </w:ins>
      <w:ins w:id="705" w:author="Administrator" w:date="2023-05-29T21:01:38Z">
        <w:r>
          <w:rPr>
            <w:rFonts w:hint="eastAsia" w:ascii="宋体" w:hAnsi="宋体" w:eastAsia="宋体" w:cs="宋体"/>
            <w:color w:val="auto"/>
            <w:szCs w:val="21"/>
            <w:lang w:val="en-US" w:eastAsia="zh-CN"/>
          </w:rPr>
          <w:t>开关</w:t>
        </w:r>
      </w:ins>
      <w:ins w:id="706" w:author="Administrator" w:date="2023-05-29T21:01:33Z">
        <w:r>
          <w:rPr>
            <w:rFonts w:hint="eastAsia" w:ascii="宋体" w:hAnsi="宋体" w:eastAsia="宋体" w:cs="宋体"/>
            <w:color w:val="auto"/>
            <w:szCs w:val="21"/>
            <w:lang w:val="en-US" w:eastAsia="zh-CN"/>
          </w:rPr>
          <w:t>”</w:t>
        </w:r>
      </w:ins>
      <w:ins w:id="707" w:author="Administrator" w:date="2023-05-29T21:01:40Z">
        <w:r>
          <w:rPr>
            <w:rFonts w:hint="eastAsia" w:ascii="宋体" w:hAnsi="宋体" w:eastAsia="宋体" w:cs="宋体"/>
            <w:color w:val="auto"/>
            <w:szCs w:val="21"/>
            <w:lang w:val="en-US" w:eastAsia="zh-CN"/>
          </w:rPr>
          <w:t>字段</w:t>
        </w:r>
      </w:ins>
      <w:ins w:id="708" w:author="Administrator" w:date="2023-05-29T21:01:53Z">
        <w:r>
          <w:rPr>
            <w:rFonts w:hint="eastAsia" w:ascii="宋体" w:hAnsi="宋体" w:eastAsia="宋体" w:cs="宋体"/>
            <w:color w:val="auto"/>
            <w:szCs w:val="21"/>
            <w:lang w:val="en-US" w:eastAsia="zh-CN"/>
          </w:rPr>
          <w:t>。</w:t>
        </w:r>
      </w:ins>
    </w:p>
    <w:p>
      <w:pPr>
        <w:rPr>
          <w:ins w:id="709" w:author="Administrator" w:date="2023-05-29T21:01:55Z"/>
          <w:rFonts w:hint="eastAsia" w:ascii="宋体" w:hAnsi="宋体" w:eastAsia="宋体" w:cs="宋体"/>
          <w:color w:val="auto"/>
          <w:szCs w:val="21"/>
          <w:lang w:val="en-US" w:eastAsia="zh-CN"/>
        </w:rPr>
      </w:pPr>
    </w:p>
    <w:p>
      <w:pPr>
        <w:rPr>
          <w:ins w:id="710" w:author="Administrator" w:date="2023-05-29T20:14:30Z"/>
          <w:rFonts w:hint="default" w:ascii="宋体" w:hAnsi="宋体" w:eastAsia="宋体" w:cs="宋体"/>
          <w:color w:val="auto"/>
          <w:szCs w:val="21"/>
          <w:lang w:val="en-US" w:eastAsia="zh-CN"/>
        </w:rPr>
      </w:pPr>
    </w:p>
    <w:p>
      <w:pPr>
        <w:rPr>
          <w:ins w:id="711" w:author="Administrator" w:date="2023-05-29T20:12:53Z"/>
          <w:rFonts w:hint="default" w:ascii="宋体" w:hAnsi="宋体" w:eastAsia="宋体" w:cs="宋体"/>
          <w:color w:val="auto"/>
          <w:szCs w:val="21"/>
          <w:lang w:val="en-US" w:eastAsia="zh-CN"/>
        </w:rPr>
      </w:pPr>
      <w:ins w:id="712" w:author="Administrator" w:date="2023-05-29T20:14:32Z">
        <w:r>
          <w:rPr>
            <w:rFonts w:hint="eastAsia" w:ascii="宋体" w:hAnsi="宋体" w:eastAsia="宋体" w:cs="宋体"/>
            <w:color w:val="auto"/>
            <w:szCs w:val="21"/>
            <w:lang w:val="en-US" w:eastAsia="zh-CN"/>
          </w:rPr>
          <w:t>扩展</w:t>
        </w:r>
      </w:ins>
      <w:ins w:id="713" w:author="Administrator" w:date="2023-05-29T20:14:35Z">
        <w:r>
          <w:rPr>
            <w:rFonts w:hint="eastAsia" w:ascii="宋体" w:hAnsi="宋体" w:eastAsia="宋体" w:cs="宋体"/>
            <w:color w:val="auto"/>
            <w:szCs w:val="21"/>
            <w:lang w:val="en-US" w:eastAsia="zh-CN"/>
          </w:rPr>
          <w:t>消息</w:t>
        </w:r>
      </w:ins>
      <w:ins w:id="714" w:author="Administrator" w:date="2023-05-29T20:14:37Z">
        <w:r>
          <w:rPr>
            <w:rFonts w:hint="eastAsia" w:ascii="宋体" w:hAnsi="宋体" w:eastAsia="宋体" w:cs="宋体"/>
            <w:color w:val="auto"/>
            <w:szCs w:val="21"/>
            <w:lang w:val="en-US" w:eastAsia="zh-CN"/>
          </w:rPr>
          <w:t>开关</w:t>
        </w:r>
      </w:ins>
      <w:ins w:id="715" w:author="Administrator" w:date="2023-05-29T20:14:42Z">
        <w:r>
          <w:rPr>
            <w:rFonts w:hint="eastAsia" w:ascii="宋体" w:hAnsi="宋体" w:eastAsia="宋体" w:cs="宋体"/>
            <w:color w:val="auto"/>
            <w:szCs w:val="21"/>
            <w:lang w:val="en-US" w:eastAsia="zh-CN"/>
          </w:rPr>
          <w:t>定义</w:t>
        </w:r>
      </w:ins>
      <w:ins w:id="716" w:author="Administrator" w:date="2023-05-29T20:14:44Z">
        <w:r>
          <w:rPr>
            <w:rFonts w:hint="eastAsia" w:ascii="宋体" w:hAnsi="宋体" w:eastAsia="宋体" w:cs="宋体"/>
            <w:color w:val="auto"/>
            <w:szCs w:val="21"/>
            <w:lang w:val="en-US" w:eastAsia="zh-CN"/>
          </w:rPr>
          <w:t>如下：</w:t>
        </w:r>
      </w:ins>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Change w:id="717" w:author="Administrator" w:date="2023-05-29T20:13:08Z">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1413"/>
        <w:gridCol w:w="7109"/>
        <w:tblGridChange w:id="718">
          <w:tblGrid>
            <w:gridCol w:w="1413"/>
            <w:gridCol w:w="2848"/>
            <w:gridCol w:w="4261"/>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720" w:author="Administrator" w:date="2023-05-29T20:13:0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blPrExChange>
        </w:tblPrEx>
        <w:trPr>
          <w:ins w:id="719" w:author="Administrator" w:date="2023-05-29T20:13:00Z"/>
        </w:trPr>
        <w:tc>
          <w:tcPr>
            <w:tcW w:w="1413" w:type="dxa"/>
            <w:tcPrChange w:id="721" w:author="Administrator" w:date="2023-05-29T20:13:08Z">
              <w:tcPr>
                <w:tcW w:w="4261" w:type="dxa"/>
                <w:gridSpan w:val="2"/>
              </w:tcPr>
            </w:tcPrChange>
          </w:tcPr>
          <w:p>
            <w:pPr>
              <w:rPr>
                <w:ins w:id="722" w:author="Administrator" w:date="2023-05-29T20:13:00Z"/>
                <w:rFonts w:hint="default" w:ascii="宋体" w:hAnsi="宋体" w:eastAsia="宋体" w:cs="宋体"/>
                <w:color w:val="auto"/>
                <w:szCs w:val="21"/>
                <w:vertAlign w:val="baseline"/>
                <w:lang w:val="en-US" w:eastAsia="zh-CN"/>
              </w:rPr>
            </w:pPr>
            <w:ins w:id="723" w:author="Administrator" w:date="2023-05-29T20:13:16Z">
              <w:r>
                <w:rPr>
                  <w:rFonts w:hint="eastAsia" w:ascii="宋体" w:hAnsi="宋体" w:eastAsia="宋体" w:cs="宋体"/>
                  <w:color w:val="auto"/>
                  <w:szCs w:val="21"/>
                  <w:vertAlign w:val="baseline"/>
                  <w:lang w:val="en-US" w:eastAsia="zh-CN"/>
                </w:rPr>
                <w:t>b</w:t>
              </w:r>
            </w:ins>
            <w:ins w:id="724" w:author="Administrator" w:date="2023-05-29T20:13:10Z">
              <w:r>
                <w:rPr>
                  <w:rFonts w:hint="eastAsia" w:ascii="宋体" w:hAnsi="宋体" w:eastAsia="宋体" w:cs="宋体"/>
                  <w:color w:val="auto"/>
                  <w:szCs w:val="21"/>
                  <w:vertAlign w:val="baseline"/>
                  <w:lang w:val="en-US" w:eastAsia="zh-CN"/>
                </w:rPr>
                <w:t>it</w:t>
              </w:r>
            </w:ins>
          </w:p>
        </w:tc>
        <w:tc>
          <w:tcPr>
            <w:tcW w:w="7109" w:type="dxa"/>
            <w:tcPrChange w:id="725" w:author="Administrator" w:date="2023-05-29T20:13:08Z">
              <w:tcPr>
                <w:tcW w:w="4261" w:type="dxa"/>
              </w:tcPr>
            </w:tcPrChange>
          </w:tcPr>
          <w:p>
            <w:pPr>
              <w:rPr>
                <w:ins w:id="726" w:author="Administrator" w:date="2023-05-29T20:13:00Z"/>
                <w:rFonts w:hint="eastAsia" w:ascii="宋体" w:hAnsi="宋体" w:eastAsia="宋体" w:cs="宋体"/>
                <w:color w:val="auto"/>
                <w:szCs w:val="21"/>
                <w:vertAlign w:val="baseline"/>
                <w:lang w:val="en-US" w:eastAsia="zh-CN"/>
              </w:rPr>
            </w:pPr>
            <w:ins w:id="727" w:author="Administrator" w:date="2023-05-29T20:14:51Z">
              <w:r>
                <w:rPr>
                  <w:rFonts w:hint="eastAsia" w:ascii="宋体" w:hAnsi="宋体" w:eastAsia="宋体" w:cs="宋体"/>
                  <w:color w:val="auto"/>
                  <w:szCs w:val="21"/>
                  <w:vertAlign w:val="baseline"/>
                  <w:lang w:val="en-US" w:eastAsia="zh-CN"/>
                </w:rPr>
                <w:t>描述</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729" w:author="Administrator" w:date="2023-05-29T20:13:0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blPrExChange>
        </w:tblPrEx>
        <w:trPr>
          <w:ins w:id="728" w:author="Administrator" w:date="2023-05-29T20:13:00Z"/>
        </w:trPr>
        <w:tc>
          <w:tcPr>
            <w:tcW w:w="1413" w:type="dxa"/>
            <w:tcPrChange w:id="730" w:author="Administrator" w:date="2023-05-29T20:13:08Z">
              <w:tcPr>
                <w:tcW w:w="4261" w:type="dxa"/>
                <w:gridSpan w:val="2"/>
              </w:tcPr>
            </w:tcPrChange>
          </w:tcPr>
          <w:p>
            <w:pPr>
              <w:rPr>
                <w:ins w:id="731" w:author="Administrator" w:date="2023-05-29T20:13:00Z"/>
                <w:rFonts w:hint="eastAsia" w:ascii="宋体" w:hAnsi="宋体" w:eastAsia="宋体" w:cs="宋体"/>
                <w:color w:val="auto"/>
                <w:szCs w:val="21"/>
                <w:vertAlign w:val="baseline"/>
                <w:lang w:val="en-US" w:eastAsia="zh-CN"/>
              </w:rPr>
            </w:pPr>
            <w:ins w:id="732" w:author="Administrator" w:date="2023-05-29T20:14:52Z">
              <w:r>
                <w:rPr>
                  <w:rFonts w:hint="eastAsia" w:ascii="宋体" w:hAnsi="宋体" w:eastAsia="宋体" w:cs="宋体"/>
                  <w:color w:val="auto"/>
                  <w:szCs w:val="21"/>
                  <w:vertAlign w:val="baseline"/>
                  <w:lang w:val="en-US" w:eastAsia="zh-CN"/>
                </w:rPr>
                <w:t>0</w:t>
              </w:r>
            </w:ins>
          </w:p>
        </w:tc>
        <w:tc>
          <w:tcPr>
            <w:tcW w:w="7109" w:type="dxa"/>
            <w:tcPrChange w:id="733" w:author="Administrator" w:date="2023-05-29T20:13:08Z">
              <w:tcPr>
                <w:tcW w:w="4261" w:type="dxa"/>
              </w:tcPr>
            </w:tcPrChange>
          </w:tcPr>
          <w:p>
            <w:pPr>
              <w:rPr>
                <w:ins w:id="734" w:author="Administrator" w:date="2023-05-29T20:13:00Z"/>
                <w:rFonts w:hint="eastAsia" w:ascii="宋体" w:hAnsi="宋体" w:eastAsia="宋体" w:cs="宋体"/>
                <w:color w:val="auto"/>
                <w:szCs w:val="21"/>
                <w:vertAlign w:val="baseline"/>
                <w:lang w:val="en-US" w:eastAsia="zh-CN"/>
              </w:rPr>
            </w:pPr>
            <w:ins w:id="735" w:author="Administrator" w:date="2023-05-29T20:15:59Z">
              <w:r>
                <w:rPr>
                  <w:rFonts w:hint="eastAsia" w:ascii="宋体" w:hAnsi="宋体" w:eastAsia="宋体" w:cs="宋体"/>
                  <w:color w:val="auto"/>
                  <w:szCs w:val="21"/>
                  <w:vertAlign w:val="baseline"/>
                  <w:lang w:val="en-US" w:eastAsia="zh-CN"/>
                </w:rPr>
                <w:t>支付宝</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737" w:author="Administrator" w:date="2023-05-29T20:13:0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736" w:author="Administrator" w:date="2023-05-29T20:13:00Z"/>
        </w:trPr>
        <w:tc>
          <w:tcPr>
            <w:tcW w:w="1413" w:type="dxa"/>
            <w:tcPrChange w:id="738" w:author="Administrator" w:date="2023-05-29T20:13:08Z">
              <w:tcPr>
                <w:tcW w:w="4261" w:type="dxa"/>
                <w:gridSpan w:val="2"/>
              </w:tcPr>
            </w:tcPrChange>
          </w:tcPr>
          <w:p>
            <w:pPr>
              <w:rPr>
                <w:ins w:id="739" w:author="Administrator" w:date="2023-05-29T20:13:00Z"/>
                <w:rFonts w:hint="eastAsia" w:ascii="宋体" w:hAnsi="宋体" w:eastAsia="宋体" w:cs="宋体"/>
                <w:color w:val="auto"/>
                <w:szCs w:val="21"/>
                <w:vertAlign w:val="baseline"/>
                <w:lang w:val="en-US" w:eastAsia="zh-CN"/>
              </w:rPr>
            </w:pPr>
            <w:ins w:id="740" w:author="Administrator" w:date="2023-05-29T20:14:53Z">
              <w:r>
                <w:rPr>
                  <w:rFonts w:hint="eastAsia" w:ascii="宋体" w:hAnsi="宋体" w:eastAsia="宋体" w:cs="宋体"/>
                  <w:color w:val="auto"/>
                  <w:szCs w:val="21"/>
                  <w:vertAlign w:val="baseline"/>
                  <w:lang w:val="en-US" w:eastAsia="zh-CN"/>
                </w:rPr>
                <w:t>1</w:t>
              </w:r>
            </w:ins>
          </w:p>
        </w:tc>
        <w:tc>
          <w:tcPr>
            <w:tcW w:w="7109" w:type="dxa"/>
            <w:tcPrChange w:id="741" w:author="Administrator" w:date="2023-05-29T20:13:08Z">
              <w:tcPr>
                <w:tcW w:w="4261" w:type="dxa"/>
              </w:tcPr>
            </w:tcPrChange>
          </w:tcPr>
          <w:p>
            <w:pPr>
              <w:rPr>
                <w:ins w:id="742" w:author="Administrator" w:date="2023-05-29T20:13:00Z"/>
                <w:rFonts w:hint="eastAsia" w:ascii="宋体" w:hAnsi="宋体" w:eastAsia="宋体" w:cs="宋体"/>
                <w:color w:val="auto"/>
                <w:szCs w:val="21"/>
                <w:vertAlign w:val="baseline"/>
                <w:lang w:val="en-US" w:eastAsia="zh-CN"/>
              </w:rPr>
            </w:pPr>
            <w:ins w:id="743" w:author="Administrator" w:date="2023-05-29T20:16:02Z">
              <w:r>
                <w:rPr>
                  <w:rFonts w:hint="eastAsia" w:ascii="宋体" w:hAnsi="宋体" w:eastAsia="宋体" w:cs="宋体"/>
                  <w:color w:val="auto"/>
                  <w:szCs w:val="21"/>
                  <w:vertAlign w:val="baseline"/>
                  <w:lang w:val="en-US" w:eastAsia="zh-CN"/>
                </w:rPr>
                <w:t>淘宝</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745" w:author="Administrator" w:date="2023-05-29T20:13:0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744" w:author="Administrator" w:date="2023-05-29T20:13:00Z"/>
        </w:trPr>
        <w:tc>
          <w:tcPr>
            <w:tcW w:w="1413" w:type="dxa"/>
            <w:tcPrChange w:id="746" w:author="Administrator" w:date="2023-05-29T20:13:08Z">
              <w:tcPr>
                <w:tcW w:w="4261" w:type="dxa"/>
                <w:gridSpan w:val="2"/>
              </w:tcPr>
            </w:tcPrChange>
          </w:tcPr>
          <w:p>
            <w:pPr>
              <w:rPr>
                <w:ins w:id="747" w:author="Administrator" w:date="2023-05-29T20:13:00Z"/>
                <w:rFonts w:hint="eastAsia" w:ascii="宋体" w:hAnsi="宋体" w:eastAsia="宋体" w:cs="宋体"/>
                <w:color w:val="auto"/>
                <w:szCs w:val="21"/>
                <w:vertAlign w:val="baseline"/>
                <w:lang w:val="en-US" w:eastAsia="zh-CN"/>
              </w:rPr>
            </w:pPr>
            <w:ins w:id="748" w:author="Administrator" w:date="2023-05-29T20:14:54Z">
              <w:r>
                <w:rPr>
                  <w:rFonts w:hint="eastAsia" w:ascii="宋体" w:hAnsi="宋体" w:eastAsia="宋体" w:cs="宋体"/>
                  <w:color w:val="auto"/>
                  <w:szCs w:val="21"/>
                  <w:vertAlign w:val="baseline"/>
                  <w:lang w:val="en-US" w:eastAsia="zh-CN"/>
                </w:rPr>
                <w:t>2</w:t>
              </w:r>
            </w:ins>
          </w:p>
        </w:tc>
        <w:tc>
          <w:tcPr>
            <w:tcW w:w="7109" w:type="dxa"/>
            <w:tcPrChange w:id="749" w:author="Administrator" w:date="2023-05-29T20:13:08Z">
              <w:tcPr>
                <w:tcW w:w="4261" w:type="dxa"/>
              </w:tcPr>
            </w:tcPrChange>
          </w:tcPr>
          <w:p>
            <w:pPr>
              <w:rPr>
                <w:ins w:id="750" w:author="Administrator" w:date="2023-05-29T20:13:00Z"/>
                <w:rFonts w:hint="eastAsia" w:ascii="宋体" w:hAnsi="宋体" w:eastAsia="宋体" w:cs="宋体"/>
                <w:color w:val="auto"/>
                <w:szCs w:val="21"/>
                <w:vertAlign w:val="baseline"/>
                <w:lang w:val="en-US" w:eastAsia="zh-CN"/>
              </w:rPr>
            </w:pPr>
            <w:ins w:id="751" w:author="Administrator" w:date="2023-05-29T20:16:04Z">
              <w:r>
                <w:rPr>
                  <w:rFonts w:hint="eastAsia" w:ascii="宋体" w:hAnsi="宋体" w:eastAsia="宋体" w:cs="宋体"/>
                  <w:color w:val="auto"/>
                  <w:szCs w:val="21"/>
                  <w:vertAlign w:val="baseline"/>
                  <w:lang w:val="en-US" w:eastAsia="zh-CN"/>
                </w:rPr>
                <w:t>抖音</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753" w:author="Administrator" w:date="2023-05-29T20:13:0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752" w:author="Administrator" w:date="2023-05-29T20:13:00Z"/>
        </w:trPr>
        <w:tc>
          <w:tcPr>
            <w:tcW w:w="1413" w:type="dxa"/>
            <w:tcPrChange w:id="754" w:author="Administrator" w:date="2023-05-29T20:13:08Z">
              <w:tcPr>
                <w:tcW w:w="4261" w:type="dxa"/>
                <w:gridSpan w:val="2"/>
              </w:tcPr>
            </w:tcPrChange>
          </w:tcPr>
          <w:p>
            <w:pPr>
              <w:rPr>
                <w:ins w:id="755" w:author="Administrator" w:date="2023-05-29T20:13:00Z"/>
                <w:rFonts w:hint="eastAsia" w:ascii="宋体" w:hAnsi="宋体" w:eastAsia="宋体" w:cs="宋体"/>
                <w:color w:val="auto"/>
                <w:szCs w:val="21"/>
                <w:vertAlign w:val="baseline"/>
                <w:lang w:val="en-US" w:eastAsia="zh-CN"/>
              </w:rPr>
            </w:pPr>
            <w:ins w:id="756" w:author="Administrator" w:date="2023-05-29T20:14:54Z">
              <w:r>
                <w:rPr>
                  <w:rFonts w:hint="eastAsia" w:ascii="宋体" w:hAnsi="宋体" w:eastAsia="宋体" w:cs="宋体"/>
                  <w:color w:val="auto"/>
                  <w:szCs w:val="21"/>
                  <w:vertAlign w:val="baseline"/>
                  <w:lang w:val="en-US" w:eastAsia="zh-CN"/>
                </w:rPr>
                <w:t>3</w:t>
              </w:r>
            </w:ins>
          </w:p>
        </w:tc>
        <w:tc>
          <w:tcPr>
            <w:tcW w:w="7109" w:type="dxa"/>
            <w:tcPrChange w:id="757" w:author="Administrator" w:date="2023-05-29T20:13:08Z">
              <w:tcPr>
                <w:tcW w:w="4261" w:type="dxa"/>
              </w:tcPr>
            </w:tcPrChange>
          </w:tcPr>
          <w:p>
            <w:pPr>
              <w:rPr>
                <w:ins w:id="758" w:author="Administrator" w:date="2023-05-29T20:13:00Z"/>
                <w:rFonts w:hint="eastAsia" w:ascii="宋体" w:hAnsi="宋体" w:eastAsia="宋体" w:cs="宋体"/>
                <w:color w:val="auto"/>
                <w:szCs w:val="21"/>
                <w:vertAlign w:val="baseline"/>
                <w:lang w:val="en-US" w:eastAsia="zh-CN"/>
              </w:rPr>
            </w:pPr>
            <w:ins w:id="759" w:author="Administrator" w:date="2023-05-29T20:16:11Z">
              <w:r>
                <w:rPr>
                  <w:rFonts w:hint="eastAsia" w:ascii="宋体" w:hAnsi="宋体" w:eastAsia="宋体" w:cs="宋体"/>
                  <w:color w:val="auto"/>
                  <w:szCs w:val="21"/>
                  <w:vertAlign w:val="baseline"/>
                  <w:lang w:val="en-US" w:eastAsia="zh-CN"/>
                </w:rPr>
                <w:t>钉钉</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761" w:author="Administrator" w:date="2023-05-29T20:13:0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760" w:author="Administrator" w:date="2023-05-29T20:13:00Z"/>
        </w:trPr>
        <w:tc>
          <w:tcPr>
            <w:tcW w:w="1413" w:type="dxa"/>
            <w:tcPrChange w:id="762" w:author="Administrator" w:date="2023-05-29T20:13:08Z">
              <w:tcPr>
                <w:tcW w:w="4261" w:type="dxa"/>
                <w:gridSpan w:val="2"/>
              </w:tcPr>
            </w:tcPrChange>
          </w:tcPr>
          <w:p>
            <w:pPr>
              <w:rPr>
                <w:ins w:id="763" w:author="Administrator" w:date="2023-05-29T20:13:00Z"/>
                <w:rFonts w:hint="eastAsia" w:ascii="宋体" w:hAnsi="宋体" w:eastAsia="宋体" w:cs="宋体"/>
                <w:color w:val="auto"/>
                <w:szCs w:val="21"/>
                <w:vertAlign w:val="baseline"/>
                <w:lang w:val="en-US" w:eastAsia="zh-CN"/>
              </w:rPr>
            </w:pPr>
            <w:ins w:id="764" w:author="Administrator" w:date="2023-05-29T20:14:55Z">
              <w:r>
                <w:rPr>
                  <w:rFonts w:hint="eastAsia" w:ascii="宋体" w:hAnsi="宋体" w:eastAsia="宋体" w:cs="宋体"/>
                  <w:color w:val="auto"/>
                  <w:szCs w:val="21"/>
                  <w:vertAlign w:val="baseline"/>
                  <w:lang w:val="en-US" w:eastAsia="zh-CN"/>
                </w:rPr>
                <w:t>4</w:t>
              </w:r>
            </w:ins>
          </w:p>
        </w:tc>
        <w:tc>
          <w:tcPr>
            <w:tcW w:w="7109" w:type="dxa"/>
            <w:tcPrChange w:id="765" w:author="Administrator" w:date="2023-05-29T20:13:08Z">
              <w:tcPr>
                <w:tcW w:w="4261" w:type="dxa"/>
              </w:tcPr>
            </w:tcPrChange>
          </w:tcPr>
          <w:p>
            <w:pPr>
              <w:rPr>
                <w:ins w:id="766" w:author="Administrator" w:date="2023-05-29T20:13:00Z"/>
                <w:rFonts w:hint="eastAsia" w:ascii="宋体" w:hAnsi="宋体" w:eastAsia="宋体" w:cs="宋体"/>
                <w:color w:val="auto"/>
                <w:szCs w:val="21"/>
                <w:vertAlign w:val="baseline"/>
              </w:rPr>
            </w:pPr>
            <w:ins w:id="767" w:author="Administrator" w:date="2023-05-29T20:19:21Z">
              <w:r>
                <w:rPr>
                  <w:rFonts w:ascii="宋体" w:hAnsi="宋体" w:eastAsia="宋体" w:cs="宋体"/>
                  <w:sz w:val="24"/>
                  <w:szCs w:val="24"/>
                </w:rPr>
                <w:t>京东</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769" w:author="Administrator" w:date="2023-05-29T20:13:0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768" w:author="Administrator" w:date="2023-05-29T20:13:00Z"/>
        </w:trPr>
        <w:tc>
          <w:tcPr>
            <w:tcW w:w="1413" w:type="dxa"/>
            <w:tcPrChange w:id="770" w:author="Administrator" w:date="2023-05-29T20:13:08Z">
              <w:tcPr>
                <w:tcW w:w="4261" w:type="dxa"/>
                <w:gridSpan w:val="2"/>
              </w:tcPr>
            </w:tcPrChange>
          </w:tcPr>
          <w:p>
            <w:pPr>
              <w:rPr>
                <w:ins w:id="771" w:author="Administrator" w:date="2023-05-29T20:13:00Z"/>
                <w:rFonts w:hint="eastAsia" w:ascii="宋体" w:hAnsi="宋体" w:eastAsia="宋体" w:cs="宋体"/>
                <w:color w:val="auto"/>
                <w:szCs w:val="21"/>
                <w:vertAlign w:val="baseline"/>
                <w:lang w:val="en-US" w:eastAsia="zh-CN"/>
              </w:rPr>
            </w:pPr>
            <w:ins w:id="772" w:author="Administrator" w:date="2023-05-29T20:14:55Z">
              <w:r>
                <w:rPr>
                  <w:rFonts w:hint="eastAsia" w:ascii="宋体" w:hAnsi="宋体" w:eastAsia="宋体" w:cs="宋体"/>
                  <w:color w:val="auto"/>
                  <w:szCs w:val="21"/>
                  <w:vertAlign w:val="baseline"/>
                  <w:lang w:val="en-US" w:eastAsia="zh-CN"/>
                </w:rPr>
                <w:t>5</w:t>
              </w:r>
            </w:ins>
          </w:p>
        </w:tc>
        <w:tc>
          <w:tcPr>
            <w:tcW w:w="7109" w:type="dxa"/>
            <w:vAlign w:val="top"/>
            <w:tcPrChange w:id="773" w:author="Administrator" w:date="2023-05-29T20:13:08Z">
              <w:tcPr>
                <w:tcW w:w="4261" w:type="dxa"/>
              </w:tcPr>
            </w:tcPrChange>
          </w:tcPr>
          <w:p>
            <w:pPr>
              <w:rPr>
                <w:ins w:id="774" w:author="Administrator" w:date="2023-05-29T20:13:00Z"/>
                <w:rFonts w:hint="eastAsia" w:ascii="宋体" w:hAnsi="宋体" w:eastAsia="宋体" w:cs="宋体"/>
                <w:color w:val="auto"/>
                <w:kern w:val="2"/>
                <w:sz w:val="21"/>
                <w:szCs w:val="21"/>
                <w:vertAlign w:val="baseline"/>
                <w:lang w:val="en-US" w:eastAsia="zh-CN" w:bidi="ar-SA"/>
              </w:rPr>
            </w:pPr>
            <w:r>
              <w:rPr>
                <w:rFonts w:ascii="宋体" w:hAnsi="宋体" w:eastAsia="宋体" w:cs="宋体"/>
                <w:sz w:val="24"/>
                <w:szCs w:val="24"/>
              </w:rPr>
              <w:t>Gmail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776" w:author="Administrator" w:date="2023-05-29T20:13:0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775" w:author="Administrator" w:date="2023-05-29T20:13:00Z"/>
        </w:trPr>
        <w:tc>
          <w:tcPr>
            <w:tcW w:w="1413" w:type="dxa"/>
            <w:tcPrChange w:id="777" w:author="Administrator" w:date="2023-05-29T20:13:08Z">
              <w:tcPr>
                <w:tcW w:w="4261" w:type="dxa"/>
                <w:gridSpan w:val="2"/>
              </w:tcPr>
            </w:tcPrChange>
          </w:tcPr>
          <w:p>
            <w:pPr>
              <w:rPr>
                <w:ins w:id="778" w:author="Administrator" w:date="2023-05-29T20:13:00Z"/>
                <w:rFonts w:hint="eastAsia" w:ascii="宋体" w:hAnsi="宋体" w:eastAsia="宋体" w:cs="宋体"/>
                <w:color w:val="auto"/>
                <w:szCs w:val="21"/>
                <w:vertAlign w:val="baseline"/>
                <w:lang w:val="en-US" w:eastAsia="zh-CN"/>
              </w:rPr>
            </w:pPr>
            <w:ins w:id="779" w:author="Administrator" w:date="2023-05-29T20:14:57Z">
              <w:r>
                <w:rPr>
                  <w:rFonts w:hint="eastAsia" w:ascii="宋体" w:hAnsi="宋体" w:eastAsia="宋体" w:cs="宋体"/>
                  <w:color w:val="auto"/>
                  <w:szCs w:val="21"/>
                  <w:vertAlign w:val="baseline"/>
                  <w:lang w:val="en-US" w:eastAsia="zh-CN"/>
                </w:rPr>
                <w:t>6</w:t>
              </w:r>
            </w:ins>
          </w:p>
        </w:tc>
        <w:tc>
          <w:tcPr>
            <w:tcW w:w="7109" w:type="dxa"/>
            <w:vAlign w:val="top"/>
            <w:tcPrChange w:id="780" w:author="Administrator" w:date="2023-05-29T20:13:08Z">
              <w:tcPr>
                <w:tcW w:w="4261" w:type="dxa"/>
              </w:tcPr>
            </w:tcPrChange>
          </w:tcPr>
          <w:p>
            <w:pPr>
              <w:rPr>
                <w:ins w:id="781" w:author="Administrator" w:date="2023-05-29T20:13:00Z"/>
                <w:rFonts w:hint="eastAsia" w:ascii="宋体" w:hAnsi="宋体" w:eastAsia="宋体" w:cs="宋体"/>
                <w:color w:val="auto"/>
                <w:kern w:val="2"/>
                <w:sz w:val="21"/>
                <w:szCs w:val="21"/>
                <w:vertAlign w:val="baseline"/>
                <w:lang w:val="en-US" w:eastAsia="zh-CN" w:bidi="ar-SA"/>
              </w:rPr>
            </w:pPr>
            <w:r>
              <w:rPr>
                <w:rFonts w:ascii="宋体" w:hAnsi="宋体" w:eastAsia="宋体" w:cs="宋体"/>
                <w:sz w:val="24"/>
                <w:szCs w:val="24"/>
              </w:rPr>
              <w:t>Viber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782" w:author="Administrator" w:date="2023-05-29T20:16:29Z"/>
        </w:trPr>
        <w:tc>
          <w:tcPr>
            <w:tcW w:w="1413" w:type="dxa"/>
          </w:tcPr>
          <w:p>
            <w:pPr>
              <w:rPr>
                <w:ins w:id="783" w:author="Administrator" w:date="2023-05-29T20:16:29Z"/>
                <w:rFonts w:hint="default" w:ascii="宋体" w:hAnsi="宋体" w:eastAsia="宋体" w:cs="宋体"/>
                <w:color w:val="auto"/>
                <w:szCs w:val="21"/>
                <w:vertAlign w:val="baseline"/>
                <w:lang w:val="en-US" w:eastAsia="zh-CN"/>
              </w:rPr>
            </w:pPr>
            <w:ins w:id="784" w:author="Administrator" w:date="2023-05-29T20:16:40Z">
              <w:r>
                <w:rPr>
                  <w:rFonts w:hint="eastAsia" w:ascii="宋体" w:hAnsi="宋体" w:eastAsia="宋体" w:cs="宋体"/>
                  <w:color w:val="auto"/>
                  <w:szCs w:val="21"/>
                  <w:vertAlign w:val="baseline"/>
                  <w:lang w:val="en-US" w:eastAsia="zh-CN"/>
                </w:rPr>
                <w:t>7</w:t>
              </w:r>
            </w:ins>
          </w:p>
        </w:tc>
        <w:tc>
          <w:tcPr>
            <w:tcW w:w="7109" w:type="dxa"/>
            <w:vAlign w:val="top"/>
          </w:tcPr>
          <w:p>
            <w:pPr>
              <w:rPr>
                <w:ins w:id="785" w:author="Administrator" w:date="2023-05-29T20:16:29Z"/>
                <w:rFonts w:hint="eastAsia" w:ascii="宋体" w:hAnsi="宋体" w:eastAsia="宋体" w:cs="宋体"/>
                <w:color w:val="auto"/>
                <w:kern w:val="2"/>
                <w:sz w:val="21"/>
                <w:szCs w:val="21"/>
                <w:vertAlign w:val="baseline"/>
                <w:lang w:val="en-US" w:eastAsia="zh-CN" w:bidi="ar-SA"/>
              </w:rPr>
            </w:pPr>
            <w:r>
              <w:rPr>
                <w:rFonts w:ascii="宋体" w:hAnsi="宋体" w:eastAsia="宋体" w:cs="宋体"/>
                <w:sz w:val="24"/>
                <w:szCs w:val="24"/>
              </w:rPr>
              <w:t>YouTube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786" w:author="Administrator" w:date="2023-05-29T20:16:30Z"/>
        </w:trPr>
        <w:tc>
          <w:tcPr>
            <w:tcW w:w="1413" w:type="dxa"/>
          </w:tcPr>
          <w:p>
            <w:pPr>
              <w:rPr>
                <w:ins w:id="787" w:author="Administrator" w:date="2023-05-29T20:16:30Z"/>
                <w:rFonts w:hint="default" w:ascii="宋体" w:hAnsi="宋体" w:eastAsia="宋体" w:cs="宋体"/>
                <w:color w:val="auto"/>
                <w:szCs w:val="21"/>
                <w:vertAlign w:val="baseline"/>
                <w:lang w:val="en-US" w:eastAsia="zh-CN"/>
              </w:rPr>
            </w:pPr>
            <w:ins w:id="788" w:author="Administrator" w:date="2023-05-29T20:16:41Z">
              <w:r>
                <w:rPr>
                  <w:rFonts w:hint="eastAsia" w:ascii="宋体" w:hAnsi="宋体" w:eastAsia="宋体" w:cs="宋体"/>
                  <w:color w:val="auto"/>
                  <w:szCs w:val="21"/>
                  <w:vertAlign w:val="baseline"/>
                  <w:lang w:val="en-US" w:eastAsia="zh-CN"/>
                </w:rPr>
                <w:t>8</w:t>
              </w:r>
            </w:ins>
          </w:p>
        </w:tc>
        <w:tc>
          <w:tcPr>
            <w:tcW w:w="7109" w:type="dxa"/>
            <w:vAlign w:val="top"/>
          </w:tcPr>
          <w:p>
            <w:pPr>
              <w:rPr>
                <w:ins w:id="789" w:author="Administrator" w:date="2023-05-29T20:16:30Z"/>
                <w:rFonts w:ascii="宋体" w:hAnsi="宋体" w:eastAsia="宋体" w:cs="宋体"/>
                <w:kern w:val="2"/>
                <w:sz w:val="24"/>
                <w:szCs w:val="24"/>
                <w:lang w:val="en-US" w:eastAsia="zh-CN" w:bidi="ar-SA"/>
              </w:rPr>
            </w:pPr>
            <w:r>
              <w:rPr>
                <w:rFonts w:ascii="宋体" w:hAnsi="宋体" w:eastAsia="宋体" w:cs="宋体"/>
                <w:sz w:val="24"/>
                <w:szCs w:val="24"/>
              </w:rPr>
              <w:t>KakaoTalk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790" w:author="Administrator" w:date="2023-05-29T20:16:30Z"/>
        </w:trPr>
        <w:tc>
          <w:tcPr>
            <w:tcW w:w="1413" w:type="dxa"/>
          </w:tcPr>
          <w:p>
            <w:pPr>
              <w:rPr>
                <w:ins w:id="791" w:author="Administrator" w:date="2023-05-29T20:16:30Z"/>
                <w:rFonts w:hint="default" w:ascii="宋体" w:hAnsi="宋体" w:eastAsia="宋体" w:cs="宋体"/>
                <w:color w:val="auto"/>
                <w:szCs w:val="21"/>
                <w:vertAlign w:val="baseline"/>
                <w:lang w:val="en-US" w:eastAsia="zh-CN"/>
              </w:rPr>
            </w:pPr>
            <w:ins w:id="792" w:author="Administrator" w:date="2023-05-29T20:16:42Z">
              <w:r>
                <w:rPr>
                  <w:rFonts w:hint="eastAsia" w:ascii="宋体" w:hAnsi="宋体" w:eastAsia="宋体" w:cs="宋体"/>
                  <w:color w:val="auto"/>
                  <w:szCs w:val="21"/>
                  <w:vertAlign w:val="baseline"/>
                  <w:lang w:val="en-US" w:eastAsia="zh-CN"/>
                </w:rPr>
                <w:t>9</w:t>
              </w:r>
            </w:ins>
          </w:p>
        </w:tc>
        <w:tc>
          <w:tcPr>
            <w:tcW w:w="7109" w:type="dxa"/>
            <w:vAlign w:val="top"/>
          </w:tcPr>
          <w:p>
            <w:pPr>
              <w:rPr>
                <w:ins w:id="793" w:author="Administrator" w:date="2023-05-29T20:16:30Z"/>
                <w:rFonts w:ascii="宋体" w:hAnsi="宋体" w:eastAsia="宋体" w:cs="宋体"/>
                <w:kern w:val="2"/>
                <w:sz w:val="24"/>
                <w:szCs w:val="24"/>
                <w:lang w:val="en-US" w:eastAsia="zh-CN" w:bidi="ar-SA"/>
              </w:rPr>
            </w:pPr>
            <w:r>
              <w:rPr>
                <w:rFonts w:ascii="宋体" w:hAnsi="宋体" w:eastAsia="宋体" w:cs="宋体"/>
                <w:sz w:val="24"/>
                <w:szCs w:val="24"/>
              </w:rPr>
              <w:t>Telegram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794" w:author="Administrator" w:date="2023-05-29T20:16:32Z"/>
        </w:trPr>
        <w:tc>
          <w:tcPr>
            <w:tcW w:w="1413" w:type="dxa"/>
          </w:tcPr>
          <w:p>
            <w:pPr>
              <w:rPr>
                <w:ins w:id="795" w:author="Administrator" w:date="2023-05-29T20:16:32Z"/>
                <w:rFonts w:hint="default" w:ascii="宋体" w:hAnsi="宋体" w:eastAsia="宋体" w:cs="宋体"/>
                <w:color w:val="auto"/>
                <w:szCs w:val="21"/>
                <w:vertAlign w:val="baseline"/>
                <w:lang w:val="en-US" w:eastAsia="zh-CN"/>
              </w:rPr>
            </w:pPr>
            <w:ins w:id="796" w:author="Administrator" w:date="2023-05-29T20:16:44Z">
              <w:r>
                <w:rPr>
                  <w:rFonts w:hint="eastAsia" w:ascii="宋体" w:hAnsi="宋体" w:eastAsia="宋体" w:cs="宋体"/>
                  <w:color w:val="auto"/>
                  <w:szCs w:val="21"/>
                  <w:vertAlign w:val="baseline"/>
                  <w:lang w:val="en-US" w:eastAsia="zh-CN"/>
                </w:rPr>
                <w:t>10</w:t>
              </w:r>
            </w:ins>
          </w:p>
        </w:tc>
        <w:tc>
          <w:tcPr>
            <w:tcW w:w="7109" w:type="dxa"/>
            <w:vAlign w:val="top"/>
          </w:tcPr>
          <w:p>
            <w:pPr>
              <w:rPr>
                <w:ins w:id="797" w:author="Administrator" w:date="2023-05-29T20:16:32Z"/>
                <w:rFonts w:ascii="宋体" w:hAnsi="宋体" w:eastAsia="宋体" w:cs="宋体"/>
                <w:kern w:val="2"/>
                <w:sz w:val="24"/>
                <w:szCs w:val="24"/>
                <w:lang w:val="en-US" w:eastAsia="zh-CN" w:bidi="ar-SA"/>
              </w:rPr>
            </w:pPr>
            <w:r>
              <w:rPr>
                <w:rFonts w:ascii="宋体" w:hAnsi="宋体" w:eastAsia="宋体" w:cs="宋体"/>
                <w:sz w:val="24"/>
                <w:szCs w:val="24"/>
              </w:rPr>
              <w:t>Hangouts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798" w:author="Administrator" w:date="2023-05-29T20:16:32Z"/>
        </w:trPr>
        <w:tc>
          <w:tcPr>
            <w:tcW w:w="1413" w:type="dxa"/>
          </w:tcPr>
          <w:p>
            <w:pPr>
              <w:rPr>
                <w:ins w:id="799" w:author="Administrator" w:date="2023-05-29T20:16:32Z"/>
                <w:rFonts w:hint="default" w:ascii="宋体" w:hAnsi="宋体" w:eastAsia="宋体" w:cs="宋体"/>
                <w:color w:val="auto"/>
                <w:szCs w:val="21"/>
                <w:vertAlign w:val="baseline"/>
                <w:lang w:val="en-US" w:eastAsia="zh-CN"/>
              </w:rPr>
            </w:pPr>
            <w:ins w:id="800" w:author="Administrator" w:date="2023-05-29T20:16:44Z">
              <w:r>
                <w:rPr>
                  <w:rFonts w:hint="eastAsia" w:ascii="宋体" w:hAnsi="宋体" w:eastAsia="宋体" w:cs="宋体"/>
                  <w:color w:val="auto"/>
                  <w:szCs w:val="21"/>
                  <w:vertAlign w:val="baseline"/>
                  <w:lang w:val="en-US" w:eastAsia="zh-CN"/>
                </w:rPr>
                <w:t>1</w:t>
              </w:r>
            </w:ins>
            <w:ins w:id="801" w:author="Administrator" w:date="2023-05-29T20:16:45Z">
              <w:r>
                <w:rPr>
                  <w:rFonts w:hint="eastAsia" w:ascii="宋体" w:hAnsi="宋体" w:eastAsia="宋体" w:cs="宋体"/>
                  <w:color w:val="auto"/>
                  <w:szCs w:val="21"/>
                  <w:vertAlign w:val="baseline"/>
                  <w:lang w:val="en-US" w:eastAsia="zh-CN"/>
                </w:rPr>
                <w:t>1</w:t>
              </w:r>
            </w:ins>
          </w:p>
        </w:tc>
        <w:tc>
          <w:tcPr>
            <w:tcW w:w="7109" w:type="dxa"/>
            <w:vAlign w:val="top"/>
          </w:tcPr>
          <w:p>
            <w:pPr>
              <w:rPr>
                <w:ins w:id="802" w:author="Administrator" w:date="2023-05-29T20:16:32Z"/>
                <w:rFonts w:ascii="宋体" w:hAnsi="宋体" w:eastAsia="宋体" w:cs="宋体"/>
                <w:kern w:val="2"/>
                <w:sz w:val="24"/>
                <w:szCs w:val="24"/>
                <w:lang w:val="en-US" w:eastAsia="zh-CN" w:bidi="ar-SA"/>
              </w:rPr>
            </w:pPr>
            <w:r>
              <w:rPr>
                <w:rFonts w:ascii="宋体" w:hAnsi="宋体" w:eastAsia="宋体" w:cs="宋体"/>
                <w:sz w:val="24"/>
                <w:szCs w:val="24"/>
              </w:rPr>
              <w:t>Vkontakte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03" w:author="Administrator" w:date="2023-05-29T20:16:34Z"/>
        </w:trPr>
        <w:tc>
          <w:tcPr>
            <w:tcW w:w="1413" w:type="dxa"/>
          </w:tcPr>
          <w:p>
            <w:pPr>
              <w:rPr>
                <w:ins w:id="804" w:author="Administrator" w:date="2023-05-29T20:16:34Z"/>
                <w:rFonts w:hint="default" w:ascii="宋体" w:hAnsi="宋体" w:eastAsia="宋体" w:cs="宋体"/>
                <w:color w:val="auto"/>
                <w:szCs w:val="21"/>
                <w:vertAlign w:val="baseline"/>
                <w:lang w:val="en-US" w:eastAsia="zh-CN"/>
              </w:rPr>
            </w:pPr>
            <w:ins w:id="805" w:author="Administrator" w:date="2023-05-29T20:16:45Z">
              <w:r>
                <w:rPr>
                  <w:rFonts w:hint="eastAsia" w:ascii="宋体" w:hAnsi="宋体" w:eastAsia="宋体" w:cs="宋体"/>
                  <w:color w:val="auto"/>
                  <w:szCs w:val="21"/>
                  <w:vertAlign w:val="baseline"/>
                  <w:lang w:val="en-US" w:eastAsia="zh-CN"/>
                </w:rPr>
                <w:t>12</w:t>
              </w:r>
            </w:ins>
          </w:p>
        </w:tc>
        <w:tc>
          <w:tcPr>
            <w:tcW w:w="7109" w:type="dxa"/>
            <w:vAlign w:val="top"/>
          </w:tcPr>
          <w:p>
            <w:pPr>
              <w:rPr>
                <w:ins w:id="806" w:author="Administrator" w:date="2023-05-29T20:16:34Z"/>
                <w:rFonts w:ascii="宋体" w:hAnsi="宋体" w:eastAsia="宋体" w:cs="宋体"/>
                <w:kern w:val="2"/>
                <w:sz w:val="24"/>
                <w:szCs w:val="24"/>
                <w:lang w:val="en-US" w:eastAsia="zh-CN" w:bidi="ar-SA"/>
              </w:rPr>
            </w:pPr>
            <w:r>
              <w:rPr>
                <w:rFonts w:ascii="宋体" w:hAnsi="宋体" w:eastAsia="宋体" w:cs="宋体"/>
                <w:sz w:val="24"/>
                <w:szCs w:val="24"/>
              </w:rPr>
              <w:t>Flickr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07" w:author="Administrator" w:date="2023-05-29T20:16:35Z"/>
        </w:trPr>
        <w:tc>
          <w:tcPr>
            <w:tcW w:w="1413" w:type="dxa"/>
          </w:tcPr>
          <w:p>
            <w:pPr>
              <w:rPr>
                <w:ins w:id="808" w:author="Administrator" w:date="2023-05-29T20:16:35Z"/>
                <w:rFonts w:hint="default" w:ascii="宋体" w:hAnsi="宋体" w:eastAsia="宋体" w:cs="宋体"/>
                <w:color w:val="auto"/>
                <w:szCs w:val="21"/>
                <w:vertAlign w:val="baseline"/>
                <w:lang w:val="en-US" w:eastAsia="zh-CN"/>
              </w:rPr>
            </w:pPr>
            <w:ins w:id="809" w:author="Administrator" w:date="2023-05-29T20:16:46Z">
              <w:r>
                <w:rPr>
                  <w:rFonts w:hint="eastAsia" w:ascii="宋体" w:hAnsi="宋体" w:eastAsia="宋体" w:cs="宋体"/>
                  <w:color w:val="auto"/>
                  <w:szCs w:val="21"/>
                  <w:vertAlign w:val="baseline"/>
                  <w:lang w:val="en-US" w:eastAsia="zh-CN"/>
                </w:rPr>
                <w:t>1</w:t>
              </w:r>
            </w:ins>
            <w:ins w:id="810" w:author="Administrator" w:date="2023-05-29T20:16:47Z">
              <w:r>
                <w:rPr>
                  <w:rFonts w:hint="eastAsia" w:ascii="宋体" w:hAnsi="宋体" w:eastAsia="宋体" w:cs="宋体"/>
                  <w:color w:val="auto"/>
                  <w:szCs w:val="21"/>
                  <w:vertAlign w:val="baseline"/>
                  <w:lang w:val="en-US" w:eastAsia="zh-CN"/>
                </w:rPr>
                <w:t>3</w:t>
              </w:r>
            </w:ins>
          </w:p>
        </w:tc>
        <w:tc>
          <w:tcPr>
            <w:tcW w:w="7109" w:type="dxa"/>
            <w:vAlign w:val="top"/>
          </w:tcPr>
          <w:p>
            <w:pPr>
              <w:rPr>
                <w:ins w:id="811" w:author="Administrator" w:date="2023-05-29T20:16:35Z"/>
                <w:rFonts w:ascii="宋体" w:hAnsi="宋体" w:eastAsia="宋体" w:cs="宋体"/>
                <w:kern w:val="2"/>
                <w:sz w:val="24"/>
                <w:szCs w:val="24"/>
                <w:lang w:val="en-US" w:eastAsia="zh-CN" w:bidi="ar-SA"/>
              </w:rPr>
            </w:pPr>
            <w:r>
              <w:rPr>
                <w:rFonts w:ascii="宋体" w:hAnsi="宋体" w:eastAsia="宋体" w:cs="宋体"/>
                <w:sz w:val="24"/>
                <w:szCs w:val="24"/>
              </w:rPr>
              <w:t>Tumblr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12" w:author="Administrator" w:date="2023-05-29T20:16:36Z"/>
        </w:trPr>
        <w:tc>
          <w:tcPr>
            <w:tcW w:w="1413" w:type="dxa"/>
          </w:tcPr>
          <w:p>
            <w:pPr>
              <w:rPr>
                <w:ins w:id="813" w:author="Administrator" w:date="2023-05-29T20:16:36Z"/>
                <w:rFonts w:hint="default" w:ascii="宋体" w:hAnsi="宋体" w:eastAsia="宋体" w:cs="宋体"/>
                <w:color w:val="auto"/>
                <w:szCs w:val="21"/>
                <w:vertAlign w:val="baseline"/>
                <w:lang w:val="en-US" w:eastAsia="zh-CN"/>
              </w:rPr>
            </w:pPr>
            <w:ins w:id="814" w:author="Administrator" w:date="2023-05-29T20:16:47Z">
              <w:r>
                <w:rPr>
                  <w:rFonts w:hint="eastAsia" w:ascii="宋体" w:hAnsi="宋体" w:eastAsia="宋体" w:cs="宋体"/>
                  <w:color w:val="auto"/>
                  <w:szCs w:val="21"/>
                  <w:vertAlign w:val="baseline"/>
                  <w:lang w:val="en-US" w:eastAsia="zh-CN"/>
                </w:rPr>
                <w:t>14</w:t>
              </w:r>
            </w:ins>
          </w:p>
        </w:tc>
        <w:tc>
          <w:tcPr>
            <w:tcW w:w="7109" w:type="dxa"/>
            <w:vAlign w:val="top"/>
          </w:tcPr>
          <w:p>
            <w:pPr>
              <w:rPr>
                <w:ins w:id="815" w:author="Administrator" w:date="2023-05-29T20:16:36Z"/>
                <w:rFonts w:ascii="宋体" w:hAnsi="宋体" w:eastAsia="宋体" w:cs="宋体"/>
                <w:kern w:val="2"/>
                <w:sz w:val="24"/>
                <w:szCs w:val="24"/>
                <w:lang w:val="en-US" w:eastAsia="zh-CN" w:bidi="ar-SA"/>
              </w:rPr>
            </w:pPr>
            <w:r>
              <w:rPr>
                <w:rFonts w:ascii="宋体" w:hAnsi="宋体" w:eastAsia="宋体" w:cs="宋体"/>
                <w:sz w:val="24"/>
                <w:szCs w:val="24"/>
              </w:rPr>
              <w:t>Pinterest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16" w:author="Administrator" w:date="2023-05-29T20:16:37Z"/>
        </w:trPr>
        <w:tc>
          <w:tcPr>
            <w:tcW w:w="1413" w:type="dxa"/>
          </w:tcPr>
          <w:p>
            <w:pPr>
              <w:rPr>
                <w:ins w:id="817" w:author="Administrator" w:date="2023-05-29T20:16:37Z"/>
                <w:rFonts w:hint="default" w:ascii="宋体" w:hAnsi="宋体" w:eastAsia="宋体" w:cs="宋体"/>
                <w:color w:val="auto"/>
                <w:szCs w:val="21"/>
                <w:vertAlign w:val="baseline"/>
                <w:lang w:val="en-US" w:eastAsia="zh-CN"/>
              </w:rPr>
            </w:pPr>
            <w:ins w:id="818" w:author="Administrator" w:date="2023-05-29T20:16:48Z">
              <w:r>
                <w:rPr>
                  <w:rFonts w:hint="eastAsia" w:ascii="宋体" w:hAnsi="宋体" w:eastAsia="宋体" w:cs="宋体"/>
                  <w:color w:val="auto"/>
                  <w:szCs w:val="21"/>
                  <w:vertAlign w:val="baseline"/>
                  <w:lang w:val="en-US" w:eastAsia="zh-CN"/>
                </w:rPr>
                <w:t>1</w:t>
              </w:r>
            </w:ins>
            <w:ins w:id="819" w:author="Administrator" w:date="2023-05-29T20:16:50Z">
              <w:r>
                <w:rPr>
                  <w:rFonts w:hint="eastAsia" w:ascii="宋体" w:hAnsi="宋体" w:eastAsia="宋体" w:cs="宋体"/>
                  <w:color w:val="auto"/>
                  <w:szCs w:val="21"/>
                  <w:vertAlign w:val="baseline"/>
                  <w:lang w:val="en-US" w:eastAsia="zh-CN"/>
                </w:rPr>
                <w:t>5</w:t>
              </w:r>
            </w:ins>
          </w:p>
        </w:tc>
        <w:tc>
          <w:tcPr>
            <w:tcW w:w="7109" w:type="dxa"/>
            <w:vAlign w:val="top"/>
          </w:tcPr>
          <w:p>
            <w:pPr>
              <w:rPr>
                <w:ins w:id="820" w:author="Administrator" w:date="2023-05-29T20:16:37Z"/>
                <w:rFonts w:ascii="宋体" w:hAnsi="宋体" w:eastAsia="宋体" w:cs="宋体"/>
                <w:kern w:val="2"/>
                <w:sz w:val="24"/>
                <w:szCs w:val="24"/>
                <w:lang w:val="en-US" w:eastAsia="zh-CN" w:bidi="ar-SA"/>
              </w:rPr>
            </w:pPr>
            <w:r>
              <w:rPr>
                <w:rFonts w:ascii="宋体" w:hAnsi="宋体" w:eastAsia="宋体" w:cs="宋体"/>
                <w:sz w:val="24"/>
                <w:szCs w:val="24"/>
              </w:rPr>
              <w:t>Truecaller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21" w:author="Administrator" w:date="2023-05-29T20:18:36Z"/>
        </w:trPr>
        <w:tc>
          <w:tcPr>
            <w:tcW w:w="1413" w:type="dxa"/>
          </w:tcPr>
          <w:p>
            <w:pPr>
              <w:rPr>
                <w:ins w:id="822" w:author="Administrator" w:date="2023-05-29T20:18:36Z"/>
                <w:rFonts w:hint="default" w:ascii="宋体" w:hAnsi="宋体" w:eastAsia="宋体" w:cs="宋体"/>
                <w:color w:val="auto"/>
                <w:szCs w:val="21"/>
                <w:vertAlign w:val="baseline"/>
                <w:lang w:val="en-US" w:eastAsia="zh-CN"/>
              </w:rPr>
            </w:pPr>
            <w:ins w:id="823" w:author="Administrator" w:date="2023-05-29T20:18:46Z">
              <w:r>
                <w:rPr>
                  <w:rFonts w:hint="eastAsia" w:ascii="宋体" w:hAnsi="宋体" w:eastAsia="宋体" w:cs="宋体"/>
                  <w:color w:val="auto"/>
                  <w:szCs w:val="21"/>
                  <w:vertAlign w:val="baseline"/>
                  <w:lang w:val="en-US" w:eastAsia="zh-CN"/>
                </w:rPr>
                <w:t>1</w:t>
              </w:r>
            </w:ins>
            <w:ins w:id="824" w:author="Administrator" w:date="2023-05-29T20:18:47Z">
              <w:r>
                <w:rPr>
                  <w:rFonts w:hint="eastAsia" w:ascii="宋体" w:hAnsi="宋体" w:eastAsia="宋体" w:cs="宋体"/>
                  <w:color w:val="auto"/>
                  <w:szCs w:val="21"/>
                  <w:vertAlign w:val="baseline"/>
                  <w:lang w:val="en-US" w:eastAsia="zh-CN"/>
                </w:rPr>
                <w:t>6</w:t>
              </w:r>
            </w:ins>
          </w:p>
        </w:tc>
        <w:tc>
          <w:tcPr>
            <w:tcW w:w="7109" w:type="dxa"/>
            <w:vAlign w:val="top"/>
          </w:tcPr>
          <w:p>
            <w:pPr>
              <w:rPr>
                <w:ins w:id="825" w:author="Administrator" w:date="2023-05-29T20:18:36Z"/>
                <w:rFonts w:ascii="宋体" w:hAnsi="宋体" w:eastAsia="宋体" w:cs="宋体"/>
                <w:kern w:val="2"/>
                <w:sz w:val="24"/>
                <w:szCs w:val="24"/>
                <w:lang w:val="en-US" w:eastAsia="zh-CN" w:bidi="ar-SA"/>
              </w:rPr>
            </w:pPr>
            <w:r>
              <w:rPr>
                <w:rFonts w:ascii="宋体" w:hAnsi="宋体" w:eastAsia="宋体" w:cs="宋体"/>
                <w:sz w:val="24"/>
                <w:szCs w:val="24"/>
              </w:rPr>
              <w:t>Paytm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26" w:author="Administrator" w:date="2023-05-29T20:18:44Z"/>
        </w:trPr>
        <w:tc>
          <w:tcPr>
            <w:tcW w:w="1413" w:type="dxa"/>
          </w:tcPr>
          <w:p>
            <w:pPr>
              <w:rPr>
                <w:ins w:id="827" w:author="Administrator" w:date="2023-05-29T20:18:44Z"/>
                <w:rFonts w:hint="default" w:ascii="宋体" w:hAnsi="宋体" w:eastAsia="宋体" w:cs="宋体"/>
                <w:color w:val="auto"/>
                <w:szCs w:val="21"/>
                <w:vertAlign w:val="baseline"/>
                <w:lang w:val="en-US" w:eastAsia="zh-CN"/>
              </w:rPr>
            </w:pPr>
            <w:ins w:id="828" w:author="Administrator" w:date="2023-05-29T20:18:49Z">
              <w:r>
                <w:rPr>
                  <w:rFonts w:hint="eastAsia" w:ascii="宋体" w:hAnsi="宋体" w:eastAsia="宋体" w:cs="宋体"/>
                  <w:color w:val="auto"/>
                  <w:szCs w:val="21"/>
                  <w:vertAlign w:val="baseline"/>
                  <w:lang w:val="en-US" w:eastAsia="zh-CN"/>
                </w:rPr>
                <w:t>1</w:t>
              </w:r>
            </w:ins>
            <w:ins w:id="829" w:author="Administrator" w:date="2023-05-29T20:18:50Z">
              <w:r>
                <w:rPr>
                  <w:rFonts w:hint="eastAsia" w:ascii="宋体" w:hAnsi="宋体" w:eastAsia="宋体" w:cs="宋体"/>
                  <w:color w:val="auto"/>
                  <w:szCs w:val="21"/>
                  <w:vertAlign w:val="baseline"/>
                  <w:lang w:val="en-US" w:eastAsia="zh-CN"/>
                </w:rPr>
                <w:t>7</w:t>
              </w:r>
            </w:ins>
          </w:p>
        </w:tc>
        <w:tc>
          <w:tcPr>
            <w:tcW w:w="7109" w:type="dxa"/>
            <w:vAlign w:val="top"/>
          </w:tcPr>
          <w:p>
            <w:pPr>
              <w:rPr>
                <w:ins w:id="830" w:author="Administrator" w:date="2023-05-29T20:18:44Z"/>
                <w:rFonts w:ascii="宋体" w:hAnsi="宋体" w:eastAsia="宋体" w:cs="宋体"/>
                <w:kern w:val="2"/>
                <w:sz w:val="24"/>
                <w:szCs w:val="24"/>
                <w:lang w:val="en-US" w:eastAsia="zh-CN" w:bidi="ar-SA"/>
              </w:rPr>
            </w:pPr>
            <w:r>
              <w:rPr>
                <w:rFonts w:ascii="宋体" w:hAnsi="宋体" w:eastAsia="宋体" w:cs="宋体"/>
                <w:sz w:val="24"/>
                <w:szCs w:val="24"/>
              </w:rPr>
              <w:t>Zalo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31" w:author="Administrator" w:date="2023-05-29T20:18:45Z"/>
        </w:trPr>
        <w:tc>
          <w:tcPr>
            <w:tcW w:w="1413" w:type="dxa"/>
          </w:tcPr>
          <w:p>
            <w:pPr>
              <w:rPr>
                <w:ins w:id="832" w:author="Administrator" w:date="2023-05-29T20:18:45Z"/>
                <w:rFonts w:hint="default" w:ascii="宋体" w:hAnsi="宋体" w:eastAsia="宋体" w:cs="宋体"/>
                <w:color w:val="auto"/>
                <w:szCs w:val="21"/>
                <w:vertAlign w:val="baseline"/>
                <w:lang w:val="en-US" w:eastAsia="zh-CN"/>
              </w:rPr>
            </w:pPr>
            <w:ins w:id="833" w:author="Administrator" w:date="2023-05-29T20:19:23Z">
              <w:r>
                <w:rPr>
                  <w:rFonts w:hint="eastAsia" w:ascii="宋体" w:hAnsi="宋体" w:eastAsia="宋体" w:cs="宋体"/>
                  <w:color w:val="auto"/>
                  <w:szCs w:val="21"/>
                  <w:vertAlign w:val="baseline"/>
                  <w:lang w:val="en-US" w:eastAsia="zh-CN"/>
                </w:rPr>
                <w:t>1</w:t>
              </w:r>
            </w:ins>
            <w:ins w:id="834" w:author="Administrator" w:date="2023-05-29T20:19:24Z">
              <w:r>
                <w:rPr>
                  <w:rFonts w:hint="eastAsia" w:ascii="宋体" w:hAnsi="宋体" w:eastAsia="宋体" w:cs="宋体"/>
                  <w:color w:val="auto"/>
                  <w:szCs w:val="21"/>
                  <w:vertAlign w:val="baseline"/>
                  <w:lang w:val="en-US" w:eastAsia="zh-CN"/>
                </w:rPr>
                <w:t>8</w:t>
              </w:r>
            </w:ins>
          </w:p>
        </w:tc>
        <w:tc>
          <w:tcPr>
            <w:tcW w:w="7109" w:type="dxa"/>
            <w:vAlign w:val="top"/>
          </w:tcPr>
          <w:p>
            <w:pPr>
              <w:rPr>
                <w:ins w:id="835" w:author="Administrator" w:date="2023-05-29T20:18:45Z"/>
                <w:rFonts w:ascii="宋体" w:hAnsi="宋体" w:eastAsia="宋体" w:cs="宋体"/>
                <w:kern w:val="2"/>
                <w:sz w:val="24"/>
                <w:szCs w:val="24"/>
                <w:lang w:val="en-US" w:eastAsia="zh-CN" w:bidi="ar-SA"/>
              </w:rPr>
            </w:pPr>
            <w:r>
              <w:rPr>
                <w:rFonts w:ascii="宋体" w:hAnsi="宋体" w:eastAsia="宋体" w:cs="宋体"/>
                <w:sz w:val="24"/>
                <w:szCs w:val="24"/>
              </w:rPr>
              <w:t>MicrosoftTeams</w:t>
            </w:r>
          </w:p>
        </w:tc>
      </w:tr>
    </w:tbl>
    <w:p>
      <w:pPr>
        <w:rPr>
          <w:ins w:id="836" w:author="Administrator" w:date="2023-05-29T20:12:53Z"/>
          <w:rFonts w:hint="eastAsia" w:ascii="宋体" w:hAnsi="宋体" w:eastAsia="宋体" w:cs="宋体"/>
          <w:color w:val="auto"/>
          <w:szCs w:val="21"/>
        </w:rPr>
      </w:pP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szCs w:val="21"/>
        </w:rPr>
        <w:t>全部打开</w:t>
      </w:r>
    </w:p>
    <w:p>
      <w:pPr>
        <w:pStyle w:val="28"/>
        <w:widowControl/>
        <w:rPr>
          <w:rFonts w:hint="eastAsia" w:ascii="宋体" w:hAnsi="宋体" w:eastAsia="宋体" w:cs="宋体"/>
          <w:color w:val="auto"/>
          <w:szCs w:val="21"/>
          <w:lang w:val="en-US" w:eastAsia="zh-CN"/>
        </w:rPr>
      </w:pPr>
      <w:r>
        <w:rPr>
          <w:rFonts w:hint="eastAsia" w:ascii="宋体" w:hAnsi="宋体" w:eastAsia="宋体" w:cs="宋体"/>
          <w:color w:val="auto"/>
          <w:sz w:val="21"/>
          <w:szCs w:val="21"/>
        </w:rPr>
        <w:t xml:space="preserve">发送：02 01 06 00 </w:t>
      </w:r>
      <w:r>
        <w:rPr>
          <w:rFonts w:hint="eastAsia" w:ascii="宋体" w:hAnsi="宋体" w:eastAsia="宋体" w:cs="宋体"/>
          <w:color w:val="auto"/>
          <w:szCs w:val="21"/>
          <w:lang w:val="en-US" w:eastAsia="zh-CN"/>
        </w:rPr>
        <w:t>FE BF</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回复：02 81 05 00 01</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485" w:name="_Toc14676"/>
      <w:bookmarkStart w:id="486" w:name="_Toc16733"/>
      <w:bookmarkStart w:id="487" w:name="_Toc11990"/>
      <w:bookmarkStart w:id="488" w:name="_Toc90301341"/>
      <w:bookmarkStart w:id="489" w:name="_Toc3118"/>
      <w:bookmarkStart w:id="490" w:name="_Toc78895134"/>
      <w:bookmarkStart w:id="491" w:name="_Toc1382440511"/>
      <w:bookmarkStart w:id="492" w:name="_Toc93070597"/>
      <w:r>
        <w:rPr>
          <w:rFonts w:hint="eastAsia" w:ascii="宋体" w:hAnsi="宋体" w:eastAsia="宋体" w:cs="宋体"/>
          <w:color w:val="auto"/>
        </w:rPr>
        <w:t>获取久坐提醒 0x02</w:t>
      </w:r>
      <w:bookmarkEnd w:id="485"/>
      <w:bookmarkEnd w:id="486"/>
      <w:bookmarkEnd w:id="487"/>
      <w:bookmarkEnd w:id="488"/>
      <w:bookmarkEnd w:id="489"/>
      <w:bookmarkEnd w:id="490"/>
      <w:bookmarkEnd w:id="491"/>
      <w:bookmarkEnd w:id="492"/>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55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9"/>
        <w:gridCol w:w="687"/>
        <w:gridCol w:w="675"/>
        <w:gridCol w:w="650"/>
        <w:gridCol w:w="413"/>
        <w:gridCol w:w="413"/>
        <w:gridCol w:w="413"/>
        <w:gridCol w:w="413"/>
        <w:gridCol w:w="645"/>
        <w:gridCol w:w="645"/>
        <w:gridCol w:w="645"/>
        <w:gridCol w:w="645"/>
        <w:gridCol w:w="645"/>
        <w:gridCol w:w="645"/>
        <w:gridCol w:w="645"/>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340"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0</w:t>
            </w:r>
          </w:p>
        </w:tc>
        <w:tc>
          <w:tcPr>
            <w:tcW w:w="360"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1</w:t>
            </w:r>
          </w:p>
        </w:tc>
        <w:tc>
          <w:tcPr>
            <w:tcW w:w="354"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2</w:t>
            </w:r>
          </w:p>
        </w:tc>
        <w:tc>
          <w:tcPr>
            <w:tcW w:w="341"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3</w:t>
            </w:r>
          </w:p>
        </w:tc>
        <w:tc>
          <w:tcPr>
            <w:tcW w:w="216"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4</w:t>
            </w:r>
          </w:p>
        </w:tc>
        <w:tc>
          <w:tcPr>
            <w:tcW w:w="216"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5</w:t>
            </w:r>
          </w:p>
        </w:tc>
        <w:tc>
          <w:tcPr>
            <w:tcW w:w="216"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6</w:t>
            </w:r>
          </w:p>
        </w:tc>
        <w:tc>
          <w:tcPr>
            <w:tcW w:w="216"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7</w:t>
            </w:r>
          </w:p>
        </w:tc>
        <w:tc>
          <w:tcPr>
            <w:tcW w:w="3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8</w:t>
            </w:r>
          </w:p>
        </w:tc>
        <w:tc>
          <w:tcPr>
            <w:tcW w:w="3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9</w:t>
            </w:r>
          </w:p>
        </w:tc>
        <w:tc>
          <w:tcPr>
            <w:tcW w:w="3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10</w:t>
            </w:r>
          </w:p>
        </w:tc>
        <w:tc>
          <w:tcPr>
            <w:tcW w:w="3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11</w:t>
            </w:r>
          </w:p>
        </w:tc>
        <w:tc>
          <w:tcPr>
            <w:tcW w:w="3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12</w:t>
            </w:r>
          </w:p>
        </w:tc>
        <w:tc>
          <w:tcPr>
            <w:tcW w:w="3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13</w:t>
            </w:r>
          </w:p>
        </w:tc>
        <w:tc>
          <w:tcPr>
            <w:tcW w:w="3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14</w:t>
            </w:r>
          </w:p>
        </w:tc>
        <w:tc>
          <w:tcPr>
            <w:tcW w:w="365"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4" w:hRule="atLeast"/>
        </w:trPr>
        <w:tc>
          <w:tcPr>
            <w:tcW w:w="340" w:type="pct"/>
          </w:tcPr>
          <w:p>
            <w:pPr>
              <w:jc w:val="center"/>
              <w:rPr>
                <w:rFonts w:hint="eastAsia" w:ascii="宋体" w:hAnsi="宋体" w:eastAsia="宋体" w:cs="宋体"/>
                <w:color w:val="auto"/>
              </w:rPr>
            </w:pPr>
            <w:r>
              <w:rPr>
                <w:rFonts w:hint="eastAsia" w:ascii="宋体" w:hAnsi="宋体" w:eastAsia="宋体" w:cs="宋体"/>
                <w:color w:val="auto"/>
              </w:rPr>
              <w:t>0x02</w:t>
            </w:r>
          </w:p>
        </w:tc>
        <w:tc>
          <w:tcPr>
            <w:tcW w:w="360" w:type="pct"/>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82</w:t>
            </w:r>
          </w:p>
        </w:tc>
        <w:tc>
          <w:tcPr>
            <w:tcW w:w="354"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0x10</w:t>
            </w:r>
          </w:p>
        </w:tc>
        <w:tc>
          <w:tcPr>
            <w:tcW w:w="341"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0x00</w:t>
            </w:r>
          </w:p>
        </w:tc>
        <w:tc>
          <w:tcPr>
            <w:tcW w:w="216" w:type="pct"/>
          </w:tcPr>
          <w:p>
            <w:pPr>
              <w:tabs>
                <w:tab w:val="left" w:pos="511"/>
              </w:tabs>
              <w:jc w:val="center"/>
              <w:rPr>
                <w:rFonts w:hint="eastAsia" w:ascii="宋体" w:hAnsi="宋体" w:eastAsia="宋体" w:cs="宋体"/>
                <w:color w:val="auto"/>
                <w:lang w:eastAsia="zh-CN"/>
              </w:rPr>
            </w:pPr>
            <w:r>
              <w:rPr>
                <w:rFonts w:hint="eastAsia" w:ascii="宋体" w:hAnsi="宋体" w:eastAsia="宋体" w:cs="宋体"/>
                <w:color w:val="auto"/>
                <w:lang w:val="en-US" w:eastAsia="zh-CN"/>
              </w:rPr>
              <w:t>状态</w:t>
            </w:r>
          </w:p>
        </w:tc>
        <w:tc>
          <w:tcPr>
            <w:tcW w:w="216"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开关</w:t>
            </w:r>
          </w:p>
        </w:tc>
        <w:tc>
          <w:tcPr>
            <w:tcW w:w="216"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间隔时长</w:t>
            </w:r>
          </w:p>
        </w:tc>
        <w:tc>
          <w:tcPr>
            <w:tcW w:w="216"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时段数量</w:t>
            </w:r>
          </w:p>
        </w:tc>
        <w:tc>
          <w:tcPr>
            <w:tcW w:w="3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时段1</w:t>
            </w:r>
            <w:r>
              <w:rPr>
                <w:rFonts w:hint="eastAsia" w:ascii="宋体" w:hAnsi="宋体" w:eastAsia="宋体" w:cs="宋体"/>
                <w:color w:val="auto"/>
              </w:rPr>
              <w:t>开始小时</w:t>
            </w:r>
          </w:p>
        </w:tc>
        <w:tc>
          <w:tcPr>
            <w:tcW w:w="3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时段1</w:t>
            </w:r>
            <w:r>
              <w:rPr>
                <w:rFonts w:hint="eastAsia" w:ascii="宋体" w:hAnsi="宋体" w:eastAsia="宋体" w:cs="宋体"/>
                <w:color w:val="auto"/>
              </w:rPr>
              <w:t>开始分钟</w:t>
            </w:r>
          </w:p>
        </w:tc>
        <w:tc>
          <w:tcPr>
            <w:tcW w:w="3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时段1</w:t>
            </w:r>
            <w:r>
              <w:rPr>
                <w:rFonts w:hint="eastAsia" w:ascii="宋体" w:hAnsi="宋体" w:eastAsia="宋体" w:cs="宋体"/>
                <w:color w:val="auto"/>
              </w:rPr>
              <w:t>结束小时</w:t>
            </w:r>
          </w:p>
        </w:tc>
        <w:tc>
          <w:tcPr>
            <w:tcW w:w="3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时段1</w:t>
            </w:r>
            <w:r>
              <w:rPr>
                <w:rFonts w:hint="eastAsia" w:ascii="宋体" w:hAnsi="宋体" w:eastAsia="宋体" w:cs="宋体"/>
                <w:color w:val="auto"/>
              </w:rPr>
              <w:t>结束分钟</w:t>
            </w:r>
          </w:p>
        </w:tc>
        <w:tc>
          <w:tcPr>
            <w:tcW w:w="3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时段2</w:t>
            </w:r>
            <w:r>
              <w:rPr>
                <w:rFonts w:hint="eastAsia" w:ascii="宋体" w:hAnsi="宋体" w:eastAsia="宋体" w:cs="宋体"/>
                <w:color w:val="auto"/>
              </w:rPr>
              <w:t>开始小时</w:t>
            </w:r>
          </w:p>
        </w:tc>
        <w:tc>
          <w:tcPr>
            <w:tcW w:w="3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时段2</w:t>
            </w:r>
            <w:r>
              <w:rPr>
                <w:rFonts w:hint="eastAsia" w:ascii="宋体" w:hAnsi="宋体" w:eastAsia="宋体" w:cs="宋体"/>
                <w:color w:val="auto"/>
              </w:rPr>
              <w:t>开始分钟</w:t>
            </w:r>
          </w:p>
        </w:tc>
        <w:tc>
          <w:tcPr>
            <w:tcW w:w="3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时段2</w:t>
            </w:r>
            <w:r>
              <w:rPr>
                <w:rFonts w:hint="eastAsia" w:ascii="宋体" w:hAnsi="宋体" w:eastAsia="宋体" w:cs="宋体"/>
                <w:color w:val="auto"/>
              </w:rPr>
              <w:t>结束小时</w:t>
            </w:r>
          </w:p>
        </w:tc>
        <w:tc>
          <w:tcPr>
            <w:tcW w:w="365"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时段2</w:t>
            </w:r>
            <w:r>
              <w:rPr>
                <w:rFonts w:hint="eastAsia" w:ascii="宋体" w:hAnsi="宋体" w:eastAsia="宋体" w:cs="宋体"/>
                <w:color w:val="auto"/>
              </w:rPr>
              <w:t>结束分钟</w:t>
            </w:r>
          </w:p>
        </w:tc>
      </w:tr>
    </w:tbl>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lang w:val="en-US" w:eastAsia="zh-CN"/>
        </w:rPr>
      </w:pPr>
      <w:r>
        <w:rPr>
          <w:rFonts w:hint="eastAsia" w:ascii="宋体" w:hAnsi="宋体" w:eastAsia="宋体" w:cs="宋体"/>
          <w:color w:val="auto"/>
          <w:szCs w:val="21"/>
        </w:rPr>
        <w:t>开启</w:t>
      </w:r>
      <w:r>
        <w:rPr>
          <w:rFonts w:hint="eastAsia" w:ascii="宋体" w:hAnsi="宋体" w:eastAsia="宋体" w:cs="宋体"/>
          <w:color w:val="auto"/>
          <w:szCs w:val="21"/>
          <w:lang w:eastAsia="zh-CN"/>
        </w:rPr>
        <w:t>，</w:t>
      </w:r>
      <w:r>
        <w:rPr>
          <w:rFonts w:hint="eastAsia" w:ascii="宋体" w:hAnsi="宋体" w:eastAsia="宋体" w:cs="宋体"/>
          <w:color w:val="auto"/>
          <w:szCs w:val="21"/>
        </w:rPr>
        <w:t xml:space="preserve"> </w:t>
      </w:r>
      <w:r>
        <w:rPr>
          <w:rFonts w:hint="eastAsia" w:ascii="宋体" w:hAnsi="宋体" w:eastAsia="宋体" w:cs="宋体"/>
          <w:color w:val="auto"/>
          <w:szCs w:val="21"/>
          <w:lang w:val="en-US" w:eastAsia="zh-CN"/>
        </w:rPr>
        <w:t>时长 30分钟，</w:t>
      </w:r>
      <w:r>
        <w:rPr>
          <w:rFonts w:hint="eastAsia" w:ascii="宋体" w:hAnsi="宋体" w:eastAsia="宋体" w:cs="宋体"/>
          <w:color w:val="auto"/>
          <w:lang w:val="en-US" w:eastAsia="zh-CN"/>
        </w:rPr>
        <w:t>时段数量 1，</w:t>
      </w:r>
      <w:r>
        <w:rPr>
          <w:rFonts w:hint="eastAsia" w:ascii="宋体" w:hAnsi="宋体" w:eastAsia="宋体" w:cs="宋体"/>
          <w:color w:val="auto"/>
          <w:szCs w:val="21"/>
          <w:lang w:val="en-US" w:eastAsia="zh-CN"/>
        </w:rPr>
        <w:t xml:space="preserve"> </w:t>
      </w:r>
      <w:r>
        <w:rPr>
          <w:rFonts w:hint="eastAsia" w:ascii="宋体" w:hAnsi="宋体" w:eastAsia="宋体" w:cs="宋体"/>
          <w:color w:val="auto"/>
          <w:lang w:val="en-US" w:eastAsia="zh-CN"/>
        </w:rPr>
        <w:t>时段1：</w:t>
      </w:r>
      <w:r>
        <w:rPr>
          <w:rFonts w:hint="eastAsia" w:ascii="宋体" w:hAnsi="宋体" w:eastAsia="宋体" w:cs="宋体"/>
          <w:color w:val="auto"/>
          <w:szCs w:val="21"/>
        </w:rPr>
        <w:t>22：00~08：00</w:t>
      </w:r>
      <w:r>
        <w:rPr>
          <w:rFonts w:hint="eastAsia" w:ascii="宋体" w:hAnsi="宋体" w:eastAsia="宋体" w:cs="宋体"/>
          <w:color w:val="auto"/>
          <w:szCs w:val="21"/>
          <w:lang w:val="en-US" w:eastAsia="zh-CN"/>
        </w:rPr>
        <w:t xml:space="preserve"> ，  </w:t>
      </w:r>
      <w:r>
        <w:rPr>
          <w:rFonts w:hint="eastAsia" w:ascii="宋体" w:hAnsi="宋体" w:eastAsia="宋体" w:cs="宋体"/>
          <w:color w:val="auto"/>
          <w:lang w:val="en-US" w:eastAsia="zh-CN"/>
        </w:rPr>
        <w:t>时段2：</w:t>
      </w:r>
      <w:r>
        <w:rPr>
          <w:rFonts w:hint="eastAsia" w:ascii="宋体" w:hAnsi="宋体" w:eastAsia="宋体" w:cs="宋体"/>
          <w:color w:val="auto"/>
          <w:szCs w:val="21"/>
          <w:lang w:val="en-US" w:eastAsia="zh-CN"/>
        </w:rPr>
        <w:t>1</w:t>
      </w:r>
      <w:r>
        <w:rPr>
          <w:rFonts w:hint="eastAsia" w:ascii="宋体" w:hAnsi="宋体" w:eastAsia="宋体" w:cs="宋体"/>
          <w:color w:val="auto"/>
          <w:szCs w:val="21"/>
        </w:rPr>
        <w:t>2：00~</w:t>
      </w:r>
      <w:r>
        <w:rPr>
          <w:rFonts w:hint="eastAsia" w:ascii="宋体" w:hAnsi="宋体" w:eastAsia="宋体" w:cs="宋体"/>
          <w:color w:val="auto"/>
          <w:szCs w:val="21"/>
          <w:lang w:val="en-US" w:eastAsia="zh-CN"/>
        </w:rPr>
        <w:t>14</w:t>
      </w:r>
      <w:r>
        <w:rPr>
          <w:rFonts w:hint="eastAsia" w:ascii="宋体" w:hAnsi="宋体" w:eastAsia="宋体" w:cs="宋体"/>
          <w:color w:val="auto"/>
          <w:szCs w:val="21"/>
        </w:rPr>
        <w:t>：00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发送：02 0</w:t>
      </w:r>
      <w:r>
        <w:rPr>
          <w:rFonts w:hint="eastAsia" w:ascii="宋体" w:hAnsi="宋体" w:eastAsia="宋体" w:cs="宋体"/>
          <w:color w:val="auto"/>
          <w:sz w:val="21"/>
          <w:szCs w:val="21"/>
          <w:lang w:val="en-US" w:eastAsia="zh-CN"/>
        </w:rPr>
        <w:t>2</w:t>
      </w:r>
      <w:r>
        <w:rPr>
          <w:rFonts w:hint="eastAsia" w:ascii="宋体" w:hAnsi="宋体" w:eastAsia="宋体" w:cs="宋体"/>
          <w:color w:val="auto"/>
          <w:sz w:val="21"/>
          <w:szCs w:val="21"/>
        </w:rPr>
        <w:t xml:space="preserve"> 04 00</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回复：02 8</w:t>
      </w:r>
      <w:r>
        <w:rPr>
          <w:rFonts w:hint="eastAsia" w:ascii="宋体" w:hAnsi="宋体" w:eastAsia="宋体" w:cs="宋体"/>
          <w:color w:val="auto"/>
          <w:sz w:val="21"/>
          <w:szCs w:val="21"/>
          <w:lang w:val="en-US" w:eastAsia="zh-CN"/>
        </w:rPr>
        <w:t>2</w:t>
      </w:r>
      <w:r>
        <w:rPr>
          <w:rFonts w:hint="eastAsia" w:ascii="宋体" w:hAnsi="宋体" w:eastAsia="宋体" w:cs="宋体"/>
          <w:color w:val="auto"/>
          <w:sz w:val="21"/>
          <w:szCs w:val="21"/>
        </w:rPr>
        <w:t xml:space="preserve"> </w:t>
      </w:r>
      <w:r>
        <w:rPr>
          <w:rFonts w:hint="eastAsia" w:ascii="宋体" w:hAnsi="宋体" w:eastAsia="宋体" w:cs="宋体"/>
          <w:color w:val="auto"/>
          <w:sz w:val="21"/>
          <w:szCs w:val="21"/>
          <w:lang w:val="en-US" w:eastAsia="zh-CN"/>
        </w:rPr>
        <w:t>10</w:t>
      </w:r>
      <w:r>
        <w:rPr>
          <w:rFonts w:hint="eastAsia" w:ascii="宋体" w:hAnsi="宋体" w:eastAsia="宋体" w:cs="宋体"/>
          <w:color w:val="auto"/>
          <w:sz w:val="21"/>
          <w:szCs w:val="21"/>
        </w:rPr>
        <w:t xml:space="preserve"> 00 01 </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01</w:t>
      </w:r>
      <w:r>
        <w:rPr>
          <w:rFonts w:hint="eastAsia" w:ascii="宋体" w:hAnsi="宋体" w:eastAsia="宋体" w:cs="宋体"/>
          <w:color w:val="auto"/>
          <w:sz w:val="21"/>
          <w:szCs w:val="21"/>
          <w:lang w:val="en-US" w:eastAsia="zh-CN"/>
        </w:rPr>
        <w:t xml:space="preserve"> 1E 02 </w:t>
      </w:r>
      <w:r>
        <w:rPr>
          <w:rFonts w:hint="eastAsia" w:ascii="宋体" w:hAnsi="宋体" w:eastAsia="宋体" w:cs="宋体"/>
          <w:color w:val="auto"/>
          <w:sz w:val="21"/>
          <w:szCs w:val="21"/>
        </w:rPr>
        <w:t>16 00 08 00</w:t>
      </w:r>
      <w:r>
        <w:rPr>
          <w:rFonts w:hint="eastAsia" w:ascii="宋体" w:hAnsi="宋体" w:eastAsia="宋体" w:cs="宋体"/>
          <w:color w:val="auto"/>
          <w:sz w:val="21"/>
          <w:szCs w:val="21"/>
          <w:lang w:val="en-US" w:eastAsia="zh-CN"/>
        </w:rPr>
        <w:t xml:space="preserve">  0C 00 0E 00</w:t>
      </w:r>
    </w:p>
    <w:p>
      <w:pPr>
        <w:pStyle w:val="28"/>
        <w:widowControl/>
        <w:ind w:right="-92" w:rightChars="-44"/>
        <w:rPr>
          <w:rFonts w:hint="eastAsia" w:ascii="宋体" w:hAnsi="宋体" w:eastAsia="宋体" w:cs="宋体"/>
          <w:color w:val="auto"/>
          <w:sz w:val="21"/>
          <w:szCs w:val="21"/>
        </w:rPr>
      </w:pPr>
    </w:p>
    <w:p>
      <w:pPr>
        <w:pStyle w:val="4"/>
        <w:rPr>
          <w:rFonts w:hint="eastAsia" w:ascii="宋体" w:hAnsi="宋体" w:eastAsia="宋体" w:cs="宋体"/>
          <w:color w:val="auto"/>
        </w:rPr>
      </w:pPr>
      <w:bookmarkStart w:id="493" w:name="_Toc78895135"/>
      <w:bookmarkStart w:id="494" w:name="_Toc21914"/>
      <w:bookmarkStart w:id="495" w:name="_Toc1052091484"/>
      <w:bookmarkStart w:id="496" w:name="_Toc90301342"/>
      <w:bookmarkStart w:id="497" w:name="_Toc1252"/>
      <w:bookmarkStart w:id="498" w:name="_Toc93070598"/>
      <w:bookmarkStart w:id="499" w:name="_Toc24053"/>
      <w:bookmarkStart w:id="500" w:name="_Toc22716"/>
      <w:r>
        <w:rPr>
          <w:rFonts w:hint="eastAsia" w:ascii="宋体" w:hAnsi="宋体" w:eastAsia="宋体" w:cs="宋体"/>
          <w:color w:val="auto"/>
        </w:rPr>
        <w:t>设置久坐提醒 0x03</w:t>
      </w:r>
      <w:bookmarkEnd w:id="493"/>
      <w:bookmarkEnd w:id="494"/>
      <w:bookmarkEnd w:id="495"/>
      <w:bookmarkEnd w:id="496"/>
      <w:bookmarkEnd w:id="497"/>
      <w:bookmarkEnd w:id="498"/>
      <w:bookmarkEnd w:id="499"/>
      <w:bookmarkEnd w:id="500"/>
    </w:p>
    <w:p>
      <w:pPr>
        <w:rPr>
          <w:rFonts w:hint="eastAsia" w:ascii="宋体" w:hAnsi="宋体" w:eastAsia="宋体" w:cs="宋体"/>
          <w:color w:val="auto"/>
        </w:rPr>
      </w:pPr>
      <w:r>
        <w:rPr>
          <w:rFonts w:hint="eastAsia" w:ascii="宋体" w:hAnsi="宋体" w:eastAsia="宋体" w:cs="宋体"/>
          <w:color w:val="auto"/>
        </w:rPr>
        <w:t>APP发送</w:t>
      </w:r>
    </w:p>
    <w:tbl>
      <w:tblPr>
        <w:tblStyle w:val="25"/>
        <w:tblW w:w="55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22"/>
        <w:gridCol w:w="626"/>
        <w:gridCol w:w="489"/>
        <w:gridCol w:w="494"/>
        <w:gridCol w:w="485"/>
        <w:gridCol w:w="673"/>
        <w:gridCol w:w="673"/>
        <w:gridCol w:w="674"/>
        <w:gridCol w:w="674"/>
        <w:gridCol w:w="674"/>
        <w:gridCol w:w="674"/>
        <w:gridCol w:w="674"/>
        <w:gridCol w:w="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334"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0</w:t>
            </w:r>
          </w:p>
        </w:tc>
        <w:tc>
          <w:tcPr>
            <w:tcW w:w="334"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1</w:t>
            </w:r>
          </w:p>
        </w:tc>
        <w:tc>
          <w:tcPr>
            <w:tcW w:w="332"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2</w:t>
            </w:r>
          </w:p>
        </w:tc>
        <w:tc>
          <w:tcPr>
            <w:tcW w:w="334"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3</w:t>
            </w:r>
          </w:p>
        </w:tc>
        <w:tc>
          <w:tcPr>
            <w:tcW w:w="261"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4</w:t>
            </w:r>
          </w:p>
        </w:tc>
        <w:tc>
          <w:tcPr>
            <w:tcW w:w="264"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5</w:t>
            </w:r>
          </w:p>
        </w:tc>
        <w:tc>
          <w:tcPr>
            <w:tcW w:w="2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6</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7</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8</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9</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10</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11</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12</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13</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 w:hRule="atLeast"/>
        </w:trPr>
        <w:tc>
          <w:tcPr>
            <w:tcW w:w="334" w:type="pct"/>
          </w:tcPr>
          <w:p>
            <w:pPr>
              <w:jc w:val="center"/>
              <w:rPr>
                <w:rFonts w:hint="eastAsia" w:ascii="宋体" w:hAnsi="宋体" w:eastAsia="宋体" w:cs="宋体"/>
                <w:color w:val="auto"/>
              </w:rPr>
            </w:pPr>
            <w:r>
              <w:rPr>
                <w:rFonts w:hint="eastAsia" w:ascii="宋体" w:hAnsi="宋体" w:eastAsia="宋体" w:cs="宋体"/>
                <w:color w:val="auto"/>
              </w:rPr>
              <w:t>0x02</w:t>
            </w:r>
          </w:p>
        </w:tc>
        <w:tc>
          <w:tcPr>
            <w:tcW w:w="334" w:type="pct"/>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03</w:t>
            </w:r>
          </w:p>
        </w:tc>
        <w:tc>
          <w:tcPr>
            <w:tcW w:w="332"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N</w:t>
            </w:r>
          </w:p>
        </w:tc>
        <w:tc>
          <w:tcPr>
            <w:tcW w:w="334" w:type="pct"/>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N</w:t>
            </w:r>
          </w:p>
        </w:tc>
        <w:tc>
          <w:tcPr>
            <w:tcW w:w="261"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开关</w:t>
            </w:r>
          </w:p>
        </w:tc>
        <w:tc>
          <w:tcPr>
            <w:tcW w:w="264"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间隔时长</w:t>
            </w:r>
          </w:p>
        </w:tc>
        <w:tc>
          <w:tcPr>
            <w:tcW w:w="2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时段数量</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时段1</w:t>
            </w:r>
            <w:r>
              <w:rPr>
                <w:rFonts w:hint="eastAsia" w:ascii="宋体" w:hAnsi="宋体" w:eastAsia="宋体" w:cs="宋体"/>
                <w:color w:val="auto"/>
              </w:rPr>
              <w:t>开始小时</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时段1</w:t>
            </w:r>
            <w:r>
              <w:rPr>
                <w:rFonts w:hint="eastAsia" w:ascii="宋体" w:hAnsi="宋体" w:eastAsia="宋体" w:cs="宋体"/>
                <w:color w:val="auto"/>
              </w:rPr>
              <w:t>开始分钟</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时段1</w:t>
            </w:r>
            <w:r>
              <w:rPr>
                <w:rFonts w:hint="eastAsia" w:ascii="宋体" w:hAnsi="宋体" w:eastAsia="宋体" w:cs="宋体"/>
                <w:color w:val="auto"/>
              </w:rPr>
              <w:t>结束小时</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时段1</w:t>
            </w:r>
            <w:r>
              <w:rPr>
                <w:rFonts w:hint="eastAsia" w:ascii="宋体" w:hAnsi="宋体" w:eastAsia="宋体" w:cs="宋体"/>
                <w:color w:val="auto"/>
              </w:rPr>
              <w:t>结束分钟</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时段2</w:t>
            </w:r>
            <w:r>
              <w:rPr>
                <w:rFonts w:hint="eastAsia" w:ascii="宋体" w:hAnsi="宋体" w:eastAsia="宋体" w:cs="宋体"/>
                <w:color w:val="auto"/>
              </w:rPr>
              <w:t>开始小时</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时段2</w:t>
            </w:r>
            <w:r>
              <w:rPr>
                <w:rFonts w:hint="eastAsia" w:ascii="宋体" w:hAnsi="宋体" w:eastAsia="宋体" w:cs="宋体"/>
                <w:color w:val="auto"/>
              </w:rPr>
              <w:t>开始分钟</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时段2</w:t>
            </w:r>
            <w:r>
              <w:rPr>
                <w:rFonts w:hint="eastAsia" w:ascii="宋体" w:hAnsi="宋体" w:eastAsia="宋体" w:cs="宋体"/>
                <w:color w:val="auto"/>
              </w:rPr>
              <w:t>结束小时</w:t>
            </w:r>
          </w:p>
        </w:tc>
        <w:tc>
          <w:tcPr>
            <w:tcW w:w="35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时段2</w:t>
            </w:r>
            <w:r>
              <w:rPr>
                <w:rFonts w:hint="eastAsia" w:ascii="宋体" w:hAnsi="宋体" w:eastAsia="宋体" w:cs="宋体"/>
                <w:color w:val="auto"/>
              </w:rPr>
              <w:t>结束分钟</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
        <w:gridCol w:w="707"/>
        <w:gridCol w:w="707"/>
        <w:gridCol w:w="707"/>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707"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07"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07"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07"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09"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707"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07" w:type="dxa"/>
          </w:tcPr>
          <w:p>
            <w:pPr>
              <w:jc w:val="center"/>
              <w:rPr>
                <w:rFonts w:hint="eastAsia" w:ascii="宋体" w:hAnsi="宋体" w:eastAsia="宋体" w:cs="宋体"/>
                <w:color w:val="auto"/>
                <w:lang w:eastAsia="zh-CN"/>
              </w:rPr>
            </w:pPr>
            <w:r>
              <w:rPr>
                <w:rFonts w:hint="eastAsia" w:ascii="宋体" w:hAnsi="宋体" w:eastAsia="宋体" w:cs="宋体"/>
                <w:color w:val="auto"/>
              </w:rPr>
              <w:t>0x8</w:t>
            </w:r>
            <w:r>
              <w:rPr>
                <w:rFonts w:hint="eastAsia" w:ascii="宋体" w:hAnsi="宋体" w:eastAsia="宋体" w:cs="宋体"/>
                <w:color w:val="auto"/>
                <w:lang w:val="en-US" w:eastAsia="zh-CN"/>
              </w:rPr>
              <w:t>3</w:t>
            </w:r>
          </w:p>
        </w:tc>
        <w:tc>
          <w:tcPr>
            <w:tcW w:w="707"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07"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09"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开关：</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0关1开</w:t>
      </w:r>
    </w:p>
    <w:p>
      <w:pPr>
        <w:rPr>
          <w:rFonts w:hint="eastAsia" w:ascii="宋体" w:hAnsi="宋体" w:eastAsia="宋体" w:cs="宋体"/>
          <w:color w:val="auto"/>
          <w:szCs w:val="21"/>
        </w:rPr>
      </w:pPr>
      <w:r>
        <w:rPr>
          <w:rFonts w:hint="eastAsia" w:ascii="宋体" w:hAnsi="宋体" w:eastAsia="宋体" w:cs="宋体"/>
          <w:color w:val="auto"/>
          <w:szCs w:val="21"/>
        </w:rPr>
        <w:t>开始小时：</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0~23</w:t>
      </w:r>
    </w:p>
    <w:p>
      <w:pPr>
        <w:rPr>
          <w:rFonts w:hint="eastAsia" w:ascii="宋体" w:hAnsi="宋体" w:eastAsia="宋体" w:cs="宋体"/>
          <w:color w:val="auto"/>
          <w:szCs w:val="21"/>
        </w:rPr>
      </w:pPr>
      <w:r>
        <w:rPr>
          <w:rFonts w:hint="eastAsia" w:ascii="宋体" w:hAnsi="宋体" w:eastAsia="宋体" w:cs="宋体"/>
          <w:color w:val="auto"/>
          <w:szCs w:val="21"/>
        </w:rPr>
        <w:t>开始分钟：</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0~60</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结束小时：</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0~23</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结束分钟：</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0~60</w:t>
      </w: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设置一段数据时，时段数量为1，数据长度为N = 4 + 3 + （1*4）= 11，只是时段2的数据无效；设备返回两段数据时，返回全部数据N = 4 + 3 + （2*4）= 15。</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lang w:val="en-US" w:eastAsia="zh-CN"/>
        </w:rPr>
      </w:pPr>
      <w:r>
        <w:rPr>
          <w:rFonts w:hint="eastAsia" w:ascii="宋体" w:hAnsi="宋体" w:eastAsia="宋体" w:cs="宋体"/>
          <w:color w:val="auto"/>
          <w:szCs w:val="21"/>
        </w:rPr>
        <w:t>开启</w:t>
      </w:r>
      <w:r>
        <w:rPr>
          <w:rFonts w:hint="eastAsia" w:ascii="宋体" w:hAnsi="宋体" w:eastAsia="宋体" w:cs="宋体"/>
          <w:color w:val="auto"/>
          <w:szCs w:val="21"/>
          <w:lang w:eastAsia="zh-CN"/>
        </w:rPr>
        <w:t>，</w:t>
      </w:r>
      <w:r>
        <w:rPr>
          <w:rFonts w:hint="eastAsia" w:ascii="宋体" w:hAnsi="宋体" w:eastAsia="宋体" w:cs="宋体"/>
          <w:color w:val="auto"/>
          <w:szCs w:val="21"/>
        </w:rPr>
        <w:t xml:space="preserve"> </w:t>
      </w:r>
      <w:r>
        <w:rPr>
          <w:rFonts w:hint="eastAsia" w:ascii="宋体" w:hAnsi="宋体" w:eastAsia="宋体" w:cs="宋体"/>
          <w:color w:val="auto"/>
          <w:szCs w:val="21"/>
          <w:lang w:val="en-US" w:eastAsia="zh-CN"/>
        </w:rPr>
        <w:t xml:space="preserve">时长 30分钟， </w:t>
      </w:r>
      <w:r>
        <w:rPr>
          <w:rFonts w:hint="eastAsia" w:ascii="宋体" w:hAnsi="宋体" w:eastAsia="宋体" w:cs="宋体"/>
          <w:color w:val="auto"/>
          <w:lang w:val="en-US" w:eastAsia="zh-CN"/>
        </w:rPr>
        <w:t>时段数量 2，</w:t>
      </w:r>
      <w:r>
        <w:rPr>
          <w:rFonts w:hint="eastAsia" w:ascii="宋体" w:hAnsi="宋体" w:eastAsia="宋体" w:cs="宋体"/>
          <w:color w:val="auto"/>
          <w:szCs w:val="21"/>
          <w:lang w:val="en-US" w:eastAsia="zh-CN"/>
        </w:rPr>
        <w:t xml:space="preserve"> </w:t>
      </w:r>
      <w:r>
        <w:rPr>
          <w:rFonts w:hint="eastAsia" w:ascii="宋体" w:hAnsi="宋体" w:eastAsia="宋体" w:cs="宋体"/>
          <w:color w:val="auto"/>
          <w:lang w:val="en-US" w:eastAsia="zh-CN"/>
        </w:rPr>
        <w:t>时段1：</w:t>
      </w:r>
      <w:r>
        <w:rPr>
          <w:rFonts w:hint="eastAsia" w:ascii="宋体" w:hAnsi="宋体" w:eastAsia="宋体" w:cs="宋体"/>
          <w:color w:val="auto"/>
          <w:szCs w:val="21"/>
        </w:rPr>
        <w:t>22：00~08：00</w:t>
      </w:r>
      <w:r>
        <w:rPr>
          <w:rFonts w:hint="eastAsia" w:ascii="宋体" w:hAnsi="宋体" w:eastAsia="宋体" w:cs="宋体"/>
          <w:color w:val="auto"/>
          <w:szCs w:val="21"/>
          <w:lang w:val="en-US" w:eastAsia="zh-CN"/>
        </w:rPr>
        <w:t xml:space="preserve">， </w:t>
      </w:r>
      <w:r>
        <w:rPr>
          <w:rFonts w:hint="eastAsia" w:ascii="宋体" w:hAnsi="宋体" w:eastAsia="宋体" w:cs="宋体"/>
          <w:color w:val="auto"/>
          <w:lang w:val="en-US" w:eastAsia="zh-CN"/>
        </w:rPr>
        <w:t>时段2：</w:t>
      </w:r>
      <w:r>
        <w:rPr>
          <w:rFonts w:hint="eastAsia" w:ascii="宋体" w:hAnsi="宋体" w:eastAsia="宋体" w:cs="宋体"/>
          <w:color w:val="auto"/>
          <w:szCs w:val="21"/>
          <w:lang w:val="en-US" w:eastAsia="zh-CN"/>
        </w:rPr>
        <w:t>1</w:t>
      </w:r>
      <w:r>
        <w:rPr>
          <w:rFonts w:hint="eastAsia" w:ascii="宋体" w:hAnsi="宋体" w:eastAsia="宋体" w:cs="宋体"/>
          <w:color w:val="auto"/>
          <w:szCs w:val="21"/>
        </w:rPr>
        <w:t>2：00~</w:t>
      </w:r>
      <w:r>
        <w:rPr>
          <w:rFonts w:hint="eastAsia" w:ascii="宋体" w:hAnsi="宋体" w:eastAsia="宋体" w:cs="宋体"/>
          <w:color w:val="auto"/>
          <w:szCs w:val="21"/>
          <w:lang w:val="en-US" w:eastAsia="zh-CN"/>
        </w:rPr>
        <w:t>14</w:t>
      </w:r>
      <w:r>
        <w:rPr>
          <w:rFonts w:hint="eastAsia" w:ascii="宋体" w:hAnsi="宋体" w:eastAsia="宋体" w:cs="宋体"/>
          <w:color w:val="auto"/>
          <w:szCs w:val="21"/>
        </w:rPr>
        <w:t>：00</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 xml:space="preserve">发送：02 </w:t>
      </w:r>
      <w:r>
        <w:rPr>
          <w:rFonts w:hint="eastAsia" w:ascii="宋体" w:hAnsi="宋体" w:eastAsia="宋体" w:cs="宋体"/>
          <w:color w:val="auto"/>
          <w:sz w:val="21"/>
          <w:szCs w:val="21"/>
          <w:lang w:val="en-US" w:eastAsia="zh-CN"/>
        </w:rPr>
        <w:t>03</w:t>
      </w:r>
      <w:r>
        <w:rPr>
          <w:rFonts w:hint="eastAsia" w:ascii="宋体" w:hAnsi="宋体" w:eastAsia="宋体" w:cs="宋体"/>
          <w:color w:val="auto"/>
          <w:sz w:val="21"/>
          <w:szCs w:val="21"/>
        </w:rPr>
        <w:t xml:space="preserve"> </w:t>
      </w:r>
      <w:r>
        <w:rPr>
          <w:rFonts w:hint="eastAsia" w:ascii="宋体" w:hAnsi="宋体" w:eastAsia="宋体" w:cs="宋体"/>
          <w:color w:val="auto"/>
          <w:sz w:val="21"/>
          <w:szCs w:val="21"/>
          <w:lang w:val="en-US" w:eastAsia="zh-CN"/>
        </w:rPr>
        <w:t>0F</w:t>
      </w:r>
      <w:r>
        <w:rPr>
          <w:rFonts w:hint="eastAsia" w:ascii="宋体" w:hAnsi="宋体" w:eastAsia="宋体" w:cs="宋体"/>
          <w:color w:val="auto"/>
          <w:sz w:val="21"/>
          <w:szCs w:val="21"/>
        </w:rPr>
        <w:t xml:space="preserve"> 00 </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01</w:t>
      </w:r>
      <w:r>
        <w:rPr>
          <w:rFonts w:hint="eastAsia" w:ascii="宋体" w:hAnsi="宋体" w:eastAsia="宋体" w:cs="宋体"/>
          <w:color w:val="auto"/>
          <w:sz w:val="21"/>
          <w:szCs w:val="21"/>
          <w:lang w:val="en-US" w:eastAsia="zh-CN"/>
        </w:rPr>
        <w:t xml:space="preserve"> 1E 02 </w:t>
      </w:r>
      <w:r>
        <w:rPr>
          <w:rFonts w:hint="eastAsia" w:ascii="宋体" w:hAnsi="宋体" w:eastAsia="宋体" w:cs="宋体"/>
          <w:color w:val="auto"/>
          <w:sz w:val="21"/>
          <w:szCs w:val="21"/>
        </w:rPr>
        <w:t>16 00 08 00</w:t>
      </w:r>
      <w:r>
        <w:rPr>
          <w:rFonts w:hint="eastAsia" w:ascii="宋体" w:hAnsi="宋体" w:eastAsia="宋体" w:cs="宋体"/>
          <w:color w:val="auto"/>
          <w:sz w:val="21"/>
          <w:szCs w:val="21"/>
          <w:lang w:val="en-US" w:eastAsia="zh-CN"/>
        </w:rPr>
        <w:t xml:space="preserve">  0C 00 0E 00</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 xml:space="preserve">回复：02 </w:t>
      </w:r>
      <w:r>
        <w:rPr>
          <w:rFonts w:hint="eastAsia" w:ascii="宋体" w:hAnsi="宋体" w:eastAsia="宋体" w:cs="宋体"/>
          <w:color w:val="auto"/>
          <w:sz w:val="21"/>
          <w:szCs w:val="21"/>
          <w:lang w:val="en-US" w:eastAsia="zh-CN"/>
        </w:rPr>
        <w:t>83</w:t>
      </w:r>
      <w:r>
        <w:rPr>
          <w:rFonts w:hint="eastAsia" w:ascii="宋体" w:hAnsi="宋体" w:eastAsia="宋体" w:cs="宋体"/>
          <w:color w:val="auto"/>
          <w:sz w:val="21"/>
          <w:szCs w:val="21"/>
        </w:rPr>
        <w:t xml:space="preserve"> 0</w:t>
      </w: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rPr>
        <w:t xml:space="preserve"> 00</w:t>
      </w:r>
      <w:r>
        <w:rPr>
          <w:rFonts w:hint="eastAsia" w:ascii="宋体" w:hAnsi="宋体" w:eastAsia="宋体" w:cs="宋体"/>
          <w:color w:val="auto"/>
          <w:sz w:val="21"/>
          <w:szCs w:val="21"/>
          <w:lang w:val="en-US" w:eastAsia="zh-CN"/>
        </w:rPr>
        <w:t xml:space="preserve">  01</w:t>
      </w:r>
    </w:p>
    <w:p>
      <w:pPr>
        <w:pStyle w:val="28"/>
        <w:widowControl/>
        <w:rPr>
          <w:rFonts w:hint="eastAsia" w:ascii="宋体" w:hAnsi="宋体" w:eastAsia="宋体" w:cs="宋体"/>
          <w:color w:val="auto"/>
          <w:sz w:val="21"/>
          <w:szCs w:val="21"/>
        </w:rPr>
      </w:pPr>
    </w:p>
    <w:p>
      <w:pPr>
        <w:rPr>
          <w:rFonts w:hint="eastAsia" w:ascii="宋体" w:hAnsi="宋体" w:eastAsia="宋体" w:cs="宋体"/>
          <w:color w:val="auto"/>
        </w:rPr>
      </w:pPr>
    </w:p>
    <w:p>
      <w:pPr>
        <w:pStyle w:val="4"/>
        <w:rPr>
          <w:rFonts w:hint="eastAsia" w:ascii="宋体" w:hAnsi="宋体" w:eastAsia="宋体" w:cs="宋体"/>
          <w:color w:val="auto"/>
          <w:highlight w:val="darkGray"/>
        </w:rPr>
      </w:pPr>
      <w:bookmarkStart w:id="501" w:name="_Toc90301343"/>
      <w:bookmarkStart w:id="502" w:name="_Toc93070599"/>
      <w:bookmarkStart w:id="503" w:name="_Toc5326"/>
      <w:bookmarkStart w:id="504" w:name="_Toc2449"/>
      <w:bookmarkStart w:id="505" w:name="_Toc78895136"/>
      <w:bookmarkStart w:id="506" w:name="_Toc32179"/>
      <w:bookmarkStart w:id="507" w:name="_Toc121222190"/>
      <w:bookmarkStart w:id="508" w:name="_Toc14130"/>
      <w:r>
        <w:rPr>
          <w:rFonts w:hint="eastAsia" w:ascii="宋体" w:hAnsi="宋体" w:eastAsia="宋体" w:cs="宋体"/>
          <w:color w:val="auto"/>
          <w:highlight w:val="darkGray"/>
        </w:rPr>
        <w:t>获取防丢提醒 0x04</w:t>
      </w:r>
      <w:bookmarkEnd w:id="501"/>
      <w:bookmarkEnd w:id="502"/>
      <w:bookmarkEnd w:id="503"/>
      <w:bookmarkEnd w:id="504"/>
      <w:bookmarkEnd w:id="505"/>
      <w:bookmarkEnd w:id="506"/>
      <w:bookmarkEnd w:id="507"/>
      <w:bookmarkEnd w:id="508"/>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0x06</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开关</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开关：</w:t>
      </w:r>
      <w:r>
        <w:rPr>
          <w:rFonts w:hint="eastAsia" w:ascii="宋体" w:hAnsi="宋体" w:eastAsia="宋体" w:cs="宋体"/>
          <w:color w:val="auto"/>
        </w:rPr>
        <w:tab/>
      </w:r>
      <w:r>
        <w:rPr>
          <w:rFonts w:hint="eastAsia" w:ascii="宋体" w:hAnsi="宋体" w:eastAsia="宋体" w:cs="宋体"/>
          <w:color w:val="auto"/>
        </w:rPr>
        <w:tab/>
      </w:r>
      <w:r>
        <w:rPr>
          <w:rFonts w:hint="eastAsia" w:ascii="宋体" w:hAnsi="宋体" w:eastAsia="宋体" w:cs="宋体"/>
          <w:color w:val="auto"/>
        </w:rPr>
        <w:t>0关1开</w:t>
      </w: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开</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发送：02 04 0400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回复：02 84 06 00 01 01</w:t>
      </w:r>
    </w:p>
    <w:p>
      <w:pPr>
        <w:pStyle w:val="28"/>
        <w:widowControl/>
        <w:rPr>
          <w:rFonts w:hint="eastAsia" w:ascii="宋体" w:hAnsi="宋体" w:eastAsia="宋体" w:cs="宋体"/>
          <w:color w:val="auto"/>
          <w:sz w:val="21"/>
          <w:szCs w:val="21"/>
        </w:rPr>
      </w:pPr>
    </w:p>
    <w:p>
      <w:pPr>
        <w:rPr>
          <w:rFonts w:hint="eastAsia" w:ascii="宋体" w:hAnsi="宋体" w:eastAsia="宋体" w:cs="宋体"/>
          <w:color w:val="auto"/>
        </w:rPr>
      </w:pPr>
    </w:p>
    <w:p>
      <w:pPr>
        <w:pStyle w:val="4"/>
        <w:rPr>
          <w:rFonts w:hint="eastAsia" w:ascii="宋体" w:hAnsi="宋体" w:eastAsia="宋体" w:cs="宋体"/>
          <w:color w:val="auto"/>
          <w:highlight w:val="darkGray"/>
        </w:rPr>
      </w:pPr>
      <w:bookmarkStart w:id="509" w:name="_Toc1566849974"/>
      <w:bookmarkStart w:id="510" w:name="_Toc78895137"/>
      <w:bookmarkStart w:id="511" w:name="_Toc23343"/>
      <w:bookmarkStart w:id="512" w:name="_Toc90301344"/>
      <w:bookmarkStart w:id="513" w:name="_Toc26591"/>
      <w:bookmarkStart w:id="514" w:name="_Toc22613"/>
      <w:bookmarkStart w:id="515" w:name="_Toc93070600"/>
      <w:bookmarkStart w:id="516" w:name="_Toc5717"/>
      <w:r>
        <w:rPr>
          <w:rFonts w:hint="eastAsia" w:ascii="宋体" w:hAnsi="宋体" w:eastAsia="宋体" w:cs="宋体"/>
          <w:color w:val="auto"/>
          <w:highlight w:val="darkGray"/>
        </w:rPr>
        <w:t>设置防丢提醒 0x05</w:t>
      </w:r>
      <w:bookmarkEnd w:id="509"/>
      <w:bookmarkEnd w:id="510"/>
      <w:bookmarkEnd w:id="511"/>
      <w:bookmarkEnd w:id="512"/>
      <w:bookmarkEnd w:id="513"/>
      <w:bookmarkEnd w:id="514"/>
      <w:bookmarkEnd w:id="515"/>
      <w:bookmarkEnd w:id="516"/>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tabs>
                <w:tab w:val="left" w:pos="511"/>
              </w:tabs>
              <w:jc w:val="center"/>
              <w:rPr>
                <w:rFonts w:hint="eastAsia" w:ascii="宋体" w:hAnsi="宋体" w:eastAsia="宋体" w:cs="宋体"/>
                <w:color w:val="auto"/>
              </w:rPr>
            </w:pPr>
            <w:r>
              <w:rPr>
                <w:rFonts w:hint="eastAsia" w:ascii="宋体" w:hAnsi="宋体" w:eastAsia="宋体" w:cs="宋体"/>
                <w:color w:val="auto"/>
              </w:rPr>
              <w:t>开关</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开关：</w:t>
      </w:r>
      <w:r>
        <w:rPr>
          <w:rFonts w:hint="eastAsia" w:ascii="宋体" w:hAnsi="宋体" w:eastAsia="宋体" w:cs="宋体"/>
          <w:color w:val="auto"/>
        </w:rPr>
        <w:tab/>
      </w:r>
      <w:r>
        <w:rPr>
          <w:rFonts w:hint="eastAsia" w:ascii="宋体" w:hAnsi="宋体" w:eastAsia="宋体" w:cs="宋体"/>
          <w:color w:val="auto"/>
        </w:rPr>
        <w:tab/>
      </w:r>
      <w:r>
        <w:rPr>
          <w:rFonts w:hint="eastAsia" w:ascii="宋体" w:hAnsi="宋体" w:eastAsia="宋体" w:cs="宋体"/>
          <w:color w:val="auto"/>
        </w:rPr>
        <w:t>0关1开</w:t>
      </w:r>
    </w:p>
    <w:p>
      <w:pPr>
        <w:rPr>
          <w:rFonts w:hint="eastAsia" w:ascii="宋体" w:hAnsi="宋体" w:eastAsia="宋体" w:cs="宋体"/>
          <w:color w:val="auto"/>
        </w:rPr>
      </w:pPr>
      <w:r>
        <w:rPr>
          <w:rFonts w:hint="eastAsia" w:ascii="宋体" w:hAnsi="宋体" w:eastAsia="宋体" w:cs="宋体"/>
          <w:color w:val="auto"/>
        </w:rPr>
        <w:t>示例</w:t>
      </w:r>
      <w:r>
        <w:rPr>
          <w:rFonts w:hint="eastAsia" w:ascii="宋体" w:hAnsi="宋体" w:eastAsia="宋体" w:cs="宋体"/>
          <w:color w:val="auto"/>
        </w:rPr>
        <w:tab/>
      </w:r>
    </w:p>
    <w:p>
      <w:pPr>
        <w:rPr>
          <w:rFonts w:hint="eastAsia" w:ascii="宋体" w:hAnsi="宋体" w:eastAsia="宋体" w:cs="宋体"/>
          <w:color w:val="auto"/>
          <w:szCs w:val="21"/>
        </w:rPr>
      </w:pPr>
      <w:r>
        <w:rPr>
          <w:rFonts w:hint="eastAsia" w:ascii="宋体" w:hAnsi="宋体" w:eastAsia="宋体" w:cs="宋体"/>
          <w:color w:val="auto"/>
          <w:szCs w:val="21"/>
        </w:rPr>
        <w:t>开</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发送：02 05 05 00 01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回复：02 85 05 00 01</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517" w:name="_Toc32652"/>
      <w:bookmarkStart w:id="518" w:name="_Toc1114"/>
      <w:bookmarkStart w:id="519" w:name="_Toc31711"/>
      <w:bookmarkStart w:id="520" w:name="_Toc16829"/>
      <w:bookmarkStart w:id="521" w:name="_Toc93070601"/>
      <w:bookmarkStart w:id="522" w:name="_Toc78895138"/>
      <w:bookmarkStart w:id="523" w:name="_Toc90301345"/>
      <w:bookmarkStart w:id="524" w:name="_Toc1603033504"/>
      <w:r>
        <w:rPr>
          <w:rFonts w:hint="eastAsia" w:ascii="宋体" w:hAnsi="宋体" w:eastAsia="宋体" w:cs="宋体"/>
          <w:color w:val="auto"/>
        </w:rPr>
        <w:t>获取勿扰 0x06</w:t>
      </w:r>
      <w:bookmarkEnd w:id="517"/>
      <w:bookmarkEnd w:id="518"/>
      <w:bookmarkEnd w:id="519"/>
      <w:bookmarkEnd w:id="520"/>
      <w:bookmarkEnd w:id="521"/>
      <w:bookmarkEnd w:id="522"/>
      <w:bookmarkEnd w:id="523"/>
      <w:bookmarkEnd w:id="524"/>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0x06</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495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638"/>
        <w:gridCol w:w="638"/>
        <w:gridCol w:w="638"/>
        <w:gridCol w:w="638"/>
        <w:gridCol w:w="638"/>
        <w:gridCol w:w="1152"/>
        <w:gridCol w:w="1152"/>
        <w:gridCol w:w="1152"/>
        <w:gridCol w:w="1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7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0</w:t>
            </w:r>
          </w:p>
        </w:tc>
        <w:tc>
          <w:tcPr>
            <w:tcW w:w="37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1</w:t>
            </w:r>
          </w:p>
        </w:tc>
        <w:tc>
          <w:tcPr>
            <w:tcW w:w="37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2</w:t>
            </w:r>
          </w:p>
        </w:tc>
        <w:tc>
          <w:tcPr>
            <w:tcW w:w="37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3</w:t>
            </w:r>
          </w:p>
        </w:tc>
        <w:tc>
          <w:tcPr>
            <w:tcW w:w="37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4</w:t>
            </w:r>
          </w:p>
        </w:tc>
        <w:tc>
          <w:tcPr>
            <w:tcW w:w="37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5</w:t>
            </w:r>
          </w:p>
        </w:tc>
        <w:tc>
          <w:tcPr>
            <w:tcW w:w="682"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6</w:t>
            </w:r>
          </w:p>
        </w:tc>
        <w:tc>
          <w:tcPr>
            <w:tcW w:w="682"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7</w:t>
            </w:r>
          </w:p>
        </w:tc>
        <w:tc>
          <w:tcPr>
            <w:tcW w:w="682"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8</w:t>
            </w:r>
          </w:p>
        </w:tc>
        <w:tc>
          <w:tcPr>
            <w:tcW w:w="683"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378" w:type="pct"/>
          </w:tcPr>
          <w:p>
            <w:pPr>
              <w:jc w:val="center"/>
              <w:rPr>
                <w:rFonts w:hint="eastAsia" w:ascii="宋体" w:hAnsi="宋体" w:eastAsia="宋体" w:cs="宋体"/>
                <w:color w:val="auto"/>
              </w:rPr>
            </w:pPr>
            <w:r>
              <w:rPr>
                <w:rFonts w:hint="eastAsia" w:ascii="宋体" w:hAnsi="宋体" w:eastAsia="宋体" w:cs="宋体"/>
                <w:color w:val="auto"/>
              </w:rPr>
              <w:t>0x02</w:t>
            </w:r>
          </w:p>
        </w:tc>
        <w:tc>
          <w:tcPr>
            <w:tcW w:w="378" w:type="pct"/>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86</w:t>
            </w:r>
          </w:p>
        </w:tc>
        <w:tc>
          <w:tcPr>
            <w:tcW w:w="37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0x0a</w:t>
            </w:r>
          </w:p>
        </w:tc>
        <w:tc>
          <w:tcPr>
            <w:tcW w:w="37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0x00</w:t>
            </w:r>
          </w:p>
        </w:tc>
        <w:tc>
          <w:tcPr>
            <w:tcW w:w="378" w:type="pct"/>
          </w:tcPr>
          <w:p>
            <w:pPr>
              <w:tabs>
                <w:tab w:val="left" w:pos="511"/>
              </w:tabs>
              <w:jc w:val="center"/>
              <w:rPr>
                <w:rFonts w:hint="eastAsia" w:ascii="宋体" w:hAnsi="宋体" w:eastAsia="宋体" w:cs="宋体"/>
                <w:color w:val="auto"/>
                <w:lang w:eastAsia="zh-CN"/>
              </w:rPr>
            </w:pPr>
            <w:r>
              <w:rPr>
                <w:rFonts w:hint="eastAsia" w:ascii="宋体" w:hAnsi="宋体" w:eastAsia="宋体" w:cs="宋体"/>
                <w:color w:val="auto"/>
                <w:lang w:val="en-US" w:eastAsia="zh-CN"/>
              </w:rPr>
              <w:t>状态</w:t>
            </w:r>
          </w:p>
        </w:tc>
        <w:tc>
          <w:tcPr>
            <w:tcW w:w="37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开关</w:t>
            </w:r>
          </w:p>
        </w:tc>
        <w:tc>
          <w:tcPr>
            <w:tcW w:w="682"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开始小时</w:t>
            </w:r>
          </w:p>
        </w:tc>
        <w:tc>
          <w:tcPr>
            <w:tcW w:w="682"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开始分钟</w:t>
            </w:r>
          </w:p>
        </w:tc>
        <w:tc>
          <w:tcPr>
            <w:tcW w:w="682"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结束小时</w:t>
            </w:r>
          </w:p>
        </w:tc>
        <w:tc>
          <w:tcPr>
            <w:tcW w:w="683"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结束分钟</w:t>
            </w:r>
          </w:p>
        </w:tc>
      </w:tr>
    </w:tbl>
    <w:p>
      <w:pPr>
        <w:rPr>
          <w:rFonts w:hint="eastAsia" w:ascii="宋体" w:hAnsi="宋体" w:eastAsia="宋体" w:cs="宋体"/>
          <w:color w:val="auto"/>
          <w:szCs w:val="21"/>
        </w:rPr>
      </w:pPr>
    </w:p>
    <w:p>
      <w:pPr>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kern w:val="0"/>
          <w:sz w:val="20"/>
          <w:szCs w:val="20"/>
          <w:lang w:val="en-US" w:eastAsia="zh-CN" w:bidi="ar"/>
        </w:rPr>
        <w:t>示例</w:t>
      </w:r>
    </w:p>
    <w:p>
      <w:pPr>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kern w:val="0"/>
          <w:sz w:val="20"/>
          <w:szCs w:val="20"/>
          <w:lang w:val="en-US" w:eastAsia="zh-CN" w:bidi="ar"/>
        </w:rPr>
        <w:t xml:space="preserve">开启 22：00~08：00 </w:t>
      </w:r>
    </w:p>
    <w:p>
      <w:pPr>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kern w:val="0"/>
          <w:sz w:val="20"/>
          <w:szCs w:val="20"/>
          <w:lang w:val="en-US" w:eastAsia="zh-CN" w:bidi="ar"/>
        </w:rPr>
        <w:t xml:space="preserve">发送：02 06 04 00 </w:t>
      </w:r>
    </w:p>
    <w:p>
      <w:pPr>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kern w:val="0"/>
          <w:sz w:val="20"/>
          <w:szCs w:val="20"/>
          <w:lang w:val="en-US" w:eastAsia="zh-CN" w:bidi="ar"/>
        </w:rPr>
        <w:t>回复：02 86 0a 00 01 01 16 00 08 00</w:t>
      </w:r>
    </w:p>
    <w:p>
      <w:pPr>
        <w:pStyle w:val="28"/>
        <w:widowControl/>
        <w:rPr>
          <w:rFonts w:hint="eastAsia" w:ascii="宋体" w:hAnsi="宋体" w:eastAsia="宋体" w:cs="宋体"/>
          <w:color w:val="auto"/>
        </w:rPr>
      </w:pPr>
    </w:p>
    <w:p>
      <w:pPr>
        <w:pStyle w:val="4"/>
        <w:rPr>
          <w:rFonts w:hint="eastAsia" w:ascii="宋体" w:hAnsi="宋体" w:eastAsia="宋体" w:cs="宋体"/>
          <w:color w:val="auto"/>
        </w:rPr>
      </w:pPr>
      <w:bookmarkStart w:id="525" w:name="_Toc78895139"/>
      <w:bookmarkStart w:id="526" w:name="_Toc859"/>
      <w:bookmarkStart w:id="527" w:name="_Toc93070602"/>
      <w:bookmarkStart w:id="528" w:name="_Toc14422"/>
      <w:bookmarkStart w:id="529" w:name="_Toc31692"/>
      <w:bookmarkStart w:id="530" w:name="_Toc90301346"/>
      <w:bookmarkStart w:id="531" w:name="_Toc2001750113"/>
      <w:bookmarkStart w:id="532" w:name="_Toc3460"/>
      <w:r>
        <w:rPr>
          <w:rFonts w:hint="eastAsia" w:ascii="宋体" w:hAnsi="宋体" w:eastAsia="宋体" w:cs="宋体"/>
          <w:color w:val="auto"/>
        </w:rPr>
        <w:t>设置勿扰 0x07</w:t>
      </w:r>
      <w:bookmarkEnd w:id="525"/>
      <w:bookmarkEnd w:id="526"/>
      <w:bookmarkEnd w:id="527"/>
      <w:bookmarkEnd w:id="528"/>
      <w:bookmarkEnd w:id="529"/>
      <w:bookmarkEnd w:id="530"/>
      <w:bookmarkEnd w:id="531"/>
      <w:bookmarkEnd w:id="532"/>
    </w:p>
    <w:p>
      <w:pPr>
        <w:rPr>
          <w:rFonts w:hint="eastAsia" w:ascii="宋体" w:hAnsi="宋体" w:eastAsia="宋体" w:cs="宋体"/>
          <w:color w:val="auto"/>
        </w:rPr>
      </w:pPr>
      <w:r>
        <w:rPr>
          <w:rFonts w:hint="eastAsia" w:ascii="宋体" w:hAnsi="宋体" w:eastAsia="宋体" w:cs="宋体"/>
          <w:color w:val="auto"/>
        </w:rPr>
        <w:t>APP发送</w:t>
      </w:r>
    </w:p>
    <w:tbl>
      <w:tblPr>
        <w:tblStyle w:val="25"/>
        <w:tblW w:w="457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638"/>
        <w:gridCol w:w="638"/>
        <w:gridCol w:w="638"/>
        <w:gridCol w:w="638"/>
        <w:gridCol w:w="1152"/>
        <w:gridCol w:w="1152"/>
        <w:gridCol w:w="1152"/>
        <w:gridCol w:w="1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40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0</w:t>
            </w:r>
          </w:p>
        </w:tc>
        <w:tc>
          <w:tcPr>
            <w:tcW w:w="40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1</w:t>
            </w:r>
          </w:p>
        </w:tc>
        <w:tc>
          <w:tcPr>
            <w:tcW w:w="40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2</w:t>
            </w:r>
          </w:p>
        </w:tc>
        <w:tc>
          <w:tcPr>
            <w:tcW w:w="40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3</w:t>
            </w:r>
          </w:p>
        </w:tc>
        <w:tc>
          <w:tcPr>
            <w:tcW w:w="40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4</w:t>
            </w:r>
          </w:p>
        </w:tc>
        <w:tc>
          <w:tcPr>
            <w:tcW w:w="7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5</w:t>
            </w:r>
          </w:p>
        </w:tc>
        <w:tc>
          <w:tcPr>
            <w:tcW w:w="7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6</w:t>
            </w:r>
          </w:p>
        </w:tc>
        <w:tc>
          <w:tcPr>
            <w:tcW w:w="7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7</w:t>
            </w:r>
          </w:p>
        </w:tc>
        <w:tc>
          <w:tcPr>
            <w:tcW w:w="73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408" w:type="pct"/>
          </w:tcPr>
          <w:p>
            <w:pPr>
              <w:jc w:val="center"/>
              <w:rPr>
                <w:rFonts w:hint="eastAsia" w:ascii="宋体" w:hAnsi="宋体" w:eastAsia="宋体" w:cs="宋体"/>
                <w:color w:val="auto"/>
              </w:rPr>
            </w:pPr>
            <w:r>
              <w:rPr>
                <w:rFonts w:hint="eastAsia" w:ascii="宋体" w:hAnsi="宋体" w:eastAsia="宋体" w:cs="宋体"/>
                <w:color w:val="auto"/>
              </w:rPr>
              <w:t>0x02</w:t>
            </w:r>
          </w:p>
        </w:tc>
        <w:tc>
          <w:tcPr>
            <w:tcW w:w="408" w:type="pct"/>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07</w:t>
            </w:r>
          </w:p>
        </w:tc>
        <w:tc>
          <w:tcPr>
            <w:tcW w:w="40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0x09</w:t>
            </w:r>
          </w:p>
        </w:tc>
        <w:tc>
          <w:tcPr>
            <w:tcW w:w="40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0x00</w:t>
            </w:r>
          </w:p>
        </w:tc>
        <w:tc>
          <w:tcPr>
            <w:tcW w:w="40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开关</w:t>
            </w:r>
          </w:p>
        </w:tc>
        <w:tc>
          <w:tcPr>
            <w:tcW w:w="7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开始小时</w:t>
            </w:r>
          </w:p>
        </w:tc>
        <w:tc>
          <w:tcPr>
            <w:tcW w:w="7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开始分钟</w:t>
            </w:r>
          </w:p>
        </w:tc>
        <w:tc>
          <w:tcPr>
            <w:tcW w:w="738"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结束小时</w:t>
            </w:r>
          </w:p>
        </w:tc>
        <w:tc>
          <w:tcPr>
            <w:tcW w:w="739" w:type="pct"/>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结束分钟</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
        <w:gridCol w:w="707"/>
        <w:gridCol w:w="707"/>
        <w:gridCol w:w="707"/>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707"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07"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07"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07"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09"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707"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07" w:type="dxa"/>
          </w:tcPr>
          <w:p>
            <w:pPr>
              <w:jc w:val="center"/>
              <w:rPr>
                <w:rFonts w:hint="eastAsia" w:ascii="宋体" w:hAnsi="宋体" w:eastAsia="宋体" w:cs="宋体"/>
                <w:color w:val="auto"/>
              </w:rPr>
            </w:pPr>
            <w:r>
              <w:rPr>
                <w:rFonts w:hint="eastAsia" w:ascii="宋体" w:hAnsi="宋体" w:eastAsia="宋体" w:cs="宋体"/>
                <w:color w:val="auto"/>
              </w:rPr>
              <w:t>0x87</w:t>
            </w:r>
          </w:p>
        </w:tc>
        <w:tc>
          <w:tcPr>
            <w:tcW w:w="707"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07"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09"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kern w:val="0"/>
          <w:sz w:val="20"/>
          <w:szCs w:val="20"/>
          <w:lang w:val="en-US" w:eastAsia="zh-CN" w:bidi="ar"/>
        </w:rPr>
        <w:t xml:space="preserve">此时间段内除了闹钟之外其他的不需要提醒或震动 </w:t>
      </w:r>
    </w:p>
    <w:p>
      <w:pPr>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kern w:val="0"/>
          <w:sz w:val="20"/>
          <w:szCs w:val="20"/>
          <w:lang w:val="en-US" w:eastAsia="zh-CN" w:bidi="ar"/>
        </w:rPr>
        <w:t xml:space="preserve">开关： 0 关 1 开 </w:t>
      </w:r>
    </w:p>
    <w:p>
      <w:pPr>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kern w:val="0"/>
          <w:sz w:val="20"/>
          <w:szCs w:val="20"/>
          <w:lang w:val="en-US" w:eastAsia="zh-CN" w:bidi="ar"/>
        </w:rPr>
        <w:t xml:space="preserve">开始小时： 0~23 </w:t>
      </w:r>
    </w:p>
    <w:p>
      <w:pPr>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kern w:val="0"/>
          <w:sz w:val="20"/>
          <w:szCs w:val="20"/>
          <w:lang w:val="en-US" w:eastAsia="zh-CN" w:bidi="ar"/>
        </w:rPr>
        <w:t xml:space="preserve">开始分钟： 0~60 </w:t>
      </w:r>
    </w:p>
    <w:p>
      <w:pPr>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kern w:val="0"/>
          <w:sz w:val="20"/>
          <w:szCs w:val="20"/>
          <w:lang w:val="en-US" w:eastAsia="zh-CN" w:bidi="ar"/>
        </w:rPr>
        <w:t xml:space="preserve">结束小时： 0~23 </w:t>
      </w:r>
    </w:p>
    <w:p>
      <w:pPr>
        <w:keepNext w:val="0"/>
        <w:keepLines w:val="0"/>
        <w:widowControl/>
        <w:suppressLineNumbers w:val="0"/>
        <w:jc w:val="left"/>
        <w:rPr>
          <w:rFonts w:hint="eastAsia"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结束分钟： 0~60</w:t>
      </w:r>
    </w:p>
    <w:p>
      <w:pPr>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kern w:val="0"/>
          <w:sz w:val="20"/>
          <w:szCs w:val="20"/>
          <w:lang w:val="en-US" w:eastAsia="zh-CN" w:bidi="ar"/>
        </w:rPr>
        <w:t>示例</w:t>
      </w:r>
    </w:p>
    <w:p>
      <w:pPr>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kern w:val="0"/>
          <w:sz w:val="20"/>
          <w:szCs w:val="20"/>
          <w:lang w:val="en-US" w:eastAsia="zh-CN" w:bidi="ar"/>
        </w:rPr>
        <w:t xml:space="preserve">开启 22：00~08：00 </w:t>
      </w:r>
    </w:p>
    <w:p>
      <w:pPr>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kern w:val="0"/>
          <w:sz w:val="20"/>
          <w:szCs w:val="20"/>
          <w:lang w:val="en-US" w:eastAsia="zh-CN" w:bidi="ar"/>
        </w:rPr>
        <w:t xml:space="preserve">发送：02 07 09 00 01 16 00 08 00 </w:t>
      </w:r>
    </w:p>
    <w:p>
      <w:pPr>
        <w:keepNext w:val="0"/>
        <w:keepLines w:val="0"/>
        <w:widowControl/>
        <w:suppressLineNumbers w:val="0"/>
        <w:jc w:val="left"/>
        <w:rPr>
          <w:rFonts w:hint="eastAsia" w:ascii="宋体" w:hAnsi="宋体" w:eastAsia="宋体" w:cs="宋体"/>
          <w:color w:val="auto"/>
        </w:rPr>
      </w:pPr>
      <w:r>
        <w:rPr>
          <w:rFonts w:hint="eastAsia" w:ascii="宋体" w:hAnsi="宋体" w:eastAsia="宋体" w:cs="宋体"/>
          <w:color w:val="auto"/>
          <w:kern w:val="0"/>
          <w:sz w:val="20"/>
          <w:szCs w:val="20"/>
          <w:lang w:val="en-US" w:eastAsia="zh-CN" w:bidi="ar"/>
        </w:rPr>
        <w:t xml:space="preserve">回复：02 87 05 00 01 </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highlight w:val="darkGray"/>
        </w:rPr>
      </w:pPr>
      <w:bookmarkStart w:id="533" w:name="_Toc7672"/>
      <w:bookmarkStart w:id="534" w:name="_Toc93070603"/>
      <w:bookmarkStart w:id="535" w:name="_Toc90301347"/>
      <w:bookmarkStart w:id="536" w:name="_Toc935335289"/>
      <w:bookmarkStart w:id="537" w:name="_Toc78895140"/>
      <w:bookmarkStart w:id="538" w:name="_Toc327"/>
      <w:bookmarkStart w:id="539" w:name="_Toc2094"/>
      <w:bookmarkStart w:id="540" w:name="_Toc23993"/>
      <w:r>
        <w:rPr>
          <w:rFonts w:hint="eastAsia" w:ascii="宋体" w:hAnsi="宋体" w:eastAsia="宋体" w:cs="宋体"/>
          <w:color w:val="auto"/>
          <w:highlight w:val="darkGray"/>
        </w:rPr>
        <w:t>获取心率预警 0x08</w:t>
      </w:r>
      <w:bookmarkEnd w:id="533"/>
      <w:bookmarkEnd w:id="534"/>
      <w:bookmarkEnd w:id="535"/>
      <w:bookmarkEnd w:id="536"/>
      <w:bookmarkEnd w:id="537"/>
      <w:bookmarkEnd w:id="538"/>
      <w:bookmarkEnd w:id="539"/>
      <w:bookmarkEnd w:id="540"/>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0x08</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710"/>
        <w:gridCol w:w="710"/>
        <w:gridCol w:w="71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5</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6</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0x88</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0x08</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开关</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最大值</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最小值</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开启最大值120最小值30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发送：02 08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回复：02 88 08 00 01 01 78 1e</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highlight w:val="none"/>
        </w:rPr>
      </w:pPr>
    </w:p>
    <w:p>
      <w:pPr>
        <w:pStyle w:val="4"/>
        <w:rPr>
          <w:rFonts w:hint="eastAsia" w:ascii="宋体" w:hAnsi="宋体" w:eastAsia="宋体" w:cs="宋体"/>
          <w:color w:val="auto"/>
          <w:highlight w:val="none"/>
        </w:rPr>
      </w:pPr>
      <w:bookmarkStart w:id="541" w:name="_Toc90301348"/>
      <w:bookmarkStart w:id="542" w:name="_Toc14327"/>
      <w:bookmarkStart w:id="543" w:name="_Toc78895141"/>
      <w:bookmarkStart w:id="544" w:name="_Toc15298"/>
      <w:bookmarkStart w:id="545" w:name="_Toc93070604"/>
      <w:bookmarkStart w:id="546" w:name="_Toc13367"/>
      <w:bookmarkStart w:id="547" w:name="_Toc599906183"/>
      <w:bookmarkStart w:id="548" w:name="_Toc4900"/>
      <w:r>
        <w:rPr>
          <w:rFonts w:hint="eastAsia" w:ascii="宋体" w:hAnsi="宋体" w:eastAsia="宋体" w:cs="宋体"/>
          <w:color w:val="auto"/>
          <w:highlight w:val="none"/>
        </w:rPr>
        <w:t>设置心率预警 0x09</w:t>
      </w:r>
      <w:bookmarkEnd w:id="541"/>
      <w:bookmarkEnd w:id="542"/>
      <w:bookmarkEnd w:id="543"/>
      <w:bookmarkEnd w:id="544"/>
      <w:bookmarkEnd w:id="545"/>
      <w:bookmarkEnd w:id="546"/>
      <w:bookmarkEnd w:id="547"/>
      <w:bookmarkEnd w:id="548"/>
    </w:p>
    <w:p>
      <w:pPr>
        <w:rPr>
          <w:rFonts w:hint="eastAsia" w:ascii="宋体" w:hAnsi="宋体" w:eastAsia="宋体" w:cs="宋体"/>
          <w:color w:val="auto"/>
        </w:rPr>
      </w:pPr>
      <w:r>
        <w:rPr>
          <w:rFonts w:hint="eastAsia" w:ascii="宋体" w:hAnsi="宋体" w:eastAsia="宋体" w:cs="宋体"/>
          <w:color w:val="auto"/>
        </w:rPr>
        <w:t>APP发送</w:t>
      </w:r>
    </w:p>
    <w:tbl>
      <w:tblPr>
        <w:tblStyle w:val="2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1321"/>
        <w:gridCol w:w="660"/>
        <w:gridCol w:w="660"/>
        <w:gridCol w:w="1245"/>
        <w:gridCol w:w="1656"/>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775"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387"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387"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730" w:type="pct"/>
          </w:tcPr>
          <w:p>
            <w:pPr>
              <w:jc w:val="center"/>
              <w:rPr>
                <w:rFonts w:hint="eastAsia" w:ascii="宋体" w:hAnsi="宋体" w:eastAsia="宋体" w:cs="宋体"/>
                <w:color w:val="auto"/>
              </w:rPr>
            </w:pPr>
            <w:r>
              <w:rPr>
                <w:rFonts w:hint="eastAsia" w:ascii="宋体" w:hAnsi="宋体" w:eastAsia="宋体" w:cs="宋体"/>
                <w:color w:val="auto"/>
              </w:rPr>
              <w:t>4</w:t>
            </w:r>
          </w:p>
        </w:tc>
        <w:tc>
          <w:tcPr>
            <w:tcW w:w="971" w:type="pct"/>
          </w:tcPr>
          <w:p>
            <w:pPr>
              <w:jc w:val="center"/>
              <w:rPr>
                <w:rFonts w:hint="eastAsia" w:ascii="宋体" w:hAnsi="宋体" w:eastAsia="宋体" w:cs="宋体"/>
                <w:color w:val="auto"/>
              </w:rPr>
            </w:pPr>
            <w:r>
              <w:rPr>
                <w:rFonts w:hint="eastAsia" w:ascii="宋体" w:hAnsi="宋体" w:eastAsia="宋体" w:cs="宋体"/>
                <w:color w:val="auto"/>
              </w:rPr>
              <w:t>5</w:t>
            </w:r>
          </w:p>
        </w:tc>
        <w:tc>
          <w:tcPr>
            <w:tcW w:w="971" w:type="pct"/>
          </w:tcPr>
          <w:p>
            <w:pPr>
              <w:jc w:val="center"/>
              <w:rPr>
                <w:rFonts w:hint="eastAsia" w:ascii="宋体" w:hAnsi="宋体" w:eastAsia="宋体" w:cs="宋体"/>
                <w:color w:val="auto"/>
              </w:rPr>
            </w:pPr>
            <w:r>
              <w:rPr>
                <w:rFonts w:hint="eastAsia" w:ascii="宋体" w:hAnsi="宋体" w:eastAsia="宋体" w:cs="宋体"/>
                <w:color w:val="auto"/>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 w:type="pct"/>
          </w:tcPr>
          <w:p>
            <w:pPr>
              <w:jc w:val="center"/>
              <w:rPr>
                <w:rFonts w:hint="eastAsia" w:ascii="宋体" w:hAnsi="宋体" w:eastAsia="宋体" w:cs="宋体"/>
                <w:color w:val="auto"/>
              </w:rPr>
            </w:pPr>
            <w:r>
              <w:rPr>
                <w:rFonts w:hint="eastAsia" w:ascii="宋体" w:hAnsi="宋体" w:eastAsia="宋体" w:cs="宋体"/>
                <w:color w:val="auto"/>
              </w:rPr>
              <w:t>0x02</w:t>
            </w:r>
          </w:p>
        </w:tc>
        <w:tc>
          <w:tcPr>
            <w:tcW w:w="775" w:type="pct"/>
          </w:tcPr>
          <w:p>
            <w:pPr>
              <w:jc w:val="center"/>
              <w:rPr>
                <w:rFonts w:hint="eastAsia" w:ascii="宋体" w:hAnsi="宋体" w:eastAsia="宋体" w:cs="宋体"/>
                <w:color w:val="auto"/>
              </w:rPr>
            </w:pPr>
            <w:r>
              <w:rPr>
                <w:rFonts w:hint="eastAsia" w:ascii="宋体" w:hAnsi="宋体" w:eastAsia="宋体" w:cs="宋体"/>
                <w:color w:val="auto"/>
              </w:rPr>
              <w:t>0x09</w:t>
            </w:r>
          </w:p>
        </w:tc>
        <w:tc>
          <w:tcPr>
            <w:tcW w:w="387" w:type="pct"/>
          </w:tcPr>
          <w:p>
            <w:pPr>
              <w:jc w:val="center"/>
              <w:rPr>
                <w:rFonts w:hint="eastAsia" w:ascii="宋体" w:hAnsi="宋体" w:eastAsia="宋体" w:cs="宋体"/>
                <w:color w:val="auto"/>
              </w:rPr>
            </w:pPr>
            <w:r>
              <w:rPr>
                <w:rFonts w:hint="eastAsia" w:ascii="宋体" w:hAnsi="宋体" w:eastAsia="宋体" w:cs="宋体"/>
                <w:color w:val="auto"/>
              </w:rPr>
              <w:t>0x07</w:t>
            </w:r>
          </w:p>
        </w:tc>
        <w:tc>
          <w:tcPr>
            <w:tcW w:w="387" w:type="pct"/>
          </w:tcPr>
          <w:p>
            <w:pPr>
              <w:jc w:val="center"/>
              <w:rPr>
                <w:rFonts w:hint="eastAsia" w:ascii="宋体" w:hAnsi="宋体" w:eastAsia="宋体" w:cs="宋体"/>
                <w:color w:val="auto"/>
              </w:rPr>
            </w:pPr>
            <w:r>
              <w:rPr>
                <w:rFonts w:hint="eastAsia" w:ascii="宋体" w:hAnsi="宋体" w:eastAsia="宋体" w:cs="宋体"/>
                <w:color w:val="auto"/>
              </w:rPr>
              <w:t>0x00</w:t>
            </w:r>
          </w:p>
        </w:tc>
        <w:tc>
          <w:tcPr>
            <w:tcW w:w="730" w:type="pct"/>
          </w:tcPr>
          <w:p>
            <w:pPr>
              <w:tabs>
                <w:tab w:val="left" w:pos="511"/>
              </w:tabs>
              <w:jc w:val="center"/>
              <w:rPr>
                <w:rFonts w:hint="eastAsia" w:ascii="宋体" w:hAnsi="宋体" w:eastAsia="宋体" w:cs="宋体"/>
                <w:color w:val="auto"/>
              </w:rPr>
            </w:pPr>
            <w:r>
              <w:rPr>
                <w:rFonts w:hint="eastAsia" w:ascii="宋体" w:hAnsi="宋体" w:eastAsia="宋体" w:cs="宋体"/>
                <w:color w:val="auto"/>
              </w:rPr>
              <w:t>开关</w:t>
            </w:r>
          </w:p>
        </w:tc>
        <w:tc>
          <w:tcPr>
            <w:tcW w:w="971" w:type="pct"/>
          </w:tcPr>
          <w:p>
            <w:pPr>
              <w:jc w:val="center"/>
              <w:rPr>
                <w:rFonts w:hint="eastAsia" w:ascii="宋体" w:hAnsi="宋体" w:eastAsia="宋体" w:cs="宋体"/>
                <w:color w:val="auto"/>
              </w:rPr>
            </w:pPr>
            <w:r>
              <w:rPr>
                <w:rFonts w:hint="eastAsia" w:ascii="宋体" w:hAnsi="宋体" w:eastAsia="宋体" w:cs="宋体"/>
                <w:color w:val="auto"/>
              </w:rPr>
              <w:t>最大值</w:t>
            </w:r>
          </w:p>
        </w:tc>
        <w:tc>
          <w:tcPr>
            <w:tcW w:w="971" w:type="pct"/>
          </w:tcPr>
          <w:p>
            <w:pPr>
              <w:jc w:val="center"/>
              <w:rPr>
                <w:rFonts w:hint="eastAsia" w:ascii="宋体" w:hAnsi="宋体" w:eastAsia="宋体" w:cs="宋体"/>
                <w:color w:val="auto"/>
              </w:rPr>
            </w:pPr>
            <w:r>
              <w:rPr>
                <w:rFonts w:hint="eastAsia" w:ascii="宋体" w:hAnsi="宋体" w:eastAsia="宋体" w:cs="宋体"/>
                <w:color w:val="auto"/>
              </w:rPr>
              <w:t>最小值</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0x89</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超过范围震动提示</w:t>
      </w:r>
    </w:p>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开关：</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1开0关</w:t>
      </w:r>
    </w:p>
    <w:p>
      <w:pPr>
        <w:rPr>
          <w:rFonts w:hint="eastAsia" w:ascii="宋体" w:hAnsi="宋体" w:eastAsia="宋体" w:cs="宋体"/>
          <w:color w:val="auto"/>
          <w:szCs w:val="21"/>
        </w:rPr>
      </w:pPr>
      <w:r>
        <w:rPr>
          <w:rFonts w:hint="eastAsia" w:ascii="宋体" w:hAnsi="宋体" w:eastAsia="宋体" w:cs="宋体"/>
          <w:color w:val="auto"/>
          <w:szCs w:val="21"/>
        </w:rPr>
        <w:t>最大值：</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0~255</w:t>
      </w:r>
    </w:p>
    <w:p>
      <w:pPr>
        <w:rPr>
          <w:rFonts w:hint="eastAsia" w:ascii="宋体" w:hAnsi="宋体" w:eastAsia="宋体" w:cs="宋体"/>
          <w:color w:val="auto"/>
          <w:szCs w:val="21"/>
        </w:rPr>
      </w:pPr>
      <w:r>
        <w:rPr>
          <w:rFonts w:hint="eastAsia" w:ascii="宋体" w:hAnsi="宋体" w:eastAsia="宋体" w:cs="宋体"/>
          <w:color w:val="auto"/>
          <w:szCs w:val="21"/>
        </w:rPr>
        <w:t>最小值：</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0~255</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开启最大值120最小值30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发送：02 09 07 00 01 78 1e</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回复：02 89 05 00 01</w:t>
      </w:r>
    </w:p>
    <w:p>
      <w:pPr>
        <w:rPr>
          <w:rFonts w:hint="eastAsia" w:ascii="宋体" w:hAnsi="宋体" w:eastAsia="宋体" w:cs="宋体"/>
          <w:color w:val="auto"/>
        </w:rPr>
      </w:pPr>
    </w:p>
    <w:p>
      <w:pPr>
        <w:pStyle w:val="4"/>
        <w:rPr>
          <w:rFonts w:hint="eastAsia" w:ascii="宋体" w:hAnsi="宋体" w:eastAsia="宋体" w:cs="宋体"/>
          <w:color w:val="auto"/>
          <w:highlight w:val="darkGray"/>
        </w:rPr>
      </w:pPr>
      <w:bookmarkStart w:id="549" w:name="_Toc22677"/>
      <w:bookmarkStart w:id="550" w:name="_Toc187495016"/>
      <w:bookmarkStart w:id="551" w:name="_Toc93070605"/>
      <w:bookmarkStart w:id="552" w:name="_Toc23400"/>
      <w:bookmarkStart w:id="553" w:name="_Toc31949"/>
      <w:bookmarkStart w:id="554" w:name="_Toc674"/>
      <w:bookmarkStart w:id="555" w:name="_Toc90301349"/>
      <w:bookmarkStart w:id="556" w:name="_Toc78895142"/>
      <w:r>
        <w:rPr>
          <w:rFonts w:hint="eastAsia" w:ascii="宋体" w:hAnsi="宋体" w:eastAsia="宋体" w:cs="宋体"/>
          <w:color w:val="auto"/>
          <w:highlight w:val="darkGray"/>
        </w:rPr>
        <w:t>获取生理周期 0x</w:t>
      </w:r>
      <w:r>
        <w:rPr>
          <w:rFonts w:hint="eastAsia" w:ascii="宋体" w:hAnsi="宋体" w:eastAsia="宋体" w:cs="宋体"/>
          <w:color w:val="auto"/>
          <w:highlight w:val="darkGray"/>
          <w:lang w:val="en-US" w:eastAsia="zh-CN"/>
        </w:rPr>
        <w:t>0</w:t>
      </w:r>
      <w:r>
        <w:rPr>
          <w:rFonts w:hint="eastAsia" w:ascii="宋体" w:hAnsi="宋体" w:eastAsia="宋体" w:cs="宋体"/>
          <w:color w:val="auto"/>
          <w:highlight w:val="darkGray"/>
        </w:rPr>
        <w:t>a</w:t>
      </w:r>
      <w:bookmarkEnd w:id="549"/>
      <w:bookmarkEnd w:id="550"/>
      <w:bookmarkEnd w:id="551"/>
      <w:bookmarkEnd w:id="552"/>
      <w:bookmarkEnd w:id="553"/>
      <w:bookmarkEnd w:id="554"/>
      <w:bookmarkEnd w:id="555"/>
      <w:bookmarkEnd w:id="556"/>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w:t>
            </w:r>
            <w:r>
              <w:rPr>
                <w:rFonts w:hint="eastAsia" w:ascii="宋体" w:hAnsi="宋体" w:eastAsia="宋体" w:cs="宋体"/>
                <w:color w:val="auto"/>
                <w:lang w:val="en-US" w:eastAsia="zh-CN"/>
              </w:rPr>
              <w:t>0</w:t>
            </w:r>
            <w:r>
              <w:rPr>
                <w:rFonts w:hint="eastAsia" w:ascii="宋体" w:hAnsi="宋体" w:eastAsia="宋体" w:cs="宋体"/>
                <w:color w:val="auto"/>
              </w:rPr>
              <w:t>a</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
        <w:gridCol w:w="669"/>
        <w:gridCol w:w="656"/>
        <w:gridCol w:w="699"/>
        <w:gridCol w:w="480"/>
        <w:gridCol w:w="458"/>
        <w:gridCol w:w="608"/>
        <w:gridCol w:w="608"/>
        <w:gridCol w:w="608"/>
        <w:gridCol w:w="608"/>
        <w:gridCol w:w="608"/>
        <w:gridCol w:w="608"/>
        <w:gridCol w:w="608"/>
        <w:gridCol w:w="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86"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669"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656"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699"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480"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458" w:type="dxa"/>
            <w:vAlign w:val="top"/>
          </w:tcPr>
          <w:p>
            <w:pPr>
              <w:jc w:val="center"/>
              <w:rPr>
                <w:rFonts w:hint="eastAsia" w:ascii="宋体" w:hAnsi="宋体" w:eastAsia="宋体" w:cs="宋体"/>
                <w:color w:val="auto"/>
              </w:rPr>
            </w:pPr>
            <w:r>
              <w:rPr>
                <w:rFonts w:hint="eastAsia" w:ascii="宋体" w:hAnsi="宋体" w:eastAsia="宋体" w:cs="宋体"/>
                <w:color w:val="auto"/>
                <w:lang w:val="en-US" w:eastAsia="zh-CN"/>
              </w:rPr>
              <w:t>5</w:t>
            </w:r>
          </w:p>
        </w:tc>
        <w:tc>
          <w:tcPr>
            <w:tcW w:w="608" w:type="dxa"/>
            <w:vAlign w:val="top"/>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6</w:t>
            </w:r>
          </w:p>
        </w:tc>
        <w:tc>
          <w:tcPr>
            <w:tcW w:w="608" w:type="dxa"/>
            <w:vAlign w:val="top"/>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7</w:t>
            </w:r>
          </w:p>
        </w:tc>
        <w:tc>
          <w:tcPr>
            <w:tcW w:w="608" w:type="dxa"/>
            <w:vAlign w:val="top"/>
          </w:tcPr>
          <w:p>
            <w:pPr>
              <w:jc w:val="center"/>
              <w:rPr>
                <w:rFonts w:hint="eastAsia" w:ascii="宋体" w:hAnsi="宋体" w:eastAsia="宋体" w:cs="宋体"/>
                <w:color w:val="auto"/>
              </w:rPr>
            </w:pPr>
            <w:r>
              <w:rPr>
                <w:rFonts w:hint="eastAsia" w:ascii="宋体" w:hAnsi="宋体" w:eastAsia="宋体" w:cs="宋体"/>
                <w:color w:val="auto"/>
                <w:lang w:val="en-US" w:eastAsia="zh-CN"/>
              </w:rPr>
              <w:t>8~9</w:t>
            </w:r>
          </w:p>
        </w:tc>
        <w:tc>
          <w:tcPr>
            <w:tcW w:w="608" w:type="dxa"/>
            <w:vAlign w:val="top"/>
          </w:tcPr>
          <w:p>
            <w:pPr>
              <w:jc w:val="center"/>
              <w:rPr>
                <w:rFonts w:hint="default" w:ascii="宋体" w:hAnsi="宋体" w:eastAsia="宋体" w:cs="宋体"/>
                <w:color w:val="auto"/>
                <w:lang w:val="en-US"/>
              </w:rPr>
            </w:pPr>
            <w:r>
              <w:rPr>
                <w:rFonts w:hint="eastAsia" w:ascii="宋体" w:hAnsi="宋体" w:eastAsia="宋体" w:cs="宋体"/>
                <w:color w:val="auto"/>
                <w:lang w:val="en-US" w:eastAsia="zh-CN"/>
              </w:rPr>
              <w:t>10</w:t>
            </w:r>
          </w:p>
        </w:tc>
        <w:tc>
          <w:tcPr>
            <w:tcW w:w="608" w:type="dxa"/>
            <w:vAlign w:val="top"/>
          </w:tcPr>
          <w:p>
            <w:pPr>
              <w:jc w:val="center"/>
              <w:rPr>
                <w:rFonts w:hint="eastAsia" w:ascii="宋体" w:hAnsi="宋体" w:eastAsia="宋体" w:cs="宋体"/>
                <w:color w:val="auto"/>
              </w:rPr>
            </w:pPr>
            <w:r>
              <w:rPr>
                <w:rFonts w:hint="eastAsia" w:ascii="宋体" w:hAnsi="宋体" w:eastAsia="宋体" w:cs="宋体"/>
                <w:color w:val="auto"/>
                <w:lang w:val="en-US" w:eastAsia="zh-CN"/>
              </w:rPr>
              <w:t>11</w:t>
            </w:r>
          </w:p>
        </w:tc>
        <w:tc>
          <w:tcPr>
            <w:tcW w:w="608" w:type="dxa"/>
            <w:vAlign w:val="top"/>
          </w:tcPr>
          <w:p>
            <w:pPr>
              <w:jc w:val="center"/>
              <w:rPr>
                <w:rFonts w:hint="eastAsia" w:ascii="宋体" w:hAnsi="宋体" w:eastAsia="宋体" w:cs="宋体"/>
                <w:color w:val="auto"/>
              </w:rPr>
            </w:pPr>
            <w:r>
              <w:rPr>
                <w:rFonts w:hint="eastAsia" w:ascii="宋体" w:hAnsi="宋体" w:eastAsia="宋体" w:cs="宋体"/>
                <w:color w:val="auto"/>
                <w:lang w:val="en-US" w:eastAsia="zh-CN"/>
              </w:rPr>
              <w:t>12</w:t>
            </w:r>
          </w:p>
        </w:tc>
        <w:tc>
          <w:tcPr>
            <w:tcW w:w="608" w:type="dxa"/>
            <w:vAlign w:val="top"/>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13</w:t>
            </w:r>
          </w:p>
        </w:tc>
        <w:tc>
          <w:tcPr>
            <w:tcW w:w="618" w:type="dxa"/>
            <w:vAlign w:val="top"/>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6"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669" w:type="dxa"/>
          </w:tcPr>
          <w:p>
            <w:pPr>
              <w:jc w:val="center"/>
              <w:rPr>
                <w:rFonts w:hint="eastAsia" w:ascii="宋体" w:hAnsi="宋体" w:eastAsia="宋体" w:cs="宋体"/>
                <w:color w:val="auto"/>
              </w:rPr>
            </w:pPr>
            <w:r>
              <w:rPr>
                <w:rFonts w:hint="eastAsia" w:ascii="宋体" w:hAnsi="宋体" w:eastAsia="宋体" w:cs="宋体"/>
                <w:color w:val="auto"/>
              </w:rPr>
              <w:t>0x</w:t>
            </w:r>
            <w:r>
              <w:rPr>
                <w:rFonts w:hint="eastAsia" w:ascii="宋体" w:hAnsi="宋体" w:eastAsia="宋体" w:cs="宋体"/>
                <w:color w:val="auto"/>
                <w:lang w:val="en-US" w:eastAsia="zh-CN"/>
              </w:rPr>
              <w:t>8</w:t>
            </w:r>
            <w:r>
              <w:rPr>
                <w:rFonts w:hint="eastAsia" w:ascii="宋体" w:hAnsi="宋体" w:eastAsia="宋体" w:cs="宋体"/>
                <w:color w:val="auto"/>
              </w:rPr>
              <w:t>a</w:t>
            </w:r>
          </w:p>
        </w:tc>
        <w:tc>
          <w:tcPr>
            <w:tcW w:w="656"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f</w:t>
            </w:r>
          </w:p>
        </w:tc>
        <w:tc>
          <w:tcPr>
            <w:tcW w:w="699"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480"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458" w:type="dxa"/>
            <w:vAlign w:val="top"/>
          </w:tcPr>
          <w:p>
            <w:pPr>
              <w:tabs>
                <w:tab w:val="left" w:pos="511"/>
              </w:tabs>
              <w:jc w:val="center"/>
              <w:rPr>
                <w:rFonts w:hint="eastAsia" w:ascii="宋体" w:hAnsi="宋体" w:eastAsia="宋体" w:cs="宋体"/>
                <w:color w:val="auto"/>
              </w:rPr>
            </w:pPr>
            <w:r>
              <w:rPr>
                <w:rFonts w:hint="eastAsia" w:ascii="宋体" w:hAnsi="宋体" w:eastAsia="宋体" w:cs="宋体"/>
                <w:color w:val="auto"/>
                <w:lang w:val="en-US" w:eastAsia="zh-CN"/>
              </w:rPr>
              <w:t>开关</w:t>
            </w:r>
          </w:p>
        </w:tc>
        <w:tc>
          <w:tcPr>
            <w:tcW w:w="608" w:type="dxa"/>
            <w:vAlign w:val="top"/>
          </w:tcPr>
          <w:p>
            <w:pPr>
              <w:jc w:val="center"/>
              <w:rPr>
                <w:rFonts w:hint="eastAsia" w:ascii="宋体" w:hAnsi="宋体" w:eastAsia="宋体" w:cs="宋体"/>
                <w:color w:val="auto"/>
              </w:rPr>
            </w:pPr>
            <w:r>
              <w:rPr>
                <w:rFonts w:hint="eastAsia" w:ascii="宋体" w:hAnsi="宋体" w:eastAsia="宋体" w:cs="宋体"/>
                <w:color w:val="auto"/>
              </w:rPr>
              <w:t>周期天数</w:t>
            </w:r>
          </w:p>
        </w:tc>
        <w:tc>
          <w:tcPr>
            <w:tcW w:w="608" w:type="dxa"/>
            <w:vAlign w:val="top"/>
          </w:tcPr>
          <w:p>
            <w:pPr>
              <w:jc w:val="center"/>
              <w:rPr>
                <w:rFonts w:hint="eastAsia" w:ascii="宋体" w:hAnsi="宋体" w:eastAsia="宋体" w:cs="宋体"/>
                <w:color w:val="auto"/>
              </w:rPr>
            </w:pPr>
            <w:r>
              <w:rPr>
                <w:rFonts w:hint="eastAsia" w:ascii="宋体" w:hAnsi="宋体" w:eastAsia="宋体" w:cs="宋体"/>
                <w:color w:val="auto"/>
              </w:rPr>
              <w:t>经期天数</w:t>
            </w:r>
          </w:p>
        </w:tc>
        <w:tc>
          <w:tcPr>
            <w:tcW w:w="608" w:type="dxa"/>
            <w:vAlign w:val="top"/>
          </w:tcPr>
          <w:p>
            <w:pPr>
              <w:jc w:val="center"/>
              <w:rPr>
                <w:rFonts w:hint="eastAsia" w:ascii="宋体" w:hAnsi="宋体" w:eastAsia="宋体" w:cs="宋体"/>
                <w:color w:val="auto"/>
              </w:rPr>
            </w:pPr>
            <w:r>
              <w:rPr>
                <w:rFonts w:hint="eastAsia" w:ascii="宋体" w:hAnsi="宋体" w:eastAsia="宋体" w:cs="宋体"/>
                <w:color w:val="auto"/>
              </w:rPr>
              <w:t>上次经期的</w:t>
            </w:r>
            <w:r>
              <w:rPr>
                <w:rFonts w:hint="eastAsia" w:ascii="宋体" w:hAnsi="宋体" w:eastAsia="宋体" w:cs="宋体"/>
                <w:color w:val="auto"/>
                <w:lang w:val="en-US" w:eastAsia="zh-CN"/>
              </w:rPr>
              <w:t>年</w:t>
            </w:r>
          </w:p>
        </w:tc>
        <w:tc>
          <w:tcPr>
            <w:tcW w:w="608" w:type="dxa"/>
            <w:vAlign w:val="top"/>
          </w:tcPr>
          <w:p>
            <w:pPr>
              <w:jc w:val="center"/>
              <w:rPr>
                <w:rFonts w:hint="eastAsia" w:ascii="宋体" w:hAnsi="宋体" w:eastAsia="宋体" w:cs="宋体"/>
                <w:color w:val="auto"/>
              </w:rPr>
            </w:pPr>
            <w:r>
              <w:rPr>
                <w:rFonts w:hint="eastAsia" w:ascii="宋体" w:hAnsi="宋体" w:eastAsia="宋体" w:cs="宋体"/>
                <w:color w:val="auto"/>
              </w:rPr>
              <w:t>上次经期的月</w:t>
            </w:r>
          </w:p>
        </w:tc>
        <w:tc>
          <w:tcPr>
            <w:tcW w:w="608" w:type="dxa"/>
            <w:vAlign w:val="top"/>
          </w:tcPr>
          <w:p>
            <w:pPr>
              <w:jc w:val="center"/>
              <w:rPr>
                <w:rFonts w:hint="eastAsia" w:ascii="宋体" w:hAnsi="宋体" w:eastAsia="宋体" w:cs="宋体"/>
                <w:color w:val="auto"/>
              </w:rPr>
            </w:pPr>
            <w:r>
              <w:rPr>
                <w:rFonts w:hint="eastAsia" w:ascii="宋体" w:hAnsi="宋体" w:eastAsia="宋体" w:cs="宋体"/>
                <w:color w:val="auto"/>
              </w:rPr>
              <w:t>上次经期的日</w:t>
            </w:r>
          </w:p>
        </w:tc>
        <w:tc>
          <w:tcPr>
            <w:tcW w:w="608" w:type="dxa"/>
            <w:vAlign w:val="top"/>
          </w:tcPr>
          <w:p>
            <w:pPr>
              <w:jc w:val="both"/>
              <w:rPr>
                <w:rFonts w:hint="eastAsia" w:ascii="宋体" w:hAnsi="宋体" w:eastAsia="宋体" w:cs="宋体"/>
                <w:color w:val="auto"/>
              </w:rPr>
            </w:pPr>
            <w:r>
              <w:rPr>
                <w:rFonts w:hint="eastAsia" w:ascii="宋体" w:hAnsi="宋体" w:eastAsia="宋体" w:cs="宋体"/>
                <w:color w:val="auto"/>
                <w:lang w:val="en-US" w:eastAsia="zh-CN"/>
              </w:rPr>
              <w:t>经期开始提醒</w:t>
            </w:r>
          </w:p>
        </w:tc>
        <w:tc>
          <w:tcPr>
            <w:tcW w:w="608" w:type="dxa"/>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提醒小时</w:t>
            </w:r>
          </w:p>
        </w:tc>
        <w:tc>
          <w:tcPr>
            <w:tcW w:w="618" w:type="dxa"/>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提醒分钟</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 xml:space="preserve">发送：02 </w:t>
      </w:r>
      <w:r>
        <w:rPr>
          <w:rFonts w:hint="eastAsia" w:ascii="宋体" w:hAnsi="宋体" w:eastAsia="宋体" w:cs="宋体"/>
          <w:color w:val="auto"/>
          <w:sz w:val="21"/>
          <w:szCs w:val="21"/>
          <w:lang w:val="en-US" w:eastAsia="zh-CN"/>
        </w:rPr>
        <w:t>0</w:t>
      </w:r>
      <w:r>
        <w:rPr>
          <w:rFonts w:hint="eastAsia" w:ascii="宋体" w:hAnsi="宋体" w:eastAsia="宋体" w:cs="宋体"/>
          <w:color w:val="auto"/>
          <w:sz w:val="21"/>
          <w:szCs w:val="21"/>
        </w:rPr>
        <w:t>a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w:t>
      </w:r>
    </w:p>
    <w:p>
      <w:pPr>
        <w:rPr>
          <w:rFonts w:hint="eastAsia" w:ascii="宋体" w:hAnsi="宋体" w:eastAsia="宋体" w:cs="宋体"/>
          <w:color w:val="auto"/>
        </w:rPr>
      </w:pPr>
    </w:p>
    <w:p>
      <w:pPr>
        <w:pStyle w:val="4"/>
        <w:rPr>
          <w:rFonts w:hint="eastAsia" w:ascii="宋体" w:hAnsi="宋体" w:eastAsia="宋体" w:cs="宋体"/>
          <w:color w:val="auto"/>
          <w:highlight w:val="darkGray"/>
        </w:rPr>
      </w:pPr>
      <w:bookmarkStart w:id="557" w:name="_Toc93070606"/>
      <w:bookmarkStart w:id="558" w:name="_Toc7877"/>
      <w:bookmarkStart w:id="559" w:name="_Toc78895143"/>
      <w:bookmarkStart w:id="560" w:name="_Toc870223763"/>
      <w:bookmarkStart w:id="561" w:name="_Toc90301350"/>
      <w:bookmarkStart w:id="562" w:name="_Toc11509"/>
      <w:bookmarkStart w:id="563" w:name="_Toc30940"/>
      <w:bookmarkStart w:id="564" w:name="_Toc16292"/>
      <w:r>
        <w:rPr>
          <w:rFonts w:hint="eastAsia" w:ascii="宋体" w:hAnsi="宋体" w:eastAsia="宋体" w:cs="宋体"/>
          <w:color w:val="auto"/>
          <w:highlight w:val="darkGray"/>
        </w:rPr>
        <w:t>设置生理周期 0x0b</w:t>
      </w:r>
      <w:bookmarkEnd w:id="557"/>
      <w:bookmarkEnd w:id="558"/>
      <w:bookmarkEnd w:id="559"/>
      <w:bookmarkEnd w:id="560"/>
      <w:bookmarkEnd w:id="561"/>
      <w:bookmarkEnd w:id="562"/>
      <w:bookmarkEnd w:id="563"/>
      <w:bookmarkEnd w:id="564"/>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536"/>
        <w:gridCol w:w="536"/>
        <w:gridCol w:w="506"/>
        <w:gridCol w:w="780"/>
        <w:gridCol w:w="734"/>
        <w:gridCol w:w="668"/>
        <w:gridCol w:w="746"/>
        <w:gridCol w:w="655"/>
        <w:gridCol w:w="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636"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636"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636"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536"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536" w:type="dxa"/>
          </w:tcPr>
          <w:p>
            <w:pPr>
              <w:jc w:val="center"/>
              <w:rPr>
                <w:rFonts w:hint="eastAsia" w:ascii="宋体" w:hAnsi="宋体" w:eastAsia="宋体" w:cs="宋体"/>
                <w:color w:val="auto"/>
              </w:rPr>
            </w:pPr>
            <w:r>
              <w:rPr>
                <w:rFonts w:hint="eastAsia" w:ascii="宋体" w:hAnsi="宋体" w:eastAsia="宋体" w:cs="宋体"/>
                <w:color w:val="auto"/>
              </w:rPr>
              <w:t>5</w:t>
            </w:r>
          </w:p>
        </w:tc>
        <w:tc>
          <w:tcPr>
            <w:tcW w:w="506" w:type="dxa"/>
          </w:tcPr>
          <w:p>
            <w:pPr>
              <w:jc w:val="center"/>
              <w:rPr>
                <w:rFonts w:hint="eastAsia" w:ascii="宋体" w:hAnsi="宋体" w:eastAsia="宋体" w:cs="宋体"/>
                <w:color w:val="auto"/>
              </w:rPr>
            </w:pPr>
            <w:r>
              <w:rPr>
                <w:rFonts w:hint="eastAsia" w:ascii="宋体" w:hAnsi="宋体" w:eastAsia="宋体" w:cs="宋体"/>
                <w:color w:val="auto"/>
              </w:rPr>
              <w:t>6</w:t>
            </w:r>
          </w:p>
        </w:tc>
        <w:tc>
          <w:tcPr>
            <w:tcW w:w="780"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7~8</w:t>
            </w:r>
          </w:p>
        </w:tc>
        <w:tc>
          <w:tcPr>
            <w:tcW w:w="734"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p>
        </w:tc>
        <w:tc>
          <w:tcPr>
            <w:tcW w:w="668"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10</w:t>
            </w:r>
          </w:p>
        </w:tc>
        <w:tc>
          <w:tcPr>
            <w:tcW w:w="746"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11</w:t>
            </w:r>
          </w:p>
        </w:tc>
        <w:tc>
          <w:tcPr>
            <w:tcW w:w="655"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12</w:t>
            </w:r>
          </w:p>
        </w:tc>
        <w:tc>
          <w:tcPr>
            <w:tcW w:w="814" w:type="dxa"/>
          </w:tcPr>
          <w:p>
            <w:pPr>
              <w:jc w:val="center"/>
              <w:rPr>
                <w:rFonts w:hint="eastAsia" w:ascii="宋体" w:hAnsi="宋体" w:eastAsia="宋体" w:cs="宋体"/>
                <w:color w:val="auto"/>
                <w:lang w:eastAsia="zh-CN"/>
              </w:rPr>
            </w:pPr>
            <w:r>
              <w:rPr>
                <w:rFonts w:hint="eastAsia" w:ascii="宋体" w:hAnsi="宋体" w:eastAsia="宋体" w:cs="宋体"/>
                <w:color w:val="auto"/>
              </w:rPr>
              <w:t>1</w:t>
            </w:r>
            <w:r>
              <w:rPr>
                <w:rFonts w:hint="eastAsia" w:ascii="宋体" w:hAnsi="宋体" w:eastAsia="宋体" w:cs="宋体"/>
                <w:color w:val="auto"/>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636" w:type="dxa"/>
          </w:tcPr>
          <w:p>
            <w:pPr>
              <w:jc w:val="center"/>
              <w:rPr>
                <w:rFonts w:hint="eastAsia" w:ascii="宋体" w:hAnsi="宋体" w:eastAsia="宋体" w:cs="宋体"/>
                <w:color w:val="auto"/>
              </w:rPr>
            </w:pPr>
            <w:r>
              <w:rPr>
                <w:rFonts w:hint="eastAsia" w:ascii="宋体" w:hAnsi="宋体" w:eastAsia="宋体" w:cs="宋体"/>
                <w:color w:val="auto"/>
              </w:rPr>
              <w:t>0x</w:t>
            </w:r>
            <w:r>
              <w:rPr>
                <w:rFonts w:hint="eastAsia" w:ascii="宋体" w:hAnsi="宋体" w:eastAsia="宋体" w:cs="宋体"/>
                <w:color w:val="auto"/>
                <w:lang w:val="en-US" w:eastAsia="zh-CN"/>
              </w:rPr>
              <w:t>0</w:t>
            </w:r>
            <w:r>
              <w:rPr>
                <w:rFonts w:hint="eastAsia" w:ascii="宋体" w:hAnsi="宋体" w:eastAsia="宋体" w:cs="宋体"/>
                <w:color w:val="auto"/>
              </w:rPr>
              <w:t>b</w:t>
            </w:r>
          </w:p>
        </w:tc>
        <w:tc>
          <w:tcPr>
            <w:tcW w:w="636"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e</w:t>
            </w:r>
          </w:p>
        </w:tc>
        <w:tc>
          <w:tcPr>
            <w:tcW w:w="636"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536" w:type="dxa"/>
          </w:tcPr>
          <w:p>
            <w:pPr>
              <w:tabs>
                <w:tab w:val="left" w:pos="511"/>
              </w:tabs>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开关</w:t>
            </w:r>
          </w:p>
        </w:tc>
        <w:tc>
          <w:tcPr>
            <w:tcW w:w="536" w:type="dxa"/>
          </w:tcPr>
          <w:p>
            <w:pPr>
              <w:jc w:val="center"/>
              <w:rPr>
                <w:rFonts w:hint="eastAsia" w:ascii="宋体" w:hAnsi="宋体" w:eastAsia="宋体" w:cs="宋体"/>
                <w:color w:val="auto"/>
              </w:rPr>
            </w:pPr>
            <w:r>
              <w:rPr>
                <w:rFonts w:hint="eastAsia" w:ascii="宋体" w:hAnsi="宋体" w:eastAsia="宋体" w:cs="宋体"/>
                <w:color w:val="auto"/>
              </w:rPr>
              <w:t>周期天数</w:t>
            </w:r>
          </w:p>
        </w:tc>
        <w:tc>
          <w:tcPr>
            <w:tcW w:w="506" w:type="dxa"/>
          </w:tcPr>
          <w:p>
            <w:pPr>
              <w:jc w:val="center"/>
              <w:rPr>
                <w:rFonts w:hint="eastAsia" w:ascii="宋体" w:hAnsi="宋体" w:eastAsia="宋体" w:cs="宋体"/>
                <w:color w:val="auto"/>
              </w:rPr>
            </w:pPr>
            <w:r>
              <w:rPr>
                <w:rFonts w:hint="eastAsia" w:ascii="宋体" w:hAnsi="宋体" w:eastAsia="宋体" w:cs="宋体"/>
                <w:color w:val="auto"/>
              </w:rPr>
              <w:t>经期天数</w:t>
            </w:r>
          </w:p>
        </w:tc>
        <w:tc>
          <w:tcPr>
            <w:tcW w:w="780" w:type="dxa"/>
          </w:tcPr>
          <w:p>
            <w:pPr>
              <w:jc w:val="center"/>
              <w:rPr>
                <w:rFonts w:hint="eastAsia" w:ascii="宋体" w:hAnsi="宋体" w:eastAsia="宋体" w:cs="宋体"/>
                <w:color w:val="auto"/>
                <w:lang w:val="en-US" w:eastAsia="zh-CN"/>
              </w:rPr>
            </w:pPr>
            <w:r>
              <w:rPr>
                <w:rFonts w:hint="eastAsia" w:ascii="宋体" w:hAnsi="宋体" w:eastAsia="宋体" w:cs="宋体"/>
                <w:color w:val="auto"/>
              </w:rPr>
              <w:t>上次经期的</w:t>
            </w:r>
            <w:r>
              <w:rPr>
                <w:rFonts w:hint="eastAsia" w:ascii="宋体" w:hAnsi="宋体" w:eastAsia="宋体" w:cs="宋体"/>
                <w:color w:val="auto"/>
                <w:lang w:val="en-US" w:eastAsia="zh-CN"/>
              </w:rPr>
              <w:t>年</w:t>
            </w:r>
          </w:p>
        </w:tc>
        <w:tc>
          <w:tcPr>
            <w:tcW w:w="734" w:type="dxa"/>
          </w:tcPr>
          <w:p>
            <w:pPr>
              <w:jc w:val="center"/>
              <w:rPr>
                <w:rFonts w:hint="eastAsia" w:ascii="宋体" w:hAnsi="宋体" w:eastAsia="宋体" w:cs="宋体"/>
                <w:color w:val="auto"/>
              </w:rPr>
            </w:pPr>
            <w:r>
              <w:rPr>
                <w:rFonts w:hint="eastAsia" w:ascii="宋体" w:hAnsi="宋体" w:eastAsia="宋体" w:cs="宋体"/>
                <w:color w:val="auto"/>
              </w:rPr>
              <w:t>上次经期的月</w:t>
            </w:r>
          </w:p>
        </w:tc>
        <w:tc>
          <w:tcPr>
            <w:tcW w:w="668" w:type="dxa"/>
          </w:tcPr>
          <w:p>
            <w:pPr>
              <w:jc w:val="center"/>
              <w:rPr>
                <w:rFonts w:hint="eastAsia" w:ascii="宋体" w:hAnsi="宋体" w:eastAsia="宋体" w:cs="宋体"/>
                <w:color w:val="auto"/>
              </w:rPr>
            </w:pPr>
            <w:r>
              <w:rPr>
                <w:rFonts w:hint="eastAsia" w:ascii="宋体" w:hAnsi="宋体" w:eastAsia="宋体" w:cs="宋体"/>
                <w:color w:val="auto"/>
              </w:rPr>
              <w:t>上次经期的日</w:t>
            </w:r>
          </w:p>
        </w:tc>
        <w:tc>
          <w:tcPr>
            <w:tcW w:w="746" w:type="dxa"/>
          </w:tcPr>
          <w:p>
            <w:pPr>
              <w:jc w:val="both"/>
              <w:rPr>
                <w:rFonts w:hint="eastAsia" w:ascii="宋体" w:hAnsi="宋体" w:eastAsia="宋体" w:cs="宋体"/>
                <w:color w:val="auto"/>
              </w:rPr>
            </w:pPr>
            <w:r>
              <w:rPr>
                <w:rFonts w:hint="eastAsia" w:ascii="宋体" w:hAnsi="宋体" w:eastAsia="宋体" w:cs="宋体"/>
                <w:color w:val="auto"/>
                <w:lang w:val="en-US" w:eastAsia="zh-CN"/>
              </w:rPr>
              <w:t>经期开始提醒</w:t>
            </w:r>
          </w:p>
        </w:tc>
        <w:tc>
          <w:tcPr>
            <w:tcW w:w="655" w:type="dxa"/>
          </w:tcPr>
          <w:p>
            <w:pPr>
              <w:jc w:val="center"/>
              <w:rPr>
                <w:rFonts w:hint="eastAsia" w:ascii="宋体" w:hAnsi="宋体" w:eastAsia="宋体" w:cs="宋体"/>
                <w:color w:val="auto"/>
              </w:rPr>
            </w:pPr>
            <w:r>
              <w:rPr>
                <w:rFonts w:hint="eastAsia" w:ascii="宋体" w:hAnsi="宋体" w:eastAsia="宋体" w:cs="宋体"/>
                <w:color w:val="auto"/>
              </w:rPr>
              <w:t>提醒小时</w:t>
            </w:r>
          </w:p>
        </w:tc>
        <w:tc>
          <w:tcPr>
            <w:tcW w:w="814" w:type="dxa"/>
          </w:tcPr>
          <w:p>
            <w:pPr>
              <w:jc w:val="center"/>
              <w:rPr>
                <w:rFonts w:hint="eastAsia" w:ascii="宋体" w:hAnsi="宋体" w:eastAsia="宋体" w:cs="宋体"/>
                <w:color w:val="auto"/>
              </w:rPr>
            </w:pPr>
            <w:r>
              <w:rPr>
                <w:rFonts w:hint="eastAsia" w:ascii="宋体" w:hAnsi="宋体" w:eastAsia="宋体" w:cs="宋体"/>
                <w:color w:val="auto"/>
              </w:rPr>
              <w:t>提醒分钟</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0x8b</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szCs w:val="21"/>
        </w:rPr>
      </w:pPr>
    </w:p>
    <w:p>
      <w:pPr>
        <w:rPr>
          <w:rFonts w:hint="eastAsia" w:ascii="宋体" w:hAnsi="宋体" w:eastAsia="宋体" w:cs="宋体"/>
          <w:color w:val="auto"/>
          <w:szCs w:val="21"/>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6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9CC2E5" w:themeFill="accent1" w:themeFillTint="99"/>
          </w:tcPr>
          <w:p>
            <w:pPr>
              <w:rPr>
                <w:rFonts w:hint="default" w:ascii="宋体" w:hAnsi="宋体" w:eastAsia="宋体" w:cs="宋体"/>
                <w:color w:val="auto"/>
                <w:lang w:val="en-US" w:eastAsia="zh-CN"/>
              </w:rPr>
            </w:pPr>
            <w:r>
              <w:rPr>
                <w:rFonts w:hint="eastAsia" w:ascii="宋体" w:hAnsi="宋体" w:eastAsia="宋体" w:cs="宋体"/>
                <w:color w:val="auto"/>
                <w:lang w:val="en-US" w:eastAsia="zh-CN"/>
              </w:rPr>
              <w:t>数据项</w:t>
            </w:r>
          </w:p>
        </w:tc>
        <w:tc>
          <w:tcPr>
            <w:tcW w:w="6963" w:type="dxa"/>
            <w:shd w:val="clear" w:color="auto" w:fill="9CC2E5" w:themeFill="accent1" w:themeFillTint="99"/>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rPr>
                <w:rFonts w:hint="eastAsia" w:ascii="宋体" w:hAnsi="宋体" w:eastAsia="宋体" w:cs="宋体"/>
                <w:color w:val="auto"/>
                <w:szCs w:val="21"/>
                <w:vertAlign w:val="baseline"/>
              </w:rPr>
            </w:pPr>
            <w:r>
              <w:rPr>
                <w:rFonts w:hint="eastAsia" w:ascii="宋体" w:hAnsi="宋体" w:eastAsia="宋体" w:cs="宋体"/>
                <w:color w:val="auto"/>
                <w:lang w:val="en-US" w:eastAsia="zh-CN"/>
              </w:rPr>
              <w:t>开关</w:t>
            </w:r>
          </w:p>
        </w:tc>
        <w:tc>
          <w:tcPr>
            <w:tcW w:w="6963"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0:关闭监测，1：开启监测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rPr>
                <w:rFonts w:hint="eastAsia" w:ascii="宋体" w:hAnsi="宋体" w:eastAsia="宋体" w:cs="宋体"/>
                <w:color w:val="auto"/>
                <w:szCs w:val="21"/>
                <w:vertAlign w:val="baseline"/>
              </w:rPr>
            </w:pPr>
            <w:r>
              <w:rPr>
                <w:rFonts w:hint="eastAsia" w:ascii="宋体" w:hAnsi="宋体" w:eastAsia="宋体" w:cs="宋体"/>
                <w:color w:val="auto"/>
              </w:rPr>
              <w:t>周期天数</w:t>
            </w:r>
          </w:p>
        </w:tc>
        <w:tc>
          <w:tcPr>
            <w:tcW w:w="696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rPr>
                <w:rFonts w:hint="eastAsia" w:ascii="宋体" w:hAnsi="宋体" w:eastAsia="宋体" w:cs="宋体"/>
                <w:color w:val="auto"/>
                <w:szCs w:val="21"/>
                <w:vertAlign w:val="baseline"/>
              </w:rPr>
            </w:pPr>
            <w:r>
              <w:rPr>
                <w:rFonts w:hint="eastAsia" w:ascii="宋体" w:hAnsi="宋体" w:eastAsia="宋体" w:cs="宋体"/>
                <w:color w:val="auto"/>
              </w:rPr>
              <w:t>经期天数</w:t>
            </w:r>
          </w:p>
        </w:tc>
        <w:tc>
          <w:tcPr>
            <w:tcW w:w="696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rPr>
                <w:rFonts w:hint="eastAsia" w:ascii="宋体" w:hAnsi="宋体" w:eastAsia="宋体" w:cs="宋体"/>
                <w:color w:val="auto"/>
                <w:szCs w:val="21"/>
                <w:vertAlign w:val="baseline"/>
              </w:rPr>
            </w:pPr>
            <w:r>
              <w:rPr>
                <w:rFonts w:hint="eastAsia" w:ascii="宋体" w:hAnsi="宋体" w:eastAsia="宋体" w:cs="宋体"/>
                <w:color w:val="auto"/>
              </w:rPr>
              <w:t>上次经期的</w:t>
            </w:r>
            <w:r>
              <w:rPr>
                <w:rFonts w:hint="eastAsia" w:ascii="宋体" w:hAnsi="宋体" w:eastAsia="宋体" w:cs="宋体"/>
                <w:color w:val="auto"/>
                <w:lang w:val="en-US" w:eastAsia="zh-CN"/>
              </w:rPr>
              <w:t>年</w:t>
            </w:r>
          </w:p>
        </w:tc>
        <w:tc>
          <w:tcPr>
            <w:tcW w:w="6963"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&gt;2000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1559" w:type="dxa"/>
          </w:tcPr>
          <w:p>
            <w:pPr>
              <w:rPr>
                <w:rFonts w:hint="eastAsia" w:ascii="宋体" w:hAnsi="宋体" w:eastAsia="宋体" w:cs="宋体"/>
                <w:color w:val="auto"/>
                <w:szCs w:val="21"/>
                <w:vertAlign w:val="baseline"/>
              </w:rPr>
            </w:pPr>
            <w:r>
              <w:rPr>
                <w:rFonts w:hint="eastAsia" w:ascii="宋体" w:hAnsi="宋体" w:eastAsia="宋体" w:cs="宋体"/>
                <w:color w:val="auto"/>
              </w:rPr>
              <w:t>上次经期的月</w:t>
            </w:r>
          </w:p>
        </w:tc>
        <w:tc>
          <w:tcPr>
            <w:tcW w:w="696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rPr>
                <w:rFonts w:hint="eastAsia" w:ascii="宋体" w:hAnsi="宋体" w:eastAsia="宋体" w:cs="宋体"/>
                <w:color w:val="auto"/>
                <w:szCs w:val="21"/>
                <w:vertAlign w:val="baseline"/>
              </w:rPr>
            </w:pPr>
            <w:r>
              <w:rPr>
                <w:rFonts w:hint="eastAsia" w:ascii="宋体" w:hAnsi="宋体" w:eastAsia="宋体" w:cs="宋体"/>
                <w:color w:val="auto"/>
              </w:rPr>
              <w:t>上次经期的日</w:t>
            </w:r>
          </w:p>
        </w:tc>
        <w:tc>
          <w:tcPr>
            <w:tcW w:w="696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rPr>
                <w:rFonts w:hint="eastAsia" w:ascii="宋体" w:hAnsi="宋体" w:eastAsia="宋体" w:cs="宋体"/>
                <w:color w:val="auto"/>
                <w:szCs w:val="21"/>
                <w:vertAlign w:val="baseline"/>
              </w:rPr>
            </w:pPr>
            <w:r>
              <w:rPr>
                <w:rFonts w:hint="eastAsia" w:ascii="宋体" w:hAnsi="宋体" w:eastAsia="宋体" w:cs="宋体"/>
                <w:color w:val="auto"/>
                <w:lang w:val="en-US" w:eastAsia="zh-CN"/>
              </w:rPr>
              <w:t>经期开始提醒</w:t>
            </w:r>
          </w:p>
        </w:tc>
        <w:tc>
          <w:tcPr>
            <w:tcW w:w="6963"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月经期到来的倒计通知天数，0表示不提醒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rPr>
                <w:rFonts w:hint="eastAsia" w:ascii="宋体" w:hAnsi="宋体" w:eastAsia="宋体" w:cs="宋体"/>
                <w:color w:val="auto"/>
                <w:szCs w:val="21"/>
                <w:vertAlign w:val="baseline"/>
              </w:rPr>
            </w:pPr>
            <w:r>
              <w:rPr>
                <w:rFonts w:hint="eastAsia" w:ascii="宋体" w:hAnsi="宋体" w:eastAsia="宋体" w:cs="宋体"/>
                <w:color w:val="auto"/>
              </w:rPr>
              <w:t>提醒小时</w:t>
            </w:r>
          </w:p>
        </w:tc>
        <w:tc>
          <w:tcPr>
            <w:tcW w:w="696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rPr>
                <w:rFonts w:hint="eastAsia" w:ascii="宋体" w:hAnsi="宋体" w:eastAsia="宋体" w:cs="宋体"/>
                <w:color w:val="auto"/>
              </w:rPr>
            </w:pPr>
            <w:r>
              <w:rPr>
                <w:rFonts w:hint="eastAsia" w:ascii="宋体" w:hAnsi="宋体" w:eastAsia="宋体" w:cs="宋体"/>
                <w:color w:val="auto"/>
              </w:rPr>
              <w:t>提醒分钟</w:t>
            </w:r>
          </w:p>
        </w:tc>
        <w:tc>
          <w:tcPr>
            <w:tcW w:w="696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0~59</w:t>
            </w:r>
          </w:p>
        </w:tc>
      </w:tr>
    </w:tbl>
    <w:p>
      <w:pPr>
        <w:rPr>
          <w:rFonts w:hint="eastAsia" w:ascii="宋体" w:hAnsi="宋体" w:eastAsia="宋体" w:cs="宋体"/>
          <w:color w:val="auto"/>
          <w:szCs w:val="21"/>
        </w:rPr>
      </w:pP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回复：02 8b 05 00 01</w:t>
      </w:r>
    </w:p>
    <w:p>
      <w:pPr>
        <w:pStyle w:val="28"/>
        <w:widowControl/>
        <w:rPr>
          <w:rFonts w:hint="eastAsia" w:ascii="宋体" w:hAnsi="宋体" w:eastAsia="宋体" w:cs="宋体"/>
          <w:color w:val="auto"/>
          <w:sz w:val="21"/>
          <w:szCs w:val="21"/>
        </w:rPr>
      </w:pPr>
    </w:p>
    <w:p>
      <w:pPr>
        <w:rPr>
          <w:rFonts w:hint="eastAsia" w:ascii="宋体" w:hAnsi="宋体" w:eastAsia="宋体" w:cs="宋体"/>
          <w:color w:val="auto"/>
        </w:rPr>
      </w:pPr>
    </w:p>
    <w:p>
      <w:pPr>
        <w:pStyle w:val="4"/>
        <w:rPr>
          <w:rFonts w:hint="eastAsia" w:ascii="宋体" w:hAnsi="宋体" w:eastAsia="宋体" w:cs="宋体"/>
          <w:color w:val="auto"/>
          <w:highlight w:val="darkGray"/>
        </w:rPr>
      </w:pPr>
      <w:bookmarkStart w:id="565" w:name="_Toc14363"/>
      <w:bookmarkStart w:id="566" w:name="_Toc78895144"/>
      <w:bookmarkStart w:id="567" w:name="_Toc90301351"/>
      <w:bookmarkStart w:id="568" w:name="_Toc93070607"/>
      <w:bookmarkStart w:id="569" w:name="_Toc1487148671"/>
      <w:bookmarkStart w:id="570" w:name="_Toc1483"/>
      <w:bookmarkStart w:id="571" w:name="_Toc9695"/>
      <w:bookmarkStart w:id="572" w:name="_Toc26583"/>
      <w:r>
        <w:rPr>
          <w:rFonts w:hint="eastAsia" w:ascii="宋体" w:hAnsi="宋体" w:eastAsia="宋体" w:cs="宋体"/>
          <w:color w:val="auto"/>
          <w:highlight w:val="darkGray"/>
        </w:rPr>
        <w:t>获取洗手提醒0x0c</w:t>
      </w:r>
      <w:bookmarkEnd w:id="565"/>
      <w:bookmarkEnd w:id="566"/>
      <w:bookmarkEnd w:id="567"/>
      <w:bookmarkEnd w:id="568"/>
      <w:bookmarkEnd w:id="569"/>
      <w:bookmarkEnd w:id="570"/>
      <w:bookmarkEnd w:id="571"/>
      <w:bookmarkEnd w:id="572"/>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0x0c</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36"/>
        <w:gridCol w:w="636"/>
        <w:gridCol w:w="1056"/>
        <w:gridCol w:w="1056"/>
        <w:gridCol w:w="105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4</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5</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6</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7</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8</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0x02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0x8c</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0x0a</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状态</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开关</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开始小时</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开始分钟</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目标次数</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提醒间隔</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发送：02 0c 04 00</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回复：02 8</w:t>
      </w:r>
      <w:r>
        <w:rPr>
          <w:rFonts w:hint="eastAsia" w:ascii="宋体" w:hAnsi="宋体" w:eastAsia="宋体" w:cs="宋体"/>
          <w:color w:val="auto"/>
          <w:sz w:val="21"/>
          <w:szCs w:val="21"/>
          <w:lang w:val="en-US" w:eastAsia="zh-CN"/>
        </w:rPr>
        <w:t>c</w:t>
      </w:r>
      <w:r>
        <w:rPr>
          <w:rFonts w:hint="eastAsia" w:ascii="宋体" w:hAnsi="宋体" w:eastAsia="宋体" w:cs="宋体"/>
          <w:color w:val="auto"/>
          <w:sz w:val="21"/>
          <w:szCs w:val="21"/>
        </w:rPr>
        <w:t xml:space="preserve"> 0</w:t>
      </w:r>
      <w:r>
        <w:rPr>
          <w:rFonts w:hint="eastAsia" w:ascii="宋体" w:hAnsi="宋体" w:eastAsia="宋体" w:cs="宋体"/>
          <w:color w:val="auto"/>
          <w:sz w:val="21"/>
          <w:szCs w:val="21"/>
          <w:lang w:val="en-US" w:eastAsia="zh-CN"/>
        </w:rPr>
        <w:t>A</w:t>
      </w:r>
      <w:r>
        <w:rPr>
          <w:rFonts w:hint="eastAsia" w:ascii="宋体" w:hAnsi="宋体" w:eastAsia="宋体" w:cs="宋体"/>
          <w:color w:val="auto"/>
          <w:sz w:val="21"/>
          <w:szCs w:val="21"/>
        </w:rPr>
        <w:t xml:space="preserve"> 00 0</w:t>
      </w:r>
      <w:r>
        <w:rPr>
          <w:rFonts w:hint="eastAsia" w:ascii="宋体" w:hAnsi="宋体" w:eastAsia="宋体" w:cs="宋体"/>
          <w:color w:val="auto"/>
          <w:sz w:val="21"/>
          <w:szCs w:val="21"/>
          <w:lang w:val="en-US" w:eastAsia="zh-CN"/>
        </w:rPr>
        <w:t>1 00 09 00 01 0A</w:t>
      </w:r>
    </w:p>
    <w:p>
      <w:pPr>
        <w:pStyle w:val="28"/>
        <w:widowControl/>
        <w:rPr>
          <w:rFonts w:hint="eastAsia" w:ascii="宋体" w:hAnsi="宋体" w:eastAsia="宋体" w:cs="宋体"/>
          <w:color w:val="auto"/>
          <w:sz w:val="21"/>
          <w:szCs w:val="21"/>
        </w:rPr>
      </w:pP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highlight w:val="darkGray"/>
        </w:rPr>
      </w:pPr>
      <w:bookmarkStart w:id="573" w:name="_Toc2093029711"/>
      <w:bookmarkStart w:id="574" w:name="_Toc26878"/>
      <w:bookmarkStart w:id="575" w:name="_Toc93070608"/>
      <w:bookmarkStart w:id="576" w:name="_Toc90301352"/>
      <w:bookmarkStart w:id="577" w:name="_Toc78895145"/>
      <w:bookmarkStart w:id="578" w:name="_Toc26852"/>
      <w:bookmarkStart w:id="579" w:name="_Toc21282"/>
      <w:bookmarkStart w:id="580" w:name="_Toc27977"/>
      <w:r>
        <w:rPr>
          <w:rFonts w:hint="eastAsia" w:ascii="宋体" w:hAnsi="宋体" w:eastAsia="宋体" w:cs="宋体"/>
          <w:color w:val="auto"/>
          <w:highlight w:val="darkGray"/>
        </w:rPr>
        <w:t>设置洗手提醒0x0d</w:t>
      </w:r>
      <w:bookmarkEnd w:id="573"/>
      <w:bookmarkEnd w:id="574"/>
      <w:bookmarkEnd w:id="575"/>
      <w:bookmarkEnd w:id="576"/>
      <w:bookmarkEnd w:id="577"/>
      <w:bookmarkEnd w:id="578"/>
      <w:bookmarkEnd w:id="579"/>
      <w:bookmarkEnd w:id="580"/>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76"/>
        <w:gridCol w:w="676"/>
        <w:gridCol w:w="636"/>
        <w:gridCol w:w="636"/>
        <w:gridCol w:w="1056"/>
        <w:gridCol w:w="1056"/>
        <w:gridCol w:w="105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676"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676"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4</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5</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6</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7</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8</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0x02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0x0d</w:t>
            </w:r>
          </w:p>
        </w:tc>
        <w:tc>
          <w:tcPr>
            <w:tcW w:w="676" w:type="dxa"/>
          </w:tcPr>
          <w:p>
            <w:pPr>
              <w:jc w:val="center"/>
              <w:rPr>
                <w:rFonts w:hint="eastAsia" w:ascii="宋体" w:hAnsi="宋体" w:eastAsia="宋体" w:cs="宋体"/>
                <w:color w:val="auto"/>
              </w:rPr>
            </w:pPr>
            <w:r>
              <w:rPr>
                <w:rFonts w:hint="eastAsia" w:ascii="宋体" w:hAnsi="宋体" w:eastAsia="宋体" w:cs="宋体"/>
                <w:color w:val="auto"/>
              </w:rPr>
              <w:t>0x09</w:t>
            </w:r>
          </w:p>
        </w:tc>
        <w:tc>
          <w:tcPr>
            <w:tcW w:w="676"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状态</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开关</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开始小时</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开始分钟</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目标次数</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提醒间隔</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0x8d</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回复：02 8d 05 00 01</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000000" w:themeColor="text1"/>
          <w:highlight w:val="none"/>
        </w:rPr>
      </w:pPr>
      <w:bookmarkStart w:id="581" w:name="_Toc883"/>
      <w:bookmarkStart w:id="582" w:name="_Toc93070609"/>
      <w:bookmarkStart w:id="583" w:name="_Toc22778"/>
      <w:bookmarkStart w:id="584" w:name="_Toc90301353"/>
      <w:bookmarkStart w:id="585" w:name="_Toc13435"/>
      <w:bookmarkStart w:id="586" w:name="_Toc30732"/>
      <w:bookmarkStart w:id="587" w:name="_Toc1768214917"/>
      <w:bookmarkStart w:id="588" w:name="_Toc78895146"/>
      <w:r>
        <w:rPr>
          <w:rFonts w:hint="eastAsia" w:ascii="宋体" w:hAnsi="宋体" w:eastAsia="宋体" w:cs="宋体"/>
          <w:color w:val="000000" w:themeColor="text1"/>
          <w:highlight w:val="none"/>
        </w:rPr>
        <w:t>获取喝水提醒0x0e</w:t>
      </w:r>
      <w:bookmarkEnd w:id="581"/>
      <w:bookmarkEnd w:id="582"/>
      <w:bookmarkEnd w:id="583"/>
      <w:bookmarkEnd w:id="584"/>
      <w:bookmarkEnd w:id="585"/>
      <w:bookmarkEnd w:id="586"/>
      <w:bookmarkEnd w:id="587"/>
      <w:bookmarkEnd w:id="588"/>
    </w:p>
    <w:p>
      <w:pP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w:t>
            </w:r>
          </w:p>
        </w:tc>
        <w:tc>
          <w:tcPr>
            <w:tcW w:w="774"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1</w:t>
            </w:r>
          </w:p>
        </w:tc>
        <w:tc>
          <w:tcPr>
            <w:tcW w:w="774"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2</w:t>
            </w:r>
          </w:p>
        </w:tc>
        <w:tc>
          <w:tcPr>
            <w:tcW w:w="774"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0x02</w:t>
            </w:r>
          </w:p>
        </w:tc>
        <w:tc>
          <w:tcPr>
            <w:tcW w:w="774"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0x0e</w:t>
            </w:r>
          </w:p>
        </w:tc>
        <w:tc>
          <w:tcPr>
            <w:tcW w:w="774"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0x04</w:t>
            </w:r>
          </w:p>
        </w:tc>
        <w:tc>
          <w:tcPr>
            <w:tcW w:w="774"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0x00</w:t>
            </w:r>
          </w:p>
        </w:tc>
      </w:tr>
    </w:tbl>
    <w:p>
      <w:pPr>
        <w:rPr>
          <w:rFonts w:hint="eastAsia" w:ascii="宋体" w:hAnsi="宋体" w:eastAsia="宋体" w:cs="宋体"/>
          <w:color w:val="000000" w:themeColor="text1"/>
          <w:highlight w:val="none"/>
        </w:rPr>
      </w:pPr>
    </w:p>
    <w:p>
      <w:pP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01"/>
        <w:gridCol w:w="602"/>
        <w:gridCol w:w="955"/>
        <w:gridCol w:w="955"/>
        <w:gridCol w:w="955"/>
        <w:gridCol w:w="9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1</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2</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3</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4</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5</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6</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7</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8</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9</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0x02</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0x8e</w:t>
            </w:r>
          </w:p>
        </w:tc>
        <w:tc>
          <w:tcPr>
            <w:tcW w:w="0" w:type="auto"/>
          </w:tcPr>
          <w:p>
            <w:pPr>
              <w:jc w:val="center"/>
              <w:rPr>
                <w:rFonts w:hint="eastAsia" w:ascii="宋体" w:hAnsi="宋体" w:eastAsia="宋体" w:cs="宋体"/>
                <w:color w:val="000000" w:themeColor="text1"/>
                <w:highlight w:val="none"/>
                <w:lang w:val="en-US" w:eastAsia="zh-CN"/>
              </w:rPr>
            </w:pPr>
            <w:r>
              <w:rPr>
                <w:rFonts w:hint="eastAsia" w:ascii="宋体" w:hAnsi="宋体" w:eastAsia="宋体" w:cs="宋体"/>
                <w:color w:val="000000" w:themeColor="text1"/>
                <w:highlight w:val="none"/>
              </w:rPr>
              <w:t>0x0</w:t>
            </w:r>
            <w:r>
              <w:rPr>
                <w:rFonts w:hint="eastAsia" w:ascii="宋体" w:hAnsi="宋体" w:eastAsia="宋体" w:cs="宋体"/>
                <w:color w:val="000000" w:themeColor="text1"/>
                <w:highlight w:val="none"/>
                <w:lang w:val="en-US" w:eastAsia="zh-CN"/>
              </w:rPr>
              <w:t>b</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0x00</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状态</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开关</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开始小时</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开始分钟</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结束小时</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结束分钟</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提醒间隔</w:t>
            </w:r>
          </w:p>
        </w:tc>
      </w:tr>
    </w:tbl>
    <w:p>
      <w:pPr>
        <w:rPr>
          <w:rFonts w:hint="eastAsia" w:ascii="宋体" w:hAnsi="宋体" w:eastAsia="宋体" w:cs="宋体"/>
          <w:color w:val="000000" w:themeColor="text1"/>
          <w:highlight w:val="none"/>
        </w:rPr>
      </w:pPr>
    </w:p>
    <w:p>
      <w:pPr>
        <w:rPr>
          <w:rFonts w:hint="default" w:ascii="宋体" w:hAnsi="宋体" w:eastAsia="宋体" w:cs="宋体"/>
          <w:color w:val="000000" w:themeColor="text1"/>
          <w:szCs w:val="21"/>
          <w:highlight w:val="none"/>
          <w:lang w:val="en-US" w:eastAsia="zh-CN"/>
        </w:rPr>
      </w:pPr>
      <w:r>
        <w:rPr>
          <w:rFonts w:hint="eastAsia" w:ascii="宋体" w:hAnsi="宋体" w:eastAsia="宋体" w:cs="宋体"/>
          <w:color w:val="000000" w:themeColor="text1"/>
          <w:szCs w:val="21"/>
          <w:highlight w:val="none"/>
          <w:lang w:val="en-US" w:eastAsia="zh-CN"/>
        </w:rPr>
        <w:t>具体参数：</w:t>
      </w:r>
    </w:p>
    <w:p>
      <w:pPr>
        <w:rPr>
          <w:rFonts w:hint="eastAsia" w:ascii="宋体" w:hAnsi="宋体" w:eastAsia="宋体" w:cs="宋体"/>
          <w:color w:val="000000" w:themeColor="text1"/>
          <w:szCs w:val="21"/>
          <w:highlight w:val="none"/>
        </w:rPr>
      </w:pPr>
      <w:r>
        <w:rPr>
          <w:rFonts w:hint="eastAsia" w:ascii="宋体" w:hAnsi="宋体" w:eastAsia="宋体" w:cs="宋体"/>
          <w:color w:val="000000" w:themeColor="text1"/>
          <w:szCs w:val="21"/>
          <w:highlight w:val="none"/>
        </w:rPr>
        <w:t>开关：</w:t>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1开0关</w:t>
      </w:r>
      <w:r>
        <w:rPr>
          <w:rFonts w:hint="eastAsia" w:ascii="宋体" w:hAnsi="宋体" w:eastAsia="宋体" w:cs="宋体"/>
          <w:color w:val="000000" w:themeColor="text1"/>
          <w:szCs w:val="21"/>
          <w:highlight w:val="none"/>
        </w:rPr>
        <w:tab/>
      </w:r>
    </w:p>
    <w:p>
      <w:pPr>
        <w:rPr>
          <w:rFonts w:hint="eastAsia" w:ascii="宋体" w:hAnsi="宋体" w:eastAsia="宋体" w:cs="宋体"/>
          <w:color w:val="000000" w:themeColor="text1"/>
          <w:szCs w:val="21"/>
          <w:highlight w:val="none"/>
        </w:rPr>
      </w:pPr>
      <w:r>
        <w:rPr>
          <w:rFonts w:hint="eastAsia" w:ascii="宋体" w:hAnsi="宋体" w:eastAsia="宋体" w:cs="宋体"/>
          <w:color w:val="000000" w:themeColor="text1"/>
          <w:szCs w:val="21"/>
          <w:highlight w:val="none"/>
        </w:rPr>
        <w:t>开始小时：</w:t>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0~23</w:t>
      </w:r>
    </w:p>
    <w:p>
      <w:pPr>
        <w:rPr>
          <w:rFonts w:hint="eastAsia" w:ascii="宋体" w:hAnsi="宋体" w:eastAsia="宋体" w:cs="宋体"/>
          <w:color w:val="000000" w:themeColor="text1"/>
          <w:szCs w:val="21"/>
          <w:highlight w:val="none"/>
        </w:rPr>
      </w:pPr>
      <w:r>
        <w:rPr>
          <w:rFonts w:hint="eastAsia" w:ascii="宋体" w:hAnsi="宋体" w:eastAsia="宋体" w:cs="宋体"/>
          <w:color w:val="000000" w:themeColor="text1"/>
          <w:szCs w:val="21"/>
          <w:highlight w:val="none"/>
        </w:rPr>
        <w:t>开始分钟：</w:t>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0~59</w:t>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p>
    <w:p>
      <w:pPr>
        <w:rPr>
          <w:rFonts w:hint="eastAsia" w:ascii="宋体" w:hAnsi="宋体" w:eastAsia="宋体" w:cs="宋体"/>
          <w:color w:val="000000" w:themeColor="text1"/>
          <w:szCs w:val="21"/>
          <w:highlight w:val="none"/>
        </w:rPr>
      </w:pPr>
      <w:r>
        <w:rPr>
          <w:rFonts w:hint="eastAsia" w:ascii="宋体" w:hAnsi="宋体" w:eastAsia="宋体" w:cs="宋体"/>
          <w:color w:val="000000" w:themeColor="text1"/>
          <w:szCs w:val="21"/>
          <w:highlight w:val="none"/>
        </w:rPr>
        <w:t>结束小时：</w:t>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0~23</w:t>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p>
    <w:p>
      <w:pPr>
        <w:rPr>
          <w:rFonts w:hint="eastAsia" w:ascii="宋体" w:hAnsi="宋体" w:eastAsia="宋体" w:cs="宋体"/>
          <w:color w:val="000000" w:themeColor="text1"/>
          <w:szCs w:val="21"/>
          <w:highlight w:val="none"/>
        </w:rPr>
      </w:pPr>
      <w:r>
        <w:rPr>
          <w:rFonts w:hint="eastAsia" w:ascii="宋体" w:hAnsi="宋体" w:eastAsia="宋体" w:cs="宋体"/>
          <w:color w:val="000000" w:themeColor="text1"/>
          <w:szCs w:val="21"/>
          <w:highlight w:val="none"/>
        </w:rPr>
        <w:t>结束分钟：</w:t>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0~59</w:t>
      </w:r>
      <w:r>
        <w:rPr>
          <w:rFonts w:hint="eastAsia" w:ascii="宋体" w:hAnsi="宋体" w:eastAsia="宋体" w:cs="宋体"/>
          <w:color w:val="000000" w:themeColor="text1"/>
          <w:szCs w:val="21"/>
          <w:highlight w:val="none"/>
        </w:rPr>
        <w:tab/>
      </w:r>
    </w:p>
    <w:p>
      <w:pPr>
        <w:rPr>
          <w:rFonts w:hint="eastAsia" w:ascii="宋体" w:hAnsi="宋体" w:eastAsia="宋体" w:cs="宋体"/>
          <w:color w:val="000000" w:themeColor="text1"/>
          <w:szCs w:val="21"/>
          <w:highlight w:val="none"/>
          <w:lang w:eastAsia="zh-CN"/>
        </w:rPr>
      </w:pPr>
      <w:r>
        <w:rPr>
          <w:rFonts w:hint="eastAsia" w:ascii="宋体" w:hAnsi="宋体" w:eastAsia="宋体" w:cs="宋体"/>
          <w:color w:val="000000" w:themeColor="text1"/>
          <w:szCs w:val="21"/>
          <w:highlight w:val="none"/>
        </w:rPr>
        <w:t>提醒间隔：</w:t>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0~255</w:t>
      </w:r>
      <w:r>
        <w:rPr>
          <w:rFonts w:hint="eastAsia" w:ascii="宋体" w:hAnsi="宋体" w:eastAsia="宋体" w:cs="宋体"/>
          <w:color w:val="000000" w:themeColor="text1"/>
          <w:szCs w:val="21"/>
          <w:highlight w:val="none"/>
          <w:lang w:eastAsia="zh-CN"/>
        </w:rPr>
        <w:t>（</w:t>
      </w:r>
      <w:r>
        <w:rPr>
          <w:rFonts w:hint="eastAsia" w:ascii="宋体" w:hAnsi="宋体" w:eastAsia="宋体" w:cs="宋体"/>
          <w:color w:val="000000" w:themeColor="text1"/>
          <w:szCs w:val="21"/>
          <w:highlight w:val="none"/>
          <w:lang w:val="en-US" w:eastAsia="zh-CN"/>
        </w:rPr>
        <w:t>分钟</w:t>
      </w:r>
      <w:r>
        <w:rPr>
          <w:rFonts w:hint="eastAsia" w:ascii="宋体" w:hAnsi="宋体" w:eastAsia="宋体" w:cs="宋体"/>
          <w:color w:val="000000" w:themeColor="text1"/>
          <w:szCs w:val="21"/>
          <w:highlight w:val="none"/>
          <w:lang w:eastAsia="zh-CN"/>
        </w:rPr>
        <w:t>）</w:t>
      </w:r>
    </w:p>
    <w:p>
      <w:pPr>
        <w:rPr>
          <w:rFonts w:hint="eastAsia" w:ascii="宋体" w:hAnsi="宋体" w:eastAsia="宋体" w:cs="宋体"/>
          <w:color w:val="000000" w:themeColor="text1"/>
          <w:szCs w:val="21"/>
          <w:highlight w:val="none"/>
        </w:rPr>
      </w:pPr>
    </w:p>
    <w:p>
      <w:pPr>
        <w:rPr>
          <w:rFonts w:hint="eastAsia" w:ascii="宋体" w:hAnsi="宋体" w:eastAsia="宋体" w:cs="宋体"/>
          <w:color w:val="000000" w:themeColor="text1"/>
          <w:szCs w:val="21"/>
          <w:highlight w:val="none"/>
        </w:rPr>
      </w:pPr>
    </w:p>
    <w:p>
      <w:pPr>
        <w:rPr>
          <w:rFonts w:hint="eastAsia" w:ascii="宋体" w:hAnsi="宋体" w:eastAsia="宋体" w:cs="宋体"/>
          <w:color w:val="000000" w:themeColor="text1"/>
          <w:szCs w:val="21"/>
          <w:highlight w:val="none"/>
        </w:rPr>
      </w:pPr>
      <w:r>
        <w:rPr>
          <w:rFonts w:hint="eastAsia" w:ascii="宋体" w:hAnsi="宋体" w:eastAsia="宋体" w:cs="宋体"/>
          <w:color w:val="000000" w:themeColor="text1"/>
          <w:szCs w:val="21"/>
          <w:highlight w:val="none"/>
        </w:rPr>
        <w:t>示例</w:t>
      </w:r>
      <w:r>
        <w:rPr>
          <w:rFonts w:hint="eastAsia" w:ascii="宋体" w:hAnsi="宋体" w:eastAsia="宋体" w:cs="宋体"/>
          <w:color w:val="000000" w:themeColor="text1"/>
          <w:szCs w:val="21"/>
          <w:highlight w:val="none"/>
        </w:rPr>
        <w:tab/>
      </w:r>
    </w:p>
    <w:p>
      <w:pPr>
        <w:ind w:firstLine="420" w:firstLineChars="0"/>
        <w:rPr>
          <w:rFonts w:hint="eastAsia" w:ascii="宋体" w:hAnsi="宋体" w:eastAsia="宋体" w:cs="宋体"/>
          <w:color w:val="000000" w:themeColor="text1"/>
          <w:szCs w:val="21"/>
          <w:highlight w:val="none"/>
          <w:lang w:val="en-US" w:eastAsia="zh-CN"/>
        </w:rPr>
      </w:pPr>
      <w:r>
        <w:rPr>
          <w:rFonts w:hint="eastAsia" w:ascii="宋体" w:hAnsi="宋体" w:eastAsia="宋体" w:cs="宋体"/>
          <w:color w:val="000000" w:themeColor="text1"/>
          <w:szCs w:val="21"/>
          <w:highlight w:val="none"/>
        </w:rPr>
        <w:t>开关：开</w:t>
      </w:r>
      <w:r>
        <w:rPr>
          <w:rFonts w:hint="eastAsia" w:ascii="宋体" w:hAnsi="宋体" w:eastAsia="宋体" w:cs="宋体"/>
          <w:color w:val="000000" w:themeColor="text1"/>
          <w:szCs w:val="21"/>
          <w:highlight w:val="none"/>
          <w:lang w:eastAsia="zh-CN"/>
        </w:rPr>
        <w:t>、</w:t>
      </w:r>
      <w:r>
        <w:rPr>
          <w:rFonts w:hint="eastAsia" w:ascii="宋体" w:hAnsi="宋体" w:eastAsia="宋体" w:cs="宋体"/>
          <w:color w:val="000000" w:themeColor="text1"/>
          <w:szCs w:val="21"/>
          <w:highlight w:val="none"/>
          <w:lang w:val="en-US" w:eastAsia="zh-CN"/>
        </w:rPr>
        <w:t xml:space="preserve">  </w:t>
      </w:r>
      <w:r>
        <w:rPr>
          <w:rFonts w:hint="eastAsia" w:ascii="宋体" w:hAnsi="宋体" w:eastAsia="宋体" w:cs="宋体"/>
          <w:color w:val="000000" w:themeColor="text1"/>
          <w:szCs w:val="21"/>
          <w:highlight w:val="none"/>
        </w:rPr>
        <w:t>开始</w:t>
      </w:r>
      <w:r>
        <w:rPr>
          <w:rFonts w:hint="eastAsia" w:ascii="宋体" w:hAnsi="宋体" w:eastAsia="宋体" w:cs="宋体"/>
          <w:color w:val="000000" w:themeColor="text1"/>
          <w:szCs w:val="21"/>
          <w:highlight w:val="none"/>
          <w:lang w:val="en-US" w:eastAsia="zh-CN"/>
        </w:rPr>
        <w:t>时间</w:t>
      </w:r>
      <w:r>
        <w:rPr>
          <w:rFonts w:hint="eastAsia" w:ascii="宋体" w:hAnsi="宋体" w:eastAsia="宋体" w:cs="宋体"/>
          <w:color w:val="000000" w:themeColor="text1"/>
          <w:szCs w:val="21"/>
          <w:highlight w:val="none"/>
        </w:rPr>
        <w:t>：</w:t>
      </w:r>
      <w:r>
        <w:rPr>
          <w:rFonts w:hint="eastAsia" w:ascii="宋体" w:hAnsi="宋体" w:eastAsia="宋体" w:cs="宋体"/>
          <w:color w:val="000000" w:themeColor="text1"/>
          <w:szCs w:val="21"/>
          <w:highlight w:val="none"/>
          <w:lang w:val="en-US" w:eastAsia="zh-CN"/>
        </w:rPr>
        <w:t xml:space="preserve">9：00、  </w:t>
      </w:r>
      <w:r>
        <w:rPr>
          <w:rFonts w:hint="eastAsia" w:ascii="宋体" w:hAnsi="宋体" w:eastAsia="宋体" w:cs="宋体"/>
          <w:color w:val="000000" w:themeColor="text1"/>
          <w:szCs w:val="21"/>
          <w:highlight w:val="none"/>
        </w:rPr>
        <w:t>结束</w:t>
      </w:r>
      <w:r>
        <w:rPr>
          <w:rFonts w:hint="eastAsia" w:ascii="宋体" w:hAnsi="宋体" w:eastAsia="宋体" w:cs="宋体"/>
          <w:color w:val="000000" w:themeColor="text1"/>
          <w:szCs w:val="21"/>
          <w:highlight w:val="none"/>
          <w:lang w:val="en-US" w:eastAsia="zh-CN"/>
        </w:rPr>
        <w:t>时间</w:t>
      </w:r>
      <w:r>
        <w:rPr>
          <w:rFonts w:hint="eastAsia" w:ascii="宋体" w:hAnsi="宋体" w:eastAsia="宋体" w:cs="宋体"/>
          <w:color w:val="000000" w:themeColor="text1"/>
          <w:szCs w:val="21"/>
          <w:highlight w:val="none"/>
        </w:rPr>
        <w:t>：</w:t>
      </w:r>
      <w:r>
        <w:rPr>
          <w:rFonts w:hint="eastAsia" w:ascii="宋体" w:hAnsi="宋体" w:eastAsia="宋体" w:cs="宋体"/>
          <w:color w:val="000000" w:themeColor="text1"/>
          <w:szCs w:val="21"/>
          <w:highlight w:val="none"/>
          <w:lang w:val="en-US" w:eastAsia="zh-CN"/>
        </w:rPr>
        <w:t xml:space="preserve">22：00、  </w:t>
      </w:r>
      <w:r>
        <w:rPr>
          <w:rFonts w:hint="eastAsia" w:ascii="宋体" w:hAnsi="宋体" w:eastAsia="宋体" w:cs="宋体"/>
          <w:color w:val="000000" w:themeColor="text1"/>
          <w:szCs w:val="21"/>
          <w:highlight w:val="none"/>
        </w:rPr>
        <w:t>提醒间隔：</w:t>
      </w:r>
      <w:r>
        <w:rPr>
          <w:rFonts w:hint="eastAsia" w:ascii="宋体" w:hAnsi="宋体" w:eastAsia="宋体" w:cs="宋体"/>
          <w:color w:val="000000" w:themeColor="text1"/>
          <w:szCs w:val="21"/>
          <w:highlight w:val="none"/>
          <w:lang w:val="en-US" w:eastAsia="zh-CN"/>
        </w:rPr>
        <w:t>60分钟</w:t>
      </w:r>
    </w:p>
    <w:p>
      <w:pPr>
        <w:pStyle w:val="28"/>
        <w:widowControl/>
        <w:rPr>
          <w:rFonts w:hint="eastAsia" w:ascii="宋体" w:hAnsi="宋体" w:eastAsia="宋体" w:cs="宋体"/>
          <w:color w:val="000000" w:themeColor="text1"/>
          <w:sz w:val="21"/>
          <w:szCs w:val="21"/>
          <w:highlight w:val="none"/>
        </w:rPr>
      </w:pPr>
      <w:r>
        <w:rPr>
          <w:rFonts w:hint="eastAsia" w:ascii="宋体" w:hAnsi="宋体" w:eastAsia="宋体" w:cs="宋体"/>
          <w:color w:val="000000" w:themeColor="text1"/>
          <w:sz w:val="21"/>
          <w:szCs w:val="21"/>
          <w:highlight w:val="none"/>
        </w:rPr>
        <w:t>发送：02 0</w:t>
      </w:r>
      <w:r>
        <w:rPr>
          <w:rFonts w:hint="eastAsia" w:ascii="宋体" w:hAnsi="宋体" w:eastAsia="宋体" w:cs="宋体"/>
          <w:color w:val="000000" w:themeColor="text1"/>
          <w:sz w:val="21"/>
          <w:szCs w:val="21"/>
          <w:highlight w:val="none"/>
          <w:lang w:val="en-US" w:eastAsia="zh-CN"/>
        </w:rPr>
        <w:t>e</w:t>
      </w:r>
      <w:r>
        <w:rPr>
          <w:rFonts w:hint="eastAsia" w:ascii="宋体" w:hAnsi="宋体" w:eastAsia="宋体" w:cs="宋体"/>
          <w:color w:val="000000" w:themeColor="text1"/>
          <w:sz w:val="21"/>
          <w:szCs w:val="21"/>
          <w:highlight w:val="none"/>
        </w:rPr>
        <w:t xml:space="preserve"> 04 00</w:t>
      </w:r>
    </w:p>
    <w:p>
      <w:pPr>
        <w:pStyle w:val="28"/>
        <w:widowControl/>
        <w:rPr>
          <w:rFonts w:hint="default" w:ascii="宋体" w:hAnsi="宋体" w:eastAsia="宋体" w:cs="宋体"/>
          <w:color w:val="000000" w:themeColor="text1"/>
          <w:sz w:val="21"/>
          <w:szCs w:val="21"/>
          <w:highlight w:val="none"/>
          <w:lang w:val="en-US" w:eastAsia="zh-CN"/>
        </w:rPr>
      </w:pPr>
      <w:r>
        <w:rPr>
          <w:rFonts w:hint="eastAsia" w:ascii="宋体" w:hAnsi="宋体" w:eastAsia="宋体" w:cs="宋体"/>
          <w:color w:val="000000" w:themeColor="text1"/>
          <w:sz w:val="21"/>
          <w:szCs w:val="21"/>
          <w:highlight w:val="none"/>
        </w:rPr>
        <w:t>回复：02 8</w:t>
      </w:r>
      <w:r>
        <w:rPr>
          <w:rFonts w:hint="eastAsia" w:ascii="宋体" w:hAnsi="宋体" w:eastAsia="宋体" w:cs="宋体"/>
          <w:color w:val="000000" w:themeColor="text1"/>
          <w:sz w:val="21"/>
          <w:szCs w:val="21"/>
          <w:highlight w:val="none"/>
          <w:lang w:val="en-US" w:eastAsia="zh-CN"/>
        </w:rPr>
        <w:t>e</w:t>
      </w:r>
      <w:r>
        <w:rPr>
          <w:rFonts w:hint="eastAsia" w:ascii="宋体" w:hAnsi="宋体" w:eastAsia="宋体" w:cs="宋体"/>
          <w:color w:val="000000" w:themeColor="text1"/>
          <w:sz w:val="21"/>
          <w:szCs w:val="21"/>
          <w:highlight w:val="none"/>
        </w:rPr>
        <w:t xml:space="preserve"> 0</w:t>
      </w:r>
      <w:r>
        <w:rPr>
          <w:rFonts w:hint="eastAsia" w:ascii="宋体" w:hAnsi="宋体" w:eastAsia="宋体" w:cs="宋体"/>
          <w:color w:val="000000" w:themeColor="text1"/>
          <w:sz w:val="21"/>
          <w:szCs w:val="21"/>
          <w:highlight w:val="none"/>
          <w:lang w:val="en-US" w:eastAsia="zh-CN"/>
        </w:rPr>
        <w:t>b</w:t>
      </w:r>
      <w:r>
        <w:rPr>
          <w:rFonts w:hint="eastAsia" w:ascii="宋体" w:hAnsi="宋体" w:eastAsia="宋体" w:cs="宋体"/>
          <w:color w:val="000000" w:themeColor="text1"/>
          <w:sz w:val="21"/>
          <w:szCs w:val="21"/>
          <w:highlight w:val="none"/>
        </w:rPr>
        <w:t xml:space="preserve"> 00 0</w:t>
      </w:r>
      <w:r>
        <w:rPr>
          <w:rFonts w:hint="eastAsia" w:ascii="宋体" w:hAnsi="宋体" w:eastAsia="宋体" w:cs="宋体"/>
          <w:color w:val="000000" w:themeColor="text1"/>
          <w:sz w:val="21"/>
          <w:szCs w:val="21"/>
          <w:highlight w:val="none"/>
          <w:lang w:val="en-US" w:eastAsia="zh-CN"/>
        </w:rPr>
        <w:t>1 00 09 00 16 00 3C</w:t>
      </w:r>
    </w:p>
    <w:p>
      <w:pPr>
        <w:pStyle w:val="28"/>
        <w:widowControl/>
        <w:rPr>
          <w:rFonts w:hint="eastAsia" w:ascii="宋体" w:hAnsi="宋体" w:eastAsia="宋体" w:cs="宋体"/>
          <w:color w:val="000000" w:themeColor="text1"/>
          <w:sz w:val="21"/>
          <w:szCs w:val="21"/>
          <w:highlight w:val="none"/>
        </w:rPr>
      </w:pPr>
    </w:p>
    <w:p>
      <w:pPr>
        <w:rPr>
          <w:rFonts w:hint="eastAsia" w:ascii="宋体" w:hAnsi="宋体" w:eastAsia="宋体" w:cs="宋体"/>
          <w:color w:val="000000" w:themeColor="text1"/>
          <w:highlight w:val="none"/>
        </w:rPr>
      </w:pPr>
    </w:p>
    <w:p>
      <w:pPr>
        <w:pStyle w:val="4"/>
        <w:rPr>
          <w:rFonts w:hint="eastAsia" w:ascii="宋体" w:hAnsi="宋体" w:eastAsia="宋体" w:cs="宋体"/>
          <w:color w:val="000000" w:themeColor="text1"/>
          <w:highlight w:val="none"/>
        </w:rPr>
      </w:pPr>
      <w:bookmarkStart w:id="589" w:name="_Toc10960"/>
      <w:bookmarkStart w:id="590" w:name="_Toc22039"/>
      <w:bookmarkStart w:id="591" w:name="_Toc78895147"/>
      <w:bookmarkStart w:id="592" w:name="_Toc1509402833"/>
      <w:bookmarkStart w:id="593" w:name="_Toc23700"/>
      <w:bookmarkStart w:id="594" w:name="_Toc916"/>
      <w:bookmarkStart w:id="595" w:name="_Toc90301354"/>
      <w:bookmarkStart w:id="596" w:name="_Toc93070610"/>
      <w:r>
        <w:rPr>
          <w:rFonts w:hint="eastAsia" w:ascii="宋体" w:hAnsi="宋体" w:eastAsia="宋体" w:cs="宋体"/>
          <w:color w:val="000000" w:themeColor="text1"/>
          <w:highlight w:val="none"/>
        </w:rPr>
        <w:t>设置喝水提醒0x0f</w:t>
      </w:r>
      <w:bookmarkEnd w:id="589"/>
      <w:bookmarkEnd w:id="590"/>
      <w:bookmarkEnd w:id="591"/>
      <w:bookmarkEnd w:id="592"/>
      <w:bookmarkEnd w:id="593"/>
      <w:bookmarkEnd w:id="594"/>
      <w:bookmarkEnd w:id="595"/>
      <w:bookmarkEnd w:id="596"/>
    </w:p>
    <w:p>
      <w:pPr>
        <w:rPr>
          <w:rFonts w:hint="eastAsia" w:ascii="宋体" w:hAnsi="宋体" w:eastAsia="宋体" w:cs="宋体"/>
          <w:color w:val="000000" w:themeColor="text1"/>
        </w:rPr>
      </w:pPr>
      <w:r>
        <w:rPr>
          <w:rFonts w:hint="eastAsia" w:ascii="宋体" w:hAnsi="宋体" w:eastAsia="宋体" w:cs="宋体"/>
          <w:color w:val="000000" w:themeColor="text1"/>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gridCol w:w="774"/>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1</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2</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3</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4</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5</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6</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7</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8</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0x02</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0x0f</w:t>
            </w:r>
          </w:p>
        </w:tc>
        <w:tc>
          <w:tcPr>
            <w:tcW w:w="774" w:type="dxa"/>
          </w:tcPr>
          <w:p>
            <w:pPr>
              <w:jc w:val="center"/>
              <w:rPr>
                <w:rFonts w:hint="eastAsia" w:ascii="宋体" w:hAnsi="宋体" w:eastAsia="宋体" w:cs="宋体"/>
                <w:color w:val="000000" w:themeColor="text1"/>
                <w:lang w:val="en-US" w:eastAsia="zh-CN"/>
              </w:rPr>
            </w:pPr>
            <w:r>
              <w:rPr>
                <w:rFonts w:hint="eastAsia" w:ascii="宋体" w:hAnsi="宋体" w:eastAsia="宋体" w:cs="宋体"/>
                <w:color w:val="000000" w:themeColor="text1"/>
              </w:rPr>
              <w:t>0x0</w:t>
            </w:r>
            <w:r>
              <w:rPr>
                <w:rFonts w:hint="eastAsia" w:ascii="宋体" w:hAnsi="宋体" w:eastAsia="宋体" w:cs="宋体"/>
                <w:color w:val="000000" w:themeColor="text1"/>
                <w:lang w:val="en-US" w:eastAsia="zh-CN"/>
              </w:rPr>
              <w:t>a</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0x00</w:t>
            </w:r>
          </w:p>
        </w:tc>
        <w:tc>
          <w:tcPr>
            <w:tcW w:w="774" w:type="dxa"/>
          </w:tcPr>
          <w:p>
            <w:pPr>
              <w:tabs>
                <w:tab w:val="left" w:pos="511"/>
              </w:tabs>
              <w:jc w:val="center"/>
              <w:rPr>
                <w:rFonts w:hint="eastAsia" w:ascii="宋体" w:hAnsi="宋体" w:eastAsia="宋体" w:cs="宋体"/>
                <w:color w:val="000000" w:themeColor="text1"/>
              </w:rPr>
            </w:pPr>
            <w:r>
              <w:rPr>
                <w:rFonts w:hint="eastAsia" w:ascii="宋体" w:hAnsi="宋体" w:eastAsia="宋体" w:cs="宋体"/>
                <w:color w:val="000000" w:themeColor="text1"/>
              </w:rPr>
              <w:t>开关</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开始小时</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开始分钟</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结束小时</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结束分钟</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提醒间隔</w:t>
            </w:r>
          </w:p>
        </w:tc>
      </w:tr>
    </w:tbl>
    <w:p>
      <w:pPr>
        <w:rPr>
          <w:rFonts w:hint="eastAsia" w:ascii="宋体" w:hAnsi="宋体" w:eastAsia="宋体" w:cs="宋体"/>
          <w:color w:val="000000" w:themeColor="text1"/>
        </w:rPr>
      </w:pPr>
    </w:p>
    <w:p>
      <w:pPr>
        <w:rPr>
          <w:rFonts w:hint="eastAsia" w:ascii="宋体" w:hAnsi="宋体" w:eastAsia="宋体" w:cs="宋体"/>
          <w:color w:val="000000" w:themeColor="text1"/>
        </w:rPr>
      </w:pPr>
      <w:r>
        <w:rPr>
          <w:rFonts w:hint="eastAsia" w:ascii="宋体" w:hAnsi="宋体" w:eastAsia="宋体" w:cs="宋体"/>
          <w:color w:val="000000" w:themeColor="text1"/>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1</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2</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3</w:t>
            </w:r>
          </w:p>
        </w:tc>
        <w:tc>
          <w:tcPr>
            <w:tcW w:w="1548"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0x02</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0x8f</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0x05</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0x00</w:t>
            </w:r>
          </w:p>
        </w:tc>
        <w:tc>
          <w:tcPr>
            <w:tcW w:w="1548"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状态</w:t>
            </w:r>
          </w:p>
        </w:tc>
      </w:tr>
    </w:tbl>
    <w:p>
      <w:pPr>
        <w:rPr>
          <w:rFonts w:hint="eastAsia" w:ascii="宋体" w:hAnsi="宋体" w:eastAsia="宋体" w:cs="宋体"/>
          <w:color w:val="000000" w:themeColor="text1"/>
          <w:szCs w:val="21"/>
        </w:rPr>
      </w:pPr>
    </w:p>
    <w:p>
      <w:pPr>
        <w:rPr>
          <w:rFonts w:hint="eastAsia" w:ascii="宋体" w:hAnsi="宋体" w:eastAsia="宋体" w:cs="宋体"/>
          <w:color w:val="000000" w:themeColor="text1"/>
          <w:szCs w:val="21"/>
        </w:rPr>
      </w:pPr>
      <w:r>
        <w:rPr>
          <w:rFonts w:hint="eastAsia" w:ascii="宋体" w:hAnsi="宋体" w:eastAsia="宋体" w:cs="宋体"/>
          <w:color w:val="000000" w:themeColor="text1"/>
          <w:szCs w:val="21"/>
        </w:rPr>
        <w:t>示例</w:t>
      </w:r>
      <w:r>
        <w:rPr>
          <w:rFonts w:hint="eastAsia" w:ascii="宋体" w:hAnsi="宋体" w:eastAsia="宋体" w:cs="宋体"/>
          <w:color w:val="000000" w:themeColor="text1"/>
          <w:szCs w:val="21"/>
        </w:rPr>
        <w:tab/>
      </w:r>
    </w:p>
    <w:p>
      <w:pPr>
        <w:pStyle w:val="28"/>
        <w:widowControl/>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发送：02 8</w:t>
      </w:r>
      <w:r>
        <w:rPr>
          <w:rFonts w:hint="eastAsia" w:ascii="宋体" w:hAnsi="宋体" w:eastAsia="宋体" w:cs="宋体"/>
          <w:color w:val="000000" w:themeColor="text1"/>
          <w:sz w:val="21"/>
          <w:szCs w:val="21"/>
          <w:lang w:val="en-US" w:eastAsia="zh-CN"/>
        </w:rPr>
        <w:t>f</w:t>
      </w:r>
      <w:r>
        <w:rPr>
          <w:rFonts w:hint="eastAsia" w:ascii="宋体" w:hAnsi="宋体" w:eastAsia="宋体" w:cs="宋体"/>
          <w:color w:val="000000" w:themeColor="text1"/>
          <w:sz w:val="21"/>
          <w:szCs w:val="21"/>
        </w:rPr>
        <w:t xml:space="preserve"> 0</w:t>
      </w:r>
      <w:r>
        <w:rPr>
          <w:rFonts w:hint="eastAsia" w:ascii="宋体" w:hAnsi="宋体" w:eastAsia="宋体" w:cs="宋体"/>
          <w:color w:val="000000" w:themeColor="text1"/>
          <w:sz w:val="21"/>
          <w:szCs w:val="21"/>
          <w:lang w:val="en-US" w:eastAsia="zh-CN"/>
        </w:rPr>
        <w:t>a</w:t>
      </w:r>
      <w:r>
        <w:rPr>
          <w:rFonts w:hint="eastAsia" w:ascii="宋体" w:hAnsi="宋体" w:eastAsia="宋体" w:cs="宋体"/>
          <w:color w:val="000000" w:themeColor="text1"/>
          <w:sz w:val="21"/>
          <w:szCs w:val="21"/>
        </w:rPr>
        <w:t xml:space="preserve"> 00 0</w:t>
      </w:r>
      <w:r>
        <w:rPr>
          <w:rFonts w:hint="eastAsia" w:ascii="宋体" w:hAnsi="宋体" w:eastAsia="宋体" w:cs="宋体"/>
          <w:color w:val="000000" w:themeColor="text1"/>
          <w:sz w:val="21"/>
          <w:szCs w:val="21"/>
          <w:lang w:val="en-US" w:eastAsia="zh-CN"/>
        </w:rPr>
        <w:t>1 09 00 16 00 3C</w:t>
      </w:r>
    </w:p>
    <w:p>
      <w:pPr>
        <w:pStyle w:val="28"/>
        <w:widowControl/>
        <w:rPr>
          <w:rFonts w:hint="eastAsia" w:ascii="宋体" w:hAnsi="宋体" w:eastAsia="宋体" w:cs="宋体"/>
          <w:color w:val="C00000"/>
          <w:sz w:val="21"/>
          <w:szCs w:val="21"/>
        </w:rPr>
      </w:pPr>
      <w:r>
        <w:rPr>
          <w:rFonts w:hint="eastAsia" w:ascii="宋体" w:hAnsi="宋体" w:eastAsia="宋体" w:cs="宋体"/>
          <w:color w:val="000000" w:themeColor="text1"/>
          <w:sz w:val="21"/>
          <w:szCs w:val="21"/>
        </w:rPr>
        <w:t>回复：02 8f 05 00 01</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597" w:name="_Toc6665"/>
      <w:bookmarkStart w:id="598" w:name="_Toc26900"/>
      <w:bookmarkStart w:id="599" w:name="_Toc90301355"/>
      <w:bookmarkStart w:id="600" w:name="_Toc93070611"/>
      <w:bookmarkStart w:id="601" w:name="_Toc14463"/>
      <w:bookmarkStart w:id="602" w:name="_Toc22772"/>
      <w:bookmarkStart w:id="603" w:name="_Toc78895148"/>
      <w:r>
        <w:rPr>
          <w:rFonts w:hint="eastAsia" w:ascii="宋体" w:hAnsi="宋体" w:eastAsia="宋体" w:cs="宋体"/>
          <w:color w:val="auto"/>
        </w:rPr>
        <w:t>设置消息内容0x11</w:t>
      </w:r>
      <w:bookmarkEnd w:id="597"/>
      <w:bookmarkEnd w:id="598"/>
      <w:bookmarkEnd w:id="599"/>
      <w:bookmarkEnd w:id="600"/>
      <w:bookmarkEnd w:id="601"/>
      <w:bookmarkEnd w:id="602"/>
      <w:bookmarkEnd w:id="603"/>
    </w:p>
    <w:p>
      <w:pPr>
        <w:rPr>
          <w:rFonts w:hint="eastAsia" w:ascii="宋体" w:hAnsi="宋体" w:eastAsia="宋体" w:cs="宋体"/>
          <w:color w:val="auto"/>
          <w:szCs w:val="21"/>
        </w:rPr>
      </w:pPr>
      <w:r>
        <w:rPr>
          <w:rFonts w:hint="eastAsia" w:ascii="宋体" w:hAnsi="宋体" w:eastAsia="宋体" w:cs="宋体"/>
          <w:color w:val="auto"/>
          <w:szCs w:val="21"/>
        </w:rPr>
        <w:t>详见多包协议</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647"/>
        <w:gridCol w:w="1242"/>
        <w:gridCol w:w="555"/>
        <w:gridCol w:w="555"/>
        <w:gridCol w:w="596"/>
        <w:gridCol w:w="1032"/>
        <w:gridCol w:w="1434"/>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647"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1242" w:type="dxa"/>
          </w:tcPr>
          <w:p>
            <w:pPr>
              <w:jc w:val="center"/>
              <w:rPr>
                <w:rFonts w:hint="eastAsia" w:ascii="宋体" w:hAnsi="宋体" w:eastAsia="宋体" w:cs="宋体"/>
                <w:color w:val="auto"/>
              </w:rPr>
            </w:pPr>
            <w:r>
              <w:rPr>
                <w:rFonts w:hint="eastAsia" w:ascii="宋体" w:hAnsi="宋体" w:eastAsia="宋体" w:cs="宋体"/>
                <w:color w:val="auto"/>
              </w:rPr>
              <w:t>2~5</w:t>
            </w:r>
          </w:p>
        </w:tc>
        <w:tc>
          <w:tcPr>
            <w:tcW w:w="555" w:type="dxa"/>
          </w:tcPr>
          <w:p>
            <w:pPr>
              <w:jc w:val="center"/>
              <w:rPr>
                <w:rFonts w:hint="eastAsia" w:ascii="宋体" w:hAnsi="宋体" w:eastAsia="宋体" w:cs="宋体"/>
                <w:color w:val="auto"/>
              </w:rPr>
            </w:pPr>
            <w:r>
              <w:rPr>
                <w:rFonts w:hint="eastAsia" w:ascii="宋体" w:hAnsi="宋体" w:eastAsia="宋体" w:cs="宋体"/>
                <w:color w:val="auto"/>
              </w:rPr>
              <w:t>6</w:t>
            </w:r>
          </w:p>
        </w:tc>
        <w:tc>
          <w:tcPr>
            <w:tcW w:w="555" w:type="dxa"/>
          </w:tcPr>
          <w:p>
            <w:pPr>
              <w:jc w:val="center"/>
              <w:rPr>
                <w:rFonts w:hint="eastAsia" w:ascii="宋体" w:hAnsi="宋体" w:eastAsia="宋体" w:cs="宋体"/>
                <w:color w:val="auto"/>
              </w:rPr>
            </w:pPr>
            <w:r>
              <w:rPr>
                <w:rFonts w:hint="eastAsia" w:ascii="宋体" w:hAnsi="宋体" w:eastAsia="宋体" w:cs="宋体"/>
                <w:color w:val="auto"/>
              </w:rPr>
              <w:t>7</w:t>
            </w:r>
          </w:p>
        </w:tc>
        <w:tc>
          <w:tcPr>
            <w:tcW w:w="596" w:type="dxa"/>
          </w:tcPr>
          <w:p>
            <w:pPr>
              <w:jc w:val="center"/>
              <w:rPr>
                <w:rFonts w:hint="eastAsia" w:ascii="宋体" w:hAnsi="宋体" w:eastAsia="宋体" w:cs="宋体"/>
                <w:color w:val="auto"/>
              </w:rPr>
            </w:pPr>
            <w:r>
              <w:rPr>
                <w:rFonts w:hint="eastAsia" w:ascii="宋体" w:hAnsi="宋体" w:eastAsia="宋体" w:cs="宋体"/>
                <w:color w:val="auto"/>
              </w:rPr>
              <w:t>8~9</w:t>
            </w:r>
          </w:p>
        </w:tc>
        <w:tc>
          <w:tcPr>
            <w:tcW w:w="1032" w:type="dxa"/>
          </w:tcPr>
          <w:p>
            <w:pPr>
              <w:jc w:val="center"/>
              <w:rPr>
                <w:rFonts w:hint="eastAsia" w:ascii="宋体" w:hAnsi="宋体" w:eastAsia="宋体" w:cs="宋体"/>
                <w:color w:val="auto"/>
              </w:rPr>
            </w:pPr>
            <w:r>
              <w:rPr>
                <w:rFonts w:hint="eastAsia" w:ascii="宋体" w:hAnsi="宋体" w:eastAsia="宋体" w:cs="宋体"/>
                <w:color w:val="auto"/>
              </w:rPr>
              <w:t>10~11</w:t>
            </w:r>
          </w:p>
        </w:tc>
        <w:tc>
          <w:tcPr>
            <w:tcW w:w="1434" w:type="dxa"/>
          </w:tcPr>
          <w:p>
            <w:pPr>
              <w:jc w:val="center"/>
              <w:rPr>
                <w:rFonts w:hint="eastAsia" w:ascii="宋体" w:hAnsi="宋体" w:eastAsia="宋体" w:cs="宋体"/>
                <w:color w:val="auto"/>
              </w:rPr>
            </w:pPr>
            <w:r>
              <w:rPr>
                <w:rFonts w:hint="eastAsia" w:ascii="宋体" w:hAnsi="宋体" w:eastAsia="宋体" w:cs="宋体"/>
                <w:color w:val="auto"/>
              </w:rPr>
              <w:t>12</w:t>
            </w:r>
          </w:p>
        </w:tc>
        <w:tc>
          <w:tcPr>
            <w:tcW w:w="901" w:type="dxa"/>
          </w:tcPr>
          <w:p>
            <w:pPr>
              <w:jc w:val="center"/>
              <w:rPr>
                <w:rFonts w:hint="eastAsia" w:ascii="宋体" w:hAnsi="宋体" w:eastAsia="宋体" w:cs="宋体"/>
                <w:color w:val="auto"/>
              </w:rPr>
            </w:pPr>
            <w:r>
              <w:rPr>
                <w:rFonts w:hint="eastAsia" w:ascii="宋体" w:hAnsi="宋体" w:eastAsia="宋体" w:cs="宋体"/>
                <w:color w:val="auto"/>
              </w:rPr>
              <w:t>13~19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dxa"/>
          </w:tcPr>
          <w:p>
            <w:pPr>
              <w:jc w:val="center"/>
              <w:rPr>
                <w:rFonts w:hint="eastAsia" w:ascii="宋体" w:hAnsi="宋体" w:eastAsia="宋体" w:cs="宋体"/>
                <w:color w:val="auto"/>
              </w:rPr>
            </w:pPr>
            <w:r>
              <w:rPr>
                <w:rFonts w:hint="eastAsia" w:ascii="宋体" w:hAnsi="宋体" w:eastAsia="宋体" w:cs="宋体"/>
                <w:color w:val="auto"/>
              </w:rPr>
              <w:t>CMD_CLASS</w:t>
            </w:r>
          </w:p>
        </w:tc>
        <w:tc>
          <w:tcPr>
            <w:tcW w:w="647" w:type="dxa"/>
          </w:tcPr>
          <w:p>
            <w:pPr>
              <w:jc w:val="center"/>
              <w:rPr>
                <w:rFonts w:hint="eastAsia" w:ascii="宋体" w:hAnsi="宋体" w:eastAsia="宋体" w:cs="宋体"/>
                <w:color w:val="auto"/>
              </w:rPr>
            </w:pPr>
            <w:r>
              <w:rPr>
                <w:rFonts w:hint="eastAsia" w:ascii="宋体" w:hAnsi="宋体" w:eastAsia="宋体" w:cs="宋体"/>
                <w:color w:val="auto"/>
              </w:rPr>
              <w:t>CMD_ID</w:t>
            </w:r>
          </w:p>
        </w:tc>
        <w:tc>
          <w:tcPr>
            <w:tcW w:w="1242" w:type="dxa"/>
          </w:tcPr>
          <w:p>
            <w:pPr>
              <w:jc w:val="center"/>
              <w:rPr>
                <w:rFonts w:hint="eastAsia" w:ascii="宋体" w:hAnsi="宋体" w:eastAsia="宋体" w:cs="宋体"/>
                <w:color w:val="auto"/>
              </w:rPr>
            </w:pPr>
            <w:r>
              <w:rPr>
                <w:rFonts w:hint="eastAsia" w:ascii="宋体" w:hAnsi="宋体" w:eastAsia="宋体" w:cs="宋体"/>
                <w:color w:val="auto"/>
              </w:rPr>
              <w:t>所有数据的长度</w:t>
            </w:r>
          </w:p>
        </w:tc>
        <w:tc>
          <w:tcPr>
            <w:tcW w:w="555"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555" w:type="dxa"/>
          </w:tcPr>
          <w:p>
            <w:pPr>
              <w:jc w:val="center"/>
              <w:rPr>
                <w:rFonts w:hint="eastAsia" w:ascii="宋体" w:hAnsi="宋体" w:eastAsia="宋体" w:cs="宋体"/>
                <w:color w:val="auto"/>
              </w:rPr>
            </w:pPr>
            <w:r>
              <w:rPr>
                <w:rFonts w:hint="eastAsia" w:ascii="宋体" w:hAnsi="宋体" w:eastAsia="宋体" w:cs="宋体"/>
                <w:color w:val="auto"/>
              </w:rPr>
              <w:t>类型</w:t>
            </w:r>
          </w:p>
        </w:tc>
        <w:tc>
          <w:tcPr>
            <w:tcW w:w="596" w:type="dxa"/>
          </w:tcPr>
          <w:p>
            <w:pPr>
              <w:jc w:val="center"/>
              <w:rPr>
                <w:rFonts w:hint="eastAsia" w:ascii="宋体" w:hAnsi="宋体" w:eastAsia="宋体" w:cs="宋体"/>
                <w:color w:val="auto"/>
              </w:rPr>
            </w:pPr>
            <w:r>
              <w:rPr>
                <w:rFonts w:hint="eastAsia" w:ascii="宋体" w:hAnsi="宋体" w:eastAsia="宋体" w:cs="宋体"/>
                <w:color w:val="auto"/>
              </w:rPr>
              <w:t>序号</w:t>
            </w:r>
          </w:p>
        </w:tc>
        <w:tc>
          <w:tcPr>
            <w:tcW w:w="1032" w:type="dxa"/>
          </w:tcPr>
          <w:p>
            <w:pPr>
              <w:jc w:val="center"/>
              <w:rPr>
                <w:rFonts w:hint="eastAsia" w:ascii="宋体" w:hAnsi="宋体" w:eastAsia="宋体" w:cs="宋体"/>
                <w:color w:val="auto"/>
              </w:rPr>
            </w:pPr>
            <w:r>
              <w:rPr>
                <w:rFonts w:hint="eastAsia" w:ascii="宋体" w:hAnsi="宋体" w:eastAsia="宋体" w:cs="宋体"/>
                <w:color w:val="auto"/>
              </w:rPr>
              <w:t xml:space="preserve">CRC16校验 </w:t>
            </w:r>
          </w:p>
        </w:tc>
        <w:tc>
          <w:tcPr>
            <w:tcW w:w="1434" w:type="dxa"/>
          </w:tcPr>
          <w:p>
            <w:pPr>
              <w:jc w:val="center"/>
              <w:rPr>
                <w:rFonts w:hint="eastAsia" w:ascii="宋体" w:hAnsi="宋体" w:eastAsia="宋体" w:cs="宋体"/>
                <w:color w:val="auto"/>
              </w:rPr>
            </w:pPr>
            <w:r>
              <w:rPr>
                <w:rFonts w:hint="eastAsia" w:ascii="宋体" w:hAnsi="宋体" w:eastAsia="宋体" w:cs="宋体"/>
                <w:color w:val="auto"/>
              </w:rPr>
              <w:t>最后一个数据包的长度</w:t>
            </w:r>
          </w:p>
        </w:tc>
        <w:tc>
          <w:tcPr>
            <w:tcW w:w="901" w:type="dxa"/>
          </w:tcPr>
          <w:p>
            <w:pPr>
              <w:jc w:val="center"/>
              <w:rPr>
                <w:rFonts w:hint="eastAsia" w:ascii="宋体" w:hAnsi="宋体" w:eastAsia="宋体" w:cs="宋体"/>
                <w:color w:val="auto"/>
              </w:rPr>
            </w:pPr>
            <w:r>
              <w:rPr>
                <w:rFonts w:hint="eastAsia" w:ascii="宋体" w:hAnsi="宋体" w:eastAsia="宋体" w:cs="宋体"/>
                <w:color w:val="auto"/>
              </w:rPr>
              <w:t>数据</w:t>
            </w:r>
          </w:p>
        </w:tc>
      </w:tr>
    </w:tbl>
    <w:p>
      <w:pPr>
        <w:rPr>
          <w:rFonts w:hint="eastAsia" w:ascii="宋体" w:hAnsi="宋体" w:eastAsia="宋体" w:cs="宋体"/>
          <w:color w:val="auto"/>
        </w:rPr>
      </w:pPr>
    </w:p>
    <w:tbl>
      <w:tblPr>
        <w:tblStyle w:val="25"/>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864"/>
        <w:gridCol w:w="702"/>
        <w:gridCol w:w="569"/>
        <w:gridCol w:w="5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507"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412"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334"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2939" w:type="pct"/>
          </w:tcPr>
          <w:p>
            <w:pPr>
              <w:jc w:val="center"/>
              <w:rPr>
                <w:rFonts w:hint="eastAsia" w:ascii="宋体" w:hAnsi="宋体" w:eastAsia="宋体" w:cs="宋体"/>
                <w:color w:val="auto"/>
              </w:rPr>
            </w:pPr>
            <w:r>
              <w:rPr>
                <w:rFonts w:hint="eastAsia" w:ascii="宋体" w:hAnsi="宋体" w:eastAsia="宋体" w:cs="宋体"/>
                <w:color w:val="auto"/>
              </w:rPr>
              <w:t>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pct"/>
          </w:tcPr>
          <w:p>
            <w:pPr>
              <w:jc w:val="center"/>
              <w:rPr>
                <w:rFonts w:hint="eastAsia" w:ascii="宋体" w:hAnsi="宋体" w:eastAsia="宋体" w:cs="宋体"/>
                <w:color w:val="auto"/>
              </w:rPr>
            </w:pPr>
            <w:r>
              <w:rPr>
                <w:rFonts w:hint="eastAsia" w:ascii="宋体" w:hAnsi="宋体" w:eastAsia="宋体" w:cs="宋体"/>
                <w:color w:val="auto"/>
              </w:rPr>
              <w:t>CMD_CLASS</w:t>
            </w:r>
          </w:p>
        </w:tc>
        <w:tc>
          <w:tcPr>
            <w:tcW w:w="507" w:type="pct"/>
          </w:tcPr>
          <w:p>
            <w:pPr>
              <w:jc w:val="center"/>
              <w:rPr>
                <w:rFonts w:hint="eastAsia" w:ascii="宋体" w:hAnsi="宋体" w:eastAsia="宋体" w:cs="宋体"/>
                <w:color w:val="auto"/>
              </w:rPr>
            </w:pPr>
            <w:r>
              <w:rPr>
                <w:rFonts w:hint="eastAsia" w:ascii="宋体" w:hAnsi="宋体" w:eastAsia="宋体" w:cs="宋体"/>
                <w:color w:val="auto"/>
              </w:rPr>
              <w:t>CMD_ID</w:t>
            </w:r>
          </w:p>
        </w:tc>
        <w:tc>
          <w:tcPr>
            <w:tcW w:w="746" w:type="pct"/>
            <w:gridSpan w:val="2"/>
          </w:tcPr>
          <w:p>
            <w:pPr>
              <w:jc w:val="center"/>
              <w:rPr>
                <w:rFonts w:hint="eastAsia" w:ascii="宋体" w:hAnsi="宋体" w:eastAsia="宋体" w:cs="宋体"/>
                <w:color w:val="auto"/>
              </w:rPr>
            </w:pPr>
            <w:r>
              <w:rPr>
                <w:rFonts w:hint="eastAsia" w:ascii="宋体" w:hAnsi="宋体" w:eastAsia="宋体" w:cs="宋体"/>
                <w:color w:val="auto"/>
              </w:rPr>
              <w:t>序号</w:t>
            </w:r>
          </w:p>
        </w:tc>
        <w:tc>
          <w:tcPr>
            <w:tcW w:w="2939" w:type="pct"/>
          </w:tcPr>
          <w:p>
            <w:pPr>
              <w:jc w:val="center"/>
              <w:rPr>
                <w:rFonts w:hint="eastAsia" w:ascii="宋体" w:hAnsi="宋体" w:eastAsia="宋体" w:cs="宋体"/>
                <w:color w:val="auto"/>
              </w:rPr>
            </w:pPr>
            <w:r>
              <w:rPr>
                <w:rFonts w:hint="eastAsia" w:ascii="宋体" w:hAnsi="宋体" w:eastAsia="宋体" w:cs="宋体"/>
                <w:color w:val="auto"/>
              </w:rPr>
              <w:t>数据</w:t>
            </w:r>
          </w:p>
        </w:tc>
      </w:tr>
    </w:tbl>
    <w:p>
      <w:pPr>
        <w:rPr>
          <w:rFonts w:hint="eastAsia" w:ascii="宋体" w:hAnsi="宋体" w:eastAsia="宋体" w:cs="宋体"/>
          <w:color w:val="auto"/>
        </w:rPr>
      </w:pPr>
    </w:p>
    <w:p>
      <w:pPr>
        <w:rPr>
          <w:rFonts w:hint="default" w:ascii="宋体" w:hAnsi="宋体" w:eastAsia="宋体" w:cs="宋体"/>
          <w:color w:val="auto"/>
          <w:szCs w:val="21"/>
          <w:lang w:val="en-US" w:eastAsia="zh-CN"/>
        </w:rPr>
      </w:pPr>
      <w:r>
        <w:rPr>
          <w:rFonts w:hint="eastAsia" w:ascii="宋体" w:hAnsi="宋体" w:eastAsia="宋体" w:cs="宋体"/>
          <w:color w:val="auto"/>
        </w:rPr>
        <w:t>类型</w:t>
      </w:r>
      <w:r>
        <w:rPr>
          <w:rFonts w:hint="eastAsia" w:ascii="宋体" w:hAnsi="宋体" w:eastAsia="宋体" w:cs="宋体"/>
          <w:color w:val="auto"/>
          <w:lang w:val="en-US" w:eastAsia="zh-CN"/>
        </w:rPr>
        <w:t>定义如下：</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5"/>
        <w:gridCol w:w="1896"/>
        <w:gridCol w:w="5331"/>
        <w:tblGridChange w:id="837">
          <w:tblGrid>
            <w:gridCol w:w="1295"/>
            <w:gridCol w:w="91"/>
            <w:gridCol w:w="1208"/>
            <w:gridCol w:w="597"/>
            <w:gridCol w:w="5331"/>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消息类型ID</w:t>
            </w:r>
          </w:p>
        </w:tc>
        <w:tc>
          <w:tcPr>
            <w:tcW w:w="1208"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消息类型</w:t>
            </w:r>
          </w:p>
        </w:tc>
        <w:tc>
          <w:tcPr>
            <w:tcW w:w="5928"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0</w:t>
            </w:r>
          </w:p>
        </w:tc>
        <w:tc>
          <w:tcPr>
            <w:tcW w:w="120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Call</w:t>
            </w:r>
          </w:p>
        </w:tc>
        <w:tc>
          <w:tcPr>
            <w:tcW w:w="592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 xml:space="preserve">电话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w:t>
            </w:r>
          </w:p>
        </w:tc>
        <w:tc>
          <w:tcPr>
            <w:tcW w:w="120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SMS</w:t>
            </w:r>
          </w:p>
        </w:tc>
        <w:tc>
          <w:tcPr>
            <w:tcW w:w="592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2</w:t>
            </w:r>
          </w:p>
        </w:tc>
        <w:tc>
          <w:tcPr>
            <w:tcW w:w="120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Instagram</w:t>
            </w:r>
          </w:p>
        </w:tc>
        <w:tc>
          <w:tcPr>
            <w:tcW w:w="592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照片墙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3</w:t>
            </w:r>
          </w:p>
        </w:tc>
        <w:tc>
          <w:tcPr>
            <w:tcW w:w="120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Wechat</w:t>
            </w:r>
          </w:p>
        </w:tc>
        <w:tc>
          <w:tcPr>
            <w:tcW w:w="592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中国微信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4</w:t>
            </w:r>
          </w:p>
        </w:tc>
        <w:tc>
          <w:tcPr>
            <w:tcW w:w="120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 xml:space="preserve">QQ </w:t>
            </w:r>
          </w:p>
        </w:tc>
        <w:tc>
          <w:tcPr>
            <w:tcW w:w="5928" w:type="dxa"/>
          </w:tcPr>
          <w:p>
            <w:pPr>
              <w:rPr>
                <w:rFonts w:hint="eastAsia" w:ascii="宋体" w:hAnsi="宋体" w:eastAsia="宋体" w:cs="宋体"/>
                <w:color w:val="auto"/>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5</w:t>
            </w:r>
          </w:p>
        </w:tc>
        <w:tc>
          <w:tcPr>
            <w:tcW w:w="1208"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Line </w:t>
            </w:r>
          </w:p>
        </w:tc>
        <w:tc>
          <w:tcPr>
            <w:tcW w:w="592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韩国社交软件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6</w:t>
            </w:r>
          </w:p>
        </w:tc>
        <w:tc>
          <w:tcPr>
            <w:tcW w:w="1208"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LinkedIn </w:t>
            </w:r>
          </w:p>
        </w:tc>
        <w:tc>
          <w:tcPr>
            <w:tcW w:w="592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 xml:space="preserve">领英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7</w:t>
            </w:r>
          </w:p>
        </w:tc>
        <w:tc>
          <w:tcPr>
            <w:tcW w:w="1208"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WhatsApp </w:t>
            </w:r>
          </w:p>
        </w:tc>
        <w:tc>
          <w:tcPr>
            <w:tcW w:w="592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美国社交软件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8</w:t>
            </w:r>
          </w:p>
        </w:tc>
        <w:tc>
          <w:tcPr>
            <w:tcW w:w="1208"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Twitter </w:t>
            </w:r>
          </w:p>
        </w:tc>
        <w:tc>
          <w:tcPr>
            <w:tcW w:w="592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推特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9</w:t>
            </w:r>
          </w:p>
        </w:tc>
        <w:tc>
          <w:tcPr>
            <w:tcW w:w="1208"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Facebook </w:t>
            </w:r>
          </w:p>
        </w:tc>
        <w:tc>
          <w:tcPr>
            <w:tcW w:w="592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 xml:space="preserve">脸书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10</w:t>
            </w:r>
          </w:p>
        </w:tc>
        <w:tc>
          <w:tcPr>
            <w:tcW w:w="1208"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Messenger </w:t>
            </w:r>
          </w:p>
        </w:tc>
        <w:tc>
          <w:tcPr>
            <w:tcW w:w="592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Facebook 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11</w:t>
            </w:r>
          </w:p>
        </w:tc>
        <w:tc>
          <w:tcPr>
            <w:tcW w:w="1208"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Skype </w:t>
            </w:r>
          </w:p>
        </w:tc>
        <w:tc>
          <w:tcPr>
            <w:tcW w:w="5928" w:type="dxa"/>
          </w:tcPr>
          <w:p>
            <w:pPr>
              <w:rPr>
                <w:rFonts w:hint="eastAsia" w:ascii="宋体" w:hAnsi="宋体" w:eastAsia="宋体" w:cs="宋体"/>
                <w:color w:val="auto"/>
                <w:szCs w:val="21"/>
                <w:vertAlign w:val="baseline"/>
              </w:rPr>
            </w:pPr>
            <w:r>
              <w:rPr>
                <w:rFonts w:hint="eastAsia" w:ascii="宋体" w:hAnsi="宋体" w:eastAsia="宋体" w:cs="宋体"/>
                <w:color w:val="000000"/>
                <w:kern w:val="0"/>
                <w:sz w:val="20"/>
                <w:szCs w:val="20"/>
                <w:lang w:val="en-US" w:eastAsia="zh-CN" w:bidi="ar"/>
              </w:rPr>
              <w:t>微软的一个即时通讯软件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12</w:t>
            </w:r>
          </w:p>
        </w:tc>
        <w:tc>
          <w:tcPr>
            <w:tcW w:w="1208"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Snapchat</w:t>
            </w:r>
          </w:p>
        </w:tc>
        <w:tc>
          <w:tcPr>
            <w:tcW w:w="5928" w:type="dxa"/>
          </w:tcPr>
          <w:p>
            <w:pPr>
              <w:keepNext w:val="0"/>
              <w:keepLines w:val="0"/>
              <w:widowControl/>
              <w:suppressLineNumbers w:val="0"/>
              <w:jc w:val="left"/>
              <w:rPr>
                <w:rFonts w:hint="eastAsia" w:ascii="宋体" w:hAnsi="宋体" w:eastAsia="宋体" w:cs="宋体"/>
                <w:color w:val="auto"/>
                <w:szCs w:val="21"/>
                <w:vertAlign w:val="baseline"/>
              </w:rPr>
            </w:pPr>
            <w:r>
              <w:rPr>
                <w:rFonts w:hint="eastAsia" w:ascii="宋体" w:hAnsi="宋体" w:eastAsia="宋体" w:cs="宋体"/>
                <w:color w:val="000000"/>
                <w:kern w:val="0"/>
                <w:sz w:val="18"/>
                <w:szCs w:val="18"/>
                <w:lang w:val="en-US" w:eastAsia="zh-CN" w:bidi="ar"/>
              </w:rPr>
              <w:t>“</w:t>
            </w:r>
            <w:r>
              <w:rPr>
                <w:rFonts w:hint="eastAsia" w:ascii="宋体" w:hAnsi="宋体" w:eastAsia="宋体" w:cs="宋体"/>
                <w:color w:val="000000"/>
                <w:kern w:val="0"/>
                <w:sz w:val="20"/>
                <w:szCs w:val="20"/>
                <w:lang w:val="en-US" w:eastAsia="zh-CN" w:bidi="ar"/>
              </w:rPr>
              <w:t>阅后即焚”照片分享应用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38" w:author="Administrator" w:date="2023-05-25T11:05:30Z"/>
        </w:trPr>
        <w:tc>
          <w:tcPr>
            <w:tcW w:w="1386" w:type="dxa"/>
          </w:tcPr>
          <w:p>
            <w:pPr>
              <w:rPr>
                <w:ins w:id="839" w:author="Administrator" w:date="2023-05-25T11:05:30Z"/>
                <w:rFonts w:hint="default" w:ascii="宋体" w:hAnsi="宋体" w:eastAsia="宋体" w:cs="宋体"/>
                <w:color w:val="auto"/>
                <w:szCs w:val="21"/>
                <w:vertAlign w:val="baseline"/>
                <w:lang w:val="en-US" w:eastAsia="zh-CN"/>
              </w:rPr>
            </w:pPr>
            <w:ins w:id="840" w:author="Administrator" w:date="2023-05-25T11:05:33Z">
              <w:r>
                <w:rPr>
                  <w:rFonts w:hint="eastAsia" w:ascii="宋体" w:hAnsi="宋体" w:eastAsia="宋体" w:cs="宋体"/>
                  <w:color w:val="auto"/>
                  <w:szCs w:val="21"/>
                  <w:vertAlign w:val="baseline"/>
                  <w:lang w:val="en-US" w:eastAsia="zh-CN"/>
                </w:rPr>
                <w:t>1</w:t>
              </w:r>
            </w:ins>
            <w:ins w:id="841" w:author="Administrator" w:date="2023-05-25T11:05:36Z">
              <w:r>
                <w:rPr>
                  <w:rFonts w:hint="eastAsia" w:ascii="宋体" w:hAnsi="宋体" w:eastAsia="宋体" w:cs="宋体"/>
                  <w:color w:val="auto"/>
                  <w:szCs w:val="21"/>
                  <w:vertAlign w:val="baseline"/>
                  <w:lang w:val="en-US" w:eastAsia="zh-CN"/>
                </w:rPr>
                <w:t>3</w:t>
              </w:r>
            </w:ins>
          </w:p>
        </w:tc>
        <w:tc>
          <w:tcPr>
            <w:tcW w:w="1208" w:type="dxa"/>
            <w:vAlign w:val="top"/>
          </w:tcPr>
          <w:p>
            <w:pPr>
              <w:rPr>
                <w:ins w:id="842" w:author="Administrator" w:date="2023-05-25T11:05:30Z"/>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支付宝</w:t>
            </w:r>
          </w:p>
        </w:tc>
        <w:tc>
          <w:tcPr>
            <w:tcW w:w="5928" w:type="dxa"/>
          </w:tcPr>
          <w:p>
            <w:pPr>
              <w:keepNext w:val="0"/>
              <w:keepLines w:val="0"/>
              <w:widowControl/>
              <w:suppressLineNumbers w:val="0"/>
              <w:jc w:val="left"/>
              <w:rPr>
                <w:ins w:id="843" w:author="Administrator" w:date="2023-05-25T11:05:30Z"/>
                <w:rFonts w:hint="default"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44" w:author="Administrator" w:date="2023-05-25T11:27:29Z"/>
        </w:trPr>
        <w:tc>
          <w:tcPr>
            <w:tcW w:w="1386" w:type="dxa"/>
          </w:tcPr>
          <w:p>
            <w:pPr>
              <w:rPr>
                <w:ins w:id="845" w:author="Administrator" w:date="2023-05-25T11:27:29Z"/>
                <w:rFonts w:hint="default" w:ascii="宋体" w:hAnsi="宋体" w:eastAsia="宋体" w:cs="宋体"/>
                <w:color w:val="auto"/>
                <w:szCs w:val="21"/>
                <w:vertAlign w:val="baseline"/>
                <w:lang w:val="en-US" w:eastAsia="zh-CN"/>
              </w:rPr>
            </w:pPr>
            <w:ins w:id="846" w:author="Administrator" w:date="2023-05-25T11:27:32Z">
              <w:r>
                <w:rPr>
                  <w:rFonts w:hint="eastAsia" w:ascii="宋体" w:hAnsi="宋体" w:eastAsia="宋体" w:cs="宋体"/>
                  <w:color w:val="auto"/>
                  <w:szCs w:val="21"/>
                  <w:vertAlign w:val="baseline"/>
                  <w:lang w:val="en-US" w:eastAsia="zh-CN"/>
                </w:rPr>
                <w:t>14</w:t>
              </w:r>
            </w:ins>
          </w:p>
        </w:tc>
        <w:tc>
          <w:tcPr>
            <w:tcW w:w="1208" w:type="dxa"/>
            <w:vAlign w:val="top"/>
          </w:tcPr>
          <w:p>
            <w:pPr>
              <w:rPr>
                <w:ins w:id="847" w:author="Administrator" w:date="2023-05-25T11:27:29Z"/>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淘宝</w:t>
            </w:r>
          </w:p>
        </w:tc>
        <w:tc>
          <w:tcPr>
            <w:tcW w:w="5928" w:type="dxa"/>
          </w:tcPr>
          <w:p>
            <w:pPr>
              <w:keepNext w:val="0"/>
              <w:keepLines w:val="0"/>
              <w:widowControl/>
              <w:suppressLineNumbers w:val="0"/>
              <w:jc w:val="left"/>
              <w:rPr>
                <w:ins w:id="848" w:author="Administrator" w:date="2023-05-25T11:27:29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850" w:author="Administrator" w:date="2023-05-29T21:03:4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90" w:hRule="atLeast"/>
          <w:ins w:id="849" w:author="Administrator" w:date="2023-05-25T11:27:40Z"/>
        </w:trPr>
        <w:tc>
          <w:tcPr>
            <w:tcW w:w="1386" w:type="dxa"/>
            <w:tcPrChange w:id="851" w:author="Administrator" w:date="2023-05-29T21:03:47Z">
              <w:tcPr>
                <w:tcW w:w="1386" w:type="dxa"/>
                <w:gridSpan w:val="2"/>
              </w:tcPr>
            </w:tcPrChange>
          </w:tcPr>
          <w:p>
            <w:pPr>
              <w:rPr>
                <w:ins w:id="852" w:author="Administrator" w:date="2023-05-25T11:27:40Z"/>
                <w:rFonts w:hint="default" w:ascii="宋体" w:hAnsi="宋体" w:eastAsia="宋体" w:cs="宋体"/>
                <w:color w:val="auto"/>
                <w:szCs w:val="21"/>
                <w:vertAlign w:val="baseline"/>
                <w:lang w:val="en-US" w:eastAsia="zh-CN"/>
              </w:rPr>
            </w:pPr>
            <w:ins w:id="853" w:author="Administrator" w:date="2023-05-25T11:27:41Z">
              <w:r>
                <w:rPr>
                  <w:rFonts w:hint="eastAsia" w:ascii="宋体" w:hAnsi="宋体" w:eastAsia="宋体" w:cs="宋体"/>
                  <w:color w:val="auto"/>
                  <w:szCs w:val="21"/>
                  <w:vertAlign w:val="baseline"/>
                  <w:lang w:val="en-US" w:eastAsia="zh-CN"/>
                </w:rPr>
                <w:t>15</w:t>
              </w:r>
            </w:ins>
          </w:p>
        </w:tc>
        <w:tc>
          <w:tcPr>
            <w:tcW w:w="1208" w:type="dxa"/>
            <w:vAlign w:val="top"/>
            <w:tcPrChange w:id="854" w:author="Administrator" w:date="2023-05-29T21:03:47Z">
              <w:tcPr>
                <w:tcW w:w="1208" w:type="dxa"/>
              </w:tcPr>
            </w:tcPrChange>
          </w:tcPr>
          <w:p>
            <w:pPr>
              <w:rPr>
                <w:ins w:id="855" w:author="Administrator" w:date="2023-05-25T11:27:40Z"/>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抖音</w:t>
            </w:r>
          </w:p>
        </w:tc>
        <w:tc>
          <w:tcPr>
            <w:tcW w:w="5928" w:type="dxa"/>
            <w:tcPrChange w:id="856" w:author="Administrator" w:date="2023-05-29T21:03:47Z">
              <w:tcPr>
                <w:tcW w:w="5928" w:type="dxa"/>
                <w:gridSpan w:val="2"/>
              </w:tcPr>
            </w:tcPrChange>
          </w:tcPr>
          <w:p>
            <w:pPr>
              <w:keepNext w:val="0"/>
              <w:keepLines w:val="0"/>
              <w:widowControl/>
              <w:suppressLineNumbers w:val="0"/>
              <w:jc w:val="left"/>
              <w:rPr>
                <w:ins w:id="857" w:author="Administrator" w:date="2023-05-25T11:27:40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58" w:author="Administrator" w:date="2023-05-25T11:27:46Z"/>
        </w:trPr>
        <w:tc>
          <w:tcPr>
            <w:tcW w:w="1386" w:type="dxa"/>
          </w:tcPr>
          <w:p>
            <w:pPr>
              <w:rPr>
                <w:ins w:id="859" w:author="Administrator" w:date="2023-05-25T11:27:46Z"/>
                <w:rFonts w:hint="default" w:ascii="宋体" w:hAnsi="宋体" w:eastAsia="宋体" w:cs="宋体"/>
                <w:color w:val="auto"/>
                <w:szCs w:val="21"/>
                <w:vertAlign w:val="baseline"/>
                <w:lang w:val="en-US" w:eastAsia="zh-CN"/>
              </w:rPr>
            </w:pPr>
            <w:ins w:id="860" w:author="Administrator" w:date="2023-05-25T11:27:48Z">
              <w:r>
                <w:rPr>
                  <w:rFonts w:hint="eastAsia" w:ascii="宋体" w:hAnsi="宋体" w:eastAsia="宋体" w:cs="宋体"/>
                  <w:color w:val="auto"/>
                  <w:szCs w:val="21"/>
                  <w:vertAlign w:val="baseline"/>
                  <w:lang w:val="en-US" w:eastAsia="zh-CN"/>
                </w:rPr>
                <w:t>16</w:t>
              </w:r>
            </w:ins>
          </w:p>
        </w:tc>
        <w:tc>
          <w:tcPr>
            <w:tcW w:w="1208" w:type="dxa"/>
            <w:vAlign w:val="top"/>
          </w:tcPr>
          <w:p>
            <w:pPr>
              <w:rPr>
                <w:ins w:id="861" w:author="Administrator" w:date="2023-05-25T11:27:46Z"/>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钉钉</w:t>
            </w:r>
          </w:p>
        </w:tc>
        <w:tc>
          <w:tcPr>
            <w:tcW w:w="5928" w:type="dxa"/>
          </w:tcPr>
          <w:p>
            <w:pPr>
              <w:keepNext w:val="0"/>
              <w:keepLines w:val="0"/>
              <w:widowControl/>
              <w:suppressLineNumbers w:val="0"/>
              <w:jc w:val="left"/>
              <w:rPr>
                <w:ins w:id="862" w:author="Administrator" w:date="2023-05-25T11:27:46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63" w:author="Administrator" w:date="2023-05-26T18:56:42Z"/>
        </w:trPr>
        <w:tc>
          <w:tcPr>
            <w:tcW w:w="1386" w:type="dxa"/>
          </w:tcPr>
          <w:p>
            <w:pPr>
              <w:rPr>
                <w:ins w:id="864" w:author="Administrator" w:date="2023-05-26T18:56:42Z"/>
                <w:rFonts w:hint="default" w:ascii="宋体" w:hAnsi="宋体" w:eastAsia="宋体" w:cs="宋体"/>
                <w:color w:val="auto"/>
                <w:szCs w:val="21"/>
                <w:vertAlign w:val="baseline"/>
                <w:lang w:val="en-US" w:eastAsia="zh-CN"/>
              </w:rPr>
            </w:pPr>
            <w:ins w:id="865" w:author="Administrator" w:date="2023-05-26T18:56:44Z">
              <w:r>
                <w:rPr>
                  <w:rFonts w:hint="eastAsia" w:ascii="宋体" w:hAnsi="宋体" w:eastAsia="宋体" w:cs="宋体"/>
                  <w:color w:val="auto"/>
                  <w:szCs w:val="21"/>
                  <w:vertAlign w:val="baseline"/>
                  <w:lang w:val="en-US" w:eastAsia="zh-CN"/>
                </w:rPr>
                <w:t>17</w:t>
              </w:r>
            </w:ins>
          </w:p>
        </w:tc>
        <w:tc>
          <w:tcPr>
            <w:tcW w:w="1208" w:type="dxa"/>
          </w:tcPr>
          <w:p>
            <w:pPr>
              <w:rPr>
                <w:ins w:id="866" w:author="Administrator" w:date="2023-05-26T18:56:42Z"/>
                <w:rFonts w:hint="default" w:ascii="宋体" w:hAnsi="宋体" w:eastAsia="宋体" w:cs="宋体"/>
                <w:color w:val="000000"/>
                <w:kern w:val="0"/>
                <w:sz w:val="20"/>
                <w:szCs w:val="20"/>
                <w:lang w:val="en-US" w:eastAsia="zh-CN" w:bidi="ar"/>
              </w:rPr>
            </w:pPr>
            <w:ins w:id="867" w:author="Administrator" w:date="2023-05-29T21:04:08Z">
              <w:r>
                <w:rPr>
                  <w:rFonts w:hint="eastAsia" w:ascii="宋体" w:hAnsi="宋体" w:eastAsia="宋体" w:cs="宋体"/>
                  <w:color w:val="000000"/>
                  <w:kern w:val="0"/>
                  <w:sz w:val="20"/>
                  <w:szCs w:val="20"/>
                  <w:lang w:val="en-US" w:eastAsia="zh-CN" w:bidi="ar"/>
                </w:rPr>
                <w:t>京东</w:t>
              </w:r>
            </w:ins>
          </w:p>
        </w:tc>
        <w:tc>
          <w:tcPr>
            <w:tcW w:w="5928" w:type="dxa"/>
          </w:tcPr>
          <w:p>
            <w:pPr>
              <w:keepNext w:val="0"/>
              <w:keepLines w:val="0"/>
              <w:widowControl/>
              <w:suppressLineNumbers w:val="0"/>
              <w:jc w:val="left"/>
              <w:rPr>
                <w:ins w:id="868" w:author="Administrator" w:date="2023-05-26T18:56:42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69" w:author="Administrator" w:date="2023-05-29T21:03:30Z"/>
        </w:trPr>
        <w:tc>
          <w:tcPr>
            <w:tcW w:w="1386" w:type="dxa"/>
          </w:tcPr>
          <w:p>
            <w:pPr>
              <w:rPr>
                <w:ins w:id="870" w:author="Administrator" w:date="2023-05-29T21:03:30Z"/>
                <w:rFonts w:hint="default" w:ascii="宋体" w:hAnsi="宋体" w:eastAsia="宋体" w:cs="宋体"/>
                <w:color w:val="auto"/>
                <w:szCs w:val="21"/>
                <w:vertAlign w:val="baseline"/>
                <w:lang w:val="en-US" w:eastAsia="zh-CN"/>
              </w:rPr>
            </w:pPr>
            <w:ins w:id="871" w:author="Administrator" w:date="2023-05-29T21:04:42Z">
              <w:r>
                <w:rPr>
                  <w:rFonts w:hint="eastAsia" w:ascii="宋体" w:hAnsi="宋体" w:eastAsia="宋体" w:cs="宋体"/>
                  <w:color w:val="auto"/>
                  <w:szCs w:val="21"/>
                  <w:vertAlign w:val="baseline"/>
                  <w:lang w:val="en-US" w:eastAsia="zh-CN"/>
                </w:rPr>
                <w:t>18</w:t>
              </w:r>
            </w:ins>
          </w:p>
        </w:tc>
        <w:tc>
          <w:tcPr>
            <w:tcW w:w="1208" w:type="dxa"/>
          </w:tcPr>
          <w:p>
            <w:pPr>
              <w:rPr>
                <w:ins w:id="872" w:author="Administrator" w:date="2023-05-29T21:03:30Z"/>
                <w:rFonts w:hint="default" w:ascii="宋体" w:hAnsi="宋体" w:eastAsia="宋体" w:cs="宋体"/>
                <w:color w:val="000000"/>
                <w:kern w:val="0"/>
                <w:sz w:val="20"/>
                <w:szCs w:val="20"/>
                <w:lang w:val="en-US" w:eastAsia="zh-CN" w:bidi="ar"/>
              </w:rPr>
            </w:pPr>
            <w:ins w:id="873" w:author="Administrator" w:date="2023-05-29T21:07:19Z">
              <w:r>
                <w:rPr>
                  <w:rFonts w:ascii="宋体" w:hAnsi="宋体" w:eastAsia="宋体" w:cs="宋体"/>
                  <w:sz w:val="24"/>
                  <w:szCs w:val="24"/>
                </w:rPr>
                <w:t>Gmail</w:t>
              </w:r>
            </w:ins>
          </w:p>
        </w:tc>
        <w:tc>
          <w:tcPr>
            <w:tcW w:w="5928" w:type="dxa"/>
          </w:tcPr>
          <w:p>
            <w:pPr>
              <w:keepNext w:val="0"/>
              <w:keepLines w:val="0"/>
              <w:widowControl/>
              <w:suppressLineNumbers w:val="0"/>
              <w:jc w:val="left"/>
              <w:rPr>
                <w:ins w:id="874" w:author="Administrator" w:date="2023-05-29T21:03:30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75" w:author="Administrator" w:date="2023-05-29T21:04:15Z"/>
        </w:trPr>
        <w:tc>
          <w:tcPr>
            <w:tcW w:w="1386" w:type="dxa"/>
          </w:tcPr>
          <w:p>
            <w:pPr>
              <w:rPr>
                <w:ins w:id="876" w:author="Administrator" w:date="2023-05-29T21:04:15Z"/>
                <w:rFonts w:hint="default" w:ascii="宋体" w:hAnsi="宋体" w:eastAsia="宋体" w:cs="宋体"/>
                <w:color w:val="auto"/>
                <w:szCs w:val="21"/>
                <w:vertAlign w:val="baseline"/>
                <w:lang w:val="en-US" w:eastAsia="zh-CN"/>
              </w:rPr>
            </w:pPr>
            <w:ins w:id="877" w:author="Administrator" w:date="2023-05-29T21:04:43Z">
              <w:r>
                <w:rPr>
                  <w:rFonts w:hint="eastAsia" w:ascii="宋体" w:hAnsi="宋体" w:eastAsia="宋体" w:cs="宋体"/>
                  <w:color w:val="auto"/>
                  <w:szCs w:val="21"/>
                  <w:vertAlign w:val="baseline"/>
                  <w:lang w:val="en-US" w:eastAsia="zh-CN"/>
                </w:rPr>
                <w:t>19</w:t>
              </w:r>
            </w:ins>
          </w:p>
        </w:tc>
        <w:tc>
          <w:tcPr>
            <w:tcW w:w="1208" w:type="dxa"/>
          </w:tcPr>
          <w:p>
            <w:pPr>
              <w:rPr>
                <w:ins w:id="878" w:author="Administrator" w:date="2023-05-29T21:04:15Z"/>
                <w:rFonts w:hint="default" w:ascii="宋体" w:hAnsi="宋体" w:eastAsia="宋体" w:cs="宋体"/>
                <w:color w:val="000000"/>
                <w:kern w:val="0"/>
                <w:sz w:val="20"/>
                <w:szCs w:val="20"/>
                <w:lang w:val="en-US" w:eastAsia="zh-CN" w:bidi="ar"/>
              </w:rPr>
            </w:pPr>
            <w:ins w:id="879" w:author="Administrator" w:date="2023-05-29T21:07:23Z">
              <w:r>
                <w:rPr>
                  <w:rFonts w:ascii="宋体" w:hAnsi="宋体" w:eastAsia="宋体" w:cs="宋体"/>
                  <w:sz w:val="24"/>
                  <w:szCs w:val="24"/>
                </w:rPr>
                <w:t>Viber</w:t>
              </w:r>
            </w:ins>
          </w:p>
        </w:tc>
        <w:tc>
          <w:tcPr>
            <w:tcW w:w="5928" w:type="dxa"/>
          </w:tcPr>
          <w:p>
            <w:pPr>
              <w:keepNext w:val="0"/>
              <w:keepLines w:val="0"/>
              <w:widowControl/>
              <w:suppressLineNumbers w:val="0"/>
              <w:jc w:val="left"/>
              <w:rPr>
                <w:ins w:id="880" w:author="Administrator" w:date="2023-05-29T21:04:15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81" w:author="Administrator" w:date="2023-05-29T21:04:16Z"/>
        </w:trPr>
        <w:tc>
          <w:tcPr>
            <w:tcW w:w="1386" w:type="dxa"/>
          </w:tcPr>
          <w:p>
            <w:pPr>
              <w:rPr>
                <w:ins w:id="882" w:author="Administrator" w:date="2023-05-29T21:04:16Z"/>
                <w:rFonts w:hint="default" w:ascii="宋体" w:hAnsi="宋体" w:eastAsia="宋体" w:cs="宋体"/>
                <w:color w:val="auto"/>
                <w:szCs w:val="21"/>
                <w:vertAlign w:val="baseline"/>
                <w:lang w:val="en-US" w:eastAsia="zh-CN"/>
              </w:rPr>
            </w:pPr>
            <w:ins w:id="883" w:author="Administrator" w:date="2023-05-29T21:04:44Z">
              <w:r>
                <w:rPr>
                  <w:rFonts w:hint="eastAsia" w:ascii="宋体" w:hAnsi="宋体" w:eastAsia="宋体" w:cs="宋体"/>
                  <w:color w:val="auto"/>
                  <w:szCs w:val="21"/>
                  <w:vertAlign w:val="baseline"/>
                  <w:lang w:val="en-US" w:eastAsia="zh-CN"/>
                </w:rPr>
                <w:t>20</w:t>
              </w:r>
            </w:ins>
          </w:p>
        </w:tc>
        <w:tc>
          <w:tcPr>
            <w:tcW w:w="1208" w:type="dxa"/>
          </w:tcPr>
          <w:p>
            <w:pPr>
              <w:rPr>
                <w:ins w:id="884" w:author="Administrator" w:date="2023-05-29T21:04:16Z"/>
                <w:rFonts w:hint="default" w:ascii="宋体" w:hAnsi="宋体" w:eastAsia="宋体" w:cs="宋体"/>
                <w:color w:val="000000"/>
                <w:kern w:val="0"/>
                <w:sz w:val="20"/>
                <w:szCs w:val="20"/>
                <w:lang w:val="en-US" w:eastAsia="zh-CN" w:bidi="ar"/>
              </w:rPr>
            </w:pPr>
            <w:ins w:id="885" w:author="Administrator" w:date="2023-05-29T21:07:27Z">
              <w:r>
                <w:rPr>
                  <w:rFonts w:ascii="宋体" w:hAnsi="宋体" w:eastAsia="宋体" w:cs="宋体"/>
                  <w:sz w:val="24"/>
                  <w:szCs w:val="24"/>
                </w:rPr>
                <w:t>YouTube</w:t>
              </w:r>
            </w:ins>
          </w:p>
        </w:tc>
        <w:tc>
          <w:tcPr>
            <w:tcW w:w="5928" w:type="dxa"/>
          </w:tcPr>
          <w:p>
            <w:pPr>
              <w:keepNext w:val="0"/>
              <w:keepLines w:val="0"/>
              <w:widowControl/>
              <w:suppressLineNumbers w:val="0"/>
              <w:jc w:val="left"/>
              <w:rPr>
                <w:ins w:id="886" w:author="Administrator" w:date="2023-05-29T21:04:16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87" w:author="Administrator" w:date="2023-05-29T21:04:17Z"/>
        </w:trPr>
        <w:tc>
          <w:tcPr>
            <w:tcW w:w="1386" w:type="dxa"/>
          </w:tcPr>
          <w:p>
            <w:pPr>
              <w:rPr>
                <w:ins w:id="888" w:author="Administrator" w:date="2023-05-29T21:04:17Z"/>
                <w:rFonts w:hint="default" w:ascii="宋体" w:hAnsi="宋体" w:eastAsia="宋体" w:cs="宋体"/>
                <w:color w:val="auto"/>
                <w:szCs w:val="21"/>
                <w:vertAlign w:val="baseline"/>
                <w:lang w:val="en-US" w:eastAsia="zh-CN"/>
              </w:rPr>
            </w:pPr>
            <w:ins w:id="889" w:author="Administrator" w:date="2023-05-29T21:04:45Z">
              <w:r>
                <w:rPr>
                  <w:rFonts w:hint="eastAsia" w:ascii="宋体" w:hAnsi="宋体" w:eastAsia="宋体" w:cs="宋体"/>
                  <w:color w:val="auto"/>
                  <w:szCs w:val="21"/>
                  <w:vertAlign w:val="baseline"/>
                  <w:lang w:val="en-US" w:eastAsia="zh-CN"/>
                </w:rPr>
                <w:t>21</w:t>
              </w:r>
            </w:ins>
          </w:p>
        </w:tc>
        <w:tc>
          <w:tcPr>
            <w:tcW w:w="1208" w:type="dxa"/>
          </w:tcPr>
          <w:p>
            <w:pPr>
              <w:rPr>
                <w:ins w:id="890" w:author="Administrator" w:date="2023-05-29T21:04:17Z"/>
                <w:rFonts w:hint="default" w:ascii="宋体" w:hAnsi="宋体" w:eastAsia="宋体" w:cs="宋体"/>
                <w:color w:val="000000"/>
                <w:kern w:val="0"/>
                <w:sz w:val="20"/>
                <w:szCs w:val="20"/>
                <w:lang w:val="en-US" w:eastAsia="zh-CN" w:bidi="ar"/>
              </w:rPr>
            </w:pPr>
            <w:ins w:id="891" w:author="Administrator" w:date="2023-05-29T21:07:31Z">
              <w:r>
                <w:rPr>
                  <w:rFonts w:ascii="宋体" w:hAnsi="宋体" w:eastAsia="宋体" w:cs="宋体"/>
                  <w:sz w:val="24"/>
                  <w:szCs w:val="24"/>
                </w:rPr>
                <w:t>KakaoTalk</w:t>
              </w:r>
            </w:ins>
          </w:p>
        </w:tc>
        <w:tc>
          <w:tcPr>
            <w:tcW w:w="5928" w:type="dxa"/>
          </w:tcPr>
          <w:p>
            <w:pPr>
              <w:keepNext w:val="0"/>
              <w:keepLines w:val="0"/>
              <w:widowControl/>
              <w:suppressLineNumbers w:val="0"/>
              <w:jc w:val="left"/>
              <w:rPr>
                <w:ins w:id="892" w:author="Administrator" w:date="2023-05-29T21:04:17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93" w:author="Administrator" w:date="2023-05-29T21:04:18Z"/>
        </w:trPr>
        <w:tc>
          <w:tcPr>
            <w:tcW w:w="1386" w:type="dxa"/>
          </w:tcPr>
          <w:p>
            <w:pPr>
              <w:rPr>
                <w:ins w:id="894" w:author="Administrator" w:date="2023-05-29T21:04:18Z"/>
                <w:rFonts w:hint="default" w:ascii="宋体" w:hAnsi="宋体" w:eastAsia="宋体" w:cs="宋体"/>
                <w:color w:val="auto"/>
                <w:szCs w:val="21"/>
                <w:vertAlign w:val="baseline"/>
                <w:lang w:val="en-US" w:eastAsia="zh-CN"/>
              </w:rPr>
            </w:pPr>
            <w:ins w:id="895" w:author="Administrator" w:date="2023-05-29T21:04:46Z">
              <w:r>
                <w:rPr>
                  <w:rFonts w:hint="eastAsia" w:ascii="宋体" w:hAnsi="宋体" w:eastAsia="宋体" w:cs="宋体"/>
                  <w:color w:val="auto"/>
                  <w:szCs w:val="21"/>
                  <w:vertAlign w:val="baseline"/>
                  <w:lang w:val="en-US" w:eastAsia="zh-CN"/>
                </w:rPr>
                <w:t>22</w:t>
              </w:r>
            </w:ins>
          </w:p>
        </w:tc>
        <w:tc>
          <w:tcPr>
            <w:tcW w:w="1208" w:type="dxa"/>
          </w:tcPr>
          <w:p>
            <w:pPr>
              <w:rPr>
                <w:ins w:id="896" w:author="Administrator" w:date="2023-05-29T21:04:18Z"/>
                <w:rFonts w:hint="default" w:ascii="宋体" w:hAnsi="宋体" w:eastAsia="宋体" w:cs="宋体"/>
                <w:color w:val="000000"/>
                <w:kern w:val="0"/>
                <w:sz w:val="20"/>
                <w:szCs w:val="20"/>
                <w:lang w:val="en-US" w:eastAsia="zh-CN" w:bidi="ar"/>
              </w:rPr>
            </w:pPr>
            <w:ins w:id="897" w:author="Administrator" w:date="2023-05-29T21:07:35Z">
              <w:r>
                <w:rPr>
                  <w:rFonts w:ascii="宋体" w:hAnsi="宋体" w:eastAsia="宋体" w:cs="宋体"/>
                  <w:sz w:val="24"/>
                  <w:szCs w:val="24"/>
                </w:rPr>
                <w:t>Telegram</w:t>
              </w:r>
            </w:ins>
          </w:p>
        </w:tc>
        <w:tc>
          <w:tcPr>
            <w:tcW w:w="5928" w:type="dxa"/>
          </w:tcPr>
          <w:p>
            <w:pPr>
              <w:keepNext w:val="0"/>
              <w:keepLines w:val="0"/>
              <w:widowControl/>
              <w:suppressLineNumbers w:val="0"/>
              <w:jc w:val="left"/>
              <w:rPr>
                <w:ins w:id="898" w:author="Administrator" w:date="2023-05-29T21:04:18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99" w:author="Administrator" w:date="2023-05-29T21:04:20Z"/>
        </w:trPr>
        <w:tc>
          <w:tcPr>
            <w:tcW w:w="1386" w:type="dxa"/>
          </w:tcPr>
          <w:p>
            <w:pPr>
              <w:rPr>
                <w:ins w:id="900" w:author="Administrator" w:date="2023-05-29T21:04:20Z"/>
                <w:rFonts w:hint="default" w:ascii="宋体" w:hAnsi="宋体" w:eastAsia="宋体" w:cs="宋体"/>
                <w:color w:val="auto"/>
                <w:szCs w:val="21"/>
                <w:vertAlign w:val="baseline"/>
                <w:lang w:val="en-US" w:eastAsia="zh-CN"/>
              </w:rPr>
            </w:pPr>
            <w:ins w:id="901" w:author="Administrator" w:date="2023-05-29T21:04:46Z">
              <w:r>
                <w:rPr>
                  <w:rFonts w:hint="eastAsia" w:ascii="宋体" w:hAnsi="宋体" w:eastAsia="宋体" w:cs="宋体"/>
                  <w:color w:val="auto"/>
                  <w:szCs w:val="21"/>
                  <w:vertAlign w:val="baseline"/>
                  <w:lang w:val="en-US" w:eastAsia="zh-CN"/>
                </w:rPr>
                <w:t>2</w:t>
              </w:r>
            </w:ins>
            <w:ins w:id="902" w:author="Administrator" w:date="2023-05-29T21:04:47Z">
              <w:r>
                <w:rPr>
                  <w:rFonts w:hint="eastAsia" w:ascii="宋体" w:hAnsi="宋体" w:eastAsia="宋体" w:cs="宋体"/>
                  <w:color w:val="auto"/>
                  <w:szCs w:val="21"/>
                  <w:vertAlign w:val="baseline"/>
                  <w:lang w:val="en-US" w:eastAsia="zh-CN"/>
                </w:rPr>
                <w:t>3</w:t>
              </w:r>
            </w:ins>
          </w:p>
        </w:tc>
        <w:tc>
          <w:tcPr>
            <w:tcW w:w="1208" w:type="dxa"/>
          </w:tcPr>
          <w:p>
            <w:pPr>
              <w:rPr>
                <w:ins w:id="903" w:author="Administrator" w:date="2023-05-29T21:04:20Z"/>
                <w:rFonts w:hint="default" w:ascii="宋体" w:hAnsi="宋体" w:eastAsia="宋体" w:cs="宋体"/>
                <w:color w:val="000000"/>
                <w:kern w:val="0"/>
                <w:sz w:val="20"/>
                <w:szCs w:val="20"/>
                <w:lang w:val="en-US" w:eastAsia="zh-CN" w:bidi="ar"/>
              </w:rPr>
            </w:pPr>
            <w:ins w:id="904" w:author="Administrator" w:date="2023-05-29T21:07:39Z">
              <w:r>
                <w:rPr>
                  <w:rFonts w:ascii="宋体" w:hAnsi="宋体" w:eastAsia="宋体" w:cs="宋体"/>
                  <w:sz w:val="24"/>
                  <w:szCs w:val="24"/>
                </w:rPr>
                <w:t>Hangouts</w:t>
              </w:r>
            </w:ins>
          </w:p>
        </w:tc>
        <w:tc>
          <w:tcPr>
            <w:tcW w:w="5928" w:type="dxa"/>
          </w:tcPr>
          <w:p>
            <w:pPr>
              <w:keepNext w:val="0"/>
              <w:keepLines w:val="0"/>
              <w:widowControl/>
              <w:suppressLineNumbers w:val="0"/>
              <w:jc w:val="left"/>
              <w:rPr>
                <w:ins w:id="905" w:author="Administrator" w:date="2023-05-29T21:04:20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06" w:author="Administrator" w:date="2023-05-29T21:04:21Z"/>
        </w:trPr>
        <w:tc>
          <w:tcPr>
            <w:tcW w:w="1386" w:type="dxa"/>
          </w:tcPr>
          <w:p>
            <w:pPr>
              <w:rPr>
                <w:ins w:id="907" w:author="Administrator" w:date="2023-05-29T21:04:21Z"/>
                <w:rFonts w:hint="default" w:ascii="宋体" w:hAnsi="宋体" w:eastAsia="宋体" w:cs="宋体"/>
                <w:color w:val="auto"/>
                <w:szCs w:val="21"/>
                <w:vertAlign w:val="baseline"/>
                <w:lang w:val="en-US" w:eastAsia="zh-CN"/>
              </w:rPr>
            </w:pPr>
            <w:ins w:id="908" w:author="Administrator" w:date="2023-05-29T21:04:47Z">
              <w:r>
                <w:rPr>
                  <w:rFonts w:hint="eastAsia" w:ascii="宋体" w:hAnsi="宋体" w:eastAsia="宋体" w:cs="宋体"/>
                  <w:color w:val="auto"/>
                  <w:szCs w:val="21"/>
                  <w:vertAlign w:val="baseline"/>
                  <w:lang w:val="en-US" w:eastAsia="zh-CN"/>
                </w:rPr>
                <w:t>2</w:t>
              </w:r>
            </w:ins>
            <w:ins w:id="909" w:author="Administrator" w:date="2023-05-29T21:04:48Z">
              <w:r>
                <w:rPr>
                  <w:rFonts w:hint="eastAsia" w:ascii="宋体" w:hAnsi="宋体" w:eastAsia="宋体" w:cs="宋体"/>
                  <w:color w:val="auto"/>
                  <w:szCs w:val="21"/>
                  <w:vertAlign w:val="baseline"/>
                  <w:lang w:val="en-US" w:eastAsia="zh-CN"/>
                </w:rPr>
                <w:t>4</w:t>
              </w:r>
            </w:ins>
          </w:p>
        </w:tc>
        <w:tc>
          <w:tcPr>
            <w:tcW w:w="1208" w:type="dxa"/>
          </w:tcPr>
          <w:p>
            <w:pPr>
              <w:rPr>
                <w:ins w:id="910" w:author="Administrator" w:date="2023-05-29T21:04:21Z"/>
                <w:rFonts w:hint="default" w:ascii="宋体" w:hAnsi="宋体" w:eastAsia="宋体" w:cs="宋体"/>
                <w:color w:val="000000"/>
                <w:kern w:val="0"/>
                <w:sz w:val="20"/>
                <w:szCs w:val="20"/>
                <w:lang w:val="en-US" w:eastAsia="zh-CN" w:bidi="ar"/>
              </w:rPr>
            </w:pPr>
            <w:ins w:id="911" w:author="Administrator" w:date="2023-05-29T21:07:44Z">
              <w:r>
                <w:rPr>
                  <w:rFonts w:ascii="宋体" w:hAnsi="宋体" w:eastAsia="宋体" w:cs="宋体"/>
                  <w:sz w:val="24"/>
                  <w:szCs w:val="24"/>
                </w:rPr>
                <w:t>Vkontakte</w:t>
              </w:r>
            </w:ins>
          </w:p>
        </w:tc>
        <w:tc>
          <w:tcPr>
            <w:tcW w:w="5928" w:type="dxa"/>
          </w:tcPr>
          <w:p>
            <w:pPr>
              <w:keepNext w:val="0"/>
              <w:keepLines w:val="0"/>
              <w:widowControl/>
              <w:suppressLineNumbers w:val="0"/>
              <w:jc w:val="left"/>
              <w:rPr>
                <w:ins w:id="912" w:author="Administrator" w:date="2023-05-29T21:04:21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13" w:author="Administrator" w:date="2023-05-29T21:04:22Z"/>
        </w:trPr>
        <w:tc>
          <w:tcPr>
            <w:tcW w:w="1386" w:type="dxa"/>
          </w:tcPr>
          <w:p>
            <w:pPr>
              <w:rPr>
                <w:ins w:id="914" w:author="Administrator" w:date="2023-05-29T21:04:22Z"/>
                <w:rFonts w:hint="default" w:ascii="宋体" w:hAnsi="宋体" w:eastAsia="宋体" w:cs="宋体"/>
                <w:color w:val="auto"/>
                <w:szCs w:val="21"/>
                <w:vertAlign w:val="baseline"/>
                <w:lang w:val="en-US" w:eastAsia="zh-CN"/>
              </w:rPr>
            </w:pPr>
            <w:ins w:id="915" w:author="Administrator" w:date="2023-05-29T21:04:49Z">
              <w:r>
                <w:rPr>
                  <w:rFonts w:hint="eastAsia" w:ascii="宋体" w:hAnsi="宋体" w:eastAsia="宋体" w:cs="宋体"/>
                  <w:color w:val="auto"/>
                  <w:szCs w:val="21"/>
                  <w:vertAlign w:val="baseline"/>
                  <w:lang w:val="en-US" w:eastAsia="zh-CN"/>
                </w:rPr>
                <w:t>25</w:t>
              </w:r>
            </w:ins>
          </w:p>
        </w:tc>
        <w:tc>
          <w:tcPr>
            <w:tcW w:w="1208" w:type="dxa"/>
          </w:tcPr>
          <w:p>
            <w:pPr>
              <w:rPr>
                <w:ins w:id="916" w:author="Administrator" w:date="2023-05-29T21:04:22Z"/>
                <w:rFonts w:hint="eastAsia" w:ascii="宋体" w:hAnsi="宋体" w:eastAsia="宋体" w:cs="宋体"/>
                <w:color w:val="000000"/>
                <w:kern w:val="0"/>
                <w:sz w:val="20"/>
                <w:szCs w:val="20"/>
                <w:lang w:val="en-US" w:eastAsia="zh-CN" w:bidi="ar"/>
              </w:rPr>
            </w:pPr>
            <w:ins w:id="917" w:author="Administrator" w:date="2023-05-29T21:06:44Z">
              <w:r>
                <w:rPr>
                  <w:rFonts w:ascii="宋体" w:hAnsi="宋体" w:eastAsia="宋体" w:cs="宋体"/>
                  <w:sz w:val="24"/>
                  <w:szCs w:val="24"/>
                </w:rPr>
                <w:t>Flickr</w:t>
              </w:r>
            </w:ins>
          </w:p>
        </w:tc>
        <w:tc>
          <w:tcPr>
            <w:tcW w:w="5928" w:type="dxa"/>
          </w:tcPr>
          <w:p>
            <w:pPr>
              <w:keepNext w:val="0"/>
              <w:keepLines w:val="0"/>
              <w:widowControl/>
              <w:suppressLineNumbers w:val="0"/>
              <w:jc w:val="left"/>
              <w:rPr>
                <w:ins w:id="918" w:author="Administrator" w:date="2023-05-29T21:04:22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19" w:author="Administrator" w:date="2023-05-29T21:04:24Z"/>
        </w:trPr>
        <w:tc>
          <w:tcPr>
            <w:tcW w:w="1386" w:type="dxa"/>
          </w:tcPr>
          <w:p>
            <w:pPr>
              <w:rPr>
                <w:ins w:id="920" w:author="Administrator" w:date="2023-05-29T21:04:24Z"/>
                <w:rFonts w:hint="default" w:ascii="宋体" w:hAnsi="宋体" w:eastAsia="宋体" w:cs="宋体"/>
                <w:color w:val="auto"/>
                <w:szCs w:val="21"/>
                <w:vertAlign w:val="baseline"/>
                <w:lang w:val="en-US" w:eastAsia="zh-CN"/>
              </w:rPr>
            </w:pPr>
            <w:ins w:id="921" w:author="Administrator" w:date="2023-05-29T21:04:50Z">
              <w:r>
                <w:rPr>
                  <w:rFonts w:hint="eastAsia" w:ascii="宋体" w:hAnsi="宋体" w:eastAsia="宋体" w:cs="宋体"/>
                  <w:color w:val="auto"/>
                  <w:szCs w:val="21"/>
                  <w:vertAlign w:val="baseline"/>
                  <w:lang w:val="en-US" w:eastAsia="zh-CN"/>
                </w:rPr>
                <w:t>26</w:t>
              </w:r>
            </w:ins>
          </w:p>
        </w:tc>
        <w:tc>
          <w:tcPr>
            <w:tcW w:w="1208" w:type="dxa"/>
          </w:tcPr>
          <w:p>
            <w:pPr>
              <w:rPr>
                <w:ins w:id="922" w:author="Administrator" w:date="2023-05-29T21:04:24Z"/>
                <w:rFonts w:hint="eastAsia" w:ascii="宋体" w:hAnsi="宋体" w:eastAsia="宋体" w:cs="宋体"/>
                <w:color w:val="000000"/>
                <w:kern w:val="0"/>
                <w:sz w:val="20"/>
                <w:szCs w:val="20"/>
                <w:lang w:val="en-US" w:eastAsia="zh-CN" w:bidi="ar"/>
              </w:rPr>
            </w:pPr>
            <w:ins w:id="923" w:author="Administrator" w:date="2023-05-29T21:06:49Z">
              <w:r>
                <w:rPr>
                  <w:rFonts w:ascii="宋体" w:hAnsi="宋体" w:eastAsia="宋体" w:cs="宋体"/>
                  <w:sz w:val="24"/>
                  <w:szCs w:val="24"/>
                </w:rPr>
                <w:t>Tumblr</w:t>
              </w:r>
            </w:ins>
          </w:p>
        </w:tc>
        <w:tc>
          <w:tcPr>
            <w:tcW w:w="5928" w:type="dxa"/>
          </w:tcPr>
          <w:p>
            <w:pPr>
              <w:keepNext w:val="0"/>
              <w:keepLines w:val="0"/>
              <w:widowControl/>
              <w:suppressLineNumbers w:val="0"/>
              <w:jc w:val="left"/>
              <w:rPr>
                <w:ins w:id="924" w:author="Administrator" w:date="2023-05-29T21:04:24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25" w:author="Administrator" w:date="2023-05-29T21:04:25Z"/>
        </w:trPr>
        <w:tc>
          <w:tcPr>
            <w:tcW w:w="1386" w:type="dxa"/>
          </w:tcPr>
          <w:p>
            <w:pPr>
              <w:rPr>
                <w:ins w:id="926" w:author="Administrator" w:date="2023-05-29T21:04:25Z"/>
                <w:rFonts w:hint="default" w:ascii="宋体" w:hAnsi="宋体" w:eastAsia="宋体" w:cs="宋体"/>
                <w:color w:val="auto"/>
                <w:szCs w:val="21"/>
                <w:vertAlign w:val="baseline"/>
                <w:lang w:val="en-US" w:eastAsia="zh-CN"/>
              </w:rPr>
            </w:pPr>
            <w:ins w:id="927" w:author="Administrator" w:date="2023-05-29T21:04:51Z">
              <w:r>
                <w:rPr>
                  <w:rFonts w:hint="eastAsia" w:ascii="宋体" w:hAnsi="宋体" w:eastAsia="宋体" w:cs="宋体"/>
                  <w:color w:val="auto"/>
                  <w:szCs w:val="21"/>
                  <w:vertAlign w:val="baseline"/>
                  <w:lang w:val="en-US" w:eastAsia="zh-CN"/>
                </w:rPr>
                <w:t>27</w:t>
              </w:r>
            </w:ins>
          </w:p>
        </w:tc>
        <w:tc>
          <w:tcPr>
            <w:tcW w:w="1208" w:type="dxa"/>
          </w:tcPr>
          <w:p>
            <w:pPr>
              <w:rPr>
                <w:ins w:id="928" w:author="Administrator" w:date="2023-05-29T21:04:25Z"/>
                <w:rFonts w:hint="eastAsia" w:ascii="宋体" w:hAnsi="宋体" w:eastAsia="宋体" w:cs="宋体"/>
                <w:color w:val="000000"/>
                <w:kern w:val="0"/>
                <w:sz w:val="20"/>
                <w:szCs w:val="20"/>
                <w:lang w:val="en-US" w:eastAsia="zh-CN" w:bidi="ar"/>
              </w:rPr>
            </w:pPr>
            <w:ins w:id="929" w:author="Administrator" w:date="2023-05-29T21:06:54Z">
              <w:r>
                <w:rPr>
                  <w:rFonts w:ascii="宋体" w:hAnsi="宋体" w:eastAsia="宋体" w:cs="宋体"/>
                  <w:sz w:val="24"/>
                  <w:szCs w:val="24"/>
                </w:rPr>
                <w:t>Pinterest</w:t>
              </w:r>
            </w:ins>
          </w:p>
        </w:tc>
        <w:tc>
          <w:tcPr>
            <w:tcW w:w="5928" w:type="dxa"/>
          </w:tcPr>
          <w:p>
            <w:pPr>
              <w:keepNext w:val="0"/>
              <w:keepLines w:val="0"/>
              <w:widowControl/>
              <w:suppressLineNumbers w:val="0"/>
              <w:jc w:val="left"/>
              <w:rPr>
                <w:ins w:id="930" w:author="Administrator" w:date="2023-05-29T21:04:25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31" w:author="Administrator" w:date="2023-05-29T21:04:26Z"/>
        </w:trPr>
        <w:tc>
          <w:tcPr>
            <w:tcW w:w="1386" w:type="dxa"/>
          </w:tcPr>
          <w:p>
            <w:pPr>
              <w:rPr>
                <w:ins w:id="932" w:author="Administrator" w:date="2023-05-29T21:04:26Z"/>
                <w:rFonts w:hint="default" w:ascii="宋体" w:hAnsi="宋体" w:eastAsia="宋体" w:cs="宋体"/>
                <w:color w:val="auto"/>
                <w:szCs w:val="21"/>
                <w:vertAlign w:val="baseline"/>
                <w:lang w:val="en-US" w:eastAsia="zh-CN"/>
              </w:rPr>
            </w:pPr>
            <w:ins w:id="933" w:author="Administrator" w:date="2023-05-29T21:04:52Z">
              <w:r>
                <w:rPr>
                  <w:rFonts w:hint="eastAsia" w:ascii="宋体" w:hAnsi="宋体" w:eastAsia="宋体" w:cs="宋体"/>
                  <w:color w:val="auto"/>
                  <w:szCs w:val="21"/>
                  <w:vertAlign w:val="baseline"/>
                  <w:lang w:val="en-US" w:eastAsia="zh-CN"/>
                </w:rPr>
                <w:t>2</w:t>
              </w:r>
            </w:ins>
            <w:ins w:id="934" w:author="Administrator" w:date="2023-05-29T21:04:53Z">
              <w:r>
                <w:rPr>
                  <w:rFonts w:hint="eastAsia" w:ascii="宋体" w:hAnsi="宋体" w:eastAsia="宋体" w:cs="宋体"/>
                  <w:color w:val="auto"/>
                  <w:szCs w:val="21"/>
                  <w:vertAlign w:val="baseline"/>
                  <w:lang w:val="en-US" w:eastAsia="zh-CN"/>
                </w:rPr>
                <w:t>8</w:t>
              </w:r>
            </w:ins>
          </w:p>
        </w:tc>
        <w:tc>
          <w:tcPr>
            <w:tcW w:w="1208" w:type="dxa"/>
          </w:tcPr>
          <w:p>
            <w:pPr>
              <w:rPr>
                <w:ins w:id="935" w:author="Administrator" w:date="2023-05-29T21:04:26Z"/>
                <w:rFonts w:hint="eastAsia" w:ascii="宋体" w:hAnsi="宋体" w:eastAsia="宋体" w:cs="宋体"/>
                <w:color w:val="000000"/>
                <w:kern w:val="0"/>
                <w:sz w:val="20"/>
                <w:szCs w:val="20"/>
                <w:lang w:val="en-US" w:eastAsia="zh-CN" w:bidi="ar"/>
              </w:rPr>
            </w:pPr>
            <w:ins w:id="936" w:author="Administrator" w:date="2023-05-29T21:06:58Z">
              <w:r>
                <w:rPr>
                  <w:rFonts w:ascii="宋体" w:hAnsi="宋体" w:eastAsia="宋体" w:cs="宋体"/>
                  <w:sz w:val="24"/>
                  <w:szCs w:val="24"/>
                </w:rPr>
                <w:t>Truecaller</w:t>
              </w:r>
            </w:ins>
          </w:p>
        </w:tc>
        <w:tc>
          <w:tcPr>
            <w:tcW w:w="5928" w:type="dxa"/>
          </w:tcPr>
          <w:p>
            <w:pPr>
              <w:keepNext w:val="0"/>
              <w:keepLines w:val="0"/>
              <w:widowControl/>
              <w:suppressLineNumbers w:val="0"/>
              <w:jc w:val="left"/>
              <w:rPr>
                <w:ins w:id="937" w:author="Administrator" w:date="2023-05-29T21:04:26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38" w:author="Administrator" w:date="2023-05-29T21:04:27Z"/>
        </w:trPr>
        <w:tc>
          <w:tcPr>
            <w:tcW w:w="1386" w:type="dxa"/>
          </w:tcPr>
          <w:p>
            <w:pPr>
              <w:rPr>
                <w:ins w:id="939" w:author="Administrator" w:date="2023-05-29T21:04:27Z"/>
                <w:rFonts w:hint="default" w:ascii="宋体" w:hAnsi="宋体" w:eastAsia="宋体" w:cs="宋体"/>
                <w:color w:val="auto"/>
                <w:szCs w:val="21"/>
                <w:vertAlign w:val="baseline"/>
                <w:lang w:val="en-US" w:eastAsia="zh-CN"/>
              </w:rPr>
            </w:pPr>
            <w:ins w:id="940" w:author="Administrator" w:date="2023-05-29T21:04:54Z">
              <w:r>
                <w:rPr>
                  <w:rFonts w:hint="eastAsia" w:ascii="宋体" w:hAnsi="宋体" w:eastAsia="宋体" w:cs="宋体"/>
                  <w:color w:val="auto"/>
                  <w:szCs w:val="21"/>
                  <w:vertAlign w:val="baseline"/>
                  <w:lang w:val="en-US" w:eastAsia="zh-CN"/>
                </w:rPr>
                <w:t>29</w:t>
              </w:r>
            </w:ins>
          </w:p>
        </w:tc>
        <w:tc>
          <w:tcPr>
            <w:tcW w:w="1208" w:type="dxa"/>
          </w:tcPr>
          <w:p>
            <w:pPr>
              <w:rPr>
                <w:ins w:id="941" w:author="Administrator" w:date="2023-05-29T21:04:27Z"/>
                <w:rFonts w:hint="eastAsia" w:ascii="宋体" w:hAnsi="宋体" w:eastAsia="宋体" w:cs="宋体"/>
                <w:color w:val="000000"/>
                <w:kern w:val="0"/>
                <w:sz w:val="20"/>
                <w:szCs w:val="20"/>
                <w:lang w:val="en-US" w:eastAsia="zh-CN" w:bidi="ar"/>
              </w:rPr>
            </w:pPr>
            <w:ins w:id="942" w:author="Administrator" w:date="2023-05-29T21:07:03Z">
              <w:r>
                <w:rPr>
                  <w:rFonts w:ascii="宋体" w:hAnsi="宋体" w:eastAsia="宋体" w:cs="宋体"/>
                  <w:sz w:val="24"/>
                  <w:szCs w:val="24"/>
                </w:rPr>
                <w:t>Paytm</w:t>
              </w:r>
            </w:ins>
          </w:p>
        </w:tc>
        <w:tc>
          <w:tcPr>
            <w:tcW w:w="5928" w:type="dxa"/>
          </w:tcPr>
          <w:p>
            <w:pPr>
              <w:keepNext w:val="0"/>
              <w:keepLines w:val="0"/>
              <w:widowControl/>
              <w:suppressLineNumbers w:val="0"/>
              <w:jc w:val="left"/>
              <w:rPr>
                <w:ins w:id="943" w:author="Administrator" w:date="2023-05-29T21:04:27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44" w:author="Administrator" w:date="2023-05-29T21:04:28Z"/>
        </w:trPr>
        <w:tc>
          <w:tcPr>
            <w:tcW w:w="1386" w:type="dxa"/>
          </w:tcPr>
          <w:p>
            <w:pPr>
              <w:rPr>
                <w:ins w:id="945" w:author="Administrator" w:date="2023-05-29T21:04:28Z"/>
                <w:rFonts w:hint="default" w:ascii="宋体" w:hAnsi="宋体" w:eastAsia="宋体" w:cs="宋体"/>
                <w:color w:val="auto"/>
                <w:szCs w:val="21"/>
                <w:vertAlign w:val="baseline"/>
                <w:lang w:val="en-US" w:eastAsia="zh-CN"/>
              </w:rPr>
            </w:pPr>
            <w:ins w:id="946" w:author="Administrator" w:date="2023-05-29T21:04:56Z">
              <w:r>
                <w:rPr>
                  <w:rFonts w:hint="eastAsia" w:ascii="宋体" w:hAnsi="宋体" w:eastAsia="宋体" w:cs="宋体"/>
                  <w:color w:val="auto"/>
                  <w:szCs w:val="21"/>
                  <w:vertAlign w:val="baseline"/>
                  <w:lang w:val="en-US" w:eastAsia="zh-CN"/>
                </w:rPr>
                <w:t>30</w:t>
              </w:r>
            </w:ins>
          </w:p>
        </w:tc>
        <w:tc>
          <w:tcPr>
            <w:tcW w:w="1208" w:type="dxa"/>
          </w:tcPr>
          <w:p>
            <w:pPr>
              <w:rPr>
                <w:ins w:id="947" w:author="Administrator" w:date="2023-05-29T21:04:28Z"/>
                <w:rFonts w:hint="eastAsia" w:ascii="宋体" w:hAnsi="宋体" w:eastAsia="宋体" w:cs="宋体"/>
                <w:color w:val="000000"/>
                <w:kern w:val="0"/>
                <w:sz w:val="20"/>
                <w:szCs w:val="20"/>
                <w:lang w:val="en-US" w:eastAsia="zh-CN" w:bidi="ar"/>
              </w:rPr>
            </w:pPr>
            <w:ins w:id="948" w:author="Administrator" w:date="2023-05-29T21:07:06Z">
              <w:r>
                <w:rPr>
                  <w:rFonts w:ascii="宋体" w:hAnsi="宋体" w:eastAsia="宋体" w:cs="宋体"/>
                  <w:sz w:val="24"/>
                  <w:szCs w:val="24"/>
                </w:rPr>
                <w:t>Zalo</w:t>
              </w:r>
            </w:ins>
          </w:p>
        </w:tc>
        <w:tc>
          <w:tcPr>
            <w:tcW w:w="5928" w:type="dxa"/>
          </w:tcPr>
          <w:p>
            <w:pPr>
              <w:keepNext w:val="0"/>
              <w:keepLines w:val="0"/>
              <w:widowControl/>
              <w:suppressLineNumbers w:val="0"/>
              <w:jc w:val="left"/>
              <w:rPr>
                <w:ins w:id="949" w:author="Administrator" w:date="2023-05-29T21:04:28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50" w:author="Administrator" w:date="2023-05-29T21:04:30Z"/>
        </w:trPr>
        <w:tc>
          <w:tcPr>
            <w:tcW w:w="1386" w:type="dxa"/>
          </w:tcPr>
          <w:p>
            <w:pPr>
              <w:rPr>
                <w:ins w:id="951" w:author="Administrator" w:date="2023-05-29T21:04:30Z"/>
                <w:rFonts w:hint="default" w:ascii="宋体" w:hAnsi="宋体" w:eastAsia="宋体" w:cs="宋体"/>
                <w:color w:val="auto"/>
                <w:szCs w:val="21"/>
                <w:vertAlign w:val="baseline"/>
                <w:lang w:val="en-US" w:eastAsia="zh-CN"/>
              </w:rPr>
            </w:pPr>
            <w:ins w:id="952" w:author="Administrator" w:date="2023-05-29T21:07:11Z">
              <w:r>
                <w:rPr>
                  <w:rFonts w:hint="eastAsia" w:ascii="宋体" w:hAnsi="宋体" w:eastAsia="宋体" w:cs="宋体"/>
                  <w:color w:val="auto"/>
                  <w:szCs w:val="21"/>
                  <w:vertAlign w:val="baseline"/>
                  <w:lang w:val="en-US" w:eastAsia="zh-CN"/>
                </w:rPr>
                <w:t>3</w:t>
              </w:r>
            </w:ins>
            <w:ins w:id="953" w:author="Administrator" w:date="2023-05-29T21:07:12Z">
              <w:r>
                <w:rPr>
                  <w:rFonts w:hint="eastAsia" w:ascii="宋体" w:hAnsi="宋体" w:eastAsia="宋体" w:cs="宋体"/>
                  <w:color w:val="auto"/>
                  <w:szCs w:val="21"/>
                  <w:vertAlign w:val="baseline"/>
                  <w:lang w:val="en-US" w:eastAsia="zh-CN"/>
                </w:rPr>
                <w:t>1</w:t>
              </w:r>
            </w:ins>
          </w:p>
        </w:tc>
        <w:tc>
          <w:tcPr>
            <w:tcW w:w="1208" w:type="dxa"/>
          </w:tcPr>
          <w:p>
            <w:pPr>
              <w:rPr>
                <w:ins w:id="954" w:author="Administrator" w:date="2023-05-29T21:04:30Z"/>
                <w:rFonts w:hint="eastAsia" w:ascii="宋体" w:hAnsi="宋体" w:eastAsia="宋体" w:cs="宋体"/>
                <w:color w:val="000000"/>
                <w:kern w:val="0"/>
                <w:sz w:val="20"/>
                <w:szCs w:val="20"/>
                <w:lang w:val="en-US" w:eastAsia="zh-CN" w:bidi="ar"/>
              </w:rPr>
            </w:pPr>
            <w:ins w:id="955" w:author="Administrator" w:date="2023-05-29T21:07:10Z">
              <w:r>
                <w:rPr>
                  <w:rFonts w:ascii="宋体" w:hAnsi="宋体" w:eastAsia="宋体" w:cs="宋体"/>
                  <w:sz w:val="24"/>
                  <w:szCs w:val="24"/>
                </w:rPr>
                <w:t>MicrosoftTeams</w:t>
              </w:r>
            </w:ins>
          </w:p>
        </w:tc>
        <w:tc>
          <w:tcPr>
            <w:tcW w:w="5928" w:type="dxa"/>
          </w:tcPr>
          <w:p>
            <w:pPr>
              <w:keepNext w:val="0"/>
              <w:keepLines w:val="0"/>
              <w:widowControl/>
              <w:suppressLineNumbers w:val="0"/>
              <w:jc w:val="left"/>
              <w:rPr>
                <w:ins w:id="956" w:author="Administrator" w:date="2023-05-29T21:04:30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57" w:author="Administrator" w:date="2023-05-29T21:04:31Z"/>
        </w:trPr>
        <w:tc>
          <w:tcPr>
            <w:tcW w:w="1386" w:type="dxa"/>
          </w:tcPr>
          <w:p>
            <w:pPr>
              <w:rPr>
                <w:ins w:id="958" w:author="Administrator" w:date="2023-05-29T21:04:31Z"/>
                <w:rFonts w:hint="default" w:ascii="宋体" w:hAnsi="宋体" w:eastAsia="宋体" w:cs="宋体"/>
                <w:color w:val="auto"/>
                <w:szCs w:val="21"/>
                <w:vertAlign w:val="baseline"/>
                <w:lang w:val="en-US" w:eastAsia="zh-CN"/>
              </w:rPr>
            </w:pPr>
            <w:ins w:id="959" w:author="Administrator" w:date="2023-05-29T21:07:51Z">
              <w:r>
                <w:rPr>
                  <w:rFonts w:hint="eastAsia" w:ascii="宋体" w:hAnsi="宋体" w:eastAsia="宋体" w:cs="宋体"/>
                  <w:color w:val="auto"/>
                  <w:szCs w:val="21"/>
                  <w:vertAlign w:val="baseline"/>
                  <w:lang w:val="en-US" w:eastAsia="zh-CN"/>
                </w:rPr>
                <w:t>.</w:t>
              </w:r>
            </w:ins>
            <w:ins w:id="960" w:author="Administrator" w:date="2023-05-29T21:07:52Z">
              <w:r>
                <w:rPr>
                  <w:rFonts w:hint="eastAsia" w:ascii="宋体" w:hAnsi="宋体" w:eastAsia="宋体" w:cs="宋体"/>
                  <w:color w:val="auto"/>
                  <w:szCs w:val="21"/>
                  <w:vertAlign w:val="baseline"/>
                  <w:lang w:val="en-US" w:eastAsia="zh-CN"/>
                </w:rPr>
                <w:t>..</w:t>
              </w:r>
            </w:ins>
          </w:p>
        </w:tc>
        <w:tc>
          <w:tcPr>
            <w:tcW w:w="1208" w:type="dxa"/>
          </w:tcPr>
          <w:p>
            <w:pPr>
              <w:rPr>
                <w:ins w:id="961" w:author="Administrator" w:date="2023-05-29T21:04:31Z"/>
                <w:rFonts w:hint="eastAsia" w:ascii="宋体" w:hAnsi="宋体" w:eastAsia="宋体" w:cs="宋体"/>
                <w:color w:val="000000"/>
                <w:kern w:val="0"/>
                <w:sz w:val="20"/>
                <w:szCs w:val="20"/>
                <w:lang w:val="en-US" w:eastAsia="zh-CN" w:bidi="ar"/>
              </w:rPr>
            </w:pPr>
          </w:p>
        </w:tc>
        <w:tc>
          <w:tcPr>
            <w:tcW w:w="5928" w:type="dxa"/>
          </w:tcPr>
          <w:p>
            <w:pPr>
              <w:keepNext w:val="0"/>
              <w:keepLines w:val="0"/>
              <w:widowControl/>
              <w:suppressLineNumbers w:val="0"/>
              <w:jc w:val="left"/>
              <w:rPr>
                <w:ins w:id="962" w:author="Administrator" w:date="2023-05-29T21:04:31Z"/>
                <w:rFonts w:hint="eastAsia" w:ascii="宋体" w:hAnsi="宋体" w:eastAsia="宋体" w:cs="宋体"/>
                <w:color w:val="000000"/>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63" w:author="Administrator" w:date="2023-05-29T21:04:33Z"/>
        </w:trPr>
        <w:tc>
          <w:tcPr>
            <w:tcW w:w="1386" w:type="dxa"/>
            <w:vAlign w:val="top"/>
          </w:tcPr>
          <w:p>
            <w:pPr>
              <w:rPr>
                <w:ins w:id="964" w:author="Administrator" w:date="2023-05-29T21:04:33Z"/>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0xFF</w:t>
            </w:r>
          </w:p>
        </w:tc>
        <w:tc>
          <w:tcPr>
            <w:tcW w:w="1208" w:type="dxa"/>
            <w:vAlign w:val="top"/>
          </w:tcPr>
          <w:p>
            <w:pPr>
              <w:rPr>
                <w:ins w:id="965" w:author="Administrator" w:date="2023-05-29T21:04:33Z"/>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other</w:t>
            </w:r>
          </w:p>
        </w:tc>
        <w:tc>
          <w:tcPr>
            <w:tcW w:w="5928" w:type="dxa"/>
            <w:vAlign w:val="top"/>
          </w:tcPr>
          <w:p>
            <w:pPr>
              <w:keepNext w:val="0"/>
              <w:keepLines w:val="0"/>
              <w:widowControl/>
              <w:suppressLineNumbers w:val="0"/>
              <w:jc w:val="left"/>
              <w:rPr>
                <w:ins w:id="966" w:author="Administrator" w:date="2023-05-29T21:04:33Z"/>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其他（除定义的类型之外的其他类型）</w:t>
            </w:r>
          </w:p>
        </w:tc>
      </w:tr>
    </w:tbl>
    <w:p>
      <w:pPr>
        <w:keepNext w:val="0"/>
        <w:keepLines w:val="0"/>
        <w:widowControl/>
        <w:suppressLineNumbers w:val="0"/>
        <w:jc w:val="left"/>
      </w:pP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发送‘你好’（Utf-8编码）</w:t>
      </w:r>
    </w:p>
    <w:p>
      <w:pPr>
        <w:pStyle w:val="28"/>
        <w:widowControl/>
        <w:rPr>
          <w:rFonts w:hint="eastAsia" w:ascii="宋体" w:hAnsi="宋体" w:eastAsia="宋体" w:cs="宋体"/>
          <w:color w:val="auto"/>
          <w:sz w:val="21"/>
          <w:szCs w:val="21"/>
        </w:rPr>
      </w:pPr>
    </w:p>
    <w:p>
      <w:pPr>
        <w:rPr>
          <w:rFonts w:hint="eastAsia" w:ascii="宋体" w:hAnsi="宋体" w:eastAsia="宋体" w:cs="宋体"/>
          <w:color w:val="auto"/>
        </w:rPr>
      </w:pPr>
      <w:r>
        <w:rPr>
          <w:rFonts w:hint="eastAsia" w:ascii="宋体" w:hAnsi="宋体" w:eastAsia="宋体" w:cs="宋体"/>
          <w:color w:val="auto"/>
        </w:rPr>
        <w:t>02 11  06 00 00 00  01  00  00 00  01 01  06  e4 bd a0 e5 a5 bd</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rPr>
      </w:pPr>
      <w:bookmarkStart w:id="604" w:name="_Toc13051"/>
      <w:bookmarkStart w:id="605" w:name="_Toc18431"/>
      <w:bookmarkStart w:id="606" w:name="_Toc1975"/>
      <w:bookmarkStart w:id="607" w:name="_Toc31241"/>
      <w:r>
        <w:rPr>
          <w:rFonts w:hint="eastAsia" w:ascii="宋体" w:hAnsi="宋体" w:eastAsia="宋体" w:cs="宋体"/>
          <w:color w:val="auto"/>
        </w:rPr>
        <w:t>设置</w:t>
      </w:r>
      <w:r>
        <w:rPr>
          <w:rFonts w:hint="eastAsia" w:ascii="宋体" w:hAnsi="宋体" w:eastAsia="宋体" w:cs="宋体"/>
          <w:color w:val="auto"/>
          <w:lang w:val="en-US" w:eastAsia="zh-CN"/>
        </w:rPr>
        <w:t>常用联系人</w:t>
      </w:r>
      <w:r>
        <w:rPr>
          <w:rFonts w:hint="eastAsia" w:ascii="宋体" w:hAnsi="宋体" w:eastAsia="宋体" w:cs="宋体"/>
          <w:color w:val="auto"/>
        </w:rPr>
        <w:t>0x1</w:t>
      </w:r>
      <w:r>
        <w:rPr>
          <w:rFonts w:hint="eastAsia" w:ascii="宋体" w:hAnsi="宋体" w:eastAsia="宋体" w:cs="宋体"/>
          <w:color w:val="auto"/>
          <w:lang w:val="en-US" w:eastAsia="zh-CN"/>
        </w:rPr>
        <w:t>3</w:t>
      </w:r>
      <w:bookmarkEnd w:id="604"/>
      <w:bookmarkEnd w:id="605"/>
      <w:bookmarkEnd w:id="606"/>
      <w:bookmarkEnd w:id="607"/>
    </w:p>
    <w:p>
      <w:pPr>
        <w:rPr>
          <w:rFonts w:hint="eastAsia" w:ascii="宋体" w:hAnsi="宋体" w:eastAsia="宋体" w:cs="宋体"/>
          <w:color w:val="auto"/>
          <w:szCs w:val="21"/>
        </w:rPr>
      </w:pPr>
      <w:r>
        <w:rPr>
          <w:rFonts w:hint="eastAsia" w:ascii="宋体" w:hAnsi="宋体" w:eastAsia="宋体" w:cs="宋体"/>
          <w:color w:val="auto"/>
          <w:szCs w:val="21"/>
        </w:rPr>
        <w:t>详见多包协议</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846"/>
        <w:gridCol w:w="1349"/>
        <w:gridCol w:w="575"/>
        <w:gridCol w:w="575"/>
        <w:gridCol w:w="605"/>
        <w:gridCol w:w="1076"/>
        <w:gridCol w:w="1434"/>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2~5</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6</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7</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8~9</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10~11</w:t>
            </w:r>
          </w:p>
        </w:tc>
        <w:tc>
          <w:tcPr>
            <w:tcW w:w="1435" w:type="dxa"/>
          </w:tcPr>
          <w:p>
            <w:pPr>
              <w:jc w:val="center"/>
              <w:rPr>
                <w:rFonts w:hint="eastAsia" w:ascii="宋体" w:hAnsi="宋体" w:eastAsia="宋体" w:cs="宋体"/>
                <w:color w:val="auto"/>
              </w:rPr>
            </w:pPr>
            <w:r>
              <w:rPr>
                <w:rFonts w:hint="eastAsia" w:ascii="宋体" w:hAnsi="宋体" w:eastAsia="宋体" w:cs="宋体"/>
                <w:color w:val="auto"/>
              </w:rPr>
              <w:t>12</w:t>
            </w:r>
          </w:p>
        </w:tc>
        <w:tc>
          <w:tcPr>
            <w:tcW w:w="901" w:type="dxa"/>
          </w:tcPr>
          <w:p>
            <w:pPr>
              <w:jc w:val="center"/>
              <w:rPr>
                <w:rFonts w:hint="eastAsia" w:ascii="宋体" w:hAnsi="宋体" w:eastAsia="宋体" w:cs="宋体"/>
                <w:color w:val="auto"/>
              </w:rPr>
            </w:pPr>
            <w:r>
              <w:rPr>
                <w:rFonts w:hint="eastAsia" w:ascii="宋体" w:hAnsi="宋体" w:eastAsia="宋体" w:cs="宋体"/>
                <w:color w:val="auto"/>
              </w:rPr>
              <w:t>13~19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CMD_CLASS</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CMD_ID</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所有数据的长度</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状态</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类型</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序号</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 xml:space="preserve">CRC16校验 </w:t>
            </w:r>
          </w:p>
        </w:tc>
        <w:tc>
          <w:tcPr>
            <w:tcW w:w="1435" w:type="dxa"/>
          </w:tcPr>
          <w:p>
            <w:pPr>
              <w:jc w:val="center"/>
              <w:rPr>
                <w:rFonts w:hint="eastAsia" w:ascii="宋体" w:hAnsi="宋体" w:eastAsia="宋体" w:cs="宋体"/>
                <w:color w:val="auto"/>
              </w:rPr>
            </w:pPr>
            <w:r>
              <w:rPr>
                <w:rFonts w:hint="eastAsia" w:ascii="宋体" w:hAnsi="宋体" w:eastAsia="宋体" w:cs="宋体"/>
                <w:color w:val="auto"/>
              </w:rPr>
              <w:t>最后一个数据包的长度</w:t>
            </w:r>
          </w:p>
        </w:tc>
        <w:tc>
          <w:tcPr>
            <w:tcW w:w="901" w:type="dxa"/>
          </w:tcPr>
          <w:p>
            <w:pPr>
              <w:jc w:val="center"/>
              <w:rPr>
                <w:rFonts w:hint="eastAsia" w:ascii="宋体" w:hAnsi="宋体" w:eastAsia="宋体" w:cs="宋体"/>
                <w:color w:val="auto"/>
              </w:rPr>
            </w:pPr>
            <w:r>
              <w:rPr>
                <w:rFonts w:hint="eastAsia" w:ascii="宋体" w:hAnsi="宋体" w:eastAsia="宋体" w:cs="宋体"/>
                <w:color w:val="auto"/>
              </w:rPr>
              <w:t>数据</w:t>
            </w:r>
          </w:p>
        </w:tc>
      </w:tr>
    </w:tbl>
    <w:p>
      <w:pPr>
        <w:rPr>
          <w:rFonts w:hint="eastAsia" w:ascii="宋体" w:hAnsi="宋体" w:eastAsia="宋体" w:cs="宋体"/>
          <w:color w:val="auto"/>
        </w:rPr>
      </w:pPr>
    </w:p>
    <w:tbl>
      <w:tblPr>
        <w:tblStyle w:val="25"/>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2"/>
        <w:gridCol w:w="977"/>
        <w:gridCol w:w="703"/>
        <w:gridCol w:w="567"/>
        <w:gridCol w:w="5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574"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413"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333"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2938" w:type="pct"/>
          </w:tcPr>
          <w:p>
            <w:pPr>
              <w:jc w:val="center"/>
              <w:rPr>
                <w:rFonts w:hint="eastAsia" w:ascii="宋体" w:hAnsi="宋体" w:eastAsia="宋体" w:cs="宋体"/>
                <w:color w:val="auto"/>
              </w:rPr>
            </w:pPr>
            <w:r>
              <w:rPr>
                <w:rFonts w:hint="eastAsia" w:ascii="宋体" w:hAnsi="宋体" w:eastAsia="宋体" w:cs="宋体"/>
                <w:color w:val="auto"/>
              </w:rPr>
              <w:t>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pct"/>
          </w:tcPr>
          <w:p>
            <w:pPr>
              <w:jc w:val="center"/>
              <w:rPr>
                <w:rFonts w:hint="eastAsia" w:ascii="宋体" w:hAnsi="宋体" w:eastAsia="宋体" w:cs="宋体"/>
                <w:color w:val="auto"/>
              </w:rPr>
            </w:pPr>
            <w:r>
              <w:rPr>
                <w:rFonts w:hint="eastAsia" w:ascii="宋体" w:hAnsi="宋体" w:eastAsia="宋体" w:cs="宋体"/>
                <w:color w:val="auto"/>
              </w:rPr>
              <w:t>CMD_CLASS</w:t>
            </w:r>
          </w:p>
        </w:tc>
        <w:tc>
          <w:tcPr>
            <w:tcW w:w="574" w:type="pct"/>
          </w:tcPr>
          <w:p>
            <w:pPr>
              <w:jc w:val="center"/>
              <w:rPr>
                <w:rFonts w:hint="eastAsia" w:ascii="宋体" w:hAnsi="宋体" w:eastAsia="宋体" w:cs="宋体"/>
                <w:color w:val="auto"/>
              </w:rPr>
            </w:pPr>
            <w:r>
              <w:rPr>
                <w:rFonts w:hint="eastAsia" w:ascii="宋体" w:hAnsi="宋体" w:eastAsia="宋体" w:cs="宋体"/>
                <w:color w:val="auto"/>
              </w:rPr>
              <w:t>CMD_ID</w:t>
            </w:r>
          </w:p>
        </w:tc>
        <w:tc>
          <w:tcPr>
            <w:tcW w:w="746" w:type="pct"/>
            <w:gridSpan w:val="2"/>
          </w:tcPr>
          <w:p>
            <w:pPr>
              <w:jc w:val="center"/>
              <w:rPr>
                <w:rFonts w:hint="eastAsia" w:ascii="宋体" w:hAnsi="宋体" w:eastAsia="宋体" w:cs="宋体"/>
                <w:color w:val="auto"/>
              </w:rPr>
            </w:pPr>
            <w:r>
              <w:rPr>
                <w:rFonts w:hint="eastAsia" w:ascii="宋体" w:hAnsi="宋体" w:eastAsia="宋体" w:cs="宋体"/>
                <w:color w:val="auto"/>
              </w:rPr>
              <w:t>序号</w:t>
            </w:r>
          </w:p>
        </w:tc>
        <w:tc>
          <w:tcPr>
            <w:tcW w:w="2938" w:type="pct"/>
          </w:tcPr>
          <w:p>
            <w:pPr>
              <w:jc w:val="center"/>
              <w:rPr>
                <w:rFonts w:hint="eastAsia" w:ascii="宋体" w:hAnsi="宋体" w:eastAsia="宋体" w:cs="宋体"/>
                <w:color w:val="auto"/>
              </w:rPr>
            </w:pPr>
            <w:r>
              <w:rPr>
                <w:rFonts w:hint="eastAsia" w:ascii="宋体" w:hAnsi="宋体" w:eastAsia="宋体" w:cs="宋体"/>
                <w:color w:val="auto"/>
              </w:rPr>
              <w:t>数据</w:t>
            </w:r>
          </w:p>
        </w:tc>
      </w:tr>
    </w:tbl>
    <w:p>
      <w:pPr>
        <w:rPr>
          <w:rFonts w:hint="eastAsia" w:ascii="宋体" w:hAnsi="宋体" w:eastAsia="宋体" w:cs="宋体"/>
          <w:color w:val="auto"/>
          <w:szCs w:val="21"/>
        </w:rPr>
      </w:pPr>
    </w:p>
    <w:p>
      <w:pPr>
        <w:rPr>
          <w:rFonts w:hint="eastAsia" w:ascii="宋体" w:hAnsi="宋体" w:eastAsia="宋体" w:cs="宋体"/>
          <w:color w:val="auto"/>
          <w:lang w:val="en-US" w:eastAsia="zh-CN"/>
        </w:rPr>
      </w:pPr>
      <w:r>
        <w:rPr>
          <w:rFonts w:hint="eastAsia" w:ascii="宋体" w:hAnsi="宋体" w:eastAsia="宋体" w:cs="宋体"/>
          <w:color w:val="auto"/>
        </w:rPr>
        <w:t xml:space="preserve">类型 ： </w:t>
      </w:r>
      <w:r>
        <w:rPr>
          <w:rFonts w:hint="eastAsia" w:ascii="宋体" w:hAnsi="宋体" w:eastAsia="宋体" w:cs="宋体"/>
          <w:color w:val="auto"/>
          <w:lang w:val="en-US" w:eastAsia="zh-CN"/>
        </w:rPr>
        <w:t>暂时预留，不做解析</w:t>
      </w:r>
    </w:p>
    <w:p>
      <w:pPr>
        <w:rPr>
          <w:rFonts w:hint="default" w:ascii="宋体" w:hAnsi="宋体" w:eastAsia="宋体" w:cs="宋体"/>
          <w:color w:val="auto"/>
          <w:lang w:val="en-US" w:eastAsia="zh-CN"/>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联系人数据格式：</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1447"/>
        <w:gridCol w:w="1500"/>
        <w:gridCol w:w="2062"/>
        <w:gridCol w:w="1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jc w:val="center"/>
              <w:rPr>
                <w:rFonts w:hint="default" w:ascii="宋体" w:hAnsi="宋体" w:eastAsia="宋体" w:cs="宋体"/>
                <w:color w:val="auto"/>
                <w:lang w:val="en-US" w:eastAsia="zh-CN"/>
              </w:rPr>
            </w:pPr>
            <w:r>
              <w:rPr>
                <w:rFonts w:hint="eastAsia" w:ascii="宋体" w:hAnsi="宋体" w:eastAsia="宋体" w:cs="宋体"/>
                <w:color w:val="auto"/>
              </w:rPr>
              <w:t>0</w:t>
            </w:r>
            <w:r>
              <w:rPr>
                <w:rFonts w:hint="eastAsia" w:ascii="宋体" w:hAnsi="宋体" w:eastAsia="宋体" w:cs="宋体"/>
                <w:color w:val="auto"/>
                <w:lang w:val="en-US" w:eastAsia="zh-CN"/>
              </w:rPr>
              <w:t>~1</w:t>
            </w:r>
          </w:p>
        </w:tc>
        <w:tc>
          <w:tcPr>
            <w:tcW w:w="1447" w:type="dxa"/>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2</w:t>
            </w:r>
          </w:p>
        </w:tc>
        <w:tc>
          <w:tcPr>
            <w:tcW w:w="1500" w:type="dxa"/>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3</w:t>
            </w:r>
          </w:p>
        </w:tc>
        <w:tc>
          <w:tcPr>
            <w:tcW w:w="2062" w:type="dxa"/>
          </w:tcPr>
          <w:p>
            <w:pPr>
              <w:jc w:val="center"/>
              <w:rPr>
                <w:rFonts w:hint="eastAsia" w:ascii="宋体" w:hAnsi="宋体" w:eastAsia="宋体" w:cs="宋体"/>
                <w:color w:val="auto"/>
              </w:rPr>
            </w:pPr>
            <w:r>
              <w:rPr>
                <w:rFonts w:hint="eastAsia" w:ascii="宋体" w:hAnsi="宋体" w:eastAsia="宋体" w:cs="宋体"/>
                <w:color w:val="auto"/>
                <w:lang w:val="en-US" w:eastAsia="zh-CN"/>
              </w:rPr>
              <w:t>名字长度</w:t>
            </w:r>
          </w:p>
        </w:tc>
        <w:tc>
          <w:tcPr>
            <w:tcW w:w="1594"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号码长度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第几个联系人（从0开始）</w:t>
            </w:r>
          </w:p>
        </w:tc>
        <w:tc>
          <w:tcPr>
            <w:tcW w:w="1447"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名字长度（&lt;=64字节）</w:t>
            </w:r>
          </w:p>
        </w:tc>
        <w:tc>
          <w:tcPr>
            <w:tcW w:w="1500"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号码长度（&lt;=32字节）</w:t>
            </w:r>
          </w:p>
        </w:tc>
        <w:tc>
          <w:tcPr>
            <w:tcW w:w="2062" w:type="dxa"/>
          </w:tcPr>
          <w:p>
            <w:pPr>
              <w:jc w:val="center"/>
              <w:rPr>
                <w:rFonts w:hint="default" w:ascii="宋体" w:hAnsi="宋体" w:eastAsia="宋体" w:cs="宋体"/>
                <w:color w:val="auto"/>
                <w:lang w:val="en-US"/>
              </w:rPr>
            </w:pPr>
            <w:r>
              <w:rPr>
                <w:rFonts w:hint="eastAsia" w:ascii="宋体" w:hAnsi="宋体" w:eastAsia="宋体" w:cs="宋体"/>
                <w:color w:val="auto"/>
                <w:lang w:val="en-US" w:eastAsia="zh-CN"/>
              </w:rPr>
              <w:t>联系人名长度（utf-8编码）</w:t>
            </w:r>
          </w:p>
        </w:tc>
        <w:tc>
          <w:tcPr>
            <w:tcW w:w="1594" w:type="dxa"/>
          </w:tcPr>
          <w:p>
            <w:pPr>
              <w:jc w:val="center"/>
              <w:rPr>
                <w:rFonts w:hint="eastAsia" w:ascii="宋体" w:hAnsi="宋体" w:eastAsia="宋体" w:cs="宋体"/>
                <w:color w:val="auto"/>
              </w:rPr>
            </w:pPr>
            <w:r>
              <w:rPr>
                <w:rFonts w:hint="eastAsia" w:ascii="宋体" w:hAnsi="宋体" w:eastAsia="宋体" w:cs="宋体"/>
                <w:color w:val="auto"/>
                <w:lang w:val="en-US" w:eastAsia="zh-CN"/>
              </w:rPr>
              <w:t>号码长度（utf-8编码）</w:t>
            </w:r>
          </w:p>
        </w:tc>
      </w:tr>
    </w:tbl>
    <w:p>
      <w:pPr>
        <w:rPr>
          <w:rFonts w:hint="eastAsia" w:ascii="宋体" w:hAnsi="宋体" w:eastAsia="宋体" w:cs="宋体"/>
          <w:color w:val="auto"/>
          <w:lang w:val="en-US" w:eastAsia="zh-CN"/>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数据打包格式：</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2"/>
        <w:gridCol w:w="1272"/>
        <w:gridCol w:w="1460"/>
        <w:gridCol w:w="1420"/>
        <w:gridCol w:w="1379"/>
        <w:gridCol w:w="1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422" w:type="dxa"/>
            <w:vAlign w:val="top"/>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0~1</w:t>
            </w:r>
          </w:p>
        </w:tc>
        <w:tc>
          <w:tcPr>
            <w:tcW w:w="1272"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2~3</w:t>
            </w:r>
          </w:p>
        </w:tc>
        <w:tc>
          <w:tcPr>
            <w:tcW w:w="1460"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4~实际联系人信息长度</w:t>
            </w:r>
          </w:p>
        </w:tc>
        <w:tc>
          <w:tcPr>
            <w:tcW w:w="1420"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w:t>
            </w:r>
          </w:p>
        </w:tc>
        <w:tc>
          <w:tcPr>
            <w:tcW w:w="1379"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w:t>
            </w:r>
          </w:p>
        </w:tc>
        <w:tc>
          <w:tcPr>
            <w:tcW w:w="1567"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422" w:type="dxa"/>
            <w:vAlign w:val="top"/>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数据总长（方便解析）</w:t>
            </w:r>
          </w:p>
        </w:tc>
        <w:tc>
          <w:tcPr>
            <w:tcW w:w="1272"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联系人数量</w:t>
            </w:r>
          </w:p>
        </w:tc>
        <w:tc>
          <w:tcPr>
            <w:tcW w:w="1460"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联系人0</w:t>
            </w:r>
          </w:p>
        </w:tc>
        <w:tc>
          <w:tcPr>
            <w:tcW w:w="1420"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联系人1</w:t>
            </w:r>
          </w:p>
        </w:tc>
        <w:tc>
          <w:tcPr>
            <w:tcW w:w="1379"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w:t>
            </w:r>
          </w:p>
        </w:tc>
        <w:tc>
          <w:tcPr>
            <w:tcW w:w="1567"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联系人N (N&lt;10)</w:t>
            </w:r>
          </w:p>
        </w:tc>
      </w:tr>
    </w:tbl>
    <w:p>
      <w:pPr>
        <w:rPr>
          <w:rFonts w:hint="eastAsia" w:ascii="宋体" w:hAnsi="宋体" w:eastAsia="宋体" w:cs="宋体"/>
          <w:color w:val="auto"/>
          <w:lang w:val="en-US" w:eastAsia="zh-CN"/>
        </w:rPr>
      </w:pPr>
    </w:p>
    <w:p>
      <w:pPr>
        <w:rPr>
          <w:rFonts w:hint="eastAsia" w:ascii="宋体" w:hAnsi="宋体" w:eastAsia="宋体" w:cs="宋体"/>
          <w:color w:val="auto"/>
          <w:szCs w:val="21"/>
        </w:rPr>
      </w:pPr>
      <w:r>
        <w:rPr>
          <w:rFonts w:hint="eastAsia" w:ascii="宋体" w:hAnsi="宋体" w:eastAsia="宋体" w:cs="宋体"/>
          <w:color w:val="auto"/>
          <w:szCs w:val="21"/>
        </w:rPr>
        <w:t>示例</w:t>
      </w:r>
    </w:p>
    <w:p>
      <w:pPr>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数据总长：47</w:t>
      </w:r>
    </w:p>
    <w:p>
      <w:pPr>
        <w:ind w:firstLine="420" w:firstLineChars="0"/>
        <w:rPr>
          <w:rFonts w:hint="eastAsia" w:ascii="宋体" w:hAnsi="宋体" w:eastAsia="宋体" w:cs="宋体"/>
          <w:color w:val="auto"/>
          <w:szCs w:val="21"/>
        </w:rPr>
      </w:pPr>
      <w:r>
        <w:rPr>
          <w:rFonts w:hint="eastAsia" w:ascii="宋体" w:hAnsi="宋体" w:eastAsia="宋体" w:cs="宋体"/>
          <w:color w:val="auto"/>
          <w:lang w:val="en-US" w:eastAsia="zh-CN"/>
        </w:rPr>
        <w:t>2F 00</w:t>
      </w:r>
    </w:p>
    <w:p>
      <w:pPr>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联系人数量：2</w:t>
      </w:r>
    </w:p>
    <w:p>
      <w:pPr>
        <w:ind w:firstLine="420" w:firstLineChars="0"/>
        <w:rPr>
          <w:rFonts w:hint="eastAsia" w:ascii="宋体" w:hAnsi="宋体" w:eastAsia="宋体" w:cs="宋体"/>
          <w:color w:val="auto"/>
          <w:szCs w:val="21"/>
        </w:rPr>
      </w:pPr>
      <w:r>
        <w:rPr>
          <w:rFonts w:hint="eastAsia" w:ascii="宋体" w:hAnsi="宋体" w:eastAsia="宋体" w:cs="宋体"/>
          <w:color w:val="auto"/>
          <w:lang w:val="en-US" w:eastAsia="zh-CN"/>
        </w:rPr>
        <w:t>02 00</w:t>
      </w:r>
      <w:r>
        <w:rPr>
          <w:rFonts w:hint="eastAsia" w:ascii="宋体" w:hAnsi="宋体" w:eastAsia="宋体" w:cs="宋体"/>
          <w:color w:val="auto"/>
          <w:szCs w:val="21"/>
        </w:rPr>
        <w:tab/>
      </w:r>
    </w:p>
    <w:p>
      <w:pPr>
        <w:rPr>
          <w:rFonts w:hint="eastAsia" w:ascii="宋体" w:hAnsi="宋体" w:eastAsia="宋体" w:cs="宋体"/>
          <w:color w:val="auto"/>
          <w:szCs w:val="21"/>
        </w:rPr>
      </w:pP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 xml:space="preserve">联系人0：   姓名：张三    联系电话：13755660033 </w:t>
      </w:r>
    </w:p>
    <w:p>
      <w:pPr>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00 00 06 0B E5 BC A0 E4 B8 89 31 33 37 35 35 36 36 30 30 33 33</w:t>
      </w:r>
    </w:p>
    <w:p>
      <w:pPr>
        <w:ind w:firstLine="420" w:firstLineChars="0"/>
        <w:rPr>
          <w:rFonts w:hint="eastAsia" w:ascii="宋体" w:hAnsi="宋体" w:eastAsia="宋体" w:cs="宋体"/>
          <w:color w:val="auto"/>
          <w:lang w:val="en-US" w:eastAsia="zh-CN"/>
        </w:rPr>
      </w:pP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联系人1：   姓名：李四    联系电话：0755-6128998</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lang w:val="en-US" w:eastAsia="zh-CN"/>
        </w:rPr>
        <w:t xml:space="preserve">01 00 06 0C E6 9D 8E E5 9B 9B 30 37 35 35 2D 36 31 32 38 39 39 38 </w:t>
      </w:r>
    </w:p>
    <w:p>
      <w:pPr>
        <w:ind w:firstLine="420" w:firstLineChars="0"/>
        <w:rPr>
          <w:rFonts w:hint="default" w:ascii="宋体" w:hAnsi="宋体" w:eastAsia="宋体" w:cs="宋体"/>
          <w:color w:val="auto"/>
          <w:szCs w:val="21"/>
          <w:lang w:val="en-US" w:eastAsia="zh-CN"/>
        </w:rPr>
      </w:pPr>
    </w:p>
    <w:p>
      <w:pPr>
        <w:rPr>
          <w:rFonts w:hint="eastAsia" w:ascii="宋体" w:hAnsi="宋体" w:eastAsia="宋体" w:cs="宋体"/>
          <w:color w:val="auto"/>
          <w:szCs w:val="21"/>
          <w:lang w:eastAsia="zh-CN"/>
        </w:rPr>
      </w:pPr>
      <w:r>
        <w:rPr>
          <w:rFonts w:hint="eastAsia" w:ascii="宋体" w:hAnsi="宋体" w:eastAsia="宋体" w:cs="宋体"/>
          <w:color w:val="auto"/>
          <w:szCs w:val="21"/>
        </w:rPr>
        <w:t>发送</w:t>
      </w:r>
      <w:r>
        <w:rPr>
          <w:rFonts w:hint="eastAsia" w:ascii="宋体" w:hAnsi="宋体" w:eastAsia="宋体" w:cs="宋体"/>
          <w:color w:val="auto"/>
          <w:szCs w:val="21"/>
          <w:lang w:eastAsia="zh-CN"/>
        </w:rPr>
        <w:t>：</w:t>
      </w:r>
    </w:p>
    <w:p>
      <w:pPr>
        <w:jc w:val="left"/>
        <w:rPr>
          <w:rFonts w:hint="default" w:ascii="宋体" w:hAnsi="宋体" w:eastAsia="宋体" w:cs="宋体"/>
          <w:color w:val="auto"/>
          <w:lang w:val="en-US" w:eastAsia="zh-CN"/>
        </w:rPr>
      </w:pPr>
      <w:r>
        <w:rPr>
          <w:rFonts w:hint="eastAsia" w:ascii="宋体" w:hAnsi="宋体" w:eastAsia="宋体" w:cs="宋体"/>
          <w:color w:val="auto"/>
        </w:rPr>
        <w:t>02 1</w:t>
      </w:r>
      <w:r>
        <w:rPr>
          <w:rFonts w:hint="eastAsia" w:ascii="宋体" w:hAnsi="宋体" w:eastAsia="宋体" w:cs="宋体"/>
          <w:color w:val="auto"/>
          <w:lang w:val="en-US" w:eastAsia="zh-CN"/>
        </w:rPr>
        <w:t>3</w:t>
      </w:r>
      <w:r>
        <w:rPr>
          <w:rFonts w:hint="eastAsia" w:ascii="宋体" w:hAnsi="宋体" w:eastAsia="宋体" w:cs="宋体"/>
          <w:color w:val="auto"/>
        </w:rPr>
        <w:t xml:space="preserve">  </w:t>
      </w:r>
      <w:r>
        <w:rPr>
          <w:rFonts w:hint="eastAsia" w:ascii="宋体" w:hAnsi="宋体" w:eastAsia="宋体" w:cs="宋体"/>
          <w:color w:val="auto"/>
          <w:lang w:val="en-US" w:eastAsia="zh-CN"/>
        </w:rPr>
        <w:t>2F</w:t>
      </w:r>
      <w:r>
        <w:rPr>
          <w:rFonts w:hint="eastAsia" w:ascii="宋体" w:hAnsi="宋体" w:eastAsia="宋体" w:cs="宋体"/>
          <w:color w:val="auto"/>
        </w:rPr>
        <w:t xml:space="preserve"> 00 00 00  01  00  00 00  </w:t>
      </w:r>
      <w:r>
        <w:rPr>
          <w:rFonts w:hint="eastAsia" w:ascii="宋体" w:hAnsi="宋体" w:eastAsia="宋体" w:cs="宋体"/>
          <w:color w:val="auto"/>
          <w:lang w:val="en-US" w:eastAsia="zh-CN"/>
        </w:rPr>
        <w:t>2B 02</w:t>
      </w:r>
      <w:r>
        <w:rPr>
          <w:rFonts w:hint="eastAsia" w:ascii="宋体" w:hAnsi="宋体" w:eastAsia="宋体" w:cs="宋体"/>
          <w:color w:val="auto"/>
        </w:rPr>
        <w:t xml:space="preserve">  0</w:t>
      </w:r>
      <w:r>
        <w:rPr>
          <w:rFonts w:hint="eastAsia" w:ascii="宋体" w:hAnsi="宋体" w:eastAsia="宋体" w:cs="宋体"/>
          <w:color w:val="auto"/>
          <w:lang w:val="en-US" w:eastAsia="zh-CN"/>
        </w:rPr>
        <w:t>8</w:t>
      </w:r>
      <w:r>
        <w:rPr>
          <w:rFonts w:hint="eastAsia" w:ascii="宋体" w:hAnsi="宋体" w:eastAsia="宋体" w:cs="宋体"/>
          <w:color w:val="auto"/>
        </w:rPr>
        <w:t xml:space="preserve">  </w:t>
      </w:r>
      <w:r>
        <w:rPr>
          <w:rFonts w:hint="eastAsia" w:ascii="宋体" w:hAnsi="宋体" w:eastAsia="宋体" w:cs="宋体"/>
          <w:color w:val="auto"/>
          <w:lang w:val="en-US" w:eastAsia="zh-CN"/>
        </w:rPr>
        <w:t xml:space="preserve"> 2F 00 02 00 00 00 06 //第一包</w:t>
      </w:r>
    </w:p>
    <w:p>
      <w:pPr>
        <w:jc w:val="left"/>
        <w:rPr>
          <w:rFonts w:hint="default" w:ascii="宋体" w:hAnsi="宋体" w:eastAsia="宋体" w:cs="宋体"/>
          <w:color w:val="auto"/>
          <w:lang w:val="en-US" w:eastAsia="zh-CN"/>
        </w:rPr>
      </w:pPr>
      <w:r>
        <w:rPr>
          <w:rFonts w:hint="eastAsia" w:ascii="宋体" w:hAnsi="宋体" w:eastAsia="宋体" w:cs="宋体"/>
          <w:color w:val="auto"/>
        </w:rPr>
        <w:t>02 1</w:t>
      </w:r>
      <w:r>
        <w:rPr>
          <w:rFonts w:hint="eastAsia" w:ascii="宋体" w:hAnsi="宋体" w:eastAsia="宋体" w:cs="宋体"/>
          <w:color w:val="auto"/>
          <w:lang w:val="en-US" w:eastAsia="zh-CN"/>
        </w:rPr>
        <w:t xml:space="preserve">3 01 00   0B E5 BC A0 E4 B8 89 31 33 37 35 35 36 36 30 30 </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//第二包</w:t>
      </w:r>
    </w:p>
    <w:p>
      <w:pPr>
        <w:jc w:val="left"/>
        <w:rPr>
          <w:rFonts w:hint="default" w:ascii="宋体" w:hAnsi="宋体" w:eastAsia="宋体" w:cs="宋体"/>
          <w:color w:val="auto"/>
          <w:lang w:val="en-US" w:eastAsia="zh-CN"/>
        </w:rPr>
      </w:pPr>
      <w:r>
        <w:rPr>
          <w:rFonts w:hint="eastAsia" w:ascii="宋体" w:hAnsi="宋体" w:eastAsia="宋体" w:cs="宋体"/>
          <w:color w:val="auto"/>
        </w:rPr>
        <w:t>02 1</w:t>
      </w:r>
      <w:r>
        <w:rPr>
          <w:rFonts w:hint="eastAsia" w:ascii="宋体" w:hAnsi="宋体" w:eastAsia="宋体" w:cs="宋体"/>
          <w:color w:val="auto"/>
          <w:lang w:val="en-US" w:eastAsia="zh-CN"/>
        </w:rPr>
        <w:t xml:space="preserve">3 02 00   33 33 01 00 06 0C E6 9D 8E E5 9B 9B 30 37 35 35 </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//第三包</w:t>
      </w:r>
    </w:p>
    <w:p>
      <w:pPr>
        <w:jc w:val="left"/>
        <w:rPr>
          <w:rFonts w:hint="eastAsia" w:ascii="宋体" w:hAnsi="宋体" w:eastAsia="宋体" w:cs="宋体"/>
          <w:color w:val="auto"/>
          <w:lang w:val="en-US" w:eastAsia="zh-CN"/>
        </w:rPr>
      </w:pPr>
      <w:r>
        <w:rPr>
          <w:rFonts w:hint="eastAsia" w:ascii="宋体" w:hAnsi="宋体" w:eastAsia="宋体" w:cs="宋体"/>
          <w:color w:val="auto"/>
        </w:rPr>
        <w:t>02 1</w:t>
      </w:r>
      <w:r>
        <w:rPr>
          <w:rFonts w:hint="eastAsia" w:ascii="宋体" w:hAnsi="宋体" w:eastAsia="宋体" w:cs="宋体"/>
          <w:color w:val="auto"/>
          <w:lang w:val="en-US" w:eastAsia="zh-CN"/>
        </w:rPr>
        <w:t>3 03 00   2D 36 31 32 38 39 39 38</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//第四包</w:t>
      </w:r>
    </w:p>
    <w:p>
      <w:pPr>
        <w:jc w:val="left"/>
        <w:rPr>
          <w:rFonts w:hint="eastAsia" w:ascii="宋体" w:hAnsi="宋体" w:eastAsia="宋体" w:cs="宋体"/>
          <w:color w:val="auto"/>
          <w:lang w:val="en-US" w:eastAsia="zh-CN"/>
        </w:rPr>
      </w:pPr>
    </w:p>
    <w:p>
      <w:pPr>
        <w:pStyle w:val="4"/>
        <w:rPr>
          <w:rFonts w:hint="eastAsia" w:ascii="宋体" w:hAnsi="宋体" w:eastAsia="宋体" w:cs="宋体"/>
          <w:color w:val="000000" w:themeColor="text1"/>
          <w:highlight w:val="none"/>
        </w:rPr>
      </w:pPr>
      <w:bookmarkStart w:id="608" w:name="_Toc7937"/>
      <w:bookmarkStart w:id="609" w:name="_Toc7177"/>
      <w:bookmarkStart w:id="610" w:name="_Toc4511"/>
      <w:bookmarkStart w:id="611" w:name="_Toc18456"/>
      <w:r>
        <w:rPr>
          <w:rFonts w:hint="eastAsia" w:ascii="宋体" w:hAnsi="宋体" w:eastAsia="宋体" w:cs="宋体"/>
          <w:color w:val="000000" w:themeColor="text1"/>
          <w:highlight w:val="none"/>
        </w:rPr>
        <w:t>获取</w:t>
      </w:r>
      <w:r>
        <w:rPr>
          <w:rFonts w:hint="eastAsia" w:ascii="宋体" w:hAnsi="宋体" w:eastAsia="宋体" w:cs="宋体"/>
          <w:color w:val="000000" w:themeColor="text1"/>
          <w:highlight w:val="none"/>
          <w:lang w:val="en-US" w:eastAsia="zh-CN"/>
        </w:rPr>
        <w:t>低电提醒</w:t>
      </w:r>
      <w:r>
        <w:rPr>
          <w:rFonts w:hint="eastAsia" w:ascii="宋体" w:hAnsi="宋体" w:eastAsia="宋体" w:cs="宋体"/>
          <w:color w:val="000000" w:themeColor="text1"/>
          <w:highlight w:val="none"/>
        </w:rPr>
        <w:t>0x</w:t>
      </w:r>
      <w:r>
        <w:rPr>
          <w:rFonts w:hint="eastAsia" w:ascii="宋体" w:hAnsi="宋体" w:eastAsia="宋体" w:cs="宋体"/>
          <w:color w:val="000000" w:themeColor="text1"/>
          <w:highlight w:val="none"/>
          <w:lang w:val="en-US" w:eastAsia="zh-CN"/>
        </w:rPr>
        <w:t>14</w:t>
      </w:r>
      <w:bookmarkEnd w:id="608"/>
      <w:bookmarkEnd w:id="609"/>
      <w:bookmarkEnd w:id="610"/>
      <w:bookmarkEnd w:id="611"/>
    </w:p>
    <w:p>
      <w:pP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w:t>
            </w:r>
          </w:p>
        </w:tc>
        <w:tc>
          <w:tcPr>
            <w:tcW w:w="774"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1</w:t>
            </w:r>
          </w:p>
        </w:tc>
        <w:tc>
          <w:tcPr>
            <w:tcW w:w="774"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2</w:t>
            </w:r>
          </w:p>
        </w:tc>
        <w:tc>
          <w:tcPr>
            <w:tcW w:w="774"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0x02</w:t>
            </w:r>
          </w:p>
        </w:tc>
        <w:tc>
          <w:tcPr>
            <w:tcW w:w="774" w:type="dxa"/>
          </w:tcPr>
          <w:p>
            <w:pPr>
              <w:jc w:val="center"/>
              <w:rPr>
                <w:rFonts w:hint="default" w:ascii="宋体" w:hAnsi="宋体" w:eastAsia="宋体" w:cs="宋体"/>
                <w:color w:val="000000" w:themeColor="text1"/>
                <w:highlight w:val="none"/>
                <w:lang w:val="en-US" w:eastAsia="zh-CN"/>
              </w:rPr>
            </w:pPr>
            <w:r>
              <w:rPr>
                <w:rFonts w:hint="eastAsia" w:ascii="宋体" w:hAnsi="宋体" w:eastAsia="宋体" w:cs="宋体"/>
                <w:color w:val="000000" w:themeColor="text1"/>
                <w:highlight w:val="none"/>
              </w:rPr>
              <w:t>0x</w:t>
            </w:r>
            <w:r>
              <w:rPr>
                <w:rFonts w:hint="eastAsia" w:ascii="宋体" w:hAnsi="宋体" w:eastAsia="宋体" w:cs="宋体"/>
                <w:color w:val="000000" w:themeColor="text1"/>
                <w:highlight w:val="none"/>
                <w:lang w:val="en-US" w:eastAsia="zh-CN"/>
              </w:rPr>
              <w:t>14</w:t>
            </w:r>
          </w:p>
        </w:tc>
        <w:tc>
          <w:tcPr>
            <w:tcW w:w="774"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0x04</w:t>
            </w:r>
          </w:p>
        </w:tc>
        <w:tc>
          <w:tcPr>
            <w:tcW w:w="774"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0x00</w:t>
            </w:r>
          </w:p>
        </w:tc>
      </w:tr>
    </w:tbl>
    <w:p>
      <w:pPr>
        <w:rPr>
          <w:rFonts w:hint="eastAsia" w:ascii="宋体" w:hAnsi="宋体" w:eastAsia="宋体" w:cs="宋体"/>
          <w:color w:val="000000" w:themeColor="text1"/>
          <w:highlight w:val="none"/>
        </w:rPr>
      </w:pPr>
    </w:p>
    <w:p>
      <w:pP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36"/>
        <w:gridCol w:w="636"/>
        <w:gridCol w:w="1289"/>
        <w:gridCol w:w="1240"/>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3" w:hRule="atLeast"/>
        </w:trPr>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1</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2</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3</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4</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5</w:t>
            </w:r>
          </w:p>
        </w:tc>
        <w:tc>
          <w:tcPr>
            <w:tcW w:w="1289"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szCs w:val="21"/>
                <w:highlight w:val="none"/>
                <w:lang w:val="en-US" w:eastAsia="zh-CN"/>
              </w:rPr>
              <w:t>6</w:t>
            </w:r>
          </w:p>
        </w:tc>
        <w:tc>
          <w:tcPr>
            <w:tcW w:w="1240"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7</w:t>
            </w:r>
          </w:p>
        </w:tc>
        <w:tc>
          <w:tcPr>
            <w:tcW w:w="1298"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0x02</w:t>
            </w:r>
          </w:p>
        </w:tc>
        <w:tc>
          <w:tcPr>
            <w:tcW w:w="0" w:type="auto"/>
          </w:tcPr>
          <w:p>
            <w:pPr>
              <w:jc w:val="center"/>
              <w:rPr>
                <w:rFonts w:hint="default" w:ascii="宋体" w:hAnsi="宋体" w:eastAsia="宋体" w:cs="宋体"/>
                <w:color w:val="000000" w:themeColor="text1"/>
                <w:highlight w:val="none"/>
                <w:lang w:val="en-US" w:eastAsia="zh-CN"/>
              </w:rPr>
            </w:pPr>
            <w:r>
              <w:rPr>
                <w:rFonts w:hint="eastAsia" w:ascii="宋体" w:hAnsi="宋体" w:eastAsia="宋体" w:cs="宋体"/>
                <w:color w:val="000000" w:themeColor="text1"/>
                <w:highlight w:val="none"/>
              </w:rPr>
              <w:t>0x</w:t>
            </w:r>
            <w:r>
              <w:rPr>
                <w:rFonts w:hint="eastAsia" w:ascii="宋体" w:hAnsi="宋体" w:eastAsia="宋体" w:cs="宋体"/>
                <w:color w:val="000000" w:themeColor="text1"/>
                <w:highlight w:val="none"/>
                <w:lang w:val="en-US" w:eastAsia="zh-CN"/>
              </w:rPr>
              <w:t>94</w:t>
            </w:r>
          </w:p>
        </w:tc>
        <w:tc>
          <w:tcPr>
            <w:tcW w:w="0" w:type="auto"/>
          </w:tcPr>
          <w:p>
            <w:pPr>
              <w:jc w:val="center"/>
              <w:rPr>
                <w:rFonts w:hint="eastAsia" w:ascii="宋体" w:hAnsi="宋体" w:eastAsia="宋体" w:cs="宋体"/>
                <w:color w:val="000000" w:themeColor="text1"/>
                <w:highlight w:val="none"/>
                <w:lang w:val="en-US" w:eastAsia="zh-CN"/>
              </w:rPr>
            </w:pPr>
            <w:r>
              <w:rPr>
                <w:rFonts w:hint="eastAsia" w:ascii="宋体" w:hAnsi="宋体" w:eastAsia="宋体" w:cs="宋体"/>
                <w:color w:val="000000" w:themeColor="text1"/>
                <w:highlight w:val="none"/>
              </w:rPr>
              <w:t>0x0</w:t>
            </w:r>
            <w:r>
              <w:rPr>
                <w:rFonts w:hint="eastAsia" w:ascii="宋体" w:hAnsi="宋体" w:eastAsia="宋体" w:cs="宋体"/>
                <w:color w:val="000000" w:themeColor="text1"/>
                <w:highlight w:val="none"/>
                <w:lang w:val="en-US" w:eastAsia="zh-CN"/>
              </w:rPr>
              <w:t>9</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0x00</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状态</w:t>
            </w:r>
          </w:p>
        </w:tc>
        <w:tc>
          <w:tcPr>
            <w:tcW w:w="0" w:type="auto"/>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开关</w:t>
            </w:r>
          </w:p>
        </w:tc>
        <w:tc>
          <w:tcPr>
            <w:tcW w:w="1289"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szCs w:val="21"/>
                <w:highlight w:val="none"/>
                <w:lang w:val="en-US" w:eastAsia="zh-CN"/>
              </w:rPr>
              <w:t>开始提示电量</w:t>
            </w:r>
          </w:p>
        </w:tc>
        <w:tc>
          <w:tcPr>
            <w:tcW w:w="1240"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提醒</w:t>
            </w:r>
            <w:r>
              <w:rPr>
                <w:rFonts w:hint="eastAsia" w:ascii="宋体" w:hAnsi="宋体" w:eastAsia="宋体" w:cs="宋体"/>
                <w:color w:val="000000" w:themeColor="text1"/>
                <w:highlight w:val="none"/>
                <w:lang w:val="en-US" w:eastAsia="zh-CN"/>
              </w:rPr>
              <w:t>次数</w:t>
            </w:r>
          </w:p>
        </w:tc>
        <w:tc>
          <w:tcPr>
            <w:tcW w:w="1298" w:type="dxa"/>
          </w:tcPr>
          <w:p>
            <w:pPr>
              <w:jc w:val="center"/>
              <w:rPr>
                <w:rFonts w:hint="eastAsia" w:ascii="宋体" w:hAnsi="宋体" w:eastAsia="宋体" w:cs="宋体"/>
                <w:color w:val="000000" w:themeColor="text1"/>
                <w:highlight w:val="none"/>
              </w:rPr>
            </w:pPr>
            <w:r>
              <w:rPr>
                <w:rFonts w:hint="eastAsia" w:ascii="宋体" w:hAnsi="宋体" w:eastAsia="宋体" w:cs="宋体"/>
                <w:color w:val="000000" w:themeColor="text1"/>
                <w:highlight w:val="none"/>
              </w:rPr>
              <w:t>提醒间隔</w:t>
            </w:r>
          </w:p>
        </w:tc>
      </w:tr>
    </w:tbl>
    <w:p>
      <w:pPr>
        <w:rPr>
          <w:rFonts w:hint="eastAsia" w:ascii="宋体" w:hAnsi="宋体" w:eastAsia="宋体" w:cs="宋体"/>
          <w:color w:val="000000" w:themeColor="text1"/>
          <w:highlight w:val="none"/>
        </w:rPr>
      </w:pPr>
    </w:p>
    <w:p>
      <w:pPr>
        <w:rPr>
          <w:rFonts w:hint="default" w:ascii="宋体" w:hAnsi="宋体" w:eastAsia="宋体" w:cs="宋体"/>
          <w:color w:val="000000" w:themeColor="text1"/>
          <w:szCs w:val="21"/>
          <w:highlight w:val="none"/>
          <w:lang w:val="en-US" w:eastAsia="zh-CN"/>
        </w:rPr>
      </w:pPr>
      <w:r>
        <w:rPr>
          <w:rFonts w:hint="eastAsia" w:ascii="宋体" w:hAnsi="宋体" w:eastAsia="宋体" w:cs="宋体"/>
          <w:color w:val="000000" w:themeColor="text1"/>
          <w:szCs w:val="21"/>
          <w:highlight w:val="none"/>
          <w:lang w:val="en-US" w:eastAsia="zh-CN"/>
        </w:rPr>
        <w:t>具体参数：</w:t>
      </w:r>
    </w:p>
    <w:p>
      <w:pPr>
        <w:rPr>
          <w:rFonts w:hint="eastAsia" w:ascii="宋体" w:hAnsi="宋体" w:eastAsia="宋体" w:cs="宋体"/>
          <w:color w:val="000000" w:themeColor="text1"/>
          <w:szCs w:val="21"/>
          <w:highlight w:val="none"/>
        </w:rPr>
      </w:pPr>
      <w:r>
        <w:rPr>
          <w:rFonts w:hint="eastAsia" w:ascii="宋体" w:hAnsi="宋体" w:eastAsia="宋体" w:cs="宋体"/>
          <w:color w:val="000000" w:themeColor="text1"/>
          <w:szCs w:val="21"/>
          <w:highlight w:val="none"/>
        </w:rPr>
        <w:t>开关：</w:t>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1开</w:t>
      </w:r>
      <w:r>
        <w:rPr>
          <w:rFonts w:hint="eastAsia" w:ascii="宋体" w:hAnsi="宋体" w:eastAsia="宋体" w:cs="宋体"/>
          <w:color w:val="000000" w:themeColor="text1"/>
          <w:szCs w:val="21"/>
          <w:highlight w:val="none"/>
          <w:lang w:val="en-US" w:eastAsia="zh-CN"/>
        </w:rPr>
        <w:t xml:space="preserve"> </w:t>
      </w:r>
      <w:r>
        <w:rPr>
          <w:rFonts w:hint="eastAsia" w:ascii="宋体" w:hAnsi="宋体" w:eastAsia="宋体" w:cs="宋体"/>
          <w:color w:val="000000" w:themeColor="text1"/>
          <w:szCs w:val="21"/>
          <w:highlight w:val="none"/>
        </w:rPr>
        <w:t>0关</w:t>
      </w:r>
      <w:r>
        <w:rPr>
          <w:rFonts w:hint="eastAsia" w:ascii="宋体" w:hAnsi="宋体" w:eastAsia="宋体" w:cs="宋体"/>
          <w:color w:val="000000" w:themeColor="text1"/>
          <w:szCs w:val="21"/>
          <w:highlight w:val="none"/>
        </w:rPr>
        <w:tab/>
      </w:r>
    </w:p>
    <w:p>
      <w:pPr>
        <w:rPr>
          <w:rFonts w:hint="eastAsia" w:ascii="宋体" w:hAnsi="宋体" w:eastAsia="宋体" w:cs="宋体"/>
          <w:color w:val="000000" w:themeColor="text1"/>
          <w:szCs w:val="21"/>
          <w:highlight w:val="none"/>
        </w:rPr>
      </w:pPr>
      <w:r>
        <w:rPr>
          <w:rFonts w:hint="eastAsia" w:ascii="宋体" w:hAnsi="宋体" w:eastAsia="宋体" w:cs="宋体"/>
          <w:color w:val="000000" w:themeColor="text1"/>
          <w:szCs w:val="21"/>
          <w:highlight w:val="none"/>
          <w:lang w:val="en-US" w:eastAsia="zh-CN"/>
        </w:rPr>
        <w:t>开始提示电量</w:t>
      </w:r>
      <w:r>
        <w:rPr>
          <w:rFonts w:hint="eastAsia" w:ascii="宋体" w:hAnsi="宋体" w:eastAsia="宋体" w:cs="宋体"/>
          <w:color w:val="000000" w:themeColor="text1"/>
          <w:szCs w:val="21"/>
          <w:highlight w:val="none"/>
        </w:rPr>
        <w:t>：</w:t>
      </w:r>
      <w:r>
        <w:rPr>
          <w:rFonts w:hint="eastAsia" w:ascii="宋体" w:hAnsi="宋体" w:eastAsia="宋体" w:cs="宋体"/>
          <w:color w:val="000000" w:themeColor="text1"/>
          <w:szCs w:val="21"/>
          <w:highlight w:val="none"/>
          <w:lang w:val="en-US" w:eastAsia="zh-CN"/>
        </w:rPr>
        <w:tab/>
      </w:r>
      <w:r>
        <w:rPr>
          <w:rFonts w:hint="eastAsia" w:ascii="宋体" w:hAnsi="宋体" w:eastAsia="宋体" w:cs="宋体"/>
          <w:color w:val="000000" w:themeColor="text1"/>
          <w:szCs w:val="21"/>
          <w:highlight w:val="none"/>
        </w:rPr>
        <w:t>0~</w:t>
      </w:r>
      <w:r>
        <w:rPr>
          <w:rFonts w:hint="eastAsia" w:ascii="宋体" w:hAnsi="宋体" w:eastAsia="宋体" w:cs="宋体"/>
          <w:color w:val="000000" w:themeColor="text1"/>
          <w:szCs w:val="21"/>
          <w:highlight w:val="none"/>
          <w:lang w:val="en-US" w:eastAsia="zh-CN"/>
        </w:rPr>
        <w:t>100</w:t>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p>
    <w:p>
      <w:pPr>
        <w:rPr>
          <w:rFonts w:hint="eastAsia" w:ascii="宋体" w:hAnsi="宋体" w:eastAsia="宋体" w:cs="宋体"/>
          <w:color w:val="000000" w:themeColor="text1"/>
          <w:szCs w:val="21"/>
          <w:highlight w:val="none"/>
        </w:rPr>
      </w:pPr>
      <w:r>
        <w:rPr>
          <w:rFonts w:hint="eastAsia" w:ascii="宋体" w:hAnsi="宋体" w:eastAsia="宋体" w:cs="宋体"/>
          <w:color w:val="000000" w:themeColor="text1"/>
          <w:highlight w:val="none"/>
        </w:rPr>
        <w:t>提醒</w:t>
      </w:r>
      <w:r>
        <w:rPr>
          <w:rFonts w:hint="eastAsia" w:ascii="宋体" w:hAnsi="宋体" w:eastAsia="宋体" w:cs="宋体"/>
          <w:color w:val="000000" w:themeColor="text1"/>
          <w:highlight w:val="none"/>
          <w:lang w:val="en-US" w:eastAsia="zh-CN"/>
        </w:rPr>
        <w:t>次数</w:t>
      </w:r>
      <w:r>
        <w:rPr>
          <w:rFonts w:hint="eastAsia" w:ascii="宋体" w:hAnsi="宋体" w:eastAsia="宋体" w:cs="宋体"/>
          <w:color w:val="000000" w:themeColor="text1"/>
          <w:szCs w:val="21"/>
          <w:highlight w:val="none"/>
        </w:rPr>
        <w:t>：</w:t>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0~255</w:t>
      </w:r>
      <w:r>
        <w:rPr>
          <w:rFonts w:hint="eastAsia" w:ascii="宋体" w:hAnsi="宋体" w:eastAsia="宋体" w:cs="宋体"/>
          <w:color w:val="000000" w:themeColor="text1"/>
          <w:szCs w:val="21"/>
          <w:highlight w:val="none"/>
        </w:rPr>
        <w:tab/>
      </w:r>
    </w:p>
    <w:p>
      <w:pPr>
        <w:rPr>
          <w:rFonts w:hint="eastAsia" w:ascii="宋体" w:hAnsi="宋体" w:eastAsia="宋体" w:cs="宋体"/>
          <w:color w:val="000000" w:themeColor="text1"/>
          <w:szCs w:val="21"/>
          <w:highlight w:val="none"/>
          <w:lang w:eastAsia="zh-CN"/>
        </w:rPr>
      </w:pPr>
      <w:r>
        <w:rPr>
          <w:rFonts w:hint="eastAsia" w:ascii="宋体" w:hAnsi="宋体" w:eastAsia="宋体" w:cs="宋体"/>
          <w:color w:val="000000" w:themeColor="text1"/>
          <w:szCs w:val="21"/>
          <w:highlight w:val="none"/>
        </w:rPr>
        <w:t>提醒间隔：</w:t>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ab/>
      </w:r>
      <w:r>
        <w:rPr>
          <w:rFonts w:hint="eastAsia" w:ascii="宋体" w:hAnsi="宋体" w:eastAsia="宋体" w:cs="宋体"/>
          <w:color w:val="000000" w:themeColor="text1"/>
          <w:szCs w:val="21"/>
          <w:highlight w:val="none"/>
        </w:rPr>
        <w:t>0~255</w:t>
      </w:r>
      <w:r>
        <w:rPr>
          <w:rFonts w:hint="eastAsia" w:ascii="宋体" w:hAnsi="宋体" w:eastAsia="宋体" w:cs="宋体"/>
          <w:color w:val="000000" w:themeColor="text1"/>
          <w:szCs w:val="21"/>
          <w:highlight w:val="none"/>
          <w:lang w:eastAsia="zh-CN"/>
        </w:rPr>
        <w:t>（</w:t>
      </w:r>
      <w:r>
        <w:rPr>
          <w:rFonts w:hint="eastAsia" w:ascii="宋体" w:hAnsi="宋体" w:eastAsia="宋体" w:cs="宋体"/>
          <w:color w:val="000000" w:themeColor="text1"/>
          <w:szCs w:val="21"/>
          <w:highlight w:val="none"/>
          <w:lang w:val="en-US" w:eastAsia="zh-CN"/>
        </w:rPr>
        <w:t>分钟</w:t>
      </w:r>
      <w:r>
        <w:rPr>
          <w:rFonts w:hint="eastAsia" w:ascii="宋体" w:hAnsi="宋体" w:eastAsia="宋体" w:cs="宋体"/>
          <w:color w:val="000000" w:themeColor="text1"/>
          <w:szCs w:val="21"/>
          <w:highlight w:val="none"/>
          <w:lang w:eastAsia="zh-CN"/>
        </w:rPr>
        <w:t>）</w:t>
      </w:r>
    </w:p>
    <w:p>
      <w:pPr>
        <w:rPr>
          <w:rFonts w:hint="eastAsia" w:ascii="宋体" w:hAnsi="宋体" w:eastAsia="宋体" w:cs="宋体"/>
          <w:color w:val="000000" w:themeColor="text1"/>
          <w:szCs w:val="21"/>
          <w:highlight w:val="none"/>
        </w:rPr>
      </w:pPr>
    </w:p>
    <w:p>
      <w:pPr>
        <w:rPr>
          <w:rFonts w:hint="eastAsia" w:ascii="宋体" w:hAnsi="宋体" w:eastAsia="宋体" w:cs="宋体"/>
          <w:color w:val="000000" w:themeColor="text1"/>
          <w:szCs w:val="21"/>
          <w:highlight w:val="none"/>
        </w:rPr>
      </w:pPr>
    </w:p>
    <w:p>
      <w:pPr>
        <w:rPr>
          <w:rFonts w:hint="eastAsia" w:ascii="宋体" w:hAnsi="宋体" w:eastAsia="宋体" w:cs="宋体"/>
          <w:color w:val="000000" w:themeColor="text1"/>
          <w:szCs w:val="21"/>
          <w:highlight w:val="none"/>
        </w:rPr>
      </w:pPr>
      <w:r>
        <w:rPr>
          <w:rFonts w:hint="eastAsia" w:ascii="宋体" w:hAnsi="宋体" w:eastAsia="宋体" w:cs="宋体"/>
          <w:color w:val="000000" w:themeColor="text1"/>
          <w:szCs w:val="21"/>
          <w:highlight w:val="none"/>
        </w:rPr>
        <w:t>示例</w:t>
      </w:r>
      <w:r>
        <w:rPr>
          <w:rFonts w:hint="eastAsia" w:ascii="宋体" w:hAnsi="宋体" w:eastAsia="宋体" w:cs="宋体"/>
          <w:color w:val="000000" w:themeColor="text1"/>
          <w:szCs w:val="21"/>
          <w:highlight w:val="none"/>
        </w:rPr>
        <w:tab/>
      </w:r>
    </w:p>
    <w:p>
      <w:pPr>
        <w:ind w:firstLine="420" w:firstLineChars="0"/>
        <w:rPr>
          <w:rFonts w:hint="eastAsia" w:ascii="宋体" w:hAnsi="宋体" w:eastAsia="宋体" w:cs="宋体"/>
          <w:color w:val="000000" w:themeColor="text1"/>
          <w:szCs w:val="21"/>
          <w:highlight w:val="none"/>
          <w:lang w:val="en-US" w:eastAsia="zh-CN"/>
        </w:rPr>
      </w:pPr>
      <w:r>
        <w:rPr>
          <w:rFonts w:hint="eastAsia" w:ascii="宋体" w:hAnsi="宋体" w:eastAsia="宋体" w:cs="宋体"/>
          <w:color w:val="000000" w:themeColor="text1"/>
          <w:szCs w:val="21"/>
          <w:highlight w:val="none"/>
        </w:rPr>
        <w:t>开关：开</w:t>
      </w:r>
      <w:r>
        <w:rPr>
          <w:rFonts w:hint="eastAsia" w:ascii="宋体" w:hAnsi="宋体" w:eastAsia="宋体" w:cs="宋体"/>
          <w:color w:val="000000" w:themeColor="text1"/>
          <w:szCs w:val="21"/>
          <w:highlight w:val="none"/>
          <w:lang w:eastAsia="zh-CN"/>
        </w:rPr>
        <w:t>、</w:t>
      </w:r>
      <w:r>
        <w:rPr>
          <w:rFonts w:hint="eastAsia" w:ascii="宋体" w:hAnsi="宋体" w:eastAsia="宋体" w:cs="宋体"/>
          <w:color w:val="000000" w:themeColor="text1"/>
          <w:szCs w:val="21"/>
          <w:highlight w:val="none"/>
          <w:lang w:val="en-US" w:eastAsia="zh-CN"/>
        </w:rPr>
        <w:t xml:space="preserve">  开始提示电量</w:t>
      </w:r>
      <w:r>
        <w:rPr>
          <w:rFonts w:hint="eastAsia" w:ascii="宋体" w:hAnsi="宋体" w:eastAsia="宋体" w:cs="宋体"/>
          <w:color w:val="000000" w:themeColor="text1"/>
          <w:szCs w:val="21"/>
          <w:highlight w:val="none"/>
        </w:rPr>
        <w:t>：</w:t>
      </w:r>
      <w:r>
        <w:rPr>
          <w:rFonts w:hint="eastAsia" w:ascii="宋体" w:hAnsi="宋体" w:eastAsia="宋体" w:cs="宋体"/>
          <w:color w:val="000000" w:themeColor="text1"/>
          <w:szCs w:val="21"/>
          <w:highlight w:val="none"/>
          <w:lang w:val="en-US" w:eastAsia="zh-CN"/>
        </w:rPr>
        <w:t xml:space="preserve">15、  </w:t>
      </w:r>
      <w:r>
        <w:rPr>
          <w:rFonts w:hint="eastAsia" w:ascii="宋体" w:hAnsi="宋体" w:eastAsia="宋体" w:cs="宋体"/>
          <w:color w:val="000000" w:themeColor="text1"/>
          <w:highlight w:val="none"/>
        </w:rPr>
        <w:t>提醒</w:t>
      </w:r>
      <w:r>
        <w:rPr>
          <w:rFonts w:hint="eastAsia" w:ascii="宋体" w:hAnsi="宋体" w:eastAsia="宋体" w:cs="宋体"/>
          <w:color w:val="000000" w:themeColor="text1"/>
          <w:highlight w:val="none"/>
          <w:lang w:val="en-US" w:eastAsia="zh-CN"/>
        </w:rPr>
        <w:t>次数</w:t>
      </w:r>
      <w:r>
        <w:rPr>
          <w:rFonts w:hint="eastAsia" w:ascii="宋体" w:hAnsi="宋体" w:eastAsia="宋体" w:cs="宋体"/>
          <w:color w:val="000000" w:themeColor="text1"/>
          <w:szCs w:val="21"/>
          <w:highlight w:val="none"/>
        </w:rPr>
        <w:t>：</w:t>
      </w:r>
      <w:r>
        <w:rPr>
          <w:rFonts w:hint="eastAsia" w:ascii="宋体" w:hAnsi="宋体" w:eastAsia="宋体" w:cs="宋体"/>
          <w:color w:val="000000" w:themeColor="text1"/>
          <w:szCs w:val="21"/>
          <w:highlight w:val="none"/>
          <w:lang w:val="en-US" w:eastAsia="zh-CN"/>
        </w:rPr>
        <w:t xml:space="preserve">3、  </w:t>
      </w:r>
      <w:r>
        <w:rPr>
          <w:rFonts w:hint="eastAsia" w:ascii="宋体" w:hAnsi="宋体" w:eastAsia="宋体" w:cs="宋体"/>
          <w:color w:val="000000" w:themeColor="text1"/>
          <w:szCs w:val="21"/>
          <w:highlight w:val="none"/>
        </w:rPr>
        <w:t>提醒间隔：</w:t>
      </w:r>
      <w:r>
        <w:rPr>
          <w:rFonts w:hint="eastAsia" w:ascii="宋体" w:hAnsi="宋体" w:eastAsia="宋体" w:cs="宋体"/>
          <w:color w:val="000000" w:themeColor="text1"/>
          <w:szCs w:val="21"/>
          <w:highlight w:val="none"/>
          <w:lang w:val="en-US" w:eastAsia="zh-CN"/>
        </w:rPr>
        <w:t>30分钟</w:t>
      </w:r>
    </w:p>
    <w:p>
      <w:pPr>
        <w:pStyle w:val="28"/>
        <w:widowControl/>
        <w:rPr>
          <w:rFonts w:hint="eastAsia" w:ascii="宋体" w:hAnsi="宋体" w:eastAsia="宋体" w:cs="宋体"/>
          <w:color w:val="000000" w:themeColor="text1"/>
          <w:sz w:val="21"/>
          <w:szCs w:val="21"/>
          <w:highlight w:val="none"/>
        </w:rPr>
      </w:pPr>
      <w:r>
        <w:rPr>
          <w:rFonts w:hint="eastAsia" w:ascii="宋体" w:hAnsi="宋体" w:eastAsia="宋体" w:cs="宋体"/>
          <w:color w:val="000000" w:themeColor="text1"/>
          <w:sz w:val="21"/>
          <w:szCs w:val="21"/>
          <w:highlight w:val="none"/>
        </w:rPr>
        <w:t xml:space="preserve">发送：02 </w:t>
      </w:r>
      <w:r>
        <w:rPr>
          <w:rFonts w:hint="eastAsia" w:ascii="宋体" w:hAnsi="宋体" w:eastAsia="宋体" w:cs="宋体"/>
          <w:color w:val="000000" w:themeColor="text1"/>
          <w:sz w:val="21"/>
          <w:szCs w:val="21"/>
          <w:highlight w:val="none"/>
          <w:lang w:val="en-US" w:eastAsia="zh-CN"/>
        </w:rPr>
        <w:t>14</w:t>
      </w:r>
      <w:r>
        <w:rPr>
          <w:rFonts w:hint="eastAsia" w:ascii="宋体" w:hAnsi="宋体" w:eastAsia="宋体" w:cs="宋体"/>
          <w:color w:val="000000" w:themeColor="text1"/>
          <w:sz w:val="21"/>
          <w:szCs w:val="21"/>
          <w:highlight w:val="none"/>
        </w:rPr>
        <w:t xml:space="preserve"> 04 00</w:t>
      </w:r>
    </w:p>
    <w:p>
      <w:pPr>
        <w:pStyle w:val="28"/>
        <w:widowControl/>
        <w:rPr>
          <w:rFonts w:hint="default" w:ascii="宋体" w:hAnsi="宋体" w:eastAsia="宋体" w:cs="宋体"/>
          <w:color w:val="000000" w:themeColor="text1"/>
          <w:sz w:val="21"/>
          <w:szCs w:val="21"/>
          <w:highlight w:val="none"/>
          <w:lang w:val="en-US" w:eastAsia="zh-CN"/>
        </w:rPr>
      </w:pPr>
      <w:r>
        <w:rPr>
          <w:rFonts w:hint="eastAsia" w:ascii="宋体" w:hAnsi="宋体" w:eastAsia="宋体" w:cs="宋体"/>
          <w:color w:val="000000" w:themeColor="text1"/>
          <w:sz w:val="21"/>
          <w:szCs w:val="21"/>
          <w:highlight w:val="none"/>
        </w:rPr>
        <w:t xml:space="preserve">回复：02 </w:t>
      </w:r>
      <w:r>
        <w:rPr>
          <w:rFonts w:hint="eastAsia" w:ascii="宋体" w:hAnsi="宋体" w:eastAsia="宋体" w:cs="宋体"/>
          <w:color w:val="000000" w:themeColor="text1"/>
          <w:sz w:val="21"/>
          <w:szCs w:val="21"/>
          <w:highlight w:val="none"/>
          <w:lang w:val="en-US" w:eastAsia="zh-CN"/>
        </w:rPr>
        <w:t>94</w:t>
      </w:r>
      <w:r>
        <w:rPr>
          <w:rFonts w:hint="eastAsia" w:ascii="宋体" w:hAnsi="宋体" w:eastAsia="宋体" w:cs="宋体"/>
          <w:color w:val="000000" w:themeColor="text1"/>
          <w:sz w:val="21"/>
          <w:szCs w:val="21"/>
          <w:highlight w:val="none"/>
        </w:rPr>
        <w:t xml:space="preserve"> 0</w:t>
      </w:r>
      <w:r>
        <w:rPr>
          <w:rFonts w:hint="eastAsia" w:ascii="宋体" w:hAnsi="宋体" w:eastAsia="宋体" w:cs="宋体"/>
          <w:color w:val="000000" w:themeColor="text1"/>
          <w:sz w:val="21"/>
          <w:szCs w:val="21"/>
          <w:highlight w:val="none"/>
          <w:lang w:val="en-US" w:eastAsia="zh-CN"/>
        </w:rPr>
        <w:t>9</w:t>
      </w:r>
      <w:r>
        <w:rPr>
          <w:rFonts w:hint="eastAsia" w:ascii="宋体" w:hAnsi="宋体" w:eastAsia="宋体" w:cs="宋体"/>
          <w:color w:val="000000" w:themeColor="text1"/>
          <w:sz w:val="21"/>
          <w:szCs w:val="21"/>
          <w:highlight w:val="none"/>
        </w:rPr>
        <w:t xml:space="preserve"> 00 0</w:t>
      </w:r>
      <w:r>
        <w:rPr>
          <w:rFonts w:hint="eastAsia" w:ascii="宋体" w:hAnsi="宋体" w:eastAsia="宋体" w:cs="宋体"/>
          <w:color w:val="000000" w:themeColor="text1"/>
          <w:sz w:val="21"/>
          <w:szCs w:val="21"/>
          <w:highlight w:val="none"/>
          <w:lang w:val="en-US" w:eastAsia="zh-CN"/>
        </w:rPr>
        <w:t>1 01 0f 03 1e</w:t>
      </w:r>
    </w:p>
    <w:p>
      <w:pPr>
        <w:pStyle w:val="28"/>
        <w:widowControl/>
        <w:rPr>
          <w:rFonts w:hint="eastAsia" w:ascii="宋体" w:hAnsi="宋体" w:eastAsia="宋体" w:cs="宋体"/>
          <w:color w:val="000000" w:themeColor="text1"/>
          <w:sz w:val="21"/>
          <w:szCs w:val="21"/>
          <w:highlight w:val="none"/>
        </w:rPr>
      </w:pPr>
    </w:p>
    <w:p>
      <w:pPr>
        <w:rPr>
          <w:rFonts w:hint="eastAsia" w:ascii="宋体" w:hAnsi="宋体" w:eastAsia="宋体" w:cs="宋体"/>
          <w:color w:val="000000" w:themeColor="text1"/>
          <w:highlight w:val="none"/>
        </w:rPr>
      </w:pPr>
    </w:p>
    <w:p>
      <w:pPr>
        <w:pStyle w:val="4"/>
        <w:rPr>
          <w:rFonts w:hint="eastAsia" w:ascii="宋体" w:hAnsi="宋体" w:eastAsia="宋体" w:cs="宋体"/>
          <w:color w:val="000000" w:themeColor="text1"/>
          <w:highlight w:val="none"/>
        </w:rPr>
      </w:pPr>
      <w:bookmarkStart w:id="612" w:name="_Toc12765"/>
      <w:bookmarkStart w:id="613" w:name="_Toc12645"/>
      <w:bookmarkStart w:id="614" w:name="_Toc12375"/>
      <w:bookmarkStart w:id="615" w:name="_Toc14347"/>
      <w:r>
        <w:rPr>
          <w:rFonts w:hint="eastAsia" w:ascii="宋体" w:hAnsi="宋体" w:eastAsia="宋体" w:cs="宋体"/>
          <w:color w:val="000000" w:themeColor="text1"/>
          <w:highlight w:val="none"/>
        </w:rPr>
        <w:t>设置</w:t>
      </w:r>
      <w:r>
        <w:rPr>
          <w:rFonts w:hint="eastAsia" w:ascii="宋体" w:hAnsi="宋体" w:eastAsia="宋体" w:cs="宋体"/>
          <w:color w:val="000000" w:themeColor="text1"/>
          <w:highlight w:val="none"/>
          <w:lang w:val="en-US" w:eastAsia="zh-CN"/>
        </w:rPr>
        <w:t>低电提醒</w:t>
      </w:r>
      <w:r>
        <w:rPr>
          <w:rFonts w:hint="eastAsia" w:ascii="宋体" w:hAnsi="宋体" w:eastAsia="宋体" w:cs="宋体"/>
          <w:color w:val="000000" w:themeColor="text1"/>
          <w:highlight w:val="none"/>
        </w:rPr>
        <w:t>0x</w:t>
      </w:r>
      <w:r>
        <w:rPr>
          <w:rFonts w:hint="eastAsia" w:ascii="宋体" w:hAnsi="宋体" w:eastAsia="宋体" w:cs="宋体"/>
          <w:color w:val="000000" w:themeColor="text1"/>
          <w:highlight w:val="none"/>
          <w:lang w:val="en-US" w:eastAsia="zh-CN"/>
        </w:rPr>
        <w:t>15</w:t>
      </w:r>
      <w:bookmarkEnd w:id="612"/>
      <w:bookmarkEnd w:id="613"/>
      <w:bookmarkEnd w:id="614"/>
      <w:bookmarkEnd w:id="615"/>
    </w:p>
    <w:p>
      <w:pPr>
        <w:rPr>
          <w:rFonts w:hint="eastAsia" w:ascii="宋体" w:hAnsi="宋体" w:eastAsia="宋体" w:cs="宋体"/>
          <w:color w:val="000000" w:themeColor="text1"/>
        </w:rPr>
      </w:pPr>
      <w:r>
        <w:rPr>
          <w:rFonts w:hint="eastAsia" w:ascii="宋体" w:hAnsi="宋体" w:eastAsia="宋体" w:cs="宋体"/>
          <w:color w:val="000000" w:themeColor="text1"/>
        </w:rPr>
        <w:t>APP发送</w:t>
      </w:r>
    </w:p>
    <w:tbl>
      <w:tblPr>
        <w:tblStyle w:val="25"/>
        <w:tblW w:w="7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gridCol w:w="1289"/>
        <w:gridCol w:w="1240"/>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1</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2</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3</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4</w:t>
            </w:r>
          </w:p>
        </w:tc>
        <w:tc>
          <w:tcPr>
            <w:tcW w:w="1289" w:type="dxa"/>
            <w:vAlign w:val="top"/>
          </w:tcPr>
          <w:p>
            <w:pPr>
              <w:jc w:val="center"/>
              <w:rPr>
                <w:rFonts w:hint="eastAsia" w:ascii="宋体" w:hAnsi="宋体" w:eastAsia="宋体" w:cs="宋体"/>
                <w:color w:val="000000" w:themeColor="text1"/>
                <w:kern w:val="2"/>
                <w:sz w:val="21"/>
                <w:szCs w:val="24"/>
                <w:highlight w:val="none"/>
                <w:lang w:val="en-US" w:eastAsia="zh-CN" w:bidi="ar-SA"/>
              </w:rPr>
            </w:pPr>
            <w:r>
              <w:rPr>
                <w:rFonts w:hint="eastAsia" w:ascii="宋体" w:hAnsi="宋体" w:eastAsia="宋体" w:cs="宋体"/>
                <w:color w:val="000000" w:themeColor="text1"/>
                <w:szCs w:val="21"/>
                <w:highlight w:val="none"/>
                <w:lang w:val="en-US" w:eastAsia="zh-CN"/>
              </w:rPr>
              <w:t>5</w:t>
            </w:r>
          </w:p>
        </w:tc>
        <w:tc>
          <w:tcPr>
            <w:tcW w:w="1240" w:type="dxa"/>
            <w:vAlign w:val="top"/>
          </w:tcPr>
          <w:p>
            <w:pPr>
              <w:jc w:val="center"/>
              <w:rPr>
                <w:rFonts w:hint="eastAsia" w:ascii="宋体" w:hAnsi="宋体" w:eastAsia="宋体" w:cs="宋体"/>
                <w:color w:val="000000" w:themeColor="text1"/>
                <w:kern w:val="2"/>
                <w:sz w:val="21"/>
                <w:szCs w:val="24"/>
                <w:highlight w:val="none"/>
                <w:lang w:val="en-US" w:eastAsia="zh-CN" w:bidi="ar-SA"/>
              </w:rPr>
            </w:pPr>
            <w:r>
              <w:rPr>
                <w:rFonts w:hint="eastAsia" w:ascii="宋体" w:hAnsi="宋体" w:eastAsia="宋体" w:cs="宋体"/>
                <w:color w:val="000000" w:themeColor="text1"/>
                <w:highlight w:val="none"/>
                <w:lang w:val="en-US" w:eastAsia="zh-CN"/>
              </w:rPr>
              <w:t>6</w:t>
            </w:r>
          </w:p>
        </w:tc>
        <w:tc>
          <w:tcPr>
            <w:tcW w:w="1298" w:type="dxa"/>
            <w:vAlign w:val="top"/>
          </w:tcPr>
          <w:p>
            <w:pPr>
              <w:jc w:val="center"/>
              <w:rPr>
                <w:rFonts w:hint="eastAsia" w:ascii="宋体" w:hAnsi="宋体" w:eastAsia="宋体" w:cs="宋体"/>
                <w:color w:val="000000" w:themeColor="text1"/>
                <w:kern w:val="2"/>
                <w:sz w:val="21"/>
                <w:szCs w:val="24"/>
                <w:highlight w:val="none"/>
                <w:lang w:val="en-US" w:eastAsia="zh-CN" w:bidi="ar-SA"/>
              </w:rPr>
            </w:pPr>
            <w:r>
              <w:rPr>
                <w:rFonts w:hint="eastAsia" w:ascii="宋体" w:hAnsi="宋体" w:eastAsia="宋体" w:cs="宋体"/>
                <w:color w:val="000000" w:themeColor="text1"/>
                <w:highlight w:val="no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0x02</w:t>
            </w:r>
          </w:p>
        </w:tc>
        <w:tc>
          <w:tcPr>
            <w:tcW w:w="774"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rPr>
              <w:t>0x</w:t>
            </w:r>
            <w:r>
              <w:rPr>
                <w:rFonts w:hint="eastAsia" w:ascii="宋体" w:hAnsi="宋体" w:eastAsia="宋体" w:cs="宋体"/>
                <w:color w:val="000000" w:themeColor="text1"/>
                <w:lang w:val="en-US" w:eastAsia="zh-CN"/>
              </w:rPr>
              <w:t>15</w:t>
            </w:r>
          </w:p>
        </w:tc>
        <w:tc>
          <w:tcPr>
            <w:tcW w:w="774" w:type="dxa"/>
          </w:tcPr>
          <w:p>
            <w:pPr>
              <w:jc w:val="center"/>
              <w:rPr>
                <w:rFonts w:hint="eastAsia" w:ascii="宋体" w:hAnsi="宋体" w:eastAsia="宋体" w:cs="宋体"/>
                <w:color w:val="000000" w:themeColor="text1"/>
                <w:lang w:val="en-US" w:eastAsia="zh-CN"/>
              </w:rPr>
            </w:pPr>
            <w:r>
              <w:rPr>
                <w:rFonts w:hint="eastAsia" w:ascii="宋体" w:hAnsi="宋体" w:eastAsia="宋体" w:cs="宋体"/>
                <w:color w:val="000000" w:themeColor="text1"/>
              </w:rPr>
              <w:t>0x0</w:t>
            </w:r>
            <w:r>
              <w:rPr>
                <w:rFonts w:hint="eastAsia" w:ascii="宋体" w:hAnsi="宋体" w:eastAsia="宋体" w:cs="宋体"/>
                <w:color w:val="000000" w:themeColor="text1"/>
                <w:lang w:val="en-US" w:eastAsia="zh-CN"/>
              </w:rPr>
              <w:t>8</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0x00</w:t>
            </w:r>
          </w:p>
        </w:tc>
        <w:tc>
          <w:tcPr>
            <w:tcW w:w="774" w:type="dxa"/>
          </w:tcPr>
          <w:p>
            <w:pPr>
              <w:tabs>
                <w:tab w:val="left" w:pos="511"/>
              </w:tabs>
              <w:jc w:val="center"/>
              <w:rPr>
                <w:rFonts w:hint="eastAsia" w:ascii="宋体" w:hAnsi="宋体" w:eastAsia="宋体" w:cs="宋体"/>
                <w:color w:val="000000" w:themeColor="text1"/>
              </w:rPr>
            </w:pPr>
            <w:r>
              <w:rPr>
                <w:rFonts w:hint="eastAsia" w:ascii="宋体" w:hAnsi="宋体" w:eastAsia="宋体" w:cs="宋体"/>
                <w:color w:val="000000" w:themeColor="text1"/>
              </w:rPr>
              <w:t>开关</w:t>
            </w:r>
          </w:p>
        </w:tc>
        <w:tc>
          <w:tcPr>
            <w:tcW w:w="1289" w:type="dxa"/>
            <w:vAlign w:val="top"/>
          </w:tcPr>
          <w:p>
            <w:pPr>
              <w:jc w:val="center"/>
              <w:rPr>
                <w:rFonts w:hint="eastAsia" w:ascii="宋体" w:hAnsi="宋体" w:eastAsia="宋体" w:cs="宋体"/>
                <w:color w:val="000000" w:themeColor="text1"/>
                <w:kern w:val="2"/>
                <w:sz w:val="21"/>
                <w:szCs w:val="24"/>
                <w:highlight w:val="none"/>
                <w:lang w:val="en-US" w:eastAsia="zh-CN" w:bidi="ar-SA"/>
              </w:rPr>
            </w:pPr>
            <w:r>
              <w:rPr>
                <w:rFonts w:hint="eastAsia" w:ascii="宋体" w:hAnsi="宋体" w:eastAsia="宋体" w:cs="宋体"/>
                <w:color w:val="000000" w:themeColor="text1"/>
                <w:szCs w:val="21"/>
                <w:highlight w:val="none"/>
                <w:lang w:val="en-US" w:eastAsia="zh-CN"/>
              </w:rPr>
              <w:t>开始提示电量</w:t>
            </w:r>
          </w:p>
        </w:tc>
        <w:tc>
          <w:tcPr>
            <w:tcW w:w="1240" w:type="dxa"/>
            <w:vAlign w:val="top"/>
          </w:tcPr>
          <w:p>
            <w:pPr>
              <w:jc w:val="center"/>
              <w:rPr>
                <w:rFonts w:hint="eastAsia" w:ascii="宋体" w:hAnsi="宋体" w:eastAsia="宋体" w:cs="宋体"/>
                <w:color w:val="000000" w:themeColor="text1"/>
                <w:kern w:val="2"/>
                <w:sz w:val="21"/>
                <w:szCs w:val="24"/>
                <w:highlight w:val="none"/>
                <w:lang w:val="en-US" w:eastAsia="zh-CN" w:bidi="ar-SA"/>
              </w:rPr>
            </w:pPr>
            <w:r>
              <w:rPr>
                <w:rFonts w:hint="eastAsia" w:ascii="宋体" w:hAnsi="宋体" w:eastAsia="宋体" w:cs="宋体"/>
                <w:color w:val="000000" w:themeColor="text1"/>
                <w:highlight w:val="none"/>
              </w:rPr>
              <w:t>提醒</w:t>
            </w:r>
            <w:r>
              <w:rPr>
                <w:rFonts w:hint="eastAsia" w:ascii="宋体" w:hAnsi="宋体" w:eastAsia="宋体" w:cs="宋体"/>
                <w:color w:val="000000" w:themeColor="text1"/>
                <w:highlight w:val="none"/>
                <w:lang w:val="en-US" w:eastAsia="zh-CN"/>
              </w:rPr>
              <w:t>次数</w:t>
            </w:r>
          </w:p>
        </w:tc>
        <w:tc>
          <w:tcPr>
            <w:tcW w:w="1298" w:type="dxa"/>
            <w:vAlign w:val="top"/>
          </w:tcPr>
          <w:p>
            <w:pPr>
              <w:jc w:val="center"/>
              <w:rPr>
                <w:rFonts w:hint="eastAsia" w:ascii="宋体" w:hAnsi="宋体" w:eastAsia="宋体" w:cs="宋体"/>
                <w:color w:val="000000" w:themeColor="text1"/>
                <w:kern w:val="2"/>
                <w:sz w:val="21"/>
                <w:szCs w:val="24"/>
                <w:highlight w:val="none"/>
                <w:lang w:val="en-US" w:eastAsia="zh-CN" w:bidi="ar-SA"/>
              </w:rPr>
            </w:pPr>
            <w:r>
              <w:rPr>
                <w:rFonts w:hint="eastAsia" w:ascii="宋体" w:hAnsi="宋体" w:eastAsia="宋体" w:cs="宋体"/>
                <w:color w:val="000000" w:themeColor="text1"/>
                <w:highlight w:val="none"/>
              </w:rPr>
              <w:t>提醒间隔</w:t>
            </w:r>
          </w:p>
        </w:tc>
      </w:tr>
    </w:tbl>
    <w:p>
      <w:pPr>
        <w:rPr>
          <w:rFonts w:hint="eastAsia" w:ascii="宋体" w:hAnsi="宋体" w:eastAsia="宋体" w:cs="宋体"/>
          <w:color w:val="000000" w:themeColor="text1"/>
        </w:rPr>
      </w:pPr>
    </w:p>
    <w:p>
      <w:pPr>
        <w:rPr>
          <w:rFonts w:hint="eastAsia" w:ascii="宋体" w:hAnsi="宋体" w:eastAsia="宋体" w:cs="宋体"/>
          <w:color w:val="000000" w:themeColor="text1"/>
        </w:rPr>
      </w:pPr>
      <w:r>
        <w:rPr>
          <w:rFonts w:hint="eastAsia" w:ascii="宋体" w:hAnsi="宋体" w:eastAsia="宋体" w:cs="宋体"/>
          <w:color w:val="000000" w:themeColor="text1"/>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1</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2</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3</w:t>
            </w:r>
          </w:p>
        </w:tc>
        <w:tc>
          <w:tcPr>
            <w:tcW w:w="1548"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0x02</w:t>
            </w:r>
          </w:p>
        </w:tc>
        <w:tc>
          <w:tcPr>
            <w:tcW w:w="774"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rPr>
              <w:t>0x</w:t>
            </w:r>
            <w:r>
              <w:rPr>
                <w:rFonts w:hint="eastAsia" w:ascii="宋体" w:hAnsi="宋体" w:eastAsia="宋体" w:cs="宋体"/>
                <w:color w:val="000000" w:themeColor="text1"/>
                <w:lang w:val="en-US" w:eastAsia="zh-CN"/>
              </w:rPr>
              <w:t>95</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0x05</w:t>
            </w:r>
          </w:p>
        </w:tc>
        <w:tc>
          <w:tcPr>
            <w:tcW w:w="774"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0x00</w:t>
            </w:r>
          </w:p>
        </w:tc>
        <w:tc>
          <w:tcPr>
            <w:tcW w:w="1548"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状态</w:t>
            </w:r>
          </w:p>
        </w:tc>
      </w:tr>
    </w:tbl>
    <w:p>
      <w:pPr>
        <w:rPr>
          <w:rFonts w:hint="eastAsia" w:ascii="宋体" w:hAnsi="宋体" w:eastAsia="宋体" w:cs="宋体"/>
          <w:color w:val="000000" w:themeColor="text1"/>
          <w:szCs w:val="21"/>
        </w:rPr>
      </w:pPr>
    </w:p>
    <w:p>
      <w:pPr>
        <w:rPr>
          <w:rFonts w:hint="eastAsia" w:ascii="宋体" w:hAnsi="宋体" w:eastAsia="宋体" w:cs="宋体"/>
          <w:color w:val="000000" w:themeColor="text1"/>
          <w:szCs w:val="21"/>
        </w:rPr>
      </w:pPr>
      <w:r>
        <w:rPr>
          <w:rFonts w:hint="eastAsia" w:ascii="宋体" w:hAnsi="宋体" w:eastAsia="宋体" w:cs="宋体"/>
          <w:color w:val="000000" w:themeColor="text1"/>
          <w:szCs w:val="21"/>
        </w:rPr>
        <w:t>示例</w:t>
      </w:r>
      <w:r>
        <w:rPr>
          <w:rFonts w:hint="eastAsia" w:ascii="宋体" w:hAnsi="宋体" w:eastAsia="宋体" w:cs="宋体"/>
          <w:color w:val="000000" w:themeColor="text1"/>
          <w:szCs w:val="21"/>
        </w:rPr>
        <w:tab/>
      </w:r>
    </w:p>
    <w:p>
      <w:pPr>
        <w:pStyle w:val="28"/>
        <w:widowControl/>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 xml:space="preserve">发送：02 </w:t>
      </w:r>
      <w:r>
        <w:rPr>
          <w:rFonts w:hint="eastAsia" w:ascii="宋体" w:hAnsi="宋体" w:eastAsia="宋体" w:cs="宋体"/>
          <w:color w:val="000000" w:themeColor="text1"/>
          <w:sz w:val="21"/>
          <w:szCs w:val="21"/>
          <w:lang w:val="en-US" w:eastAsia="zh-CN"/>
        </w:rPr>
        <w:t>15</w:t>
      </w:r>
      <w:r>
        <w:rPr>
          <w:rFonts w:hint="eastAsia" w:ascii="宋体" w:hAnsi="宋体" w:eastAsia="宋体" w:cs="宋体"/>
          <w:color w:val="000000" w:themeColor="text1"/>
          <w:sz w:val="21"/>
          <w:szCs w:val="21"/>
        </w:rPr>
        <w:t xml:space="preserve"> 0</w:t>
      </w:r>
      <w:r>
        <w:rPr>
          <w:rFonts w:hint="eastAsia" w:ascii="宋体" w:hAnsi="宋体" w:eastAsia="宋体" w:cs="宋体"/>
          <w:color w:val="000000" w:themeColor="text1"/>
          <w:sz w:val="21"/>
          <w:szCs w:val="21"/>
          <w:lang w:val="en-US" w:eastAsia="zh-CN"/>
        </w:rPr>
        <w:t>8</w:t>
      </w:r>
      <w:r>
        <w:rPr>
          <w:rFonts w:hint="eastAsia" w:ascii="宋体" w:hAnsi="宋体" w:eastAsia="宋体" w:cs="宋体"/>
          <w:color w:val="000000" w:themeColor="text1"/>
          <w:sz w:val="21"/>
          <w:szCs w:val="21"/>
        </w:rPr>
        <w:t xml:space="preserve"> 00</w:t>
      </w:r>
      <w:r>
        <w:rPr>
          <w:rFonts w:hint="eastAsia" w:ascii="宋体" w:hAnsi="宋体" w:eastAsia="宋体" w:cs="宋体"/>
          <w:color w:val="000000" w:themeColor="text1"/>
          <w:sz w:val="21"/>
          <w:szCs w:val="21"/>
          <w:lang w:val="en-US" w:eastAsia="zh-CN"/>
        </w:rPr>
        <w:t xml:space="preserve"> 01 </w:t>
      </w:r>
      <w:r>
        <w:rPr>
          <w:rFonts w:hint="eastAsia" w:ascii="宋体" w:hAnsi="宋体" w:eastAsia="宋体" w:cs="宋体"/>
          <w:color w:val="000000" w:themeColor="text1"/>
          <w:sz w:val="21"/>
          <w:szCs w:val="21"/>
          <w:highlight w:val="none"/>
          <w:lang w:val="en-US" w:eastAsia="zh-CN"/>
        </w:rPr>
        <w:t>0f 03 1e</w:t>
      </w:r>
    </w:p>
    <w:p>
      <w:pPr>
        <w:pStyle w:val="28"/>
        <w:widowControl/>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 xml:space="preserve">回复：02 </w:t>
      </w:r>
      <w:r>
        <w:rPr>
          <w:rFonts w:hint="eastAsia" w:ascii="宋体" w:hAnsi="宋体" w:eastAsia="宋体" w:cs="宋体"/>
          <w:color w:val="000000" w:themeColor="text1"/>
          <w:sz w:val="21"/>
          <w:szCs w:val="21"/>
          <w:lang w:val="en-US" w:eastAsia="zh-CN"/>
        </w:rPr>
        <w:t>95</w:t>
      </w:r>
      <w:r>
        <w:rPr>
          <w:rFonts w:hint="eastAsia" w:ascii="宋体" w:hAnsi="宋体" w:eastAsia="宋体" w:cs="宋体"/>
          <w:color w:val="000000" w:themeColor="text1"/>
          <w:sz w:val="21"/>
          <w:szCs w:val="21"/>
        </w:rPr>
        <w:t xml:space="preserve"> 05 00 01</w:t>
      </w:r>
    </w:p>
    <w:p>
      <w:pPr>
        <w:jc w:val="left"/>
        <w:rPr>
          <w:rFonts w:hint="default" w:ascii="宋体" w:hAnsi="宋体" w:eastAsia="宋体" w:cs="宋体"/>
          <w:color w:val="000000" w:themeColor="text1"/>
          <w:lang w:val="en-US" w:eastAsia="zh-CN"/>
        </w:rPr>
      </w:pPr>
    </w:p>
    <w:p>
      <w:pPr>
        <w:jc w:val="left"/>
        <w:rPr>
          <w:rFonts w:hint="default" w:ascii="宋体" w:hAnsi="宋体" w:eastAsia="宋体" w:cs="宋体"/>
          <w:color w:val="auto"/>
          <w:lang w:val="en-US"/>
        </w:rPr>
      </w:pPr>
    </w:p>
    <w:p>
      <w:pPr>
        <w:rPr>
          <w:rFonts w:hint="eastAsia" w:ascii="宋体" w:hAnsi="宋体" w:eastAsia="宋体" w:cs="宋体"/>
          <w:color w:val="auto"/>
        </w:rPr>
      </w:pPr>
    </w:p>
    <w:p>
      <w:pPr>
        <w:rPr>
          <w:rFonts w:hint="eastAsia" w:ascii="宋体" w:hAnsi="宋体" w:eastAsia="宋体" w:cs="宋体"/>
          <w:color w:val="auto"/>
        </w:rPr>
      </w:pPr>
    </w:p>
    <w:p>
      <w:pPr>
        <w:rPr>
          <w:rFonts w:hint="eastAsia" w:ascii="宋体" w:hAnsi="宋体" w:eastAsia="宋体" w:cs="宋体"/>
          <w:color w:val="auto"/>
        </w:rPr>
      </w:pPr>
    </w:p>
    <w:p>
      <w:pPr>
        <w:pStyle w:val="3"/>
        <w:rPr>
          <w:rFonts w:hint="eastAsia" w:ascii="宋体" w:hAnsi="宋体" w:eastAsia="宋体" w:cs="宋体"/>
          <w:color w:val="auto"/>
        </w:rPr>
      </w:pPr>
      <w:bookmarkStart w:id="616" w:name="_Toc800"/>
      <w:bookmarkStart w:id="617" w:name="_Toc78895149"/>
      <w:bookmarkStart w:id="618" w:name="_Toc26960"/>
      <w:bookmarkStart w:id="619" w:name="_Toc93070612"/>
      <w:bookmarkStart w:id="620" w:name="_Toc90301356"/>
      <w:bookmarkStart w:id="621" w:name="_Toc309092220"/>
      <w:bookmarkStart w:id="622" w:name="_Toc9819"/>
      <w:bookmarkStart w:id="623" w:name="_Toc17857"/>
      <w:r>
        <w:rPr>
          <w:rFonts w:hint="eastAsia" w:ascii="宋体" w:hAnsi="宋体" w:eastAsia="宋体" w:cs="宋体"/>
          <w:color w:val="auto"/>
        </w:rPr>
        <w:t>同步数据 0x03</w:t>
      </w:r>
      <w:bookmarkEnd w:id="616"/>
      <w:bookmarkEnd w:id="617"/>
      <w:bookmarkEnd w:id="618"/>
      <w:bookmarkEnd w:id="619"/>
      <w:bookmarkEnd w:id="620"/>
      <w:bookmarkEnd w:id="621"/>
      <w:bookmarkEnd w:id="622"/>
      <w:bookmarkEnd w:id="623"/>
    </w:p>
    <w:p>
      <w:pPr>
        <w:pStyle w:val="4"/>
        <w:rPr>
          <w:rFonts w:hint="eastAsia" w:ascii="宋体" w:hAnsi="宋体" w:eastAsia="宋体" w:cs="宋体"/>
          <w:color w:val="auto"/>
        </w:rPr>
      </w:pPr>
      <w:bookmarkStart w:id="624" w:name="_Toc90301357"/>
      <w:bookmarkStart w:id="625" w:name="_Toc21599"/>
      <w:bookmarkStart w:id="626" w:name="_Toc30658"/>
      <w:bookmarkStart w:id="627" w:name="_Toc93070613"/>
      <w:bookmarkStart w:id="628" w:name="_Toc16119"/>
      <w:bookmarkStart w:id="629" w:name="_Toc149999447"/>
      <w:bookmarkStart w:id="630" w:name="_Toc78895150"/>
      <w:bookmarkStart w:id="631" w:name="_Toc1670"/>
      <w:r>
        <w:rPr>
          <w:rFonts w:hint="eastAsia" w:ascii="宋体" w:hAnsi="宋体" w:eastAsia="宋体" w:cs="宋体"/>
          <w:color w:val="auto"/>
        </w:rPr>
        <w:t>同步健康数据 0x00</w:t>
      </w:r>
      <w:bookmarkEnd w:id="624"/>
      <w:bookmarkEnd w:id="625"/>
      <w:bookmarkEnd w:id="626"/>
      <w:bookmarkEnd w:id="627"/>
      <w:bookmarkEnd w:id="628"/>
      <w:bookmarkEnd w:id="629"/>
      <w:bookmarkEnd w:id="630"/>
      <w:bookmarkEnd w:id="631"/>
    </w:p>
    <w:p>
      <w:pPr>
        <w:pStyle w:val="36"/>
        <w:numPr>
          <w:ilvl w:val="0"/>
          <w:numId w:val="19"/>
        </w:numPr>
        <w:ind w:firstLine="0" w:firstLineChars="0"/>
        <w:rPr>
          <w:rFonts w:hint="eastAsia" w:ascii="宋体" w:hAnsi="宋体" w:eastAsia="宋体" w:cs="宋体"/>
          <w:color w:val="auto"/>
        </w:rPr>
      </w:pPr>
      <w:r>
        <w:rPr>
          <w:rFonts w:hint="eastAsia" w:ascii="宋体" w:hAnsi="宋体" w:eastAsia="宋体" w:cs="宋体"/>
          <w:color w:val="auto"/>
        </w:rPr>
        <w:t>睡眠数据(0：清醒，1：浅睡 2：深睡 3:无效数据)：  每分钟存储1个数据，1个睡眠数据占用2个位，每小时就是15个字节， 每天就是15*24=360个字节；</w:t>
      </w:r>
    </w:p>
    <w:p>
      <w:pPr>
        <w:ind w:left="360"/>
        <w:rPr>
          <w:rFonts w:hint="eastAsia" w:ascii="宋体" w:hAnsi="宋体" w:eastAsia="宋体" w:cs="宋体"/>
          <w:color w:val="auto"/>
        </w:rPr>
      </w:pPr>
    </w:p>
    <w:p>
      <w:pPr>
        <w:pStyle w:val="36"/>
        <w:numPr>
          <w:ilvl w:val="0"/>
          <w:numId w:val="19"/>
        </w:numPr>
        <w:ind w:firstLine="0" w:firstLineChars="0"/>
        <w:rPr>
          <w:rFonts w:hint="eastAsia" w:ascii="宋体" w:hAnsi="宋体" w:eastAsia="宋体" w:cs="宋体"/>
          <w:color w:val="auto"/>
        </w:rPr>
      </w:pPr>
      <w:r>
        <w:rPr>
          <w:rFonts w:hint="eastAsia" w:ascii="宋体" w:hAnsi="宋体" w:eastAsia="宋体" w:cs="宋体"/>
          <w:color w:val="auto"/>
        </w:rPr>
        <w:t>步行数据：每30分钟存储1个数据，1个步行数据占用2个字节，每小时就是</w:t>
      </w:r>
      <w:r>
        <w:rPr>
          <w:rFonts w:hint="eastAsia" w:ascii="宋体" w:hAnsi="宋体" w:eastAsia="宋体" w:cs="宋体"/>
          <w:color w:val="auto"/>
          <w:lang w:val="en-US" w:eastAsia="zh-CN"/>
        </w:rPr>
        <w:t>4</w:t>
      </w:r>
      <w:r>
        <w:rPr>
          <w:rFonts w:hint="eastAsia" w:ascii="宋体" w:hAnsi="宋体" w:eastAsia="宋体" w:cs="宋体"/>
          <w:color w:val="auto"/>
        </w:rPr>
        <w:t>个字节， 每天就是24*2*2=96字节 ，加上卡路里4字节，加距离4字节，共104字节；</w:t>
      </w:r>
    </w:p>
    <w:tbl>
      <w:tblPr>
        <w:tblStyle w:val="25"/>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1418"/>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5" w:type="dxa"/>
          </w:tcPr>
          <w:p>
            <w:pPr>
              <w:jc w:val="center"/>
              <w:rPr>
                <w:rFonts w:hint="eastAsia" w:ascii="宋体" w:hAnsi="宋体" w:eastAsia="宋体" w:cs="宋体"/>
                <w:color w:val="auto"/>
              </w:rPr>
            </w:pPr>
            <w:r>
              <w:rPr>
                <w:rFonts w:hint="eastAsia" w:ascii="宋体" w:hAnsi="宋体" w:eastAsia="宋体" w:cs="宋体"/>
                <w:color w:val="auto"/>
              </w:rPr>
              <w:t>0 ~ 95</w:t>
            </w:r>
          </w:p>
        </w:tc>
        <w:tc>
          <w:tcPr>
            <w:tcW w:w="1418" w:type="dxa"/>
          </w:tcPr>
          <w:p>
            <w:pPr>
              <w:jc w:val="center"/>
              <w:rPr>
                <w:rFonts w:hint="eastAsia" w:ascii="宋体" w:hAnsi="宋体" w:eastAsia="宋体" w:cs="宋体"/>
                <w:color w:val="auto"/>
              </w:rPr>
            </w:pPr>
            <w:r>
              <w:rPr>
                <w:rFonts w:hint="eastAsia" w:ascii="宋体" w:hAnsi="宋体" w:eastAsia="宋体" w:cs="宋体"/>
                <w:color w:val="auto"/>
              </w:rPr>
              <w:t>96 ~ 99</w:t>
            </w:r>
          </w:p>
        </w:tc>
        <w:tc>
          <w:tcPr>
            <w:tcW w:w="1418" w:type="dxa"/>
          </w:tcPr>
          <w:p>
            <w:pPr>
              <w:jc w:val="center"/>
              <w:rPr>
                <w:rFonts w:hint="eastAsia" w:ascii="宋体" w:hAnsi="宋体" w:eastAsia="宋体" w:cs="宋体"/>
                <w:color w:val="auto"/>
              </w:rPr>
            </w:pPr>
            <w:r>
              <w:rPr>
                <w:rFonts w:hint="eastAsia" w:ascii="宋体" w:hAnsi="宋体" w:eastAsia="宋体" w:cs="宋体"/>
                <w:color w:val="auto"/>
              </w:rPr>
              <w:t>100 ~ 103</w:t>
            </w:r>
          </w:p>
        </w:tc>
        <w:tc>
          <w:tcPr>
            <w:tcW w:w="1417" w:type="dxa"/>
          </w:tcPr>
          <w:p>
            <w:pPr>
              <w:jc w:val="center"/>
              <w:rPr>
                <w:rFonts w:hint="eastAsia" w:ascii="宋体" w:hAnsi="宋体" w:eastAsia="宋体" w:cs="宋体"/>
                <w:color w:val="auto"/>
              </w:rPr>
            </w:pPr>
            <w:r>
              <w:rPr>
                <w:rFonts w:hint="eastAsia" w:ascii="宋体" w:hAnsi="宋体" w:eastAsia="宋体" w:cs="宋体"/>
                <w:color w:val="auto"/>
              </w:rPr>
              <w:t>104 ~ 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5" w:type="dxa"/>
          </w:tcPr>
          <w:p>
            <w:pPr>
              <w:jc w:val="center"/>
              <w:rPr>
                <w:rFonts w:hint="eastAsia" w:ascii="宋体" w:hAnsi="宋体" w:eastAsia="宋体" w:cs="宋体"/>
                <w:color w:val="auto"/>
              </w:rPr>
            </w:pPr>
            <w:r>
              <w:rPr>
                <w:rFonts w:hint="eastAsia" w:ascii="宋体" w:hAnsi="宋体" w:eastAsia="宋体" w:cs="宋体"/>
                <w:color w:val="auto"/>
              </w:rPr>
              <w:t>原始数据</w:t>
            </w:r>
          </w:p>
        </w:tc>
        <w:tc>
          <w:tcPr>
            <w:tcW w:w="1418" w:type="dxa"/>
          </w:tcPr>
          <w:p>
            <w:pPr>
              <w:jc w:val="center"/>
              <w:rPr>
                <w:rFonts w:hint="eastAsia" w:ascii="宋体" w:hAnsi="宋体" w:eastAsia="宋体" w:cs="宋体"/>
                <w:color w:val="auto"/>
              </w:rPr>
            </w:pPr>
            <w:r>
              <w:rPr>
                <w:rFonts w:hint="eastAsia" w:ascii="宋体" w:hAnsi="宋体" w:eastAsia="宋体" w:cs="宋体"/>
                <w:color w:val="auto"/>
              </w:rPr>
              <w:t>总步数</w:t>
            </w:r>
          </w:p>
        </w:tc>
        <w:tc>
          <w:tcPr>
            <w:tcW w:w="1418" w:type="dxa"/>
          </w:tcPr>
          <w:p>
            <w:pPr>
              <w:jc w:val="center"/>
              <w:rPr>
                <w:rFonts w:hint="eastAsia" w:ascii="宋体" w:hAnsi="宋体" w:eastAsia="宋体" w:cs="宋体"/>
                <w:color w:val="auto"/>
                <w:lang w:val="en-US" w:eastAsia="zh-CN"/>
              </w:rPr>
            </w:pPr>
            <w:r>
              <w:rPr>
                <w:rFonts w:hint="eastAsia" w:ascii="宋体" w:hAnsi="宋体" w:eastAsia="宋体" w:cs="宋体"/>
                <w:color w:val="auto"/>
              </w:rPr>
              <w:t>卡路里</w:t>
            </w:r>
            <w:r>
              <w:rPr>
                <w:rFonts w:hint="eastAsia" w:ascii="宋体" w:hAnsi="宋体" w:eastAsia="宋体" w:cs="宋体"/>
                <w:color w:val="auto"/>
                <w:lang w:val="en-US" w:eastAsia="zh-CN"/>
              </w:rPr>
              <w:t>(千卡)</w:t>
            </w:r>
          </w:p>
        </w:tc>
        <w:tc>
          <w:tcPr>
            <w:tcW w:w="1417" w:type="dxa"/>
          </w:tcPr>
          <w:p>
            <w:pPr>
              <w:jc w:val="center"/>
              <w:rPr>
                <w:rFonts w:hint="eastAsia" w:ascii="宋体" w:hAnsi="宋体" w:eastAsia="宋体" w:cs="宋体"/>
                <w:color w:val="auto"/>
              </w:rPr>
            </w:pPr>
            <w:r>
              <w:rPr>
                <w:rFonts w:hint="eastAsia" w:ascii="宋体" w:hAnsi="宋体" w:eastAsia="宋体" w:cs="宋体"/>
                <w:color w:val="auto"/>
              </w:rPr>
              <w:t>距离（米）</w:t>
            </w:r>
          </w:p>
        </w:tc>
      </w:tr>
    </w:tbl>
    <w:p>
      <w:pPr>
        <w:pStyle w:val="36"/>
        <w:ind w:left="360" w:firstLine="0" w:firstLineChars="0"/>
        <w:rPr>
          <w:rFonts w:hint="eastAsia" w:ascii="宋体" w:hAnsi="宋体" w:eastAsia="宋体" w:cs="宋体"/>
          <w:color w:val="auto"/>
        </w:rPr>
      </w:pPr>
    </w:p>
    <w:p>
      <w:pPr>
        <w:pStyle w:val="36"/>
        <w:ind w:left="360" w:firstLine="0" w:firstLineChars="0"/>
        <w:rPr>
          <w:rFonts w:hint="eastAsia" w:ascii="宋体" w:hAnsi="宋体" w:eastAsia="宋体" w:cs="宋体"/>
          <w:color w:val="auto"/>
        </w:rPr>
      </w:pPr>
      <w:r>
        <w:rPr>
          <w:rFonts w:hint="eastAsia" w:ascii="宋体" w:hAnsi="宋体" w:eastAsia="宋体" w:cs="宋体"/>
          <w:color w:val="auto"/>
        </w:rPr>
        <w:t>3. 心率数据：每5分钟存储1个数据，1个心率占用1个字节，每小时就是12个字节， 每天就是12*24=288个字节；</w:t>
      </w:r>
    </w:p>
    <w:p>
      <w:pPr>
        <w:pStyle w:val="36"/>
        <w:ind w:left="360" w:firstLine="0" w:firstLineChars="0"/>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768"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0x06</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tabs>
                <w:tab w:val="left" w:pos="511"/>
              </w:tabs>
              <w:jc w:val="center"/>
              <w:rPr>
                <w:rFonts w:hint="eastAsia" w:ascii="宋体" w:hAnsi="宋体" w:eastAsia="宋体" w:cs="宋体"/>
                <w:color w:val="auto"/>
              </w:rPr>
            </w:pPr>
            <w:r>
              <w:rPr>
                <w:rFonts w:hint="eastAsia" w:ascii="宋体" w:hAnsi="宋体" w:eastAsia="宋体" w:cs="宋体"/>
                <w:color w:val="auto"/>
              </w:rPr>
              <w:t>类型</w:t>
            </w:r>
          </w:p>
        </w:tc>
        <w:tc>
          <w:tcPr>
            <w:tcW w:w="1768" w:type="dxa"/>
          </w:tcPr>
          <w:p>
            <w:pPr>
              <w:jc w:val="center"/>
              <w:rPr>
                <w:rFonts w:hint="eastAsia" w:ascii="宋体" w:hAnsi="宋体" w:eastAsia="宋体" w:cs="宋体"/>
                <w:color w:val="auto"/>
              </w:rPr>
            </w:pPr>
            <w:r>
              <w:rPr>
                <w:rFonts w:hint="eastAsia" w:ascii="宋体" w:hAnsi="宋体" w:eastAsia="宋体" w:cs="宋体"/>
                <w:color w:val="auto"/>
              </w:rPr>
              <w:t>第几天的数据</w:t>
            </w:r>
          </w:p>
        </w:tc>
      </w:tr>
    </w:tbl>
    <w:p>
      <w:pPr>
        <w:rPr>
          <w:rFonts w:hint="eastAsia" w:ascii="宋体" w:hAnsi="宋体" w:eastAsia="宋体" w:cs="宋体"/>
          <w:color w:val="auto"/>
        </w:rPr>
      </w:pPr>
      <w:r>
        <w:rPr>
          <w:rFonts w:hint="eastAsia" w:ascii="宋体" w:hAnsi="宋体" w:eastAsia="宋体" w:cs="宋体"/>
          <w:color w:val="auto"/>
        </w:rPr>
        <w:t>类型：    1~3       1步数2心率3睡眠。。。</w:t>
      </w:r>
    </w:p>
    <w:p>
      <w:pPr>
        <w:rPr>
          <w:rFonts w:hint="eastAsia" w:ascii="宋体" w:hAnsi="宋体" w:eastAsia="宋体" w:cs="宋体"/>
          <w:color w:val="auto"/>
        </w:rPr>
      </w:pPr>
      <w:r>
        <w:rPr>
          <w:rFonts w:hint="eastAsia" w:ascii="宋体" w:hAnsi="宋体" w:eastAsia="宋体" w:cs="宋体"/>
          <w:color w:val="auto"/>
        </w:rPr>
        <w:t>天数：     0~</w:t>
      </w:r>
      <w:r>
        <w:rPr>
          <w:rFonts w:hint="eastAsia" w:ascii="宋体" w:hAnsi="宋体" w:eastAsia="宋体" w:cs="宋体"/>
          <w:b w:val="0"/>
          <w:bCs w:val="0"/>
          <w:color w:val="auto"/>
          <w:lang w:val="en-US" w:eastAsia="zh-CN"/>
        </w:rPr>
        <w:t>6</w:t>
      </w:r>
      <w:r>
        <w:rPr>
          <w:rFonts w:hint="eastAsia" w:ascii="宋体" w:hAnsi="宋体" w:eastAsia="宋体" w:cs="宋体"/>
          <w:color w:val="auto"/>
        </w:rPr>
        <w:t>      0当天1前一天以此类推</w:t>
      </w:r>
    </w:p>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sz w:val="21"/>
          <w:szCs w:val="21"/>
        </w:rPr>
        <w:t>正常</w:t>
      </w:r>
      <w:r>
        <w:rPr>
          <w:rFonts w:hint="eastAsia" w:ascii="宋体" w:hAnsi="宋体" w:eastAsia="宋体" w:cs="宋体"/>
          <w:color w:val="auto"/>
        </w:rPr>
        <w:t>回复</w:t>
      </w:r>
    </w:p>
    <w:p>
      <w:pPr>
        <w:rPr>
          <w:rFonts w:hint="eastAsia" w:ascii="宋体" w:hAnsi="宋体" w:eastAsia="宋体" w:cs="宋体"/>
          <w:color w:val="auto"/>
        </w:rPr>
      </w:pPr>
      <w:r>
        <w:rPr>
          <w:rFonts w:hint="eastAsia" w:ascii="宋体" w:hAnsi="宋体" w:eastAsia="宋体" w:cs="宋体"/>
          <w:color w:val="auto"/>
        </w:rPr>
        <w:t>详见多包协议传输格式</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846"/>
        <w:gridCol w:w="1300"/>
        <w:gridCol w:w="566"/>
        <w:gridCol w:w="566"/>
        <w:gridCol w:w="601"/>
        <w:gridCol w:w="1056"/>
        <w:gridCol w:w="1685"/>
        <w:gridCol w:w="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2~5</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6</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7</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8~9</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10~11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CMD_CLASS</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CMD_ID</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所有数据的长度</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状态</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类型</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序号</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 xml:space="preserve">CRC16校验 </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最后一个数据包的长度</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数据</w:t>
            </w:r>
          </w:p>
        </w:tc>
      </w:tr>
    </w:tbl>
    <w:p>
      <w:pPr>
        <w:rPr>
          <w:rFonts w:hint="eastAsia" w:ascii="宋体" w:hAnsi="宋体" w:eastAsia="宋体" w:cs="宋体"/>
          <w:color w:val="auto"/>
        </w:rPr>
      </w:pPr>
    </w:p>
    <w:tbl>
      <w:tblPr>
        <w:tblStyle w:val="25"/>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1"/>
        <w:gridCol w:w="977"/>
        <w:gridCol w:w="703"/>
        <w:gridCol w:w="567"/>
        <w:gridCol w:w="5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574"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413"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333"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2939" w:type="pct"/>
          </w:tcPr>
          <w:p>
            <w:pPr>
              <w:jc w:val="center"/>
              <w:rPr>
                <w:rFonts w:hint="eastAsia" w:ascii="宋体" w:hAnsi="宋体" w:eastAsia="宋体" w:cs="宋体"/>
                <w:color w:val="auto"/>
              </w:rPr>
            </w:pPr>
            <w:r>
              <w:rPr>
                <w:rFonts w:hint="eastAsia" w:ascii="宋体" w:hAnsi="宋体" w:eastAsia="宋体" w:cs="宋体"/>
                <w:color w:val="auto"/>
              </w:rPr>
              <w:t>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pct"/>
          </w:tcPr>
          <w:p>
            <w:pPr>
              <w:jc w:val="center"/>
              <w:rPr>
                <w:rFonts w:hint="eastAsia" w:ascii="宋体" w:hAnsi="宋体" w:eastAsia="宋体" w:cs="宋体"/>
                <w:color w:val="auto"/>
              </w:rPr>
            </w:pPr>
            <w:r>
              <w:rPr>
                <w:rFonts w:hint="eastAsia" w:ascii="宋体" w:hAnsi="宋体" w:eastAsia="宋体" w:cs="宋体"/>
                <w:color w:val="auto"/>
              </w:rPr>
              <w:t>CMD_CLASS</w:t>
            </w:r>
          </w:p>
        </w:tc>
        <w:tc>
          <w:tcPr>
            <w:tcW w:w="574" w:type="pct"/>
          </w:tcPr>
          <w:p>
            <w:pPr>
              <w:jc w:val="center"/>
              <w:rPr>
                <w:rFonts w:hint="eastAsia" w:ascii="宋体" w:hAnsi="宋体" w:eastAsia="宋体" w:cs="宋体"/>
                <w:color w:val="auto"/>
              </w:rPr>
            </w:pPr>
            <w:r>
              <w:rPr>
                <w:rFonts w:hint="eastAsia" w:ascii="宋体" w:hAnsi="宋体" w:eastAsia="宋体" w:cs="宋体"/>
                <w:color w:val="auto"/>
              </w:rPr>
              <w:t>CMD_ID</w:t>
            </w:r>
          </w:p>
        </w:tc>
        <w:tc>
          <w:tcPr>
            <w:tcW w:w="746" w:type="pct"/>
            <w:gridSpan w:val="2"/>
          </w:tcPr>
          <w:p>
            <w:pPr>
              <w:jc w:val="center"/>
              <w:rPr>
                <w:rFonts w:hint="eastAsia" w:ascii="宋体" w:hAnsi="宋体" w:eastAsia="宋体" w:cs="宋体"/>
                <w:color w:val="auto"/>
              </w:rPr>
            </w:pPr>
            <w:r>
              <w:rPr>
                <w:rFonts w:hint="eastAsia" w:ascii="宋体" w:hAnsi="宋体" w:eastAsia="宋体" w:cs="宋体"/>
                <w:color w:val="auto"/>
              </w:rPr>
              <w:t>序号</w:t>
            </w:r>
          </w:p>
        </w:tc>
        <w:tc>
          <w:tcPr>
            <w:tcW w:w="2939" w:type="pct"/>
          </w:tcPr>
          <w:p>
            <w:pPr>
              <w:jc w:val="center"/>
              <w:rPr>
                <w:rFonts w:hint="eastAsia" w:ascii="宋体" w:hAnsi="宋体" w:eastAsia="宋体" w:cs="宋体"/>
                <w:color w:val="auto"/>
              </w:rPr>
            </w:pPr>
            <w:r>
              <w:rPr>
                <w:rFonts w:hint="eastAsia" w:ascii="宋体" w:hAnsi="宋体" w:eastAsia="宋体" w:cs="宋体"/>
                <w:color w:val="auto"/>
              </w:rPr>
              <w:t>数据</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sz w:val="21"/>
          <w:szCs w:val="21"/>
          <w:lang w:val="en-US" w:eastAsia="zh-CN"/>
        </w:rPr>
        <w:t>异常</w:t>
      </w:r>
      <w:r>
        <w:rPr>
          <w:rFonts w:hint="eastAsia" w:ascii="宋体" w:hAnsi="宋体" w:eastAsia="宋体" w:cs="宋体"/>
          <w:color w:val="auto"/>
        </w:rPr>
        <w:t>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846"/>
        <w:gridCol w:w="1056"/>
        <w:gridCol w:w="636"/>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2~</w:t>
            </w:r>
            <w:r>
              <w:rPr>
                <w:rFonts w:hint="eastAsia" w:ascii="宋体" w:hAnsi="宋体" w:eastAsia="宋体" w:cs="宋体"/>
                <w:color w:val="auto"/>
                <w:lang w:val="en-US" w:eastAsia="zh-CN"/>
              </w:rPr>
              <w:t>3</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4</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0" w:type="auto"/>
          </w:tcPr>
          <w:p>
            <w:pPr>
              <w:jc w:val="center"/>
              <w:rPr>
                <w:rFonts w:hint="eastAsia" w:ascii="宋体" w:hAnsi="宋体" w:eastAsia="宋体" w:cs="宋体"/>
                <w:color w:val="auto"/>
              </w:rPr>
            </w:pPr>
            <w:r>
              <w:rPr>
                <w:rFonts w:hint="eastAsia" w:ascii="宋体" w:hAnsi="宋体" w:eastAsia="宋体" w:cs="宋体"/>
                <w:color w:val="auto"/>
              </w:rPr>
              <w:t>CMD_CLASS</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CMD_ID</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数据长度</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状态</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类型</w:t>
            </w:r>
          </w:p>
        </w:tc>
      </w:tr>
    </w:tbl>
    <w:p>
      <w:pPr>
        <w:rPr>
          <w:rFonts w:hint="eastAsia" w:ascii="宋体" w:hAnsi="宋体" w:eastAsia="宋体" w:cs="宋体"/>
          <w:color w:val="auto"/>
        </w:rPr>
      </w:pPr>
    </w:p>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 xml:space="preserve">示例  获取昨天的计步数据 </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发送：03 00 06 00 01 01</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正常回复：多包格式</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异常</w:t>
      </w:r>
      <w:r>
        <w:rPr>
          <w:rFonts w:hint="eastAsia" w:ascii="宋体" w:hAnsi="宋体" w:eastAsia="宋体" w:cs="宋体"/>
          <w:color w:val="auto"/>
          <w:sz w:val="21"/>
          <w:szCs w:val="21"/>
        </w:rPr>
        <w:t>回复：03 80 0</w:t>
      </w:r>
      <w:r>
        <w:rPr>
          <w:rFonts w:hint="eastAsia" w:ascii="宋体" w:hAnsi="宋体" w:eastAsia="宋体" w:cs="宋体"/>
          <w:color w:val="auto"/>
          <w:sz w:val="21"/>
          <w:szCs w:val="21"/>
          <w:lang w:val="en-US" w:eastAsia="zh-CN"/>
        </w:rPr>
        <w:t>6</w:t>
      </w:r>
      <w:r>
        <w:rPr>
          <w:rFonts w:hint="eastAsia" w:ascii="宋体" w:hAnsi="宋体" w:eastAsia="宋体" w:cs="宋体"/>
          <w:color w:val="auto"/>
          <w:sz w:val="21"/>
          <w:szCs w:val="21"/>
        </w:rPr>
        <w:t xml:space="preserve"> 00 00</w:t>
      </w:r>
      <w:r>
        <w:rPr>
          <w:rFonts w:hint="eastAsia" w:ascii="宋体" w:hAnsi="宋体" w:eastAsia="宋体" w:cs="宋体"/>
          <w:color w:val="auto"/>
          <w:sz w:val="21"/>
          <w:szCs w:val="21"/>
          <w:lang w:val="en-US" w:eastAsia="zh-CN"/>
        </w:rPr>
        <w:t xml:space="preserve"> 01</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rPr>
          <w:rFonts w:hint="eastAsia" w:ascii="宋体" w:hAnsi="宋体" w:eastAsia="宋体" w:cs="宋体"/>
          <w:color w:val="auto"/>
        </w:rPr>
      </w:pPr>
    </w:p>
    <w:p>
      <w:pPr>
        <w:ind w:firstLine="420"/>
        <w:rPr>
          <w:rFonts w:hint="eastAsia" w:ascii="宋体" w:hAnsi="宋体" w:eastAsia="宋体" w:cs="宋体"/>
          <w:color w:val="auto"/>
        </w:rPr>
      </w:pPr>
    </w:p>
    <w:p>
      <w:pPr>
        <w:ind w:firstLine="420"/>
        <w:rPr>
          <w:rFonts w:hint="eastAsia" w:ascii="宋体" w:hAnsi="宋体" w:eastAsia="宋体" w:cs="宋体"/>
          <w:color w:val="auto"/>
        </w:rPr>
      </w:pPr>
    </w:p>
    <w:p>
      <w:pPr>
        <w:pStyle w:val="4"/>
        <w:rPr>
          <w:rFonts w:hint="eastAsia" w:ascii="宋体" w:hAnsi="宋体" w:eastAsia="宋体" w:cs="宋体"/>
          <w:color w:val="auto"/>
        </w:rPr>
      </w:pPr>
      <w:bookmarkStart w:id="632" w:name="_Toc90301358"/>
      <w:bookmarkStart w:id="633" w:name="_Toc93070614"/>
      <w:bookmarkStart w:id="634" w:name="_Toc24430"/>
      <w:bookmarkStart w:id="635" w:name="_Toc4398"/>
      <w:bookmarkStart w:id="636" w:name="_Toc2042387798"/>
      <w:bookmarkStart w:id="637" w:name="_Toc78895151"/>
      <w:bookmarkStart w:id="638" w:name="_Toc2785"/>
      <w:bookmarkStart w:id="639" w:name="_Toc28183"/>
      <w:r>
        <w:rPr>
          <w:rFonts w:hint="eastAsia" w:ascii="宋体" w:hAnsi="宋体" w:eastAsia="宋体" w:cs="宋体"/>
          <w:color w:val="auto"/>
        </w:rPr>
        <w:t>同步锻炼数据 0x02</w:t>
      </w:r>
      <w:bookmarkEnd w:id="632"/>
      <w:bookmarkEnd w:id="633"/>
      <w:bookmarkEnd w:id="634"/>
      <w:bookmarkEnd w:id="635"/>
      <w:bookmarkEnd w:id="636"/>
      <w:bookmarkEnd w:id="637"/>
      <w:bookmarkEnd w:id="638"/>
      <w:bookmarkEnd w:id="639"/>
    </w:p>
    <w:p>
      <w:pPr>
        <w:rPr>
          <w:rFonts w:hint="eastAsia" w:ascii="宋体" w:hAnsi="宋体" w:eastAsia="宋体" w:cs="宋体"/>
          <w:color w:val="auto"/>
          <w:lang w:eastAsia="zh-CN"/>
        </w:rPr>
      </w:pPr>
      <w:r>
        <w:rPr>
          <w:rFonts w:hint="eastAsia" w:ascii="宋体" w:hAnsi="宋体" w:eastAsia="宋体" w:cs="宋体"/>
          <w:color w:val="auto"/>
        </w:rPr>
        <w:t>锻炼数据结构</w:t>
      </w:r>
      <w:r>
        <w:rPr>
          <w:rFonts w:hint="eastAsia" w:ascii="宋体" w:hAnsi="宋体" w:eastAsia="宋体" w:cs="宋体"/>
          <w:color w:val="auto"/>
          <w:lang w:eastAsia="zh-CN"/>
        </w:rPr>
        <w:t>（</w:t>
      </w:r>
      <w:r>
        <w:rPr>
          <w:rFonts w:hint="eastAsia" w:ascii="宋体" w:hAnsi="宋体" w:eastAsia="宋体" w:cs="宋体"/>
          <w:color w:val="auto"/>
          <w:lang w:val="en-US" w:eastAsia="zh-CN"/>
        </w:rPr>
        <w:t>小端字节序</w:t>
      </w:r>
      <w:r>
        <w:rPr>
          <w:rFonts w:hint="eastAsia" w:ascii="宋体" w:hAnsi="宋体" w:eastAsia="宋体" w:cs="宋体"/>
          <w:color w:val="auto"/>
          <w:lang w:eastAsia="zh-CN"/>
        </w:rPr>
        <w:t>）</w:t>
      </w:r>
    </w:p>
    <w:tbl>
      <w:tblPr>
        <w:tblStyle w:val="25"/>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09"/>
        <w:gridCol w:w="709"/>
        <w:gridCol w:w="665"/>
        <w:gridCol w:w="1177"/>
        <w:gridCol w:w="865"/>
        <w:gridCol w:w="1062"/>
        <w:gridCol w:w="1107"/>
        <w:gridCol w:w="1396"/>
        <w:gridCol w:w="1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 ~ 3</w:t>
            </w:r>
          </w:p>
        </w:tc>
        <w:tc>
          <w:tcPr>
            <w:tcW w:w="709" w:type="dxa"/>
          </w:tcPr>
          <w:p>
            <w:pPr>
              <w:jc w:val="center"/>
              <w:rPr>
                <w:rFonts w:hint="eastAsia" w:ascii="宋体" w:hAnsi="宋体" w:eastAsia="宋体" w:cs="宋体"/>
                <w:color w:val="auto"/>
              </w:rPr>
            </w:pPr>
            <w:r>
              <w:rPr>
                <w:rFonts w:hint="eastAsia" w:ascii="宋体" w:hAnsi="宋体" w:eastAsia="宋体" w:cs="宋体"/>
                <w:color w:val="auto"/>
              </w:rPr>
              <w:t>4 ~ 7</w:t>
            </w:r>
          </w:p>
        </w:tc>
        <w:tc>
          <w:tcPr>
            <w:tcW w:w="709" w:type="dxa"/>
          </w:tcPr>
          <w:p>
            <w:pPr>
              <w:jc w:val="center"/>
              <w:rPr>
                <w:rFonts w:hint="eastAsia" w:ascii="宋体" w:hAnsi="宋体" w:eastAsia="宋体" w:cs="宋体"/>
                <w:color w:val="auto"/>
              </w:rPr>
            </w:pPr>
            <w:r>
              <w:rPr>
                <w:rFonts w:hint="eastAsia" w:ascii="宋体" w:hAnsi="宋体" w:eastAsia="宋体" w:cs="宋体"/>
                <w:color w:val="auto"/>
              </w:rPr>
              <w:t xml:space="preserve">8 </w:t>
            </w:r>
          </w:p>
        </w:tc>
        <w:tc>
          <w:tcPr>
            <w:tcW w:w="665" w:type="dxa"/>
          </w:tcPr>
          <w:p>
            <w:pPr>
              <w:jc w:val="center"/>
              <w:rPr>
                <w:rFonts w:hint="eastAsia" w:ascii="宋体" w:hAnsi="宋体" w:eastAsia="宋体" w:cs="宋体"/>
                <w:color w:val="auto"/>
              </w:rPr>
            </w:pPr>
            <w:r>
              <w:rPr>
                <w:rFonts w:hint="eastAsia" w:ascii="宋体" w:hAnsi="宋体" w:eastAsia="宋体" w:cs="宋体"/>
                <w:color w:val="auto"/>
              </w:rPr>
              <w:t>9</w:t>
            </w:r>
          </w:p>
        </w:tc>
        <w:tc>
          <w:tcPr>
            <w:tcW w:w="1177" w:type="dxa"/>
          </w:tcPr>
          <w:p>
            <w:pPr>
              <w:jc w:val="center"/>
              <w:rPr>
                <w:rFonts w:hint="eastAsia" w:ascii="宋体" w:hAnsi="宋体" w:eastAsia="宋体" w:cs="宋体"/>
                <w:color w:val="auto"/>
              </w:rPr>
            </w:pPr>
            <w:r>
              <w:rPr>
                <w:rFonts w:hint="eastAsia" w:ascii="宋体" w:hAnsi="宋体" w:eastAsia="宋体" w:cs="宋体"/>
                <w:color w:val="auto"/>
              </w:rPr>
              <w:t>10 ~ 11</w:t>
            </w:r>
          </w:p>
        </w:tc>
        <w:tc>
          <w:tcPr>
            <w:tcW w:w="865" w:type="dxa"/>
          </w:tcPr>
          <w:p>
            <w:pPr>
              <w:jc w:val="center"/>
              <w:rPr>
                <w:rFonts w:hint="eastAsia" w:ascii="宋体" w:hAnsi="宋体" w:eastAsia="宋体" w:cs="宋体"/>
                <w:color w:val="auto"/>
              </w:rPr>
            </w:pPr>
            <w:r>
              <w:rPr>
                <w:rFonts w:hint="eastAsia" w:ascii="宋体" w:hAnsi="宋体" w:eastAsia="宋体" w:cs="宋体"/>
                <w:color w:val="auto"/>
              </w:rPr>
              <w:t>12 ~ 15</w:t>
            </w:r>
          </w:p>
        </w:tc>
        <w:tc>
          <w:tcPr>
            <w:tcW w:w="1062" w:type="dxa"/>
          </w:tcPr>
          <w:p>
            <w:pPr>
              <w:jc w:val="center"/>
              <w:rPr>
                <w:rFonts w:hint="eastAsia" w:ascii="宋体" w:hAnsi="宋体" w:eastAsia="宋体" w:cs="宋体"/>
                <w:color w:val="auto"/>
              </w:rPr>
            </w:pPr>
            <w:r>
              <w:rPr>
                <w:rFonts w:hint="eastAsia" w:ascii="宋体" w:hAnsi="宋体" w:eastAsia="宋体" w:cs="宋体"/>
                <w:color w:val="auto"/>
              </w:rPr>
              <w:t>16 ~ 19</w:t>
            </w:r>
          </w:p>
        </w:tc>
        <w:tc>
          <w:tcPr>
            <w:tcW w:w="1107" w:type="dxa"/>
          </w:tcPr>
          <w:p>
            <w:pPr>
              <w:jc w:val="center"/>
              <w:rPr>
                <w:rFonts w:hint="eastAsia" w:ascii="宋体" w:hAnsi="宋体" w:eastAsia="宋体" w:cs="宋体"/>
                <w:color w:val="auto"/>
              </w:rPr>
            </w:pPr>
            <w:r>
              <w:rPr>
                <w:rFonts w:hint="eastAsia" w:ascii="宋体" w:hAnsi="宋体" w:eastAsia="宋体" w:cs="宋体"/>
                <w:color w:val="auto"/>
              </w:rPr>
              <w:t>20 ~ 23</w:t>
            </w:r>
          </w:p>
        </w:tc>
        <w:tc>
          <w:tcPr>
            <w:tcW w:w="1396" w:type="dxa"/>
          </w:tcPr>
          <w:p>
            <w:pPr>
              <w:jc w:val="center"/>
              <w:rPr>
                <w:rFonts w:hint="eastAsia" w:ascii="宋体" w:hAnsi="宋体" w:eastAsia="宋体" w:cs="宋体"/>
                <w:color w:val="auto"/>
              </w:rPr>
            </w:pPr>
            <w:r>
              <w:rPr>
                <w:rFonts w:hint="eastAsia" w:ascii="宋体" w:hAnsi="宋体" w:eastAsia="宋体" w:cs="宋体"/>
                <w:color w:val="auto"/>
              </w:rPr>
              <w:t>24 ~ 27</w:t>
            </w:r>
          </w:p>
        </w:tc>
        <w:tc>
          <w:tcPr>
            <w:tcW w:w="1099" w:type="dxa"/>
          </w:tcPr>
          <w:p>
            <w:pPr>
              <w:jc w:val="center"/>
              <w:rPr>
                <w:rFonts w:hint="eastAsia" w:ascii="宋体" w:hAnsi="宋体" w:eastAsia="宋体" w:cs="宋体"/>
                <w:color w:val="auto"/>
              </w:rPr>
            </w:pPr>
            <w:r>
              <w:rPr>
                <w:rFonts w:hint="eastAsia" w:ascii="宋体" w:hAnsi="宋体" w:eastAsia="宋体" w:cs="宋体"/>
                <w:color w:val="auto"/>
              </w:rPr>
              <w:t>28 ~ 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起始日期</w:t>
            </w:r>
          </w:p>
        </w:tc>
        <w:tc>
          <w:tcPr>
            <w:tcW w:w="709" w:type="dxa"/>
          </w:tcPr>
          <w:p>
            <w:pPr>
              <w:jc w:val="center"/>
              <w:rPr>
                <w:rFonts w:hint="eastAsia" w:ascii="宋体" w:hAnsi="宋体" w:eastAsia="宋体" w:cs="宋体"/>
                <w:color w:val="auto"/>
              </w:rPr>
            </w:pPr>
            <w:r>
              <w:rPr>
                <w:rFonts w:hint="eastAsia" w:ascii="宋体" w:hAnsi="宋体" w:eastAsia="宋体" w:cs="宋体"/>
                <w:color w:val="auto"/>
              </w:rPr>
              <w:t>起始时间</w:t>
            </w:r>
          </w:p>
        </w:tc>
        <w:tc>
          <w:tcPr>
            <w:tcW w:w="709" w:type="dxa"/>
          </w:tcPr>
          <w:p>
            <w:pPr>
              <w:jc w:val="center"/>
              <w:rPr>
                <w:rFonts w:hint="eastAsia" w:ascii="宋体" w:hAnsi="宋体" w:eastAsia="宋体" w:cs="宋体"/>
                <w:color w:val="auto"/>
              </w:rPr>
            </w:pPr>
            <w:r>
              <w:rPr>
                <w:rFonts w:hint="eastAsia" w:ascii="宋体" w:hAnsi="宋体" w:eastAsia="宋体" w:cs="宋体"/>
                <w:color w:val="auto"/>
              </w:rPr>
              <w:t>运动类型</w:t>
            </w:r>
          </w:p>
        </w:tc>
        <w:tc>
          <w:tcPr>
            <w:tcW w:w="665" w:type="dxa"/>
          </w:tcPr>
          <w:p>
            <w:pPr>
              <w:jc w:val="center"/>
              <w:rPr>
                <w:rFonts w:hint="eastAsia" w:ascii="宋体" w:hAnsi="宋体" w:eastAsia="宋体" w:cs="宋体"/>
                <w:color w:val="auto"/>
              </w:rPr>
            </w:pPr>
            <w:r>
              <w:rPr>
                <w:rFonts w:hint="eastAsia" w:ascii="宋体" w:hAnsi="宋体" w:eastAsia="宋体" w:cs="宋体"/>
                <w:color w:val="auto"/>
              </w:rPr>
              <w:t>心率</w:t>
            </w:r>
          </w:p>
        </w:tc>
        <w:tc>
          <w:tcPr>
            <w:tcW w:w="1177" w:type="dxa"/>
          </w:tcPr>
          <w:p>
            <w:pPr>
              <w:jc w:val="center"/>
              <w:rPr>
                <w:rFonts w:hint="eastAsia" w:ascii="宋体" w:hAnsi="宋体" w:eastAsia="宋体" w:cs="宋体"/>
                <w:color w:val="auto"/>
                <w:lang w:val="en-US" w:eastAsia="zh-CN"/>
              </w:rPr>
            </w:pPr>
            <w:r>
              <w:rPr>
                <w:rFonts w:hint="eastAsia" w:ascii="宋体" w:hAnsi="宋体" w:eastAsia="宋体" w:cs="宋体"/>
                <w:color w:val="auto"/>
              </w:rPr>
              <w:t>运动时长</w:t>
            </w:r>
            <w:r>
              <w:rPr>
                <w:rFonts w:hint="eastAsia" w:ascii="宋体" w:hAnsi="宋体" w:eastAsia="宋体" w:cs="宋体"/>
                <w:color w:val="auto"/>
                <w:lang w:val="en-US" w:eastAsia="zh-CN"/>
              </w:rPr>
              <w:t>(秒)</w:t>
            </w:r>
          </w:p>
        </w:tc>
        <w:tc>
          <w:tcPr>
            <w:tcW w:w="865" w:type="dxa"/>
          </w:tcPr>
          <w:p>
            <w:pPr>
              <w:jc w:val="center"/>
              <w:rPr>
                <w:rFonts w:hint="eastAsia" w:ascii="宋体" w:hAnsi="宋体" w:eastAsia="宋体" w:cs="宋体"/>
                <w:color w:val="auto"/>
              </w:rPr>
            </w:pPr>
            <w:r>
              <w:rPr>
                <w:rFonts w:hint="eastAsia" w:ascii="宋体" w:hAnsi="宋体" w:eastAsia="宋体" w:cs="宋体"/>
                <w:color w:val="auto"/>
              </w:rPr>
              <w:t>步数</w:t>
            </w:r>
          </w:p>
        </w:tc>
        <w:tc>
          <w:tcPr>
            <w:tcW w:w="1062" w:type="dxa"/>
          </w:tcPr>
          <w:p>
            <w:pPr>
              <w:jc w:val="center"/>
              <w:rPr>
                <w:rFonts w:hint="eastAsia" w:ascii="宋体" w:hAnsi="宋体" w:eastAsia="宋体" w:cs="宋体"/>
                <w:color w:val="auto"/>
              </w:rPr>
            </w:pPr>
            <w:r>
              <w:rPr>
                <w:rFonts w:hint="eastAsia" w:ascii="宋体" w:hAnsi="宋体" w:eastAsia="宋体" w:cs="宋体"/>
                <w:color w:val="auto"/>
              </w:rPr>
              <w:t>结束日期</w:t>
            </w:r>
          </w:p>
        </w:tc>
        <w:tc>
          <w:tcPr>
            <w:tcW w:w="1107" w:type="dxa"/>
          </w:tcPr>
          <w:p>
            <w:pPr>
              <w:jc w:val="center"/>
              <w:rPr>
                <w:rFonts w:hint="eastAsia" w:ascii="宋体" w:hAnsi="宋体" w:eastAsia="宋体" w:cs="宋体"/>
                <w:color w:val="auto"/>
              </w:rPr>
            </w:pPr>
            <w:r>
              <w:rPr>
                <w:rFonts w:hint="eastAsia" w:ascii="宋体" w:hAnsi="宋体" w:eastAsia="宋体" w:cs="宋体"/>
                <w:color w:val="auto"/>
              </w:rPr>
              <w:t>结束时间</w:t>
            </w:r>
          </w:p>
        </w:tc>
        <w:tc>
          <w:tcPr>
            <w:tcW w:w="1396" w:type="dxa"/>
          </w:tcPr>
          <w:p>
            <w:pPr>
              <w:jc w:val="center"/>
              <w:rPr>
                <w:rFonts w:hint="eastAsia" w:ascii="宋体" w:hAnsi="宋体" w:eastAsia="宋体" w:cs="宋体"/>
                <w:color w:val="auto"/>
                <w:lang w:val="en-US" w:eastAsia="zh-CN"/>
              </w:rPr>
            </w:pPr>
            <w:r>
              <w:rPr>
                <w:rFonts w:hint="eastAsia" w:ascii="宋体" w:hAnsi="宋体" w:eastAsia="宋体" w:cs="宋体"/>
                <w:color w:val="auto"/>
              </w:rPr>
              <w:t>卡路里</w:t>
            </w:r>
            <w:r>
              <w:rPr>
                <w:rFonts w:hint="eastAsia" w:ascii="宋体" w:hAnsi="宋体" w:eastAsia="宋体" w:cs="宋体"/>
                <w:color w:val="auto"/>
                <w:lang w:val="en-US" w:eastAsia="zh-CN"/>
              </w:rPr>
              <w:t>(千卡)</w:t>
            </w:r>
          </w:p>
        </w:tc>
        <w:tc>
          <w:tcPr>
            <w:tcW w:w="1099" w:type="dxa"/>
          </w:tcPr>
          <w:p>
            <w:pPr>
              <w:jc w:val="center"/>
              <w:rPr>
                <w:rFonts w:hint="eastAsia" w:ascii="宋体" w:hAnsi="宋体" w:eastAsia="宋体" w:cs="宋体"/>
                <w:color w:val="auto"/>
              </w:rPr>
            </w:pPr>
            <w:r>
              <w:rPr>
                <w:rFonts w:hint="eastAsia" w:ascii="宋体" w:hAnsi="宋体" w:eastAsia="宋体" w:cs="宋体"/>
                <w:color w:val="auto"/>
              </w:rPr>
              <w:t>距离（米）</w:t>
            </w:r>
          </w:p>
        </w:tc>
      </w:tr>
    </w:tbl>
    <w:p>
      <w:pPr>
        <w:rPr>
          <w:rFonts w:hint="eastAsia" w:ascii="宋体" w:hAnsi="宋体" w:eastAsia="宋体" w:cs="宋体"/>
          <w:color w:val="auto"/>
          <w:lang w:val="en-US" w:eastAsia="zh-CN"/>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日期格式：</w:t>
      </w:r>
    </w:p>
    <w:tbl>
      <w:tblPr>
        <w:tblStyle w:val="25"/>
        <w:tblW w:w="28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8"/>
        <w:gridCol w:w="818"/>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78" w:type="dxa"/>
          </w:tcPr>
          <w:p>
            <w:pPr>
              <w:jc w:val="center"/>
              <w:rPr>
                <w:rFonts w:hint="eastAsia" w:ascii="宋体" w:hAnsi="宋体" w:eastAsia="宋体" w:cs="宋体"/>
                <w:color w:val="auto"/>
              </w:rPr>
            </w:pPr>
            <w:r>
              <w:rPr>
                <w:rFonts w:hint="eastAsia" w:ascii="宋体" w:hAnsi="宋体" w:eastAsia="宋体" w:cs="宋体"/>
                <w:color w:val="auto"/>
              </w:rPr>
              <w:t>0</w:t>
            </w:r>
            <w:r>
              <w:rPr>
                <w:rFonts w:hint="eastAsia" w:ascii="宋体" w:hAnsi="宋体" w:eastAsia="宋体" w:cs="宋体"/>
                <w:color w:val="auto"/>
                <w:lang w:val="en-US" w:eastAsia="zh-CN"/>
              </w:rPr>
              <w:t>~1</w:t>
            </w:r>
            <w:r>
              <w:rPr>
                <w:rFonts w:hint="eastAsia" w:ascii="宋体" w:hAnsi="宋体" w:eastAsia="宋体" w:cs="宋体"/>
                <w:color w:val="auto"/>
              </w:rPr>
              <w:t xml:space="preserve"> </w:t>
            </w:r>
          </w:p>
        </w:tc>
        <w:tc>
          <w:tcPr>
            <w:tcW w:w="818" w:type="dxa"/>
          </w:tcPr>
          <w:p>
            <w:pPr>
              <w:jc w:val="center"/>
              <w:rPr>
                <w:rFonts w:hint="eastAsia" w:ascii="宋体" w:hAnsi="宋体" w:eastAsia="宋体" w:cs="宋体"/>
                <w:color w:val="auto"/>
              </w:rPr>
            </w:pPr>
            <w:r>
              <w:rPr>
                <w:rFonts w:hint="eastAsia" w:ascii="宋体" w:hAnsi="宋体" w:eastAsia="宋体" w:cs="宋体"/>
                <w:color w:val="auto"/>
                <w:lang w:val="en-US" w:eastAsia="zh-CN"/>
              </w:rPr>
              <w:t>2</w:t>
            </w:r>
            <w:r>
              <w:rPr>
                <w:rFonts w:hint="eastAsia" w:ascii="宋体" w:hAnsi="宋体" w:eastAsia="宋体" w:cs="宋体"/>
                <w:color w:val="auto"/>
              </w:rPr>
              <w:t xml:space="preserve"> </w:t>
            </w:r>
          </w:p>
        </w:tc>
        <w:tc>
          <w:tcPr>
            <w:tcW w:w="830"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年</w:t>
            </w:r>
          </w:p>
        </w:tc>
        <w:tc>
          <w:tcPr>
            <w:tcW w:w="818" w:type="dxa"/>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月</w:t>
            </w:r>
          </w:p>
        </w:tc>
        <w:tc>
          <w:tcPr>
            <w:tcW w:w="830" w:type="dxa"/>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日</w:t>
            </w:r>
          </w:p>
        </w:tc>
      </w:tr>
    </w:tbl>
    <w:p>
      <w:pPr>
        <w:rPr>
          <w:rFonts w:hint="eastAsia" w:ascii="宋体" w:hAnsi="宋体" w:eastAsia="宋体" w:cs="宋体"/>
          <w:color w:val="auto"/>
          <w:lang w:val="en-US" w:eastAsia="zh-CN"/>
        </w:rPr>
      </w:pPr>
      <w:r>
        <w:rPr>
          <w:rFonts w:hint="eastAsia" w:ascii="宋体" w:hAnsi="宋体" w:eastAsia="宋体" w:cs="宋体"/>
          <w:color w:val="auto"/>
          <w:lang w:val="en-US" w:eastAsia="zh-CN"/>
        </w:rPr>
        <w:t>例：2021年12月31日 ： E5 07 0C 1F</w:t>
      </w:r>
    </w:p>
    <w:p>
      <w:pPr>
        <w:rPr>
          <w:rFonts w:hint="eastAsia" w:ascii="宋体" w:hAnsi="宋体" w:eastAsia="宋体" w:cs="宋体"/>
          <w:color w:val="auto"/>
          <w:lang w:val="en-US" w:eastAsia="zh-CN"/>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时间格式：</w:t>
      </w:r>
    </w:p>
    <w:tbl>
      <w:tblPr>
        <w:tblStyle w:val="25"/>
        <w:tblW w:w="34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9"/>
        <w:gridCol w:w="762"/>
        <w:gridCol w:w="727"/>
        <w:gridCol w:w="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199"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62" w:type="dxa"/>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1</w:t>
            </w:r>
          </w:p>
        </w:tc>
        <w:tc>
          <w:tcPr>
            <w:tcW w:w="727" w:type="dxa"/>
          </w:tcPr>
          <w:p>
            <w:pPr>
              <w:jc w:val="center"/>
              <w:rPr>
                <w:rFonts w:hint="eastAsia" w:ascii="宋体" w:hAnsi="宋体" w:eastAsia="宋体" w:cs="宋体"/>
                <w:color w:val="auto"/>
              </w:rPr>
            </w:pPr>
            <w:r>
              <w:rPr>
                <w:rFonts w:hint="eastAsia" w:ascii="宋体" w:hAnsi="宋体" w:eastAsia="宋体" w:cs="宋体"/>
                <w:color w:val="auto"/>
                <w:lang w:val="en-US" w:eastAsia="zh-CN"/>
              </w:rPr>
              <w:t>2</w:t>
            </w:r>
            <w:r>
              <w:rPr>
                <w:rFonts w:hint="eastAsia" w:ascii="宋体" w:hAnsi="宋体" w:eastAsia="宋体" w:cs="宋体"/>
                <w:color w:val="auto"/>
              </w:rPr>
              <w:t xml:space="preserve"> </w:t>
            </w:r>
          </w:p>
        </w:tc>
        <w:tc>
          <w:tcPr>
            <w:tcW w:w="731" w:type="dxa"/>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199" w:type="dxa"/>
          </w:tcPr>
          <w:p>
            <w:pPr>
              <w:jc w:val="center"/>
              <w:rPr>
                <w:rFonts w:hint="eastAsia" w:ascii="宋体" w:hAnsi="宋体" w:eastAsia="宋体" w:cs="宋体"/>
                <w:color w:val="auto"/>
                <w:lang w:val="en-US" w:eastAsia="zh-CN"/>
              </w:rPr>
            </w:pPr>
            <w:r>
              <w:rPr>
                <w:rFonts w:hint="eastAsia" w:ascii="宋体" w:hAnsi="宋体" w:eastAsia="宋体" w:cs="宋体"/>
                <w:i w:val="0"/>
                <w:iCs w:val="0"/>
                <w:caps w:val="0"/>
                <w:color w:val="auto"/>
                <w:spacing w:val="0"/>
                <w:sz w:val="19"/>
                <w:szCs w:val="19"/>
                <w:shd w:val="clear" w:fill="FFFFFF"/>
                <w:lang w:val="en-US" w:eastAsia="zh-CN"/>
              </w:rPr>
              <w:t>R</w:t>
            </w:r>
            <w:r>
              <w:rPr>
                <w:rFonts w:hint="eastAsia" w:ascii="宋体" w:hAnsi="宋体" w:eastAsia="宋体" w:cs="宋体"/>
                <w:i w:val="0"/>
                <w:iCs w:val="0"/>
                <w:caps w:val="0"/>
                <w:color w:val="auto"/>
                <w:spacing w:val="0"/>
                <w:sz w:val="19"/>
                <w:szCs w:val="19"/>
                <w:shd w:val="clear" w:fill="FFFFFF"/>
              </w:rPr>
              <w:t>eserved</w:t>
            </w:r>
          </w:p>
        </w:tc>
        <w:tc>
          <w:tcPr>
            <w:tcW w:w="762" w:type="dxa"/>
          </w:tcPr>
          <w:p>
            <w:pPr>
              <w:jc w:val="center"/>
              <w:rPr>
                <w:rFonts w:hint="eastAsia" w:ascii="宋体" w:hAnsi="宋体" w:eastAsia="宋体" w:cs="宋体"/>
                <w:color w:val="auto"/>
              </w:rPr>
            </w:pPr>
            <w:r>
              <w:rPr>
                <w:rFonts w:hint="eastAsia" w:ascii="宋体" w:hAnsi="宋体" w:eastAsia="宋体" w:cs="宋体"/>
                <w:color w:val="auto"/>
              </w:rPr>
              <w:t>时</w:t>
            </w:r>
          </w:p>
        </w:tc>
        <w:tc>
          <w:tcPr>
            <w:tcW w:w="727" w:type="dxa"/>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分</w:t>
            </w:r>
          </w:p>
        </w:tc>
        <w:tc>
          <w:tcPr>
            <w:tcW w:w="731"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秒</w:t>
            </w:r>
          </w:p>
        </w:tc>
      </w:tr>
    </w:tbl>
    <w:p>
      <w:pPr>
        <w:rPr>
          <w:rFonts w:hint="eastAsia" w:ascii="宋体" w:hAnsi="宋体" w:eastAsia="宋体" w:cs="宋体"/>
          <w:color w:val="auto"/>
          <w:lang w:val="en-US" w:eastAsia="zh-CN"/>
        </w:rPr>
      </w:pPr>
      <w:r>
        <w:rPr>
          <w:rFonts w:hint="eastAsia" w:ascii="宋体" w:hAnsi="宋体" w:eastAsia="宋体" w:cs="宋体"/>
          <w:color w:val="auto"/>
          <w:lang w:val="en-US" w:eastAsia="zh-CN"/>
        </w:rPr>
        <w:t>例：15点08分06秒：  00 0F 08 06</w:t>
      </w:r>
    </w:p>
    <w:p>
      <w:pPr>
        <w:rPr>
          <w:rFonts w:hint="eastAsia" w:ascii="宋体" w:hAnsi="宋体" w:eastAsia="宋体" w:cs="宋体"/>
          <w:color w:val="auto"/>
          <w:lang w:val="en-US" w:eastAsia="zh-CN"/>
        </w:rPr>
      </w:pPr>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742"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0x06</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tabs>
                <w:tab w:val="left" w:pos="511"/>
              </w:tabs>
              <w:jc w:val="center"/>
              <w:rPr>
                <w:rFonts w:hint="eastAsia" w:ascii="宋体" w:hAnsi="宋体" w:eastAsia="宋体" w:cs="宋体"/>
                <w:color w:val="auto"/>
              </w:rPr>
            </w:pPr>
            <w:r>
              <w:rPr>
                <w:rFonts w:hint="eastAsia" w:ascii="宋体" w:hAnsi="宋体" w:eastAsia="宋体" w:cs="宋体"/>
                <w:color w:val="auto"/>
              </w:rPr>
              <w:t>类型</w:t>
            </w:r>
          </w:p>
        </w:tc>
        <w:tc>
          <w:tcPr>
            <w:tcW w:w="1742"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第几条数据</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p>
      <w:pPr>
        <w:rPr>
          <w:rFonts w:hint="eastAsia" w:ascii="宋体" w:hAnsi="宋体" w:eastAsia="宋体" w:cs="宋体"/>
          <w:color w:val="auto"/>
        </w:rPr>
      </w:pPr>
      <w:r>
        <w:rPr>
          <w:rFonts w:hint="eastAsia" w:ascii="宋体" w:hAnsi="宋体" w:eastAsia="宋体" w:cs="宋体"/>
          <w:color w:val="auto"/>
        </w:rPr>
        <w:t>详见多包协议传输格式</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846"/>
        <w:gridCol w:w="1300"/>
        <w:gridCol w:w="566"/>
        <w:gridCol w:w="566"/>
        <w:gridCol w:w="601"/>
        <w:gridCol w:w="1056"/>
        <w:gridCol w:w="1685"/>
        <w:gridCol w:w="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2~5</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6</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7</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8~9</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10~11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CMD_CLASS</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CMD_ID</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所有数据的长度</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状态</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类型</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序号</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 xml:space="preserve">CRC16校验 </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最后一个数据包的长度</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数据</w:t>
            </w:r>
          </w:p>
        </w:tc>
      </w:tr>
    </w:tbl>
    <w:p>
      <w:pPr>
        <w:rPr>
          <w:rFonts w:hint="eastAsia" w:ascii="宋体" w:hAnsi="宋体" w:eastAsia="宋体" w:cs="宋体"/>
          <w:color w:val="auto"/>
        </w:rPr>
      </w:pPr>
    </w:p>
    <w:tbl>
      <w:tblPr>
        <w:tblStyle w:val="25"/>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2"/>
        <w:gridCol w:w="977"/>
        <w:gridCol w:w="703"/>
        <w:gridCol w:w="567"/>
        <w:gridCol w:w="5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574"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413" w:type="pct"/>
          </w:tcPr>
          <w:p>
            <w:pPr>
              <w:jc w:val="center"/>
              <w:rPr>
                <w:rFonts w:hint="eastAsia" w:ascii="宋体" w:hAnsi="宋体" w:eastAsia="宋体" w:cs="宋体"/>
                <w:color w:val="auto"/>
              </w:rPr>
            </w:pPr>
            <w:r>
              <w:rPr>
                <w:rFonts w:hint="eastAsia" w:ascii="宋体" w:hAnsi="宋体" w:eastAsia="宋体" w:cs="宋体"/>
                <w:color w:val="auto"/>
              </w:rPr>
              <w:t>2</w:t>
            </w:r>
          </w:p>
        </w:tc>
        <w:tc>
          <w:tcPr>
            <w:tcW w:w="333" w:type="pct"/>
          </w:tcPr>
          <w:p>
            <w:pPr>
              <w:jc w:val="center"/>
              <w:rPr>
                <w:rFonts w:hint="eastAsia" w:ascii="宋体" w:hAnsi="宋体" w:eastAsia="宋体" w:cs="宋体"/>
                <w:color w:val="auto"/>
              </w:rPr>
            </w:pPr>
            <w:r>
              <w:rPr>
                <w:rFonts w:hint="eastAsia" w:ascii="宋体" w:hAnsi="宋体" w:eastAsia="宋体" w:cs="宋体"/>
                <w:color w:val="auto"/>
              </w:rPr>
              <w:t>3</w:t>
            </w:r>
          </w:p>
        </w:tc>
        <w:tc>
          <w:tcPr>
            <w:tcW w:w="2938" w:type="pct"/>
          </w:tcPr>
          <w:p>
            <w:pPr>
              <w:jc w:val="center"/>
              <w:rPr>
                <w:rFonts w:hint="eastAsia" w:ascii="宋体" w:hAnsi="宋体" w:eastAsia="宋体" w:cs="宋体"/>
                <w:color w:val="auto"/>
              </w:rPr>
            </w:pPr>
            <w:r>
              <w:rPr>
                <w:rFonts w:hint="eastAsia" w:ascii="宋体" w:hAnsi="宋体" w:eastAsia="宋体" w:cs="宋体"/>
                <w:color w:val="auto"/>
              </w:rPr>
              <w:t>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pct"/>
          </w:tcPr>
          <w:p>
            <w:pPr>
              <w:jc w:val="center"/>
              <w:rPr>
                <w:rFonts w:hint="eastAsia" w:ascii="宋体" w:hAnsi="宋体" w:eastAsia="宋体" w:cs="宋体"/>
                <w:color w:val="auto"/>
              </w:rPr>
            </w:pPr>
            <w:r>
              <w:rPr>
                <w:rFonts w:hint="eastAsia" w:ascii="宋体" w:hAnsi="宋体" w:eastAsia="宋体" w:cs="宋体"/>
                <w:color w:val="auto"/>
              </w:rPr>
              <w:t>CMD_CLASS</w:t>
            </w:r>
          </w:p>
        </w:tc>
        <w:tc>
          <w:tcPr>
            <w:tcW w:w="574" w:type="pct"/>
          </w:tcPr>
          <w:p>
            <w:pPr>
              <w:jc w:val="center"/>
              <w:rPr>
                <w:rFonts w:hint="eastAsia" w:ascii="宋体" w:hAnsi="宋体" w:eastAsia="宋体" w:cs="宋体"/>
                <w:color w:val="auto"/>
              </w:rPr>
            </w:pPr>
            <w:r>
              <w:rPr>
                <w:rFonts w:hint="eastAsia" w:ascii="宋体" w:hAnsi="宋体" w:eastAsia="宋体" w:cs="宋体"/>
                <w:color w:val="auto"/>
              </w:rPr>
              <w:t>CMD_ID</w:t>
            </w:r>
          </w:p>
        </w:tc>
        <w:tc>
          <w:tcPr>
            <w:tcW w:w="746" w:type="pct"/>
            <w:gridSpan w:val="2"/>
          </w:tcPr>
          <w:p>
            <w:pPr>
              <w:jc w:val="center"/>
              <w:rPr>
                <w:rFonts w:hint="eastAsia" w:ascii="宋体" w:hAnsi="宋体" w:eastAsia="宋体" w:cs="宋体"/>
                <w:color w:val="auto"/>
              </w:rPr>
            </w:pPr>
            <w:r>
              <w:rPr>
                <w:rFonts w:hint="eastAsia" w:ascii="宋体" w:hAnsi="宋体" w:eastAsia="宋体" w:cs="宋体"/>
                <w:color w:val="auto"/>
              </w:rPr>
              <w:t>序号</w:t>
            </w:r>
          </w:p>
        </w:tc>
        <w:tc>
          <w:tcPr>
            <w:tcW w:w="2938" w:type="pct"/>
          </w:tcPr>
          <w:p>
            <w:pPr>
              <w:jc w:val="center"/>
              <w:rPr>
                <w:rFonts w:hint="eastAsia" w:ascii="宋体" w:hAnsi="宋体" w:eastAsia="宋体" w:cs="宋体"/>
                <w:color w:val="auto"/>
              </w:rPr>
            </w:pPr>
            <w:r>
              <w:rPr>
                <w:rFonts w:hint="eastAsia" w:ascii="宋体" w:hAnsi="宋体" w:eastAsia="宋体" w:cs="宋体"/>
                <w:color w:val="auto"/>
              </w:rPr>
              <w:t>数据</w:t>
            </w:r>
          </w:p>
        </w:tc>
      </w:tr>
    </w:tbl>
    <w:p>
      <w:pPr>
        <w:rPr>
          <w:rFonts w:hint="eastAsia" w:ascii="宋体" w:hAnsi="宋体" w:eastAsia="宋体" w:cs="宋体"/>
          <w:color w:val="auto"/>
        </w:rPr>
      </w:pPr>
    </w:p>
    <w:p>
      <w:pPr>
        <w:rPr>
          <w:rFonts w:hint="eastAsia" w:ascii="宋体" w:hAnsi="宋体" w:eastAsia="宋体" w:cs="宋体"/>
          <w:color w:val="auto"/>
        </w:rPr>
      </w:pPr>
    </w:p>
    <w:p>
      <w:pPr>
        <w:rPr>
          <w:rFonts w:hint="eastAsia" w:ascii="宋体" w:hAnsi="宋体" w:eastAsia="宋体" w:cs="宋体"/>
          <w:color w:val="auto"/>
          <w:szCs w:val="21"/>
          <w:lang w:eastAsia="zh-CN"/>
        </w:rPr>
      </w:pPr>
      <w:r>
        <w:rPr>
          <w:rFonts w:hint="eastAsia" w:ascii="宋体" w:hAnsi="宋体" w:eastAsia="宋体" w:cs="宋体"/>
          <w:color w:val="auto"/>
          <w:szCs w:val="21"/>
        </w:rPr>
        <w:t>类型：</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4</w:t>
      </w:r>
      <w:r>
        <w:rPr>
          <w:rFonts w:hint="eastAsia" w:ascii="宋体" w:hAnsi="宋体" w:eastAsia="宋体" w:cs="宋体"/>
          <w:color w:val="auto"/>
          <w:szCs w:val="21"/>
          <w:lang w:eastAsia="zh-CN"/>
        </w:rPr>
        <w:t>（</w:t>
      </w:r>
      <w:r>
        <w:rPr>
          <w:rFonts w:hint="eastAsia" w:ascii="宋体" w:hAnsi="宋体" w:eastAsia="宋体" w:cs="宋体"/>
          <w:color w:val="auto"/>
          <w:szCs w:val="21"/>
          <w:lang w:val="en-US" w:eastAsia="zh-CN"/>
        </w:rPr>
        <w:t>固定的</w:t>
      </w:r>
      <w:r>
        <w:rPr>
          <w:rFonts w:hint="eastAsia" w:ascii="宋体" w:hAnsi="宋体" w:eastAsia="宋体" w:cs="宋体"/>
          <w:color w:val="auto"/>
          <w:szCs w:val="21"/>
          <w:lang w:eastAsia="zh-CN"/>
        </w:rPr>
        <w:t>）</w:t>
      </w:r>
    </w:p>
    <w:p>
      <w:pPr>
        <w:rPr>
          <w:rFonts w:hint="eastAsia" w:ascii="宋体" w:hAnsi="宋体" w:eastAsia="宋体" w:cs="宋体"/>
          <w:color w:val="auto"/>
          <w:szCs w:val="21"/>
        </w:rPr>
      </w:pPr>
      <w:r>
        <w:rPr>
          <w:rFonts w:hint="eastAsia" w:ascii="宋体" w:hAnsi="宋体" w:eastAsia="宋体" w:cs="宋体"/>
          <w:color w:val="auto"/>
          <w:szCs w:val="21"/>
        </w:rPr>
        <w:t>条数：</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0~9</w:t>
      </w:r>
      <w:r>
        <w:rPr>
          <w:rFonts w:hint="eastAsia" w:ascii="宋体" w:hAnsi="宋体" w:eastAsia="宋体" w:cs="宋体"/>
          <w:color w:val="auto"/>
          <w:szCs w:val="21"/>
        </w:rPr>
        <w:tab/>
      </w:r>
    </w:p>
    <w:p>
      <w:pPr>
        <w:rPr>
          <w:rFonts w:hint="eastAsia" w:ascii="宋体" w:hAnsi="宋体" w:eastAsia="宋体" w:cs="宋体"/>
          <w:color w:val="auto"/>
          <w:szCs w:val="21"/>
        </w:rPr>
      </w:pPr>
    </w:p>
    <w:p>
      <w:pPr>
        <w:rPr>
          <w:rFonts w:hint="eastAsia" w:ascii="宋体" w:hAnsi="宋体" w:eastAsia="宋体" w:cs="宋体"/>
          <w:color w:val="auto"/>
        </w:rPr>
      </w:pPr>
      <w:r>
        <w:rPr>
          <w:rFonts w:hint="eastAsia" w:ascii="宋体" w:hAnsi="宋体" w:eastAsia="宋体" w:cs="宋体"/>
          <w:color w:val="auto"/>
        </w:rPr>
        <w:t>示例 获取最近一次数据</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发送：03 02 06 00 04 00</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出错回复：03 82 0</w:t>
      </w:r>
      <w:r>
        <w:rPr>
          <w:rFonts w:hint="eastAsia" w:ascii="宋体" w:hAnsi="宋体" w:eastAsia="宋体" w:cs="宋体"/>
          <w:color w:val="auto"/>
          <w:sz w:val="21"/>
          <w:szCs w:val="21"/>
          <w:lang w:val="en-US" w:eastAsia="zh-CN"/>
        </w:rPr>
        <w:t>6</w:t>
      </w:r>
      <w:r>
        <w:rPr>
          <w:rFonts w:hint="eastAsia" w:ascii="宋体" w:hAnsi="宋体" w:eastAsia="宋体" w:cs="宋体"/>
          <w:color w:val="auto"/>
          <w:sz w:val="21"/>
          <w:szCs w:val="21"/>
        </w:rPr>
        <w:t xml:space="preserve"> 00 00</w:t>
      </w:r>
      <w:r>
        <w:rPr>
          <w:rFonts w:hint="eastAsia" w:ascii="宋体" w:hAnsi="宋体" w:eastAsia="宋体" w:cs="宋体"/>
          <w:color w:val="auto"/>
          <w:sz w:val="21"/>
          <w:szCs w:val="21"/>
          <w:lang w:val="en-US" w:eastAsia="zh-CN"/>
        </w:rPr>
        <w:t xml:space="preserve">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正常回复：多包格式</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640" w:name="_Toc2621"/>
      <w:bookmarkStart w:id="641" w:name="_Toc3727"/>
      <w:bookmarkStart w:id="642" w:name="_Toc5332"/>
      <w:bookmarkStart w:id="643" w:name="_Toc17162"/>
      <w:r>
        <w:rPr>
          <w:rFonts w:hint="eastAsia" w:ascii="宋体" w:hAnsi="宋体" w:eastAsia="宋体" w:cs="宋体"/>
          <w:color w:val="auto"/>
        </w:rPr>
        <w:t>获取设备支持的功能列表 0x0</w:t>
      </w:r>
      <w:r>
        <w:rPr>
          <w:rFonts w:hint="eastAsia" w:ascii="宋体" w:hAnsi="宋体" w:eastAsia="宋体" w:cs="宋体"/>
          <w:color w:val="auto"/>
          <w:lang w:val="en-US" w:eastAsia="zh-CN"/>
        </w:rPr>
        <w:t>4</w:t>
      </w:r>
      <w:bookmarkEnd w:id="640"/>
      <w:bookmarkEnd w:id="641"/>
      <w:bookmarkEnd w:id="642"/>
      <w:bookmarkEnd w:id="643"/>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887"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3</w:t>
            </w:r>
          </w:p>
        </w:tc>
        <w:tc>
          <w:tcPr>
            <w:tcW w:w="774" w:type="dxa"/>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4</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887"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0x06</w:t>
            </w:r>
          </w:p>
        </w:tc>
      </w:tr>
    </w:tbl>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出错回复：03 8</w:t>
      </w: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rPr>
        <w:t xml:space="preserve"> 0</w:t>
      </w:r>
      <w:r>
        <w:rPr>
          <w:rFonts w:hint="eastAsia" w:ascii="宋体" w:hAnsi="宋体" w:eastAsia="宋体" w:cs="宋体"/>
          <w:color w:val="auto"/>
          <w:sz w:val="21"/>
          <w:szCs w:val="21"/>
          <w:lang w:val="en-US" w:eastAsia="zh-CN"/>
        </w:rPr>
        <w:t>6 00</w:t>
      </w:r>
      <w:r>
        <w:rPr>
          <w:rFonts w:hint="eastAsia" w:ascii="宋体" w:hAnsi="宋体" w:eastAsia="宋体" w:cs="宋体"/>
          <w:color w:val="auto"/>
          <w:sz w:val="21"/>
          <w:szCs w:val="21"/>
        </w:rPr>
        <w:t xml:space="preserve"> 00 0</w:t>
      </w:r>
      <w:r>
        <w:rPr>
          <w:rFonts w:hint="eastAsia" w:ascii="宋体" w:hAnsi="宋体" w:eastAsia="宋体" w:cs="宋体"/>
          <w:color w:val="auto"/>
          <w:sz w:val="21"/>
          <w:szCs w:val="21"/>
          <w:lang w:val="en-US" w:eastAsia="zh-CN"/>
        </w:rPr>
        <w:t>6</w:t>
      </w:r>
    </w:p>
    <w:p>
      <w:pPr>
        <w:pStyle w:val="28"/>
        <w:widowControl/>
        <w:rPr>
          <w:rFonts w:hint="eastAsia" w:ascii="宋体" w:hAnsi="宋体" w:eastAsia="宋体" w:cs="宋体"/>
          <w:color w:val="auto"/>
          <w:sz w:val="21"/>
          <w:szCs w:val="21"/>
        </w:rPr>
      </w:pPr>
    </w:p>
    <w:p>
      <w:pPr>
        <w:rPr>
          <w:rFonts w:hint="eastAsia" w:ascii="宋体" w:hAnsi="宋体" w:eastAsia="宋体" w:cs="宋体"/>
          <w:color w:val="auto"/>
        </w:rPr>
      </w:pPr>
      <w:r>
        <w:rPr>
          <w:rFonts w:hint="eastAsia" w:ascii="宋体" w:hAnsi="宋体" w:eastAsia="宋体" w:cs="宋体"/>
          <w:color w:val="auto"/>
          <w:lang w:val="en-US" w:eastAsia="zh-CN"/>
        </w:rPr>
        <w:t>正常</w:t>
      </w:r>
      <w:r>
        <w:rPr>
          <w:rFonts w:hint="eastAsia" w:ascii="宋体" w:hAnsi="宋体" w:eastAsia="宋体" w:cs="宋体"/>
          <w:color w:val="auto"/>
        </w:rPr>
        <w:t>设备回复</w:t>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详见多包协议传输格式</w:t>
      </w:r>
    </w:p>
    <w:tbl>
      <w:tblPr>
        <w:tblStyle w:val="2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
        <w:gridCol w:w="668"/>
        <w:gridCol w:w="1035"/>
        <w:gridCol w:w="716"/>
        <w:gridCol w:w="1084"/>
        <w:gridCol w:w="684"/>
        <w:gridCol w:w="1221"/>
        <w:gridCol w:w="1221"/>
        <w:gridCol w:w="1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392"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392"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607" w:type="pct"/>
          </w:tcPr>
          <w:p>
            <w:pPr>
              <w:jc w:val="center"/>
              <w:rPr>
                <w:rFonts w:hint="eastAsia" w:ascii="宋体" w:hAnsi="宋体" w:eastAsia="宋体" w:cs="宋体"/>
                <w:color w:val="auto"/>
                <w:lang w:val="en-US" w:eastAsia="zh-CN"/>
              </w:rPr>
            </w:pPr>
            <w:r>
              <w:rPr>
                <w:rFonts w:hint="eastAsia" w:ascii="宋体" w:hAnsi="宋体" w:eastAsia="宋体" w:cs="宋体"/>
                <w:color w:val="auto"/>
              </w:rPr>
              <w:t>2</w:t>
            </w:r>
            <w:r>
              <w:rPr>
                <w:rFonts w:hint="eastAsia" w:ascii="宋体" w:hAnsi="宋体" w:eastAsia="宋体" w:cs="宋体"/>
                <w:color w:val="auto"/>
                <w:lang w:val="en-US" w:eastAsia="zh-CN"/>
              </w:rPr>
              <w:t>~5</w:t>
            </w:r>
          </w:p>
        </w:tc>
        <w:tc>
          <w:tcPr>
            <w:tcW w:w="420" w:type="pct"/>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6</w:t>
            </w:r>
          </w:p>
        </w:tc>
        <w:tc>
          <w:tcPr>
            <w:tcW w:w="63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7（类型）</w:t>
            </w:r>
          </w:p>
        </w:tc>
        <w:tc>
          <w:tcPr>
            <w:tcW w:w="401"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8~9</w:t>
            </w:r>
          </w:p>
        </w:tc>
        <w:tc>
          <w:tcPr>
            <w:tcW w:w="71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10~11</w:t>
            </w:r>
          </w:p>
        </w:tc>
        <w:tc>
          <w:tcPr>
            <w:tcW w:w="71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71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392" w:type="pct"/>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3</w:t>
            </w:r>
          </w:p>
        </w:tc>
        <w:tc>
          <w:tcPr>
            <w:tcW w:w="392" w:type="pct"/>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84</w:t>
            </w:r>
          </w:p>
        </w:tc>
        <w:tc>
          <w:tcPr>
            <w:tcW w:w="607"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所有长度</w:t>
            </w:r>
          </w:p>
        </w:tc>
        <w:tc>
          <w:tcPr>
            <w:tcW w:w="420" w:type="pct"/>
          </w:tcPr>
          <w:p>
            <w:pPr>
              <w:jc w:val="center"/>
              <w:rPr>
                <w:rFonts w:hint="eastAsia" w:ascii="宋体" w:hAnsi="宋体" w:eastAsia="宋体" w:cs="宋体"/>
                <w:color w:val="auto"/>
              </w:rPr>
            </w:pPr>
            <w:r>
              <w:rPr>
                <w:rFonts w:hint="eastAsia" w:ascii="宋体" w:hAnsi="宋体" w:eastAsia="宋体" w:cs="宋体"/>
                <w:color w:val="auto"/>
              </w:rPr>
              <w:t>状态</w:t>
            </w:r>
          </w:p>
        </w:tc>
        <w:tc>
          <w:tcPr>
            <w:tcW w:w="63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0x06</w:t>
            </w:r>
          </w:p>
        </w:tc>
        <w:tc>
          <w:tcPr>
            <w:tcW w:w="401"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序号</w:t>
            </w:r>
          </w:p>
        </w:tc>
        <w:tc>
          <w:tcPr>
            <w:tcW w:w="71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CRC16校验</w:t>
            </w:r>
          </w:p>
        </w:tc>
        <w:tc>
          <w:tcPr>
            <w:tcW w:w="71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最后一个数据包的长度</w:t>
            </w:r>
          </w:p>
        </w:tc>
        <w:tc>
          <w:tcPr>
            <w:tcW w:w="71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数据</w:t>
            </w:r>
          </w:p>
        </w:tc>
      </w:tr>
    </w:tbl>
    <w:p>
      <w:pPr>
        <w:rPr>
          <w:rFonts w:hint="eastAsia" w:ascii="宋体" w:hAnsi="宋体" w:eastAsia="宋体" w:cs="宋体"/>
          <w:color w:val="auto"/>
        </w:rPr>
      </w:pPr>
    </w:p>
    <w:tbl>
      <w:tblPr>
        <w:tblStyle w:val="25"/>
        <w:tblW w:w="189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677"/>
        <w:gridCol w:w="1119"/>
        <w:gridCol w:w="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1048" w:type="pct"/>
          </w:tcPr>
          <w:p>
            <w:pPr>
              <w:jc w:val="center"/>
              <w:rPr>
                <w:rFonts w:hint="eastAsia" w:ascii="宋体" w:hAnsi="宋体" w:eastAsia="宋体" w:cs="宋体"/>
                <w:color w:val="auto"/>
              </w:rPr>
            </w:pPr>
            <w:r>
              <w:rPr>
                <w:rFonts w:hint="eastAsia" w:ascii="宋体" w:hAnsi="宋体" w:eastAsia="宋体" w:cs="宋体"/>
                <w:color w:val="auto"/>
              </w:rPr>
              <w:t>0</w:t>
            </w:r>
          </w:p>
        </w:tc>
        <w:tc>
          <w:tcPr>
            <w:tcW w:w="1050" w:type="pct"/>
          </w:tcPr>
          <w:p>
            <w:pPr>
              <w:jc w:val="center"/>
              <w:rPr>
                <w:rFonts w:hint="eastAsia" w:ascii="宋体" w:hAnsi="宋体" w:eastAsia="宋体" w:cs="宋体"/>
                <w:color w:val="auto"/>
              </w:rPr>
            </w:pPr>
            <w:r>
              <w:rPr>
                <w:rFonts w:hint="eastAsia" w:ascii="宋体" w:hAnsi="宋体" w:eastAsia="宋体" w:cs="宋体"/>
                <w:color w:val="auto"/>
              </w:rPr>
              <w:t>1</w:t>
            </w:r>
          </w:p>
        </w:tc>
        <w:tc>
          <w:tcPr>
            <w:tcW w:w="1737"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2~3</w:t>
            </w:r>
          </w:p>
        </w:tc>
        <w:tc>
          <w:tcPr>
            <w:tcW w:w="1163"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48" w:type="pct"/>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3</w:t>
            </w:r>
          </w:p>
        </w:tc>
        <w:tc>
          <w:tcPr>
            <w:tcW w:w="1050" w:type="pct"/>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84</w:t>
            </w:r>
          </w:p>
        </w:tc>
        <w:tc>
          <w:tcPr>
            <w:tcW w:w="1737"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序号</w:t>
            </w:r>
          </w:p>
        </w:tc>
        <w:tc>
          <w:tcPr>
            <w:tcW w:w="1163" w:type="pct"/>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数据</w:t>
            </w:r>
          </w:p>
        </w:tc>
      </w:tr>
    </w:tbl>
    <w:p>
      <w:pPr>
        <w:rPr>
          <w:rFonts w:hint="eastAsia" w:ascii="宋体" w:hAnsi="宋体" w:eastAsia="宋体" w:cs="宋体"/>
          <w:color w:val="auto"/>
        </w:rPr>
      </w:pPr>
    </w:p>
    <w:p>
      <w:pPr>
        <w:rPr>
          <w:rFonts w:hint="eastAsia" w:ascii="宋体" w:hAnsi="宋体" w:eastAsia="宋体" w:cs="宋体"/>
          <w:color w:val="auto"/>
          <w:lang w:val="en-US" w:eastAsia="zh-CN"/>
        </w:rPr>
      </w:pPr>
      <w:r>
        <w:rPr>
          <w:rFonts w:hint="eastAsia" w:ascii="宋体" w:hAnsi="宋体" w:eastAsia="宋体" w:cs="宋体"/>
          <w:color w:val="auto"/>
        </w:rPr>
        <w:t xml:space="preserve">类型：    </w:t>
      </w:r>
      <w:r>
        <w:rPr>
          <w:rFonts w:hint="eastAsia" w:ascii="宋体" w:hAnsi="宋体" w:eastAsia="宋体" w:cs="宋体"/>
          <w:color w:val="auto"/>
          <w:lang w:val="en-US" w:eastAsia="zh-CN"/>
        </w:rPr>
        <w:t>7：默认</w:t>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数据格式：（N代表数据起始第一位）</w:t>
      </w:r>
    </w:p>
    <w:tbl>
      <w:tblPr>
        <w:tblStyle w:val="25"/>
        <w:tblW w:w="587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1977"/>
        <w:gridCol w:w="1293"/>
        <w:gridCol w:w="1107"/>
        <w:gridCol w:w="1004"/>
        <w:gridCol w:w="2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0"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N~N+1</w:t>
            </w:r>
          </w:p>
        </w:tc>
        <w:tc>
          <w:tcPr>
            <w:tcW w:w="987"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N+2 ~ M</w:t>
            </w:r>
          </w:p>
        </w:tc>
        <w:tc>
          <w:tcPr>
            <w:tcW w:w="64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M+1</w:t>
            </w:r>
          </w:p>
        </w:tc>
        <w:tc>
          <w:tcPr>
            <w:tcW w:w="552"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M+2</w:t>
            </w:r>
          </w:p>
        </w:tc>
        <w:tc>
          <w:tcPr>
            <w:tcW w:w="501"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M+X</w:t>
            </w:r>
          </w:p>
        </w:tc>
        <w:tc>
          <w:tcPr>
            <w:tcW w:w="1452"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860"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功能列表长度</w:t>
            </w:r>
          </w:p>
        </w:tc>
        <w:tc>
          <w:tcPr>
            <w:tcW w:w="987"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功能列表内容(无大小端规则)</w:t>
            </w:r>
          </w:p>
        </w:tc>
        <w:tc>
          <w:tcPr>
            <w:tcW w:w="64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552"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功能项内容长度</w:t>
            </w:r>
          </w:p>
        </w:tc>
        <w:tc>
          <w:tcPr>
            <w:tcW w:w="501"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功能项内容</w:t>
            </w:r>
          </w:p>
        </w:tc>
        <w:tc>
          <w:tcPr>
            <w:tcW w:w="1452"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（从M开始，后续各式都与M到M+X相同）</w:t>
            </w:r>
          </w:p>
        </w:tc>
      </w:tr>
    </w:tbl>
    <w:p>
      <w:pPr>
        <w:rPr>
          <w:rFonts w:hint="eastAsia" w:ascii="宋体" w:hAnsi="宋体" w:eastAsia="宋体" w:cs="宋体"/>
          <w:color w:val="auto"/>
        </w:rPr>
      </w:pPr>
    </w:p>
    <w:p>
      <w:pPr>
        <w:rPr>
          <w:rFonts w:hint="eastAsia" w:ascii="宋体" w:hAnsi="宋体" w:eastAsia="宋体" w:cs="宋体"/>
          <w:color w:val="auto"/>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功能列表内容：</w:t>
      </w:r>
    </w:p>
    <w:p>
      <w:pPr>
        <w:rPr>
          <w:rFonts w:hint="eastAsia" w:ascii="宋体" w:hAnsi="宋体" w:eastAsia="宋体" w:cs="宋体"/>
          <w:color w:val="auto"/>
          <w:szCs w:val="21"/>
          <w:lang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lang w:val="en-US" w:eastAsia="zh-CN"/>
        </w:rPr>
        <w:tab/>
      </w:r>
      <w:r>
        <w:rPr>
          <w:rFonts w:hint="eastAsia" w:ascii="宋体" w:hAnsi="宋体" w:eastAsia="宋体" w:cs="宋体"/>
          <w:color w:val="auto"/>
          <w:szCs w:val="21"/>
          <w:lang w:val="en-US" w:eastAsia="zh-CN"/>
        </w:rPr>
        <w:tab/>
      </w:r>
      <w:r>
        <w:rPr>
          <w:rFonts w:hint="eastAsia" w:ascii="宋体" w:hAnsi="宋体" w:eastAsia="宋体" w:cs="宋体"/>
          <w:color w:val="auto"/>
          <w:szCs w:val="21"/>
          <w:lang w:val="en-US" w:eastAsia="zh-CN"/>
        </w:rPr>
        <w:tab/>
      </w:r>
      <w:r>
        <w:rPr>
          <w:rFonts w:hint="eastAsia" w:ascii="宋体" w:hAnsi="宋体" w:eastAsia="宋体" w:cs="宋体"/>
          <w:color w:val="auto"/>
          <w:szCs w:val="21"/>
        </w:rPr>
        <w:t xml:space="preserve">bit0 </w:t>
      </w:r>
      <w:r>
        <w:rPr>
          <w:rFonts w:hint="eastAsia" w:ascii="宋体" w:hAnsi="宋体" w:eastAsia="宋体" w:cs="宋体"/>
          <w:color w:val="auto"/>
          <w:szCs w:val="21"/>
          <w:lang w:val="en-US" w:eastAsia="zh-CN"/>
        </w:rPr>
        <w:t>锻炼功能</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bit1 计步功能（24小时详情）</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bit2 睡眠（24小时详情）</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bit3 心率检测（24小时详情）</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bit4 血压检测（24小时详情）</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bit5 血氧检测（24小时详情）</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6</w:t>
      </w:r>
      <w:r>
        <w:rPr>
          <w:rFonts w:hint="eastAsia" w:ascii="宋体" w:hAnsi="宋体" w:eastAsia="宋体" w:cs="宋体"/>
          <w:color w:val="auto"/>
          <w:szCs w:val="21"/>
        </w:rPr>
        <w:t xml:space="preserve"> 消息推送</w:t>
      </w:r>
    </w:p>
    <w:p>
      <w:pPr>
        <w:ind w:left="1260" w:firstLine="420"/>
        <w:rPr>
          <w:rFonts w:hint="eastAsia" w:ascii="宋体" w:hAnsi="宋体" w:eastAsia="宋体" w:cs="宋体"/>
          <w:color w:val="auto"/>
          <w:szCs w:val="21"/>
          <w:lang w:val="en-US" w:eastAsia="zh-CN"/>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7</w:t>
      </w:r>
      <w:r>
        <w:rPr>
          <w:rFonts w:hint="eastAsia" w:ascii="宋体" w:hAnsi="宋体" w:eastAsia="宋体" w:cs="宋体"/>
          <w:color w:val="auto"/>
          <w:szCs w:val="21"/>
        </w:rPr>
        <w:t xml:space="preserve"> </w:t>
      </w:r>
      <w:r>
        <w:rPr>
          <w:rFonts w:hint="eastAsia" w:ascii="宋体" w:hAnsi="宋体" w:eastAsia="宋体" w:cs="宋体"/>
          <w:color w:val="auto"/>
          <w:szCs w:val="21"/>
          <w:lang w:val="en-US" w:eastAsia="zh-CN"/>
        </w:rPr>
        <w:t>公英制</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8</w:t>
      </w:r>
      <w:r>
        <w:rPr>
          <w:rFonts w:hint="eastAsia" w:ascii="宋体" w:hAnsi="宋体" w:eastAsia="宋体" w:cs="宋体"/>
          <w:color w:val="auto"/>
          <w:szCs w:val="21"/>
        </w:rPr>
        <w:t xml:space="preserve"> 闹钟提醒</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9</w:t>
      </w:r>
      <w:r>
        <w:rPr>
          <w:rFonts w:hint="eastAsia" w:ascii="宋体" w:hAnsi="宋体" w:eastAsia="宋体" w:cs="宋体"/>
          <w:color w:val="auto"/>
          <w:szCs w:val="21"/>
        </w:rPr>
        <w:t xml:space="preserve"> 久坐提醒</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10</w:t>
      </w:r>
      <w:r>
        <w:rPr>
          <w:rFonts w:hint="eastAsia" w:ascii="宋体" w:hAnsi="宋体" w:eastAsia="宋体" w:cs="宋体"/>
          <w:color w:val="auto"/>
          <w:szCs w:val="21"/>
        </w:rPr>
        <w:t xml:space="preserve"> 目标提醒</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11</w:t>
      </w:r>
      <w:r>
        <w:rPr>
          <w:rFonts w:hint="eastAsia" w:ascii="宋体" w:hAnsi="宋体" w:eastAsia="宋体" w:cs="宋体"/>
          <w:color w:val="auto"/>
          <w:szCs w:val="21"/>
        </w:rPr>
        <w:t xml:space="preserve"> 振动提醒</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12</w:t>
      </w:r>
      <w:r>
        <w:rPr>
          <w:rFonts w:hint="eastAsia" w:ascii="宋体" w:hAnsi="宋体" w:eastAsia="宋体" w:cs="宋体"/>
          <w:color w:val="auto"/>
          <w:szCs w:val="21"/>
        </w:rPr>
        <w:t xml:space="preserve"> 勿扰模式</w:t>
      </w:r>
    </w:p>
    <w:p>
      <w:pPr>
        <w:ind w:left="1260" w:firstLine="420"/>
        <w:rPr>
          <w:rFonts w:hint="eastAsia" w:ascii="宋体" w:hAnsi="宋体" w:eastAsia="宋体" w:cs="宋体"/>
          <w:color w:val="auto"/>
          <w:szCs w:val="21"/>
          <w:lang w:val="en-US" w:eastAsia="zh-CN"/>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13</w:t>
      </w:r>
      <w:r>
        <w:rPr>
          <w:rFonts w:hint="eastAsia" w:ascii="宋体" w:hAnsi="宋体" w:eastAsia="宋体" w:cs="宋体"/>
          <w:color w:val="auto"/>
          <w:szCs w:val="21"/>
        </w:rPr>
        <w:t xml:space="preserve"> </w:t>
      </w:r>
      <w:r>
        <w:rPr>
          <w:rFonts w:hint="eastAsia" w:ascii="宋体" w:hAnsi="宋体" w:eastAsia="宋体" w:cs="宋体"/>
          <w:color w:val="auto"/>
          <w:szCs w:val="21"/>
          <w:lang w:val="en-US" w:eastAsia="zh-CN"/>
        </w:rPr>
        <w:t>防丢提醒</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14</w:t>
      </w:r>
      <w:r>
        <w:rPr>
          <w:rFonts w:hint="eastAsia" w:ascii="宋体" w:hAnsi="宋体" w:eastAsia="宋体" w:cs="宋体"/>
          <w:color w:val="auto"/>
          <w:szCs w:val="21"/>
        </w:rPr>
        <w:t xml:space="preserve"> 天气</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15</w:t>
      </w:r>
      <w:r>
        <w:rPr>
          <w:rFonts w:hint="eastAsia" w:ascii="宋体" w:hAnsi="宋体" w:eastAsia="宋体" w:cs="宋体"/>
          <w:color w:val="auto"/>
          <w:szCs w:val="21"/>
        </w:rPr>
        <w:t xml:space="preserve"> 多国语言</w:t>
      </w:r>
    </w:p>
    <w:p>
      <w:pPr>
        <w:ind w:left="1260" w:firstLine="420"/>
        <w:rPr>
          <w:rFonts w:hint="eastAsia" w:ascii="宋体" w:hAnsi="宋体" w:eastAsia="宋体" w:cs="宋体"/>
          <w:color w:val="auto"/>
          <w:szCs w:val="21"/>
          <w:lang w:eastAsia="zh-CN"/>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16</w:t>
      </w:r>
      <w:r>
        <w:rPr>
          <w:rFonts w:hint="eastAsia" w:ascii="宋体" w:hAnsi="宋体" w:eastAsia="宋体" w:cs="宋体"/>
          <w:color w:val="auto"/>
          <w:szCs w:val="21"/>
        </w:rPr>
        <w:t xml:space="preserve"> 背光</w:t>
      </w:r>
      <w:r>
        <w:rPr>
          <w:rFonts w:hint="eastAsia" w:ascii="宋体" w:hAnsi="宋体" w:eastAsia="宋体" w:cs="宋体"/>
          <w:color w:val="auto"/>
          <w:szCs w:val="21"/>
          <w:lang w:val="en-US" w:eastAsia="zh-CN"/>
        </w:rPr>
        <w:t>控制</w:t>
      </w:r>
    </w:p>
    <w:p>
      <w:pPr>
        <w:ind w:left="1260" w:firstLine="420"/>
        <w:rPr>
          <w:rFonts w:hint="eastAsia" w:ascii="宋体" w:hAnsi="宋体" w:eastAsia="宋体" w:cs="宋体"/>
          <w:color w:val="auto"/>
          <w:szCs w:val="21"/>
          <w:lang w:eastAsia="zh-CN"/>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17</w:t>
      </w:r>
      <w:r>
        <w:rPr>
          <w:rFonts w:hint="eastAsia" w:ascii="宋体" w:hAnsi="宋体" w:eastAsia="宋体" w:cs="宋体"/>
          <w:color w:val="auto"/>
          <w:szCs w:val="21"/>
        </w:rPr>
        <w:t xml:space="preserve"> </w:t>
      </w:r>
      <w:r>
        <w:rPr>
          <w:rFonts w:hint="eastAsia" w:ascii="宋体" w:hAnsi="宋体" w:eastAsia="宋体" w:cs="宋体"/>
          <w:color w:val="auto"/>
          <w:szCs w:val="21"/>
          <w:lang w:val="en-US" w:eastAsia="zh-CN"/>
        </w:rPr>
        <w:t>通讯录</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18</w:t>
      </w:r>
      <w:r>
        <w:rPr>
          <w:rFonts w:hint="eastAsia" w:ascii="宋体" w:hAnsi="宋体" w:eastAsia="宋体" w:cs="宋体"/>
          <w:color w:val="auto"/>
          <w:szCs w:val="21"/>
        </w:rPr>
        <w:t xml:space="preserve"> 在线表盘</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19</w:t>
      </w:r>
      <w:r>
        <w:rPr>
          <w:rFonts w:hint="eastAsia" w:ascii="宋体" w:hAnsi="宋体" w:eastAsia="宋体" w:cs="宋体"/>
          <w:color w:val="auto"/>
          <w:szCs w:val="21"/>
        </w:rPr>
        <w:t xml:space="preserve"> 自定义表盘</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20</w:t>
      </w:r>
      <w:r>
        <w:rPr>
          <w:rFonts w:hint="eastAsia" w:ascii="宋体" w:hAnsi="宋体" w:eastAsia="宋体" w:cs="宋体"/>
          <w:color w:val="auto"/>
          <w:szCs w:val="21"/>
        </w:rPr>
        <w:t xml:space="preserve"> </w:t>
      </w:r>
      <w:r>
        <w:rPr>
          <w:rFonts w:hint="eastAsia" w:ascii="宋体" w:hAnsi="宋体" w:eastAsia="宋体" w:cs="宋体"/>
          <w:color w:val="auto"/>
          <w:szCs w:val="21"/>
          <w:lang w:val="en-US" w:eastAsia="zh-CN"/>
        </w:rPr>
        <w:t>本地</w:t>
      </w:r>
      <w:r>
        <w:rPr>
          <w:rFonts w:hint="eastAsia" w:ascii="宋体" w:hAnsi="宋体" w:eastAsia="宋体" w:cs="宋体"/>
          <w:color w:val="auto"/>
          <w:szCs w:val="21"/>
        </w:rPr>
        <w:t>表盘</w:t>
      </w:r>
    </w:p>
    <w:p>
      <w:pPr>
        <w:ind w:left="1260" w:firstLine="420"/>
        <w:rPr>
          <w:rFonts w:hint="eastAsia" w:ascii="宋体" w:hAnsi="宋体" w:eastAsia="宋体" w:cs="宋体"/>
          <w:color w:val="auto"/>
          <w:szCs w:val="21"/>
          <w:lang w:val="en-US" w:eastAsia="zh-CN"/>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21</w:t>
      </w:r>
      <w:r>
        <w:rPr>
          <w:rFonts w:hint="eastAsia" w:ascii="宋体" w:hAnsi="宋体" w:eastAsia="宋体" w:cs="宋体"/>
          <w:color w:val="auto"/>
          <w:szCs w:val="21"/>
        </w:rPr>
        <w:t xml:space="preserve"> </w:t>
      </w:r>
      <w:r>
        <w:rPr>
          <w:rFonts w:hint="eastAsia" w:ascii="宋体" w:hAnsi="宋体" w:eastAsia="宋体" w:cs="宋体"/>
          <w:color w:val="auto"/>
          <w:szCs w:val="21"/>
          <w:lang w:val="en-US" w:eastAsia="zh-CN"/>
        </w:rPr>
        <w:t>心率预警</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22</w:t>
      </w:r>
      <w:r>
        <w:rPr>
          <w:rFonts w:hint="eastAsia" w:ascii="宋体" w:hAnsi="宋体" w:eastAsia="宋体" w:cs="宋体"/>
          <w:color w:val="auto"/>
          <w:szCs w:val="21"/>
        </w:rPr>
        <w:t xml:space="preserve"> 生理周期</w:t>
      </w:r>
    </w:p>
    <w:p>
      <w:pPr>
        <w:ind w:left="1260" w:firstLine="420"/>
        <w:rPr>
          <w:rFonts w:hint="eastAsia" w:ascii="宋体" w:hAnsi="宋体" w:eastAsia="宋体" w:cs="宋体"/>
          <w:color w:val="auto"/>
          <w:szCs w:val="21"/>
          <w:lang w:val="en-US" w:eastAsia="zh-CN"/>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23</w:t>
      </w:r>
      <w:r>
        <w:rPr>
          <w:rFonts w:hint="eastAsia" w:ascii="宋体" w:hAnsi="宋体" w:eastAsia="宋体" w:cs="宋体"/>
          <w:color w:val="auto"/>
          <w:szCs w:val="21"/>
        </w:rPr>
        <w:t xml:space="preserve"> </w:t>
      </w:r>
      <w:r>
        <w:rPr>
          <w:rFonts w:hint="eastAsia" w:ascii="宋体" w:hAnsi="宋体" w:eastAsia="宋体" w:cs="宋体"/>
          <w:color w:val="auto"/>
          <w:szCs w:val="21"/>
          <w:lang w:val="en-US" w:eastAsia="zh-CN"/>
        </w:rPr>
        <w:t>喝水提醒</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24</w:t>
      </w:r>
      <w:r>
        <w:rPr>
          <w:rFonts w:hint="eastAsia" w:ascii="宋体" w:hAnsi="宋体" w:eastAsia="宋体" w:cs="宋体"/>
          <w:color w:val="auto"/>
          <w:szCs w:val="21"/>
        </w:rPr>
        <w:t xml:space="preserve"> 抬腕亮屏</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25</w:t>
      </w:r>
      <w:r>
        <w:rPr>
          <w:rFonts w:hint="eastAsia" w:ascii="宋体" w:hAnsi="宋体" w:eastAsia="宋体" w:cs="宋体"/>
          <w:color w:val="auto"/>
          <w:szCs w:val="21"/>
        </w:rPr>
        <w:t xml:space="preserve"> 全天心率</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26</w:t>
      </w:r>
      <w:r>
        <w:rPr>
          <w:rFonts w:hint="eastAsia" w:ascii="宋体" w:hAnsi="宋体" w:eastAsia="宋体" w:cs="宋体"/>
          <w:color w:val="auto"/>
          <w:szCs w:val="21"/>
        </w:rPr>
        <w:t xml:space="preserve"> 拍照控制</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27</w:t>
      </w:r>
      <w:r>
        <w:rPr>
          <w:rFonts w:hint="eastAsia" w:ascii="宋体" w:hAnsi="宋体" w:eastAsia="宋体" w:cs="宋体"/>
          <w:color w:val="auto"/>
          <w:szCs w:val="21"/>
        </w:rPr>
        <w:t xml:space="preserve"> 音乐控制</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28</w:t>
      </w:r>
      <w:r>
        <w:rPr>
          <w:rFonts w:hint="eastAsia" w:ascii="宋体" w:hAnsi="宋体" w:eastAsia="宋体" w:cs="宋体"/>
          <w:color w:val="auto"/>
          <w:szCs w:val="21"/>
        </w:rPr>
        <w:t xml:space="preserve"> 查找手环</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29</w:t>
      </w:r>
      <w:r>
        <w:rPr>
          <w:rFonts w:hint="eastAsia" w:ascii="宋体" w:hAnsi="宋体" w:eastAsia="宋体" w:cs="宋体"/>
          <w:color w:val="auto"/>
          <w:szCs w:val="21"/>
        </w:rPr>
        <w:t xml:space="preserve"> 关机控制</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30</w:t>
      </w:r>
      <w:r>
        <w:rPr>
          <w:rFonts w:hint="eastAsia" w:ascii="宋体" w:hAnsi="宋体" w:eastAsia="宋体" w:cs="宋体"/>
          <w:color w:val="auto"/>
          <w:szCs w:val="21"/>
        </w:rPr>
        <w:t xml:space="preserve"> 重启控制</w:t>
      </w:r>
    </w:p>
    <w:p>
      <w:pPr>
        <w:ind w:left="1260" w:firstLine="420"/>
        <w:rPr>
          <w:rFonts w:hint="eastAsia" w:ascii="宋体" w:hAnsi="宋体" w:eastAsia="宋体" w:cs="宋体"/>
          <w:color w:val="auto"/>
          <w:szCs w:val="21"/>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31</w:t>
      </w:r>
      <w:r>
        <w:rPr>
          <w:rFonts w:hint="eastAsia" w:ascii="宋体" w:hAnsi="宋体" w:eastAsia="宋体" w:cs="宋体"/>
          <w:color w:val="auto"/>
          <w:szCs w:val="21"/>
        </w:rPr>
        <w:t xml:space="preserve"> 恢复出厂控制</w:t>
      </w:r>
    </w:p>
    <w:p>
      <w:pPr>
        <w:ind w:left="1260" w:firstLine="42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Bit32 挂断电话</w:t>
      </w:r>
    </w:p>
    <w:p>
      <w:pPr>
        <w:ind w:left="1260" w:firstLine="42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Bit33 接听电话</w:t>
      </w:r>
    </w:p>
    <w:p>
      <w:pPr>
        <w:ind w:left="1260" w:firstLine="42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Bit34 时间格式</w:t>
      </w:r>
    </w:p>
    <w:p>
      <w:pPr>
        <w:ind w:left="1260" w:firstLine="42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Bit35 手表款式</w:t>
      </w:r>
    </w:p>
    <w:p>
      <w:pPr>
        <w:ind w:left="1260" w:firstLine="42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Bit36 是否支持经典蓝牙</w:t>
      </w:r>
    </w:p>
    <w:p>
      <w:pPr>
        <w:ind w:left="1260" w:firstLine="42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Bit37 运动开始倒计时</w:t>
      </w:r>
    </w:p>
    <w:p>
      <w:pPr>
        <w:ind w:left="1260" w:firstLine="420"/>
        <w:rPr>
          <w:rFonts w:hint="eastAsia" w:ascii="宋体" w:hAnsi="宋体" w:eastAsia="宋体" w:cs="宋体"/>
          <w:highlight w:val="none"/>
          <w:lang w:val="en-US" w:eastAsia="zh-CN"/>
        </w:rPr>
      </w:pPr>
      <w:r>
        <w:rPr>
          <w:rFonts w:hint="eastAsia" w:ascii="宋体" w:hAnsi="宋体" w:eastAsia="宋体" w:cs="宋体"/>
          <w:color w:val="auto"/>
          <w:szCs w:val="21"/>
          <w:lang w:val="en-US" w:eastAsia="zh-CN"/>
        </w:rPr>
        <w:t xml:space="preserve">Bit38 </w:t>
      </w:r>
      <w:r>
        <w:rPr>
          <w:rFonts w:hint="eastAsia" w:ascii="宋体" w:hAnsi="宋体" w:eastAsia="宋体" w:cs="宋体"/>
          <w:highlight w:val="none"/>
          <w:lang w:val="en-US" w:eastAsia="zh-CN"/>
        </w:rPr>
        <w:t>低电提醒</w:t>
      </w:r>
    </w:p>
    <w:p>
      <w:pPr>
        <w:ind w:left="1260" w:firstLine="420"/>
        <w:rPr>
          <w:rFonts w:hint="eastAsia" w:ascii="宋体" w:hAnsi="宋体" w:eastAsia="宋体" w:cs="宋体"/>
          <w:color w:val="000000" w:themeColor="text1"/>
          <w:szCs w:val="21"/>
          <w:lang w:val="en-US" w:eastAsia="zh-CN"/>
        </w:rPr>
      </w:pPr>
      <w:r>
        <w:rPr>
          <w:rFonts w:hint="eastAsia" w:ascii="宋体" w:hAnsi="宋体" w:eastAsia="宋体" w:cs="宋体"/>
          <w:color w:val="000000" w:themeColor="text1"/>
          <w:szCs w:val="21"/>
          <w:lang w:val="en-US" w:eastAsia="zh-CN"/>
        </w:rPr>
        <w:t>Bit39 APP发起运动交互</w:t>
      </w:r>
    </w:p>
    <w:p>
      <w:pPr>
        <w:ind w:left="1260" w:firstLine="420"/>
        <w:rPr>
          <w:rFonts w:hint="eastAsia" w:ascii="宋体" w:hAnsi="宋体" w:eastAsia="宋体" w:cs="宋体"/>
          <w:color w:val="000000" w:themeColor="text1"/>
          <w:szCs w:val="21"/>
          <w:lang w:val="en-US" w:eastAsia="zh-CN"/>
        </w:rPr>
      </w:pPr>
      <w:r>
        <w:rPr>
          <w:rFonts w:hint="eastAsia" w:ascii="宋体" w:hAnsi="宋体" w:eastAsia="宋体" w:cs="宋体"/>
          <w:color w:val="000000" w:themeColor="text1"/>
          <w:szCs w:val="21"/>
          <w:lang w:val="en-US" w:eastAsia="zh-CN"/>
        </w:rPr>
        <w:t>Bit40 绑定app时，进行数据擦除</w:t>
      </w:r>
    </w:p>
    <w:p>
      <w:pPr>
        <w:ind w:left="1260" w:firstLine="420"/>
        <w:rPr>
          <w:rFonts w:hint="eastAsia" w:ascii="宋体" w:hAnsi="宋体" w:eastAsia="宋体" w:cs="宋体"/>
          <w:color w:val="000000" w:themeColor="text1"/>
          <w:szCs w:val="21"/>
          <w:lang w:val="en-US" w:eastAsia="zh-CN"/>
        </w:rPr>
      </w:pPr>
      <w:r>
        <w:rPr>
          <w:rFonts w:hint="eastAsia" w:ascii="宋体" w:hAnsi="宋体" w:eastAsia="宋体" w:cs="宋体"/>
          <w:color w:val="000000" w:themeColor="text1"/>
          <w:szCs w:val="21"/>
          <w:lang w:val="en-US" w:eastAsia="zh-CN"/>
        </w:rPr>
        <w:t>Bit41 绑定、解绑</w:t>
      </w:r>
    </w:p>
    <w:p>
      <w:pPr>
        <w:ind w:left="1260" w:firstLine="42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 xml:space="preserve">Bit42 </w:t>
      </w:r>
      <w:r>
        <w:rPr>
          <w:rFonts w:hint="eastAsia" w:ascii="宋体" w:hAnsi="宋体" w:eastAsia="宋体" w:cs="宋体"/>
          <w:color w:val="auto"/>
          <w:lang w:val="en-US" w:eastAsia="zh-CN"/>
        </w:rPr>
        <w:t>设置天气(扩展)</w:t>
      </w:r>
    </w:p>
    <w:p>
      <w:pPr>
        <w:ind w:left="1260" w:firstLine="420"/>
        <w:rPr>
          <w:rFonts w:hint="default" w:ascii="宋体" w:hAnsi="宋体" w:eastAsia="宋体" w:cs="宋体"/>
          <w:color w:val="auto"/>
          <w:szCs w:val="21"/>
          <w:lang w:val="en-US" w:eastAsia="zh-Hans"/>
        </w:rPr>
      </w:pPr>
      <w:r>
        <w:rPr>
          <w:rFonts w:hint="default" w:ascii="宋体" w:hAnsi="宋体" w:eastAsia="宋体" w:cs="宋体"/>
          <w:color w:val="auto"/>
          <w:szCs w:val="21"/>
          <w:lang w:eastAsia="zh-CN"/>
        </w:rPr>
        <w:t xml:space="preserve">Bit43 </w:t>
      </w:r>
      <w:r>
        <w:rPr>
          <w:rFonts w:hint="eastAsia" w:ascii="宋体" w:hAnsi="宋体" w:eastAsia="宋体" w:cs="宋体"/>
          <w:color w:val="auto"/>
          <w:szCs w:val="21"/>
          <w:lang w:val="en-US" w:eastAsia="zh-Hans"/>
        </w:rPr>
        <w:t>是否支持新协议</w:t>
      </w:r>
    </w:p>
    <w:p>
      <w:pPr>
        <w:ind w:left="1260" w:firstLine="420"/>
        <w:rPr>
          <w:rFonts w:hint="eastAsia" w:ascii="宋体" w:hAnsi="宋体" w:eastAsia="宋体" w:cs="宋体"/>
          <w:color w:val="auto"/>
          <w:szCs w:val="21"/>
          <w:lang w:val="en-US" w:eastAsia="zh-CN"/>
        </w:rPr>
      </w:pPr>
      <w:r>
        <w:rPr>
          <w:rFonts w:hint="default" w:ascii="宋体" w:hAnsi="宋体" w:eastAsia="宋体" w:cs="宋体"/>
          <w:color w:val="auto"/>
          <w:szCs w:val="21"/>
          <w:lang w:eastAsia="zh-CN"/>
        </w:rPr>
        <w:t>Bit4</w:t>
      </w:r>
      <w:r>
        <w:rPr>
          <w:rFonts w:hint="eastAsia" w:ascii="宋体" w:hAnsi="宋体" w:eastAsia="宋体" w:cs="宋体"/>
          <w:color w:val="auto"/>
          <w:szCs w:val="21"/>
          <w:lang w:val="en-US" w:eastAsia="zh-CN"/>
        </w:rPr>
        <w:t>4</w:t>
      </w:r>
      <w:r>
        <w:rPr>
          <w:rFonts w:hint="default" w:ascii="宋体" w:hAnsi="宋体" w:eastAsia="宋体" w:cs="宋体"/>
          <w:color w:val="auto"/>
          <w:szCs w:val="21"/>
          <w:lang w:eastAsia="zh-CN"/>
        </w:rPr>
        <w:t xml:space="preserve"> </w:t>
      </w:r>
      <w:r>
        <w:rPr>
          <w:rFonts w:hint="eastAsia" w:ascii="宋体" w:hAnsi="宋体" w:eastAsia="宋体" w:cs="宋体"/>
          <w:color w:val="auto"/>
          <w:szCs w:val="21"/>
          <w:lang w:val="en-US" w:eastAsia="zh-CN"/>
        </w:rPr>
        <w:t>手表平台类型</w:t>
      </w:r>
    </w:p>
    <w:p>
      <w:pPr>
        <w:ind w:left="1260" w:firstLine="420"/>
        <w:rPr>
          <w:rFonts w:hint="default" w:ascii="宋体" w:hAnsi="宋体" w:eastAsia="宋体" w:cs="宋体"/>
          <w:color w:val="auto"/>
          <w:szCs w:val="21"/>
          <w:lang w:val="en-US" w:eastAsia="zh-CN"/>
        </w:rPr>
      </w:pPr>
      <w:r>
        <w:rPr>
          <w:rFonts w:hint="default" w:ascii="宋体" w:hAnsi="宋体" w:eastAsia="宋体" w:cs="宋体"/>
          <w:color w:val="auto"/>
          <w:szCs w:val="21"/>
          <w:lang w:eastAsia="zh-CN"/>
        </w:rPr>
        <w:t>Bit4</w:t>
      </w:r>
      <w:r>
        <w:rPr>
          <w:rFonts w:hint="eastAsia" w:ascii="宋体" w:hAnsi="宋体" w:eastAsia="宋体" w:cs="宋体"/>
          <w:color w:val="auto"/>
          <w:szCs w:val="21"/>
          <w:lang w:val="en-US" w:eastAsia="zh-CN"/>
        </w:rPr>
        <w:t>5</w:t>
      </w:r>
      <w:r>
        <w:rPr>
          <w:rFonts w:hint="default" w:ascii="宋体" w:hAnsi="宋体" w:eastAsia="宋体" w:cs="宋体"/>
          <w:color w:val="auto"/>
          <w:szCs w:val="21"/>
          <w:lang w:eastAsia="zh-CN"/>
        </w:rPr>
        <w:t xml:space="preserve"> </w:t>
      </w:r>
      <w:r>
        <w:rPr>
          <w:rFonts w:hint="eastAsia" w:ascii="宋体" w:hAnsi="宋体" w:eastAsia="宋体" w:cs="宋体"/>
          <w:color w:val="auto"/>
          <w:szCs w:val="21"/>
          <w:lang w:val="en-US" w:eastAsia="zh-CN"/>
        </w:rPr>
        <w:t>自定义表盘字体颜色设置</w:t>
      </w:r>
    </w:p>
    <w:p>
      <w:pPr>
        <w:ind w:left="1260" w:firstLine="420"/>
        <w:rPr>
          <w:rFonts w:hint="eastAsia" w:ascii="宋体" w:hAnsi="宋体" w:eastAsia="宋体" w:cs="宋体"/>
          <w:color w:val="auto"/>
          <w:szCs w:val="21"/>
        </w:rPr>
      </w:pPr>
      <w:r>
        <w:rPr>
          <w:rFonts w:hint="default" w:ascii="宋体" w:hAnsi="宋体" w:eastAsia="宋体" w:cs="宋体"/>
          <w:color w:val="auto"/>
          <w:szCs w:val="21"/>
          <w:lang w:eastAsia="zh-CN"/>
        </w:rPr>
        <w:t>Bit4</w:t>
      </w:r>
      <w:r>
        <w:rPr>
          <w:rFonts w:hint="eastAsia" w:ascii="宋体" w:hAnsi="宋体" w:eastAsia="宋体" w:cs="宋体"/>
          <w:color w:val="auto"/>
          <w:szCs w:val="21"/>
          <w:lang w:val="en-US" w:eastAsia="zh-CN"/>
        </w:rPr>
        <w:t>6</w:t>
      </w:r>
      <w:r>
        <w:rPr>
          <w:rFonts w:hint="default" w:ascii="宋体" w:hAnsi="宋体" w:eastAsia="宋体" w:cs="宋体"/>
          <w:color w:val="auto"/>
          <w:szCs w:val="21"/>
          <w:lang w:eastAsia="zh-CN"/>
        </w:rPr>
        <w:t xml:space="preserve"> </w:t>
      </w:r>
      <w:r>
        <w:rPr>
          <w:rFonts w:hint="eastAsia" w:ascii="宋体" w:hAnsi="宋体" w:eastAsia="宋体" w:cs="宋体"/>
          <w:color w:val="auto"/>
          <w:szCs w:val="21"/>
          <w:lang w:val="en-US" w:eastAsia="zh-CN"/>
        </w:rPr>
        <w:t>血糖</w:t>
      </w:r>
      <w:r>
        <w:rPr>
          <w:rFonts w:hint="eastAsia" w:ascii="宋体" w:hAnsi="宋体" w:eastAsia="宋体" w:cs="宋体"/>
          <w:color w:val="auto"/>
          <w:szCs w:val="21"/>
        </w:rPr>
        <w:t>检测</w:t>
      </w:r>
    </w:p>
    <w:p>
      <w:pPr>
        <w:ind w:left="1260" w:firstLine="420"/>
        <w:rPr>
          <w:rFonts w:hint="eastAsia" w:ascii="宋体" w:hAnsi="宋体" w:eastAsia="宋体" w:cs="宋体"/>
          <w:color w:val="auto"/>
          <w:szCs w:val="21"/>
        </w:rPr>
      </w:pPr>
      <w:r>
        <w:rPr>
          <w:rFonts w:hint="default" w:ascii="宋体" w:hAnsi="宋体" w:eastAsia="宋体" w:cs="宋体"/>
          <w:color w:val="auto"/>
          <w:szCs w:val="21"/>
          <w:lang w:eastAsia="zh-CN"/>
        </w:rPr>
        <w:t>Bit4</w:t>
      </w:r>
      <w:r>
        <w:rPr>
          <w:rFonts w:hint="eastAsia" w:ascii="宋体" w:hAnsi="宋体" w:eastAsia="宋体" w:cs="宋体"/>
          <w:color w:val="auto"/>
          <w:szCs w:val="21"/>
          <w:lang w:val="en-US" w:eastAsia="zh-CN"/>
        </w:rPr>
        <w:t>7</w:t>
      </w:r>
      <w:r>
        <w:rPr>
          <w:rFonts w:hint="default" w:ascii="宋体" w:hAnsi="宋体" w:eastAsia="宋体" w:cs="宋体"/>
          <w:color w:val="auto"/>
          <w:szCs w:val="21"/>
          <w:lang w:eastAsia="zh-CN"/>
        </w:rPr>
        <w:t xml:space="preserve"> </w:t>
      </w:r>
      <w:r>
        <w:rPr>
          <w:rFonts w:hint="eastAsia" w:ascii="宋体" w:hAnsi="宋体" w:eastAsia="宋体" w:cs="宋体"/>
          <w:color w:val="auto"/>
          <w:szCs w:val="21"/>
          <w:lang w:val="en-US" w:eastAsia="zh-CN"/>
        </w:rPr>
        <w:t>压力</w:t>
      </w:r>
      <w:r>
        <w:rPr>
          <w:rFonts w:hint="eastAsia" w:ascii="宋体" w:hAnsi="宋体" w:eastAsia="宋体" w:cs="宋体"/>
          <w:color w:val="auto"/>
          <w:szCs w:val="21"/>
        </w:rPr>
        <w:t>检测</w:t>
      </w:r>
    </w:p>
    <w:p>
      <w:pPr>
        <w:ind w:left="1260" w:firstLine="420"/>
        <w:rPr>
          <w:rFonts w:hint="eastAsia" w:ascii="宋体" w:hAnsi="宋体" w:eastAsia="宋体" w:cs="宋体"/>
          <w:color w:val="auto"/>
          <w:szCs w:val="21"/>
        </w:rPr>
      </w:pPr>
      <w:r>
        <w:rPr>
          <w:rFonts w:hint="default" w:ascii="宋体" w:hAnsi="宋体" w:eastAsia="宋体" w:cs="宋体"/>
          <w:color w:val="auto"/>
          <w:szCs w:val="21"/>
          <w:lang w:eastAsia="zh-CN"/>
        </w:rPr>
        <w:t>Bit4</w:t>
      </w:r>
      <w:r>
        <w:rPr>
          <w:rFonts w:hint="eastAsia" w:ascii="宋体" w:hAnsi="宋体" w:eastAsia="宋体" w:cs="宋体"/>
          <w:color w:val="auto"/>
          <w:szCs w:val="21"/>
          <w:lang w:val="en-US" w:eastAsia="zh-CN"/>
        </w:rPr>
        <w:t>8</w:t>
      </w:r>
      <w:r>
        <w:rPr>
          <w:rFonts w:hint="default" w:ascii="宋体" w:hAnsi="宋体" w:eastAsia="宋体" w:cs="宋体"/>
          <w:color w:val="auto"/>
          <w:szCs w:val="21"/>
          <w:lang w:eastAsia="zh-CN"/>
        </w:rPr>
        <w:t xml:space="preserve"> </w:t>
      </w:r>
      <w:r>
        <w:rPr>
          <w:rFonts w:hint="eastAsia" w:ascii="宋体" w:hAnsi="宋体" w:eastAsia="宋体" w:cs="宋体"/>
          <w:color w:val="auto"/>
          <w:szCs w:val="21"/>
          <w:lang w:val="en-US" w:eastAsia="zh-CN"/>
        </w:rPr>
        <w:t>心电</w:t>
      </w:r>
      <w:r>
        <w:rPr>
          <w:rFonts w:hint="eastAsia" w:ascii="宋体" w:hAnsi="宋体" w:eastAsia="宋体" w:cs="宋体"/>
          <w:color w:val="auto"/>
          <w:szCs w:val="21"/>
        </w:rPr>
        <w:t>检测</w:t>
      </w:r>
    </w:p>
    <w:p>
      <w:pPr>
        <w:ind w:left="1260" w:firstLine="420"/>
        <w:rPr>
          <w:rFonts w:hint="eastAsia" w:ascii="宋体" w:hAnsi="宋体" w:eastAsia="宋体" w:cs="宋体"/>
          <w:color w:val="auto"/>
          <w:szCs w:val="21"/>
        </w:rPr>
      </w:pPr>
      <w:r>
        <w:rPr>
          <w:rFonts w:hint="default" w:ascii="宋体" w:hAnsi="宋体" w:eastAsia="宋体" w:cs="宋体"/>
          <w:color w:val="auto"/>
          <w:szCs w:val="21"/>
          <w:lang w:eastAsia="zh-CN"/>
        </w:rPr>
        <w:t>Bit4</w:t>
      </w:r>
      <w:r>
        <w:rPr>
          <w:rFonts w:hint="eastAsia" w:ascii="宋体" w:hAnsi="宋体" w:eastAsia="宋体" w:cs="宋体"/>
          <w:color w:val="auto"/>
          <w:szCs w:val="21"/>
          <w:lang w:val="en-US" w:eastAsia="zh-CN"/>
        </w:rPr>
        <w:t>9</w:t>
      </w:r>
      <w:r>
        <w:rPr>
          <w:rFonts w:hint="default" w:ascii="宋体" w:hAnsi="宋体" w:eastAsia="宋体" w:cs="宋体"/>
          <w:color w:val="auto"/>
          <w:szCs w:val="21"/>
          <w:lang w:eastAsia="zh-CN"/>
        </w:rPr>
        <w:t xml:space="preserve"> </w:t>
      </w:r>
      <w:r>
        <w:rPr>
          <w:rFonts w:hint="eastAsia" w:ascii="宋体" w:hAnsi="宋体" w:eastAsia="宋体" w:cs="宋体"/>
          <w:color w:val="auto"/>
          <w:szCs w:val="21"/>
          <w:lang w:val="en-US" w:eastAsia="zh-CN"/>
        </w:rPr>
        <w:t>体温</w:t>
      </w:r>
      <w:r>
        <w:rPr>
          <w:rFonts w:hint="eastAsia" w:ascii="宋体" w:hAnsi="宋体" w:eastAsia="宋体" w:cs="宋体"/>
          <w:color w:val="auto"/>
          <w:szCs w:val="21"/>
        </w:rPr>
        <w:t>检测</w:t>
      </w:r>
    </w:p>
    <w:p>
      <w:pPr>
        <w:ind w:left="1260" w:firstLine="420"/>
        <w:rPr>
          <w:rFonts w:hint="eastAsia" w:ascii="宋体" w:hAnsi="宋体" w:eastAsia="宋体" w:cs="宋体"/>
          <w:color w:val="auto"/>
          <w:szCs w:val="21"/>
          <w:lang w:val="en-US" w:eastAsia="zh-CN"/>
        </w:rPr>
      </w:pPr>
      <w:r>
        <w:rPr>
          <w:rFonts w:hint="default" w:ascii="宋体" w:hAnsi="宋体" w:eastAsia="宋体" w:cs="宋体"/>
          <w:color w:val="auto"/>
          <w:szCs w:val="21"/>
          <w:lang w:eastAsia="zh-CN"/>
        </w:rPr>
        <w:t>Bit</w:t>
      </w:r>
      <w:r>
        <w:rPr>
          <w:rFonts w:hint="eastAsia" w:ascii="宋体" w:hAnsi="宋体" w:eastAsia="宋体" w:cs="宋体"/>
          <w:color w:val="auto"/>
          <w:szCs w:val="21"/>
          <w:lang w:val="en-US" w:eastAsia="zh-CN"/>
        </w:rPr>
        <w:t>50</w:t>
      </w:r>
      <w:r>
        <w:rPr>
          <w:rFonts w:hint="default" w:ascii="宋体" w:hAnsi="宋体" w:eastAsia="宋体" w:cs="宋体"/>
          <w:color w:val="auto"/>
          <w:szCs w:val="21"/>
          <w:lang w:eastAsia="zh-CN"/>
        </w:rPr>
        <w:t xml:space="preserve"> </w:t>
      </w:r>
      <w:r>
        <w:rPr>
          <w:rFonts w:hint="eastAsia" w:ascii="宋体" w:hAnsi="宋体" w:eastAsia="宋体" w:cs="宋体"/>
          <w:color w:val="auto"/>
          <w:szCs w:val="21"/>
          <w:lang w:val="en-US" w:eastAsia="zh-CN"/>
        </w:rPr>
        <w:t>SOS紧急联系人</w:t>
      </w:r>
    </w:p>
    <w:p>
      <w:pPr>
        <w:ind w:left="1260" w:firstLine="420"/>
        <w:rPr>
          <w:rFonts w:hint="default" w:ascii="宋体" w:hAnsi="宋体" w:eastAsia="宋体" w:cs="宋体"/>
          <w:color w:val="auto"/>
          <w:szCs w:val="21"/>
          <w:lang w:val="en-US" w:eastAsia="zh-CN"/>
        </w:rPr>
      </w:pPr>
      <w:r>
        <w:rPr>
          <w:rFonts w:hint="default" w:ascii="宋体" w:hAnsi="宋体" w:eastAsia="宋体" w:cs="宋体"/>
          <w:color w:val="auto"/>
          <w:szCs w:val="21"/>
          <w:lang w:eastAsia="zh-CN"/>
        </w:rPr>
        <w:t>Bit</w:t>
      </w:r>
      <w:r>
        <w:rPr>
          <w:rFonts w:hint="eastAsia" w:ascii="宋体" w:hAnsi="宋体" w:eastAsia="宋体" w:cs="宋体"/>
          <w:color w:val="auto"/>
          <w:szCs w:val="21"/>
          <w:lang w:val="en-US" w:eastAsia="zh-CN"/>
        </w:rPr>
        <w:t>51</w:t>
      </w:r>
      <w:r>
        <w:rPr>
          <w:rFonts w:hint="default" w:ascii="宋体" w:hAnsi="宋体" w:eastAsia="宋体" w:cs="宋体"/>
          <w:color w:val="auto"/>
          <w:szCs w:val="21"/>
          <w:lang w:eastAsia="zh-CN"/>
        </w:rPr>
        <w:t xml:space="preserve"> </w:t>
      </w:r>
      <w:r>
        <w:rPr>
          <w:rFonts w:hint="eastAsia" w:ascii="宋体" w:hAnsi="宋体" w:eastAsia="宋体" w:cs="宋体"/>
          <w:color w:val="auto"/>
          <w:szCs w:val="21"/>
          <w:lang w:val="en-US" w:eastAsia="zh-CN"/>
        </w:rPr>
        <w:t>朝拜闹钟</w:t>
      </w:r>
    </w:p>
    <w:p>
      <w:pPr>
        <w:ind w:left="1260" w:firstLine="420"/>
        <w:rPr>
          <w:rFonts w:hint="eastAsia" w:ascii="宋体" w:hAnsi="宋体" w:eastAsia="宋体" w:cs="宋体"/>
          <w:color w:val="auto"/>
          <w:szCs w:val="21"/>
          <w:lang w:val="en-US" w:eastAsia="zh-CN"/>
        </w:rPr>
      </w:pPr>
      <w:r>
        <w:rPr>
          <w:rFonts w:hint="default" w:ascii="宋体" w:hAnsi="宋体" w:eastAsia="宋体" w:cs="宋体"/>
          <w:color w:val="auto"/>
          <w:szCs w:val="21"/>
          <w:lang w:eastAsia="zh-CN"/>
        </w:rPr>
        <w:t>Bit</w:t>
      </w:r>
      <w:r>
        <w:rPr>
          <w:rFonts w:hint="eastAsia" w:ascii="宋体" w:hAnsi="宋体" w:eastAsia="宋体" w:cs="宋体"/>
          <w:color w:val="auto"/>
          <w:szCs w:val="21"/>
          <w:lang w:val="en-US" w:eastAsia="zh-CN"/>
        </w:rPr>
        <w:t>52</w:t>
      </w:r>
      <w:r>
        <w:rPr>
          <w:rFonts w:hint="default" w:ascii="宋体" w:hAnsi="宋体" w:eastAsia="宋体" w:cs="宋体"/>
          <w:color w:val="auto"/>
          <w:szCs w:val="21"/>
          <w:lang w:eastAsia="zh-CN"/>
        </w:rPr>
        <w:t xml:space="preserve"> </w:t>
      </w:r>
      <w:r>
        <w:rPr>
          <w:rFonts w:hint="eastAsia" w:ascii="宋体" w:hAnsi="宋体" w:eastAsia="宋体" w:cs="宋体"/>
          <w:color w:val="auto"/>
          <w:szCs w:val="21"/>
          <w:lang w:val="en-US" w:eastAsia="zh-CN"/>
        </w:rPr>
        <w:t>支持本地播</w:t>
      </w:r>
    </w:p>
    <w:p>
      <w:pPr>
        <w:ind w:left="1260" w:firstLine="420"/>
        <w:rPr>
          <w:rFonts w:hint="eastAsia" w:ascii="宋体" w:hAnsi="宋体" w:eastAsia="宋体" w:cs="宋体"/>
          <w:color w:val="auto"/>
          <w:szCs w:val="21"/>
          <w:lang w:val="en-US" w:eastAsia="zh-CN"/>
        </w:rPr>
      </w:pPr>
      <w:r>
        <w:rPr>
          <w:rFonts w:hint="default" w:ascii="宋体" w:hAnsi="宋体" w:eastAsia="宋体" w:cs="宋体"/>
          <w:color w:val="auto"/>
          <w:szCs w:val="21"/>
          <w:lang w:eastAsia="zh-CN"/>
        </w:rPr>
        <w:t>Bit</w:t>
      </w:r>
      <w:r>
        <w:rPr>
          <w:rFonts w:hint="eastAsia" w:ascii="宋体" w:hAnsi="宋体" w:eastAsia="宋体" w:cs="宋体"/>
          <w:color w:val="auto"/>
          <w:szCs w:val="21"/>
          <w:lang w:val="en-US" w:eastAsia="zh-CN"/>
        </w:rPr>
        <w:t>53 支持定位</w:t>
      </w:r>
    </w:p>
    <w:p>
      <w:pPr>
        <w:ind w:left="1260" w:firstLine="42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Bit54 自定义运动</w:t>
      </w:r>
    </w:p>
    <w:p>
      <w:pPr>
        <w:ind w:left="1260" w:firstLine="420"/>
        <w:rPr>
          <w:rFonts w:hint="default" w:ascii="宋体" w:hAnsi="宋体" w:eastAsia="宋体" w:cs="宋体"/>
          <w:color w:val="FF0000"/>
          <w:szCs w:val="21"/>
          <w:lang w:val="en-US" w:eastAsia="zh-CN"/>
          <w:rPrChange w:id="967" w:author="Administrator" w:date="2023-12-20T17:57:15Z">
            <w:rPr>
              <w:rFonts w:hint="default" w:ascii="宋体" w:hAnsi="宋体" w:eastAsia="宋体" w:cs="宋体"/>
              <w:color w:val="auto"/>
              <w:szCs w:val="21"/>
              <w:lang w:val="en-US" w:eastAsia="zh-CN"/>
            </w:rPr>
          </w:rPrChange>
        </w:rPr>
      </w:pPr>
      <w:r>
        <w:rPr>
          <w:rFonts w:hint="eastAsia" w:ascii="宋体" w:hAnsi="宋体" w:eastAsia="宋体" w:cs="宋体"/>
          <w:color w:val="FF0000"/>
          <w:szCs w:val="21"/>
          <w:lang w:val="en-US" w:eastAsia="zh-CN"/>
          <w:rPrChange w:id="968" w:author="Administrator" w:date="2023-12-20T17:57:15Z">
            <w:rPr>
              <w:rFonts w:hint="eastAsia" w:ascii="宋体" w:hAnsi="宋体" w:eastAsia="宋体" w:cs="宋体"/>
              <w:color w:val="auto"/>
              <w:szCs w:val="21"/>
              <w:lang w:val="en-US" w:eastAsia="zh-CN"/>
            </w:rPr>
          </w:rPrChange>
        </w:rPr>
        <w:t>Bit55 睡眠数据版本信息</w:t>
      </w:r>
    </w:p>
    <w:p>
      <w:pPr>
        <w:ind w:left="1260" w:firstLine="420"/>
        <w:rPr>
          <w:rFonts w:hint="default" w:ascii="宋体" w:hAnsi="宋体" w:eastAsia="宋体" w:cs="宋体"/>
          <w:color w:val="auto"/>
          <w:szCs w:val="21"/>
          <w:lang w:val="en-US" w:eastAsia="zh-CN"/>
        </w:rPr>
      </w:pPr>
    </w:p>
    <w:p>
      <w:pPr>
        <w:ind w:left="1260" w:firstLine="420"/>
        <w:rPr>
          <w:rFonts w:hint="default" w:ascii="宋体" w:hAnsi="宋体" w:eastAsia="宋体" w:cs="宋体"/>
          <w:color w:val="auto"/>
          <w:szCs w:val="21"/>
          <w:lang w:val="en-US" w:eastAsia="zh-CN"/>
        </w:rPr>
      </w:pPr>
    </w:p>
    <w:p>
      <w:pPr>
        <w:ind w:left="1260" w:firstLine="420"/>
        <w:rPr>
          <w:rFonts w:hint="default" w:ascii="宋体" w:hAnsi="宋体" w:eastAsia="宋体" w:cs="宋体"/>
          <w:color w:val="auto"/>
          <w:szCs w:val="21"/>
          <w:lang w:val="en-US" w:eastAsia="zh-CN"/>
        </w:rPr>
      </w:pPr>
    </w:p>
    <w:p>
      <w:pPr>
        <w:ind w:left="1260" w:firstLine="420"/>
        <w:rPr>
          <w:rFonts w:hint="default" w:ascii="宋体" w:hAnsi="宋体" w:eastAsia="宋体" w:cs="宋体"/>
          <w:color w:val="FF0000"/>
          <w:szCs w:val="21"/>
          <w:lang w:val="en-US" w:eastAsia="zh-CN"/>
        </w:rPr>
      </w:pPr>
    </w:p>
    <w:p>
      <w:pPr>
        <w:ind w:left="1260" w:firstLine="420"/>
        <w:rPr>
          <w:rFonts w:hint="default" w:ascii="宋体" w:hAnsi="宋体" w:eastAsia="宋体" w:cs="宋体"/>
          <w:color w:val="auto"/>
          <w:szCs w:val="21"/>
          <w:lang w:val="en-US" w:eastAsia="zh-CN"/>
        </w:rPr>
      </w:pPr>
    </w:p>
    <w:p>
      <w:pPr>
        <w:ind w:left="1260" w:firstLine="420"/>
        <w:rPr>
          <w:rFonts w:hint="default" w:ascii="宋体" w:hAnsi="宋体" w:eastAsia="宋体" w:cs="宋体"/>
          <w:color w:val="auto"/>
          <w:szCs w:val="21"/>
          <w:lang w:val="en-US" w:eastAsia="zh-CN"/>
        </w:rPr>
      </w:pPr>
    </w:p>
    <w:p>
      <w:pPr>
        <w:ind w:left="1260" w:firstLine="420"/>
        <w:rPr>
          <w:rFonts w:hint="default" w:ascii="宋体" w:hAnsi="宋体" w:eastAsia="宋体" w:cs="宋体"/>
          <w:color w:val="auto"/>
          <w:szCs w:val="21"/>
          <w:lang w:val="en-US" w:eastAsia="zh-CN"/>
        </w:rPr>
      </w:pPr>
    </w:p>
    <w:p>
      <w:pPr>
        <w:ind w:left="1260" w:firstLine="420"/>
        <w:rPr>
          <w:rFonts w:hint="default" w:ascii="宋体" w:hAnsi="宋体" w:eastAsia="宋体" w:cs="宋体"/>
          <w:color w:val="auto"/>
          <w:szCs w:val="21"/>
          <w:lang w:val="en-US" w:eastAsia="zh-CN"/>
        </w:rPr>
      </w:pPr>
    </w:p>
    <w:p>
      <w:pPr>
        <w:ind w:left="1260" w:firstLine="420"/>
        <w:rPr>
          <w:rFonts w:hint="eastAsia" w:ascii="宋体" w:hAnsi="宋体" w:eastAsia="宋体" w:cs="宋体"/>
          <w:color w:val="auto"/>
          <w:szCs w:val="21"/>
          <w:lang w:val="en-US" w:eastAsia="zh-CN"/>
        </w:rPr>
      </w:pPr>
    </w:p>
    <w:p>
      <w:pPr>
        <w:ind w:left="1260" w:firstLine="420"/>
        <w:rPr>
          <w:rFonts w:hint="eastAsia" w:ascii="宋体" w:hAnsi="宋体" w:eastAsia="宋体" w:cs="宋体"/>
          <w:color w:val="auto"/>
          <w:szCs w:val="21"/>
          <w:lang w:val="en-US" w:eastAsia="zh-CN"/>
        </w:rPr>
      </w:pPr>
    </w:p>
    <w:p>
      <w:pPr>
        <w:ind w:left="1260" w:firstLine="42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w:t>
      </w:r>
    </w:p>
    <w:p>
      <w:pPr>
        <w:ind w:left="1260" w:firstLine="42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w:t>
      </w:r>
    </w:p>
    <w:p>
      <w:pPr>
        <w:ind w:left="1260" w:firstLine="420"/>
        <w:rPr>
          <w:rFonts w:hint="eastAsia" w:ascii="宋体" w:hAnsi="宋体" w:eastAsia="宋体" w:cs="宋体"/>
          <w:color w:val="auto"/>
          <w:szCs w:val="21"/>
          <w:lang w:val="en-US"/>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N  </w:t>
      </w:r>
    </w:p>
    <w:p>
      <w:pPr>
        <w:rPr>
          <w:rFonts w:hint="eastAsia" w:ascii="宋体" w:hAnsi="宋体" w:eastAsia="宋体" w:cs="宋体"/>
          <w:color w:val="auto"/>
          <w:szCs w:val="21"/>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需要配置参数的功能项：(会根据每个项目进行不同的传值)</w:t>
      </w:r>
    </w:p>
    <w:p>
      <w:pPr>
        <w:rPr>
          <w:rFonts w:hint="eastAsia" w:ascii="宋体" w:hAnsi="宋体" w:eastAsia="宋体" w:cs="宋体"/>
          <w:color w:val="auto"/>
          <w:szCs w:val="21"/>
          <w:lang w:val="en-US" w:eastAsia="zh-CN"/>
        </w:rPr>
      </w:pPr>
    </w:p>
    <w:p>
      <w:pPr>
        <w:ind w:firstLine="420" w:firstLineChars="0"/>
        <w:rPr>
          <w:rFonts w:hint="eastAsia" w:ascii="宋体" w:hAnsi="宋体" w:eastAsia="宋体" w:cs="宋体"/>
          <w:color w:val="auto"/>
          <w:szCs w:val="21"/>
          <w:lang w:val="en-US" w:eastAsia="zh-CN"/>
        </w:rPr>
      </w:pPr>
    </w:p>
    <w:p>
      <w:pPr>
        <w:ind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0</w:t>
      </w:r>
      <w:r>
        <w:rPr>
          <w:rFonts w:hint="eastAsia" w:ascii="宋体" w:hAnsi="宋体" w:eastAsia="宋体" w:cs="宋体"/>
          <w:color w:val="auto"/>
          <w:szCs w:val="21"/>
          <w:lang w:val="en-US" w:eastAsia="zh-CN"/>
        </w:rPr>
        <w:tab/>
      </w:r>
      <w:r>
        <w:rPr>
          <w:rFonts w:hint="eastAsia" w:ascii="宋体" w:hAnsi="宋体" w:eastAsia="宋体" w:cs="宋体"/>
          <w:color w:val="auto"/>
          <w:szCs w:val="21"/>
          <w:lang w:val="en-US" w:eastAsia="zh-CN"/>
        </w:rPr>
        <w:t>锻炼功能模式</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0：</w:t>
      </w:r>
      <w:r>
        <w:rPr>
          <w:rFonts w:hint="eastAsia" w:ascii="宋体" w:hAnsi="宋体" w:eastAsia="宋体" w:cs="宋体"/>
          <w:color w:val="auto"/>
          <w:kern w:val="0"/>
          <w:sz w:val="21"/>
          <w:szCs w:val="21"/>
          <w:lang w:val="en-US" w:eastAsia="zh-CN" w:bidi="ar-SA"/>
        </w:rPr>
        <w:t>跑步/户外跑</w:t>
      </w:r>
    </w:p>
    <w:p>
      <w:pPr>
        <w:ind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1：</w:t>
      </w:r>
      <w:r>
        <w:rPr>
          <w:rFonts w:hint="eastAsia" w:ascii="宋体" w:hAnsi="宋体" w:eastAsia="宋体" w:cs="宋体"/>
          <w:color w:val="000000" w:themeColor="text1"/>
          <w:kern w:val="0"/>
          <w:sz w:val="21"/>
          <w:szCs w:val="21"/>
          <w:lang w:val="en-US" w:eastAsia="zh-CN" w:bidi="ar-SA"/>
        </w:rPr>
        <w:t>走路 /健走</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2：</w:t>
      </w:r>
      <w:r>
        <w:rPr>
          <w:rFonts w:hint="eastAsia" w:ascii="宋体" w:hAnsi="宋体" w:eastAsia="宋体" w:cs="宋体"/>
          <w:color w:val="auto"/>
          <w:kern w:val="0"/>
          <w:sz w:val="21"/>
          <w:szCs w:val="21"/>
          <w:lang w:val="en-US" w:eastAsia="zh-CN" w:bidi="ar-SA"/>
        </w:rPr>
        <w:t>骑行</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3：</w:t>
      </w:r>
      <w:r>
        <w:rPr>
          <w:rFonts w:hint="eastAsia" w:ascii="宋体" w:hAnsi="宋体" w:eastAsia="宋体" w:cs="宋体"/>
          <w:color w:val="auto"/>
          <w:kern w:val="0"/>
          <w:sz w:val="21"/>
          <w:szCs w:val="21"/>
          <w:lang w:val="en-US" w:eastAsia="zh-CN" w:bidi="ar-SA"/>
        </w:rPr>
        <w:t>篮球</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4：</w:t>
      </w:r>
      <w:r>
        <w:rPr>
          <w:rFonts w:hint="eastAsia" w:ascii="宋体" w:hAnsi="宋体" w:eastAsia="宋体" w:cs="宋体"/>
          <w:color w:val="auto"/>
          <w:kern w:val="0"/>
          <w:sz w:val="21"/>
          <w:szCs w:val="21"/>
          <w:lang w:val="en-US" w:eastAsia="zh-CN" w:bidi="ar-SA"/>
        </w:rPr>
        <w:t>足球</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5：</w:t>
      </w:r>
      <w:r>
        <w:rPr>
          <w:rFonts w:hint="eastAsia" w:ascii="宋体" w:hAnsi="宋体" w:eastAsia="宋体" w:cs="宋体"/>
          <w:color w:val="auto"/>
          <w:kern w:val="0"/>
          <w:sz w:val="21"/>
          <w:szCs w:val="21"/>
          <w:lang w:val="en-US" w:eastAsia="zh-CN" w:bidi="ar-SA"/>
        </w:rPr>
        <w:t>羽毛球</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6：</w:t>
      </w:r>
      <w:r>
        <w:rPr>
          <w:rFonts w:hint="eastAsia" w:ascii="宋体" w:hAnsi="宋体" w:eastAsia="宋体" w:cs="宋体"/>
          <w:color w:val="auto"/>
          <w:kern w:val="0"/>
          <w:sz w:val="21"/>
          <w:szCs w:val="21"/>
          <w:lang w:val="en-US" w:eastAsia="zh-CN" w:bidi="ar-SA"/>
        </w:rPr>
        <w:t>跳绳</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7：</w:t>
      </w:r>
      <w:r>
        <w:rPr>
          <w:rFonts w:hint="eastAsia" w:ascii="宋体" w:hAnsi="宋体" w:eastAsia="宋体" w:cs="宋体"/>
          <w:color w:val="auto"/>
          <w:kern w:val="0"/>
          <w:sz w:val="21"/>
          <w:szCs w:val="21"/>
          <w:lang w:val="en-US" w:eastAsia="zh-CN" w:bidi="ar-SA"/>
        </w:rPr>
        <w:t>游泳</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8：</w:t>
      </w:r>
      <w:r>
        <w:rPr>
          <w:rFonts w:hint="eastAsia" w:ascii="宋体" w:hAnsi="宋体" w:eastAsia="宋体" w:cs="宋体"/>
          <w:color w:val="auto"/>
          <w:kern w:val="0"/>
          <w:sz w:val="21"/>
          <w:szCs w:val="21"/>
          <w:lang w:val="en-US" w:eastAsia="zh-CN" w:bidi="ar-SA"/>
        </w:rPr>
        <w:t>室内跑</w:t>
      </w:r>
      <w:r>
        <w:rPr>
          <w:rFonts w:hint="eastAsia" w:ascii="宋体" w:hAnsi="宋体" w:eastAsia="宋体" w:cs="宋体"/>
          <w:color w:val="auto"/>
          <w:szCs w:val="21"/>
          <w:lang w:val="en-US" w:eastAsia="zh-CN"/>
        </w:rPr>
        <w:tab/>
      </w:r>
    </w:p>
    <w:p>
      <w:pPr>
        <w:ind w:left="420" w:leftChars="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9：</w:t>
      </w:r>
      <w:r>
        <w:rPr>
          <w:rFonts w:hint="eastAsia" w:ascii="宋体" w:hAnsi="宋体" w:eastAsia="宋体" w:cs="宋体"/>
          <w:color w:val="auto"/>
          <w:kern w:val="0"/>
          <w:sz w:val="21"/>
          <w:szCs w:val="21"/>
          <w:lang w:val="en-US" w:eastAsia="zh-CN" w:bidi="ar-SA"/>
        </w:rPr>
        <w:t>排球</w:t>
      </w:r>
    </w:p>
    <w:p>
      <w:pPr>
        <w:ind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10：</w:t>
      </w:r>
      <w:r>
        <w:rPr>
          <w:rFonts w:hint="eastAsia" w:ascii="宋体" w:hAnsi="宋体" w:eastAsia="宋体" w:cs="宋体"/>
          <w:color w:val="000000" w:themeColor="text1"/>
          <w:szCs w:val="21"/>
          <w:lang w:val="en-US" w:eastAsia="zh-CN"/>
        </w:rPr>
        <w:t>预留</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11：</w:t>
      </w:r>
      <w:r>
        <w:rPr>
          <w:rFonts w:hint="eastAsia" w:ascii="宋体" w:hAnsi="宋体" w:eastAsia="宋体" w:cs="宋体"/>
          <w:color w:val="auto"/>
          <w:kern w:val="0"/>
          <w:sz w:val="21"/>
          <w:szCs w:val="21"/>
          <w:lang w:val="en-US" w:eastAsia="zh-CN" w:bidi="ar-SA"/>
        </w:rPr>
        <w:t>动感单车</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12：</w:t>
      </w:r>
      <w:r>
        <w:rPr>
          <w:rFonts w:hint="eastAsia" w:ascii="宋体" w:hAnsi="宋体" w:eastAsia="宋体" w:cs="宋体"/>
          <w:color w:val="auto"/>
          <w:kern w:val="0"/>
          <w:sz w:val="21"/>
          <w:szCs w:val="21"/>
          <w:lang w:val="en-US" w:eastAsia="zh-CN" w:bidi="ar-SA"/>
        </w:rPr>
        <w:t>仰卧起坐</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13：</w:t>
      </w:r>
      <w:r>
        <w:rPr>
          <w:rFonts w:hint="eastAsia" w:ascii="宋体" w:hAnsi="宋体" w:eastAsia="宋体" w:cs="宋体"/>
          <w:color w:val="auto"/>
          <w:kern w:val="0"/>
          <w:sz w:val="21"/>
          <w:szCs w:val="21"/>
          <w:lang w:val="en-US" w:eastAsia="zh-CN" w:bidi="ar-SA"/>
        </w:rPr>
        <w:t>登山</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14：</w:t>
      </w:r>
      <w:r>
        <w:rPr>
          <w:rFonts w:hint="eastAsia" w:ascii="宋体" w:hAnsi="宋体" w:eastAsia="宋体" w:cs="宋体"/>
          <w:color w:val="auto"/>
          <w:kern w:val="0"/>
          <w:sz w:val="21"/>
          <w:szCs w:val="21"/>
          <w:lang w:val="en-US" w:eastAsia="zh-CN" w:bidi="ar-SA"/>
        </w:rPr>
        <w:t>瑜伽</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15：</w:t>
      </w:r>
      <w:r>
        <w:rPr>
          <w:rFonts w:hint="eastAsia" w:ascii="宋体" w:hAnsi="宋体" w:eastAsia="宋体" w:cs="宋体"/>
          <w:color w:val="auto"/>
          <w:kern w:val="0"/>
          <w:sz w:val="21"/>
          <w:szCs w:val="21"/>
          <w:lang w:val="en-US" w:eastAsia="zh-CN" w:bidi="ar-SA"/>
        </w:rPr>
        <w:t>舞蹈</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16：</w:t>
      </w:r>
      <w:r>
        <w:rPr>
          <w:rFonts w:hint="eastAsia" w:ascii="宋体" w:hAnsi="宋体" w:eastAsia="宋体" w:cs="宋体"/>
          <w:color w:val="auto"/>
          <w:kern w:val="0"/>
          <w:sz w:val="21"/>
          <w:szCs w:val="21"/>
          <w:lang w:val="en-US" w:eastAsia="zh-CN" w:bidi="ar-SA"/>
        </w:rPr>
        <w:t>开合跳</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17：</w:t>
      </w:r>
      <w:r>
        <w:rPr>
          <w:rFonts w:hint="eastAsia" w:ascii="宋体" w:hAnsi="宋体" w:eastAsia="宋体" w:cs="宋体"/>
          <w:color w:val="auto"/>
          <w:kern w:val="0"/>
          <w:sz w:val="21"/>
          <w:szCs w:val="21"/>
          <w:lang w:val="en-US" w:eastAsia="zh-CN" w:bidi="ar-SA"/>
        </w:rPr>
        <w:t>体操</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18：</w:t>
      </w:r>
      <w:r>
        <w:rPr>
          <w:rFonts w:hint="eastAsia" w:ascii="宋体" w:hAnsi="宋体" w:eastAsia="宋体" w:cs="宋体"/>
          <w:color w:val="auto"/>
          <w:kern w:val="0"/>
          <w:sz w:val="21"/>
          <w:szCs w:val="21"/>
          <w:lang w:val="en-US" w:eastAsia="zh-CN" w:bidi="ar-SA"/>
        </w:rPr>
        <w:t>划船</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19：</w:t>
      </w:r>
      <w:r>
        <w:rPr>
          <w:rFonts w:hint="eastAsia" w:ascii="宋体" w:hAnsi="宋体" w:eastAsia="宋体" w:cs="宋体"/>
          <w:color w:val="auto"/>
          <w:kern w:val="0"/>
          <w:sz w:val="21"/>
          <w:szCs w:val="21"/>
          <w:lang w:val="en-US" w:eastAsia="zh-CN" w:bidi="ar-SA"/>
        </w:rPr>
        <w:t>网球</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20：</w:t>
      </w:r>
      <w:r>
        <w:rPr>
          <w:rFonts w:hint="eastAsia" w:ascii="宋体" w:hAnsi="宋体" w:eastAsia="宋体" w:cs="宋体"/>
          <w:color w:val="auto"/>
          <w:kern w:val="0"/>
          <w:sz w:val="21"/>
          <w:szCs w:val="21"/>
          <w:lang w:val="en-US" w:eastAsia="zh-CN" w:bidi="ar-SA"/>
        </w:rPr>
        <w:t>曲棍球</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21：</w:t>
      </w:r>
      <w:r>
        <w:rPr>
          <w:rFonts w:hint="eastAsia" w:ascii="宋体" w:hAnsi="宋体" w:eastAsia="宋体" w:cs="宋体"/>
          <w:color w:val="auto"/>
          <w:kern w:val="0"/>
          <w:sz w:val="21"/>
          <w:szCs w:val="21"/>
          <w:lang w:val="en-US" w:eastAsia="zh-CN" w:bidi="ar-SA"/>
        </w:rPr>
        <w:t>棒球</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22：</w:t>
      </w:r>
      <w:r>
        <w:rPr>
          <w:rFonts w:hint="eastAsia" w:ascii="宋体" w:hAnsi="宋体" w:eastAsia="宋体" w:cs="宋体"/>
          <w:color w:val="auto"/>
          <w:kern w:val="0"/>
          <w:sz w:val="21"/>
          <w:szCs w:val="21"/>
          <w:lang w:val="en-US" w:eastAsia="zh-CN" w:bidi="ar-SA"/>
        </w:rPr>
        <w:t>乒乓球</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b/>
      </w: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23：</w:t>
      </w:r>
      <w:r>
        <w:rPr>
          <w:rFonts w:hint="eastAsia" w:ascii="宋体" w:hAnsi="宋体" w:eastAsia="宋体" w:cs="宋体"/>
          <w:color w:val="auto"/>
          <w:kern w:val="0"/>
          <w:sz w:val="21"/>
          <w:szCs w:val="21"/>
          <w:lang w:val="en-US" w:eastAsia="zh-CN" w:bidi="ar-SA"/>
        </w:rPr>
        <w:t>板球</w:t>
      </w:r>
    </w:p>
    <w:p>
      <w:pPr>
        <w:numPr>
          <w:ilvl w:val="0"/>
          <w:numId w:val="0"/>
        </w:numPr>
        <w:ind w:left="420" w:leftChars="0" w:firstLine="420" w:firstLineChars="0"/>
        <w:rPr>
          <w:rFonts w:hint="eastAsia" w:ascii="宋体" w:hAnsi="宋体" w:eastAsia="宋体" w:cs="宋体"/>
          <w:color w:val="auto"/>
          <w:kern w:val="0"/>
          <w:sz w:val="21"/>
          <w:szCs w:val="21"/>
          <w:lang w:val="en-US" w:eastAsia="zh-CN" w:bidi="ar-SA"/>
        </w:rPr>
      </w:pPr>
      <w:r>
        <w:rPr>
          <w:rFonts w:hint="eastAsia" w:ascii="宋体" w:hAnsi="宋体" w:eastAsia="宋体" w:cs="宋体"/>
          <w:color w:val="auto"/>
          <w:szCs w:val="21"/>
        </w:rPr>
        <w:t>Bit</w:t>
      </w:r>
      <w:r>
        <w:rPr>
          <w:rFonts w:hint="eastAsia" w:ascii="宋体" w:hAnsi="宋体" w:eastAsia="宋体" w:cs="宋体"/>
          <w:color w:val="auto"/>
          <w:szCs w:val="21"/>
          <w:lang w:val="en-US" w:eastAsia="zh-CN"/>
        </w:rPr>
        <w:t xml:space="preserve"> 24：</w:t>
      </w:r>
      <w:r>
        <w:rPr>
          <w:rFonts w:hint="eastAsia" w:ascii="宋体" w:hAnsi="宋体" w:eastAsia="宋体" w:cs="宋体"/>
          <w:color w:val="auto"/>
          <w:kern w:val="0"/>
          <w:sz w:val="21"/>
          <w:szCs w:val="21"/>
          <w:lang w:val="en-US" w:eastAsia="zh-CN" w:bidi="ar-SA"/>
        </w:rPr>
        <w:t>橄榄球</w:t>
      </w:r>
    </w:p>
    <w:p>
      <w:pPr>
        <w:ind w:firstLine="420" w:firstLineChars="0"/>
        <w:rPr>
          <w:rFonts w:hint="eastAsia" w:ascii="宋体" w:hAnsi="宋体" w:eastAsia="宋体" w:cs="宋体"/>
          <w:color w:val="auto"/>
          <w:szCs w:val="21"/>
          <w:lang w:val="en-US" w:eastAsia="zh-CN"/>
        </w:rPr>
      </w:pPr>
    </w:p>
    <w:p>
      <w:pPr>
        <w:ind w:firstLine="420" w:firstLineChars="0"/>
        <w:rPr>
          <w:rFonts w:hint="eastAsia" w:ascii="宋体" w:hAnsi="宋体" w:eastAsia="宋体" w:cs="宋体"/>
          <w:color w:val="auto"/>
          <w:szCs w:val="21"/>
          <w:lang w:val="en-US" w:eastAsia="zh-CN"/>
        </w:rPr>
      </w:pPr>
    </w:p>
    <w:p>
      <w:pPr>
        <w:ind w:firstLine="420" w:firstLineChars="0"/>
        <w:rPr>
          <w:rFonts w:hint="eastAsia" w:ascii="宋体" w:hAnsi="宋体" w:eastAsia="宋体" w:cs="宋体"/>
          <w:color w:val="auto"/>
          <w:szCs w:val="21"/>
          <w:lang w:val="en-US" w:eastAsia="zh-CN"/>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5"/>
        <w:tblW w:w="434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3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13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597"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226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内容（支持全部语言）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136"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0x00</w:t>
            </w:r>
          </w:p>
        </w:tc>
        <w:tc>
          <w:tcPr>
            <w:tcW w:w="1597"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0x04</w:t>
            </w:r>
          </w:p>
        </w:tc>
        <w:tc>
          <w:tcPr>
            <w:tcW w:w="2266"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0xFF, 0xFF, 0xFF, 0x01</w:t>
            </w:r>
          </w:p>
        </w:tc>
      </w:tr>
    </w:tbl>
    <w:p>
      <w:pPr>
        <w:rPr>
          <w:rFonts w:hint="eastAsia" w:ascii="宋体" w:hAnsi="宋体" w:eastAsia="宋体" w:cs="宋体"/>
          <w:color w:val="auto"/>
          <w:szCs w:val="21"/>
          <w:lang w:val="en-US" w:eastAsia="zh-CN"/>
        </w:rPr>
      </w:pPr>
    </w:p>
    <w:p>
      <w:pPr>
        <w:ind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 xml:space="preserve">3 </w:t>
      </w:r>
      <w:r>
        <w:rPr>
          <w:rFonts w:hint="eastAsia" w:ascii="宋体" w:hAnsi="宋体" w:eastAsia="宋体" w:cs="宋体"/>
          <w:color w:val="auto"/>
          <w:szCs w:val="21"/>
          <w:lang w:val="en-US" w:eastAsia="zh-CN"/>
        </w:rPr>
        <w:tab/>
      </w:r>
      <w:r>
        <w:rPr>
          <w:rFonts w:hint="eastAsia" w:ascii="宋体" w:hAnsi="宋体" w:eastAsia="宋体" w:cs="宋体"/>
          <w:color w:val="auto"/>
          <w:szCs w:val="21"/>
          <w:lang w:val="en-US" w:eastAsia="zh-CN"/>
        </w:rPr>
        <w:t>心率检测</w:t>
      </w:r>
    </w:p>
    <w:p>
      <w:pPr>
        <w:ind w:left="420" w:leftChars="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BYTE0：</w:t>
      </w:r>
    </w:p>
    <w:p>
      <w:pPr>
        <w:ind w:left="840" w:leftChars="0"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0x00:点击测量数据存储和全天测量数据存储均不支持</w:t>
      </w:r>
    </w:p>
    <w:p>
      <w:pPr>
        <w:ind w:left="840" w:leftChars="0"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0x01:支持点击测量数据存储</w:t>
      </w:r>
    </w:p>
    <w:p>
      <w:pPr>
        <w:ind w:left="840" w:leftChars="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0x02:支持全天测量数据存储</w:t>
      </w:r>
    </w:p>
    <w:p>
      <w:pPr>
        <w:ind w:left="840" w:leftChars="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0x03:支持点击测量数据存储和全天测量数据存储</w:t>
      </w:r>
    </w:p>
    <w:p>
      <w:pPr>
        <w:ind w:left="420" w:leftChars="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BYTE1:一天点击测量数据存储总条数（支持点测但不支持存储则总条数为0）</w:t>
      </w:r>
    </w:p>
    <w:p>
      <w:pPr>
        <w:ind w:left="420" w:leftChars="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BYTE2:全天测量时间间隔，单位：分钟</w:t>
      </w:r>
    </w:p>
    <w:p>
      <w:pPr>
        <w:ind w:left="420" w:leftChars="0" w:firstLine="420" w:firstLineChars="0"/>
        <w:rPr>
          <w:rFonts w:hint="default" w:ascii="宋体" w:hAnsi="宋体" w:eastAsia="宋体" w:cs="宋体"/>
          <w:color w:val="auto"/>
          <w:szCs w:val="21"/>
          <w:lang w:val="en-US" w:eastAsia="zh-CN"/>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4"/>
        <w:tblW w:w="492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1734"/>
        <w:gridCol w:w="130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01"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40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1032"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BYTE0</w:t>
            </w:r>
          </w:p>
        </w:tc>
        <w:tc>
          <w:tcPr>
            <w:tcW w:w="778"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BYTE1</w:t>
            </w:r>
          </w:p>
        </w:tc>
        <w:tc>
          <w:tcPr>
            <w:tcW w:w="779"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BYTE2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001"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0x03</w:t>
            </w:r>
          </w:p>
        </w:tc>
        <w:tc>
          <w:tcPr>
            <w:tcW w:w="1408"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0x03</w:t>
            </w:r>
          </w:p>
        </w:tc>
        <w:tc>
          <w:tcPr>
            <w:tcW w:w="1032"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0x01</w:t>
            </w:r>
          </w:p>
        </w:tc>
        <w:tc>
          <w:tcPr>
            <w:tcW w:w="778"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0x14</w:t>
            </w:r>
          </w:p>
        </w:tc>
        <w:tc>
          <w:tcPr>
            <w:tcW w:w="779"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0x05</w:t>
            </w:r>
          </w:p>
        </w:tc>
      </w:tr>
    </w:tbl>
    <w:p>
      <w:pPr>
        <w:rPr>
          <w:rFonts w:hint="eastAsia" w:ascii="宋体" w:hAnsi="宋体" w:eastAsia="宋体" w:cs="宋体"/>
          <w:color w:val="auto"/>
          <w:szCs w:val="21"/>
          <w:lang w:val="en-US" w:eastAsia="zh-CN"/>
        </w:rPr>
      </w:pP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 xml:space="preserve">4 </w:t>
      </w:r>
      <w:r>
        <w:rPr>
          <w:rFonts w:hint="eastAsia" w:ascii="宋体" w:hAnsi="宋体" w:eastAsia="宋体" w:cs="宋体"/>
          <w:color w:val="auto"/>
          <w:szCs w:val="21"/>
          <w:lang w:val="en-US" w:eastAsia="zh-CN"/>
        </w:rPr>
        <w:tab/>
      </w:r>
      <w:r>
        <w:rPr>
          <w:rFonts w:hint="eastAsia" w:ascii="宋体" w:hAnsi="宋体" w:eastAsia="宋体" w:cs="宋体"/>
          <w:color w:val="auto"/>
          <w:szCs w:val="21"/>
          <w:lang w:val="en-US" w:eastAsia="zh-CN"/>
        </w:rPr>
        <w:t>血压检测</w:t>
      </w:r>
    </w:p>
    <w:p>
      <w:pPr>
        <w:ind w:left="420"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同3心率检测</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 xml:space="preserve">5 </w:t>
      </w:r>
      <w:r>
        <w:rPr>
          <w:rFonts w:hint="eastAsia" w:ascii="宋体" w:hAnsi="宋体" w:eastAsia="宋体" w:cs="宋体"/>
          <w:color w:val="auto"/>
          <w:szCs w:val="21"/>
          <w:lang w:val="en-US" w:eastAsia="zh-CN"/>
        </w:rPr>
        <w:tab/>
      </w:r>
      <w:r>
        <w:rPr>
          <w:rFonts w:hint="eastAsia" w:ascii="宋体" w:hAnsi="宋体" w:eastAsia="宋体" w:cs="宋体"/>
          <w:color w:val="auto"/>
          <w:szCs w:val="21"/>
          <w:lang w:val="en-US" w:eastAsia="zh-CN"/>
        </w:rPr>
        <w:t>血氧检测</w:t>
      </w:r>
    </w:p>
    <w:p>
      <w:pPr>
        <w:ind w:left="42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同3心率检测</w:t>
      </w:r>
    </w:p>
    <w:p>
      <w:pPr>
        <w:ind w:firstLine="420" w:firstLineChars="0"/>
        <w:rPr>
          <w:rFonts w:hint="default" w:ascii="宋体" w:hAnsi="宋体" w:eastAsia="宋体" w:cs="宋体"/>
          <w:color w:val="auto"/>
          <w:szCs w:val="21"/>
          <w:lang w:val="en-US" w:eastAsia="zh-CN"/>
        </w:rPr>
      </w:pPr>
    </w:p>
    <w:p>
      <w:pPr>
        <w:rPr>
          <w:rFonts w:hint="eastAsia" w:ascii="宋体" w:hAnsi="宋体" w:eastAsia="宋体" w:cs="宋体"/>
          <w:color w:val="auto"/>
          <w:szCs w:val="21"/>
          <w:lang w:val="en-US" w:eastAsia="zh-CN"/>
        </w:rPr>
      </w:pP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6   消息推送内容</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9"/>
        <w:gridCol w:w="1429"/>
        <w:gridCol w:w="1196"/>
        <w:gridCol w:w="4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起始字节</w:t>
            </w:r>
          </w:p>
        </w:tc>
        <w:tc>
          <w:tcPr>
            <w:tcW w:w="1429"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字段</w:t>
            </w:r>
          </w:p>
        </w:tc>
        <w:tc>
          <w:tcPr>
            <w:tcW w:w="1196"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数据类型</w:t>
            </w:r>
          </w:p>
        </w:tc>
        <w:tc>
          <w:tcPr>
            <w:tcW w:w="4465"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Align w:val="top"/>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0</w:t>
            </w:r>
          </w:p>
        </w:tc>
        <w:tc>
          <w:tcPr>
            <w:tcW w:w="1429"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功能序号</w:t>
            </w:r>
          </w:p>
        </w:tc>
        <w:tc>
          <w:tcPr>
            <w:tcW w:w="1196"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BYTE</w:t>
            </w:r>
          </w:p>
        </w:tc>
        <w:tc>
          <w:tcPr>
            <w:tcW w:w="4465"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0x06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Align w:val="top"/>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w:t>
            </w:r>
          </w:p>
        </w:tc>
        <w:tc>
          <w:tcPr>
            <w:tcW w:w="1429"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功能项长度</w:t>
            </w:r>
          </w:p>
        </w:tc>
        <w:tc>
          <w:tcPr>
            <w:tcW w:w="1196"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BYTE</w:t>
            </w:r>
          </w:p>
        </w:tc>
        <w:tc>
          <w:tcPr>
            <w:tcW w:w="4465"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w:t>
            </w:r>
            <w:r>
              <w:rPr>
                <w:rFonts w:hint="eastAsia" w:ascii="宋体" w:hAnsi="宋体" w:eastAsia="宋体" w:cs="宋体"/>
                <w:color w:val="auto"/>
                <w:szCs w:val="21"/>
                <w:lang w:val="en-US" w:eastAsia="zh-CN"/>
              </w:rPr>
              <w:t>消息类型定义</w:t>
            </w:r>
            <w:r>
              <w:rPr>
                <w:rFonts w:hint="eastAsia" w:ascii="宋体" w:hAnsi="宋体" w:eastAsia="宋体" w:cs="宋体"/>
                <w:color w:val="auto"/>
                <w:szCs w:val="21"/>
                <w:vertAlign w:val="baseline"/>
                <w:lang w:val="en-US" w:eastAsia="zh-CN"/>
              </w:rPr>
              <w:t>”的bit13置1时长度为0x06，bit13置0时长度为0x02。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2</w:t>
            </w:r>
          </w:p>
        </w:tc>
        <w:tc>
          <w:tcPr>
            <w:tcW w:w="142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消息类型</w:t>
            </w:r>
          </w:p>
        </w:tc>
        <w:tc>
          <w:tcPr>
            <w:tcW w:w="1196"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WORD</w:t>
            </w:r>
          </w:p>
        </w:tc>
        <w:tc>
          <w:tcPr>
            <w:tcW w:w="4465"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详见“</w:t>
            </w:r>
            <w:r>
              <w:rPr>
                <w:rFonts w:hint="eastAsia" w:ascii="宋体" w:hAnsi="宋体" w:eastAsia="宋体" w:cs="宋体"/>
                <w:color w:val="auto"/>
                <w:szCs w:val="21"/>
                <w:lang w:val="en-US" w:eastAsia="zh-CN"/>
              </w:rPr>
              <w:t>消息类型定义</w:t>
            </w:r>
            <w:r>
              <w:rPr>
                <w:rFonts w:hint="eastAsia" w:ascii="宋体" w:hAnsi="宋体" w:eastAsia="宋体" w:cs="宋体"/>
                <w:color w:val="auto"/>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4</w:t>
            </w:r>
          </w:p>
        </w:tc>
        <w:tc>
          <w:tcPr>
            <w:tcW w:w="142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扩展消息类型</w:t>
            </w:r>
          </w:p>
        </w:tc>
        <w:tc>
          <w:tcPr>
            <w:tcW w:w="1196"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DWORD</w:t>
            </w:r>
          </w:p>
        </w:tc>
        <w:tc>
          <w:tcPr>
            <w:tcW w:w="4465"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w:t>
            </w:r>
            <w:r>
              <w:rPr>
                <w:rFonts w:hint="eastAsia" w:ascii="宋体" w:hAnsi="宋体" w:eastAsia="宋体" w:cs="宋体"/>
                <w:color w:val="auto"/>
                <w:szCs w:val="21"/>
                <w:lang w:val="en-US" w:eastAsia="zh-CN"/>
              </w:rPr>
              <w:t>消息类型定义</w:t>
            </w:r>
            <w:r>
              <w:rPr>
                <w:rFonts w:hint="eastAsia" w:ascii="宋体" w:hAnsi="宋体" w:eastAsia="宋体" w:cs="宋体"/>
                <w:color w:val="auto"/>
                <w:szCs w:val="21"/>
                <w:vertAlign w:val="baseline"/>
                <w:lang w:val="en-US" w:eastAsia="zh-CN"/>
              </w:rPr>
              <w:t>”的bit13置1时，存在该字段，具体定义详见“扩展</w:t>
            </w:r>
            <w:r>
              <w:rPr>
                <w:rFonts w:hint="eastAsia" w:ascii="宋体" w:hAnsi="宋体" w:eastAsia="宋体" w:cs="宋体"/>
                <w:color w:val="auto"/>
                <w:szCs w:val="21"/>
                <w:lang w:val="en-US" w:eastAsia="zh-CN"/>
              </w:rPr>
              <w:t>消息类型定义</w:t>
            </w:r>
            <w:r>
              <w:rPr>
                <w:rFonts w:hint="eastAsia" w:ascii="宋体" w:hAnsi="宋体" w:eastAsia="宋体" w:cs="宋体"/>
                <w:color w:val="auto"/>
                <w:szCs w:val="21"/>
                <w:vertAlign w:val="baseline"/>
                <w:lang w:val="en-US" w:eastAsia="zh-CN"/>
              </w:rPr>
              <w:t>”。</w:t>
            </w:r>
          </w:p>
        </w:tc>
      </w:tr>
    </w:tbl>
    <w:p>
      <w:pPr>
        <w:ind w:firstLine="420" w:firstLineChars="0"/>
        <w:rPr>
          <w:del w:id="969" w:author="Administrator" w:date="2023-05-29T20:48:02Z"/>
          <w:rFonts w:hint="eastAsia" w:ascii="宋体" w:hAnsi="宋体" w:eastAsia="宋体" w:cs="宋体"/>
          <w:color w:val="auto"/>
          <w:szCs w:val="21"/>
          <w:lang w:val="en-US" w:eastAsia="zh-CN"/>
        </w:rPr>
      </w:pPr>
    </w:p>
    <w:p>
      <w:pPr>
        <w:ind w:left="0" w:leftChars="0" w:firstLine="420" w:firstLineChars="0"/>
        <w:rPr>
          <w:del w:id="971" w:author="Administrator" w:date="2023-05-29T20:48:01Z"/>
          <w:rFonts w:hint="eastAsia" w:ascii="宋体" w:hAnsi="宋体" w:eastAsia="宋体" w:cs="宋体"/>
          <w:color w:val="auto"/>
          <w:szCs w:val="21"/>
        </w:rPr>
        <w:pPrChange w:id="970" w:author="Administrator" w:date="2023-05-29T20:48:02Z">
          <w:pPr>
            <w:ind w:left="420" w:leftChars="0" w:firstLine="420" w:firstLineChars="0"/>
          </w:pPr>
        </w:pPrChange>
      </w:pPr>
      <w:del w:id="972" w:author="Administrator" w:date="2023-05-29T20:48:01Z">
        <w:r>
          <w:rPr>
            <w:rFonts w:hint="eastAsia" w:ascii="宋体" w:hAnsi="宋体" w:eastAsia="宋体" w:cs="宋体"/>
            <w:color w:val="auto"/>
            <w:szCs w:val="21"/>
          </w:rPr>
          <w:delText>Bit</w:delText>
        </w:r>
      </w:del>
      <w:del w:id="973" w:author="Administrator" w:date="2023-05-29T20:48:01Z">
        <w:r>
          <w:rPr>
            <w:rFonts w:hint="eastAsia" w:ascii="宋体" w:hAnsi="宋体" w:eastAsia="宋体" w:cs="宋体"/>
            <w:color w:val="auto"/>
            <w:szCs w:val="21"/>
            <w:lang w:val="en-US" w:eastAsia="zh-CN"/>
          </w:rPr>
          <w:delText>0</w:delText>
        </w:r>
      </w:del>
      <w:del w:id="974" w:author="Administrator" w:date="2023-05-29T20:48:01Z">
        <w:r>
          <w:rPr>
            <w:rFonts w:hint="eastAsia" w:ascii="宋体" w:hAnsi="宋体" w:eastAsia="宋体" w:cs="宋体"/>
            <w:color w:val="auto"/>
            <w:szCs w:val="21"/>
          </w:rPr>
          <w:delText>: Call //电话</w:delText>
        </w:r>
      </w:del>
    </w:p>
    <w:p>
      <w:pPr>
        <w:ind w:left="0" w:leftChars="0" w:firstLine="420" w:firstLineChars="0"/>
        <w:rPr>
          <w:del w:id="976" w:author="Administrator" w:date="2023-05-29T20:48:01Z"/>
          <w:rFonts w:hint="eastAsia" w:ascii="宋体" w:hAnsi="宋体" w:eastAsia="宋体" w:cs="宋体"/>
          <w:color w:val="auto"/>
          <w:szCs w:val="21"/>
        </w:rPr>
        <w:pPrChange w:id="975" w:author="Administrator" w:date="2023-05-29T20:48:02Z">
          <w:pPr>
            <w:ind w:left="420" w:leftChars="0" w:firstLine="420" w:firstLineChars="0"/>
          </w:pPr>
        </w:pPrChange>
      </w:pPr>
      <w:del w:id="977" w:author="Administrator" w:date="2023-05-29T20:48:01Z">
        <w:r>
          <w:rPr>
            <w:rFonts w:hint="eastAsia" w:ascii="宋体" w:hAnsi="宋体" w:eastAsia="宋体" w:cs="宋体"/>
            <w:color w:val="auto"/>
            <w:szCs w:val="21"/>
          </w:rPr>
          <w:delText>Bit</w:delText>
        </w:r>
      </w:del>
      <w:del w:id="978" w:author="Administrator" w:date="2023-05-29T20:48:01Z">
        <w:r>
          <w:rPr>
            <w:rFonts w:hint="eastAsia" w:ascii="宋体" w:hAnsi="宋体" w:eastAsia="宋体" w:cs="宋体"/>
            <w:color w:val="auto"/>
            <w:szCs w:val="21"/>
            <w:lang w:val="en-US" w:eastAsia="zh-CN"/>
          </w:rPr>
          <w:delText>1</w:delText>
        </w:r>
      </w:del>
      <w:del w:id="979" w:author="Administrator" w:date="2023-05-29T20:48:01Z">
        <w:r>
          <w:rPr>
            <w:rFonts w:hint="eastAsia" w:ascii="宋体" w:hAnsi="宋体" w:eastAsia="宋体" w:cs="宋体"/>
            <w:color w:val="auto"/>
            <w:szCs w:val="21"/>
          </w:rPr>
          <w:delText>: SMS //信息</w:delText>
        </w:r>
      </w:del>
    </w:p>
    <w:p>
      <w:pPr>
        <w:ind w:left="0" w:leftChars="0" w:firstLine="420" w:firstLineChars="0"/>
        <w:rPr>
          <w:del w:id="981" w:author="Administrator" w:date="2023-05-29T20:48:01Z"/>
          <w:rFonts w:hint="eastAsia" w:ascii="宋体" w:hAnsi="宋体" w:eastAsia="宋体" w:cs="宋体"/>
          <w:color w:val="auto"/>
          <w:szCs w:val="21"/>
        </w:rPr>
        <w:pPrChange w:id="980" w:author="Administrator" w:date="2023-05-29T20:48:02Z">
          <w:pPr>
            <w:ind w:left="420" w:leftChars="0" w:firstLine="420" w:firstLineChars="0"/>
          </w:pPr>
        </w:pPrChange>
      </w:pPr>
      <w:del w:id="982" w:author="Administrator" w:date="2023-05-29T20:48:01Z">
        <w:r>
          <w:rPr>
            <w:rFonts w:hint="eastAsia" w:ascii="宋体" w:hAnsi="宋体" w:eastAsia="宋体" w:cs="宋体"/>
            <w:color w:val="auto"/>
            <w:szCs w:val="21"/>
          </w:rPr>
          <w:delText>Bit</w:delText>
        </w:r>
      </w:del>
      <w:del w:id="983" w:author="Administrator" w:date="2023-05-29T20:48:01Z">
        <w:r>
          <w:rPr>
            <w:rFonts w:hint="eastAsia" w:ascii="宋体" w:hAnsi="宋体" w:eastAsia="宋体" w:cs="宋体"/>
            <w:color w:val="auto"/>
            <w:szCs w:val="21"/>
            <w:lang w:val="en-US" w:eastAsia="zh-CN"/>
          </w:rPr>
          <w:delText>2</w:delText>
        </w:r>
      </w:del>
      <w:del w:id="984" w:author="Administrator" w:date="2023-05-29T20:48:01Z">
        <w:r>
          <w:rPr>
            <w:rFonts w:hint="eastAsia" w:ascii="宋体" w:hAnsi="宋体" w:eastAsia="宋体" w:cs="宋体"/>
            <w:color w:val="auto"/>
            <w:szCs w:val="21"/>
          </w:rPr>
          <w:delText>: Instagram //照片墙</w:delText>
        </w:r>
      </w:del>
    </w:p>
    <w:p>
      <w:pPr>
        <w:ind w:left="0" w:leftChars="0" w:firstLine="420" w:firstLineChars="0"/>
        <w:rPr>
          <w:del w:id="986" w:author="Administrator" w:date="2023-05-29T20:48:01Z"/>
          <w:rFonts w:hint="eastAsia" w:ascii="宋体" w:hAnsi="宋体" w:eastAsia="宋体" w:cs="宋体"/>
          <w:color w:val="auto"/>
          <w:szCs w:val="21"/>
        </w:rPr>
        <w:pPrChange w:id="985" w:author="Administrator" w:date="2023-05-29T20:48:02Z">
          <w:pPr>
            <w:ind w:left="420" w:leftChars="0" w:firstLine="420" w:firstLineChars="0"/>
          </w:pPr>
        </w:pPrChange>
      </w:pPr>
      <w:del w:id="987" w:author="Administrator" w:date="2023-05-29T20:48:01Z">
        <w:r>
          <w:rPr>
            <w:rFonts w:hint="eastAsia" w:ascii="宋体" w:hAnsi="宋体" w:eastAsia="宋体" w:cs="宋体"/>
            <w:color w:val="auto"/>
            <w:szCs w:val="21"/>
          </w:rPr>
          <w:delText>Bit</w:delText>
        </w:r>
      </w:del>
      <w:del w:id="988" w:author="Administrator" w:date="2023-05-29T20:48:01Z">
        <w:r>
          <w:rPr>
            <w:rFonts w:hint="eastAsia" w:ascii="宋体" w:hAnsi="宋体" w:eastAsia="宋体" w:cs="宋体"/>
            <w:color w:val="auto"/>
            <w:szCs w:val="21"/>
            <w:lang w:val="en-US" w:eastAsia="zh-CN"/>
          </w:rPr>
          <w:delText>3</w:delText>
        </w:r>
      </w:del>
      <w:del w:id="989" w:author="Administrator" w:date="2023-05-29T20:48:01Z">
        <w:r>
          <w:rPr>
            <w:rFonts w:hint="eastAsia" w:ascii="宋体" w:hAnsi="宋体" w:eastAsia="宋体" w:cs="宋体"/>
            <w:color w:val="auto"/>
            <w:szCs w:val="21"/>
          </w:rPr>
          <w:delText>: Wechat //中国微信</w:delText>
        </w:r>
      </w:del>
    </w:p>
    <w:p>
      <w:pPr>
        <w:ind w:left="0" w:leftChars="0" w:firstLine="420" w:firstLineChars="0"/>
        <w:rPr>
          <w:del w:id="991" w:author="Administrator" w:date="2023-05-29T20:48:01Z"/>
          <w:rFonts w:hint="eastAsia" w:ascii="宋体" w:hAnsi="宋体" w:eastAsia="宋体" w:cs="宋体"/>
          <w:color w:val="auto"/>
          <w:szCs w:val="21"/>
        </w:rPr>
        <w:pPrChange w:id="990" w:author="Administrator" w:date="2023-05-29T20:48:02Z">
          <w:pPr>
            <w:ind w:left="420" w:leftChars="0" w:firstLine="420" w:firstLineChars="0"/>
          </w:pPr>
        </w:pPrChange>
      </w:pPr>
      <w:del w:id="992" w:author="Administrator" w:date="2023-05-29T20:48:01Z">
        <w:r>
          <w:rPr>
            <w:rFonts w:hint="eastAsia" w:ascii="宋体" w:hAnsi="宋体" w:eastAsia="宋体" w:cs="宋体"/>
            <w:color w:val="auto"/>
            <w:szCs w:val="21"/>
          </w:rPr>
          <w:delText>Bit</w:delText>
        </w:r>
      </w:del>
      <w:del w:id="993" w:author="Administrator" w:date="2023-05-29T20:48:01Z">
        <w:r>
          <w:rPr>
            <w:rFonts w:hint="eastAsia" w:ascii="宋体" w:hAnsi="宋体" w:eastAsia="宋体" w:cs="宋体"/>
            <w:color w:val="auto"/>
            <w:szCs w:val="21"/>
            <w:lang w:val="en-US" w:eastAsia="zh-CN"/>
          </w:rPr>
          <w:delText>4</w:delText>
        </w:r>
      </w:del>
      <w:del w:id="994" w:author="Administrator" w:date="2023-05-29T20:48:01Z">
        <w:r>
          <w:rPr>
            <w:rFonts w:hint="eastAsia" w:ascii="宋体" w:hAnsi="宋体" w:eastAsia="宋体" w:cs="宋体"/>
            <w:color w:val="auto"/>
            <w:szCs w:val="21"/>
          </w:rPr>
          <w:delText xml:space="preserve">: QQ </w:delText>
        </w:r>
      </w:del>
    </w:p>
    <w:p>
      <w:pPr>
        <w:ind w:left="0" w:leftChars="0" w:firstLine="420" w:firstLineChars="0"/>
        <w:rPr>
          <w:del w:id="996" w:author="Administrator" w:date="2023-05-29T20:48:01Z"/>
          <w:rFonts w:hint="eastAsia" w:ascii="宋体" w:hAnsi="宋体" w:eastAsia="宋体" w:cs="宋体"/>
          <w:color w:val="auto"/>
          <w:szCs w:val="21"/>
        </w:rPr>
        <w:pPrChange w:id="995" w:author="Administrator" w:date="2023-05-29T20:48:02Z">
          <w:pPr>
            <w:ind w:left="420" w:leftChars="0" w:firstLine="420" w:firstLineChars="0"/>
          </w:pPr>
        </w:pPrChange>
      </w:pPr>
      <w:del w:id="997" w:author="Administrator" w:date="2023-05-29T20:48:01Z">
        <w:r>
          <w:rPr>
            <w:rFonts w:hint="eastAsia" w:ascii="宋体" w:hAnsi="宋体" w:eastAsia="宋体" w:cs="宋体"/>
            <w:color w:val="auto"/>
            <w:szCs w:val="21"/>
          </w:rPr>
          <w:delText>Bit</w:delText>
        </w:r>
      </w:del>
      <w:del w:id="998" w:author="Administrator" w:date="2023-05-29T20:48:01Z">
        <w:r>
          <w:rPr>
            <w:rFonts w:hint="eastAsia" w:ascii="宋体" w:hAnsi="宋体" w:eastAsia="宋体" w:cs="宋体"/>
            <w:color w:val="auto"/>
            <w:szCs w:val="21"/>
            <w:lang w:val="en-US" w:eastAsia="zh-CN"/>
          </w:rPr>
          <w:delText>5</w:delText>
        </w:r>
      </w:del>
      <w:del w:id="999" w:author="Administrator" w:date="2023-05-29T20:48:01Z">
        <w:r>
          <w:rPr>
            <w:rFonts w:hint="eastAsia" w:ascii="宋体" w:hAnsi="宋体" w:eastAsia="宋体" w:cs="宋体"/>
            <w:color w:val="auto"/>
            <w:szCs w:val="21"/>
          </w:rPr>
          <w:delText>: Line //韩国社交软件</w:delText>
        </w:r>
      </w:del>
    </w:p>
    <w:p>
      <w:pPr>
        <w:ind w:left="0" w:leftChars="0" w:firstLine="420" w:firstLineChars="0"/>
        <w:rPr>
          <w:del w:id="1001" w:author="Administrator" w:date="2023-05-29T20:48:01Z"/>
          <w:rFonts w:hint="eastAsia" w:ascii="宋体" w:hAnsi="宋体" w:eastAsia="宋体" w:cs="宋体"/>
          <w:color w:val="auto"/>
          <w:szCs w:val="21"/>
        </w:rPr>
        <w:pPrChange w:id="1000" w:author="Administrator" w:date="2023-05-29T20:48:02Z">
          <w:pPr>
            <w:ind w:left="420" w:leftChars="0" w:firstLine="420" w:firstLineChars="0"/>
          </w:pPr>
        </w:pPrChange>
      </w:pPr>
      <w:del w:id="1002" w:author="Administrator" w:date="2023-05-29T20:48:01Z">
        <w:r>
          <w:rPr>
            <w:rFonts w:hint="eastAsia" w:ascii="宋体" w:hAnsi="宋体" w:eastAsia="宋体" w:cs="宋体"/>
            <w:color w:val="auto"/>
            <w:szCs w:val="21"/>
          </w:rPr>
          <w:delText>Bit</w:delText>
        </w:r>
      </w:del>
      <w:del w:id="1003" w:author="Administrator" w:date="2023-05-29T20:48:01Z">
        <w:r>
          <w:rPr>
            <w:rFonts w:hint="eastAsia" w:ascii="宋体" w:hAnsi="宋体" w:eastAsia="宋体" w:cs="宋体"/>
            <w:color w:val="auto"/>
            <w:szCs w:val="21"/>
            <w:lang w:val="en-US" w:eastAsia="zh-CN"/>
          </w:rPr>
          <w:delText>6</w:delText>
        </w:r>
      </w:del>
      <w:del w:id="1004" w:author="Administrator" w:date="2023-05-29T20:48:01Z">
        <w:r>
          <w:rPr>
            <w:rFonts w:hint="eastAsia" w:ascii="宋体" w:hAnsi="宋体" w:eastAsia="宋体" w:cs="宋体"/>
            <w:color w:val="auto"/>
            <w:szCs w:val="21"/>
          </w:rPr>
          <w:delText>: LinkedIn //领英</w:delText>
        </w:r>
      </w:del>
    </w:p>
    <w:p>
      <w:pPr>
        <w:ind w:left="0" w:leftChars="0" w:firstLine="420" w:firstLineChars="0"/>
        <w:rPr>
          <w:del w:id="1006" w:author="Administrator" w:date="2023-05-29T20:48:01Z"/>
          <w:rFonts w:hint="eastAsia" w:ascii="宋体" w:hAnsi="宋体" w:eastAsia="宋体" w:cs="宋体"/>
          <w:color w:val="auto"/>
          <w:szCs w:val="21"/>
        </w:rPr>
        <w:pPrChange w:id="1005" w:author="Administrator" w:date="2023-05-29T20:48:02Z">
          <w:pPr>
            <w:ind w:left="420" w:leftChars="0" w:firstLine="420" w:firstLineChars="0"/>
          </w:pPr>
        </w:pPrChange>
      </w:pPr>
      <w:del w:id="1007" w:author="Administrator" w:date="2023-05-29T20:48:01Z">
        <w:r>
          <w:rPr>
            <w:rFonts w:hint="eastAsia" w:ascii="宋体" w:hAnsi="宋体" w:eastAsia="宋体" w:cs="宋体"/>
            <w:color w:val="auto"/>
            <w:szCs w:val="21"/>
          </w:rPr>
          <w:delText>Bit</w:delText>
        </w:r>
      </w:del>
      <w:del w:id="1008" w:author="Administrator" w:date="2023-05-29T20:48:01Z">
        <w:r>
          <w:rPr>
            <w:rFonts w:hint="eastAsia" w:ascii="宋体" w:hAnsi="宋体" w:eastAsia="宋体" w:cs="宋体"/>
            <w:color w:val="auto"/>
            <w:szCs w:val="21"/>
            <w:lang w:val="en-US" w:eastAsia="zh-CN"/>
          </w:rPr>
          <w:delText>7</w:delText>
        </w:r>
      </w:del>
      <w:del w:id="1009" w:author="Administrator" w:date="2023-05-29T20:48:01Z">
        <w:r>
          <w:rPr>
            <w:rFonts w:hint="eastAsia" w:ascii="宋体" w:hAnsi="宋体" w:eastAsia="宋体" w:cs="宋体"/>
            <w:color w:val="auto"/>
            <w:szCs w:val="21"/>
          </w:rPr>
          <w:delText>: WhatsApp //美国社交软件</w:delText>
        </w:r>
      </w:del>
    </w:p>
    <w:p>
      <w:pPr>
        <w:ind w:left="0" w:leftChars="0" w:firstLine="420" w:firstLineChars="0"/>
        <w:rPr>
          <w:del w:id="1011" w:author="Administrator" w:date="2023-05-29T20:48:01Z"/>
          <w:rFonts w:hint="eastAsia" w:ascii="宋体" w:hAnsi="宋体" w:eastAsia="宋体" w:cs="宋体"/>
          <w:color w:val="auto"/>
          <w:szCs w:val="21"/>
        </w:rPr>
        <w:pPrChange w:id="1010" w:author="Administrator" w:date="2023-05-29T20:48:02Z">
          <w:pPr>
            <w:ind w:left="420" w:leftChars="0" w:firstLine="420" w:firstLineChars="0"/>
          </w:pPr>
        </w:pPrChange>
      </w:pPr>
      <w:del w:id="1012" w:author="Administrator" w:date="2023-05-29T20:48:01Z">
        <w:r>
          <w:rPr>
            <w:rFonts w:hint="eastAsia" w:ascii="宋体" w:hAnsi="宋体" w:eastAsia="宋体" w:cs="宋体"/>
            <w:color w:val="auto"/>
            <w:szCs w:val="21"/>
          </w:rPr>
          <w:delText>Bit</w:delText>
        </w:r>
      </w:del>
      <w:del w:id="1013" w:author="Administrator" w:date="2023-05-29T20:48:01Z">
        <w:r>
          <w:rPr>
            <w:rFonts w:hint="eastAsia" w:ascii="宋体" w:hAnsi="宋体" w:eastAsia="宋体" w:cs="宋体"/>
            <w:color w:val="auto"/>
            <w:szCs w:val="21"/>
            <w:lang w:val="en-US" w:eastAsia="zh-CN"/>
          </w:rPr>
          <w:delText>8</w:delText>
        </w:r>
      </w:del>
      <w:del w:id="1014" w:author="Administrator" w:date="2023-05-29T20:48:01Z">
        <w:r>
          <w:rPr>
            <w:rFonts w:hint="eastAsia" w:ascii="宋体" w:hAnsi="宋体" w:eastAsia="宋体" w:cs="宋体"/>
            <w:color w:val="auto"/>
            <w:szCs w:val="21"/>
          </w:rPr>
          <w:delText>: Twitter //推特</w:delText>
        </w:r>
      </w:del>
    </w:p>
    <w:p>
      <w:pPr>
        <w:ind w:left="0" w:leftChars="0" w:firstLine="420" w:firstLineChars="0"/>
        <w:rPr>
          <w:del w:id="1016" w:author="Administrator" w:date="2023-05-29T20:48:01Z"/>
          <w:rFonts w:hint="eastAsia" w:ascii="宋体" w:hAnsi="宋体" w:eastAsia="宋体" w:cs="宋体"/>
          <w:color w:val="auto"/>
          <w:szCs w:val="21"/>
        </w:rPr>
        <w:pPrChange w:id="1015" w:author="Administrator" w:date="2023-05-29T20:48:02Z">
          <w:pPr>
            <w:ind w:left="420" w:leftChars="0" w:firstLine="420" w:firstLineChars="0"/>
          </w:pPr>
        </w:pPrChange>
      </w:pPr>
      <w:del w:id="1017" w:author="Administrator" w:date="2023-05-29T20:48:01Z">
        <w:r>
          <w:rPr>
            <w:rFonts w:hint="eastAsia" w:ascii="宋体" w:hAnsi="宋体" w:eastAsia="宋体" w:cs="宋体"/>
            <w:color w:val="auto"/>
            <w:szCs w:val="21"/>
          </w:rPr>
          <w:delText>Bit</w:delText>
        </w:r>
      </w:del>
      <w:del w:id="1018" w:author="Administrator" w:date="2023-05-29T20:48:01Z">
        <w:r>
          <w:rPr>
            <w:rFonts w:hint="eastAsia" w:ascii="宋体" w:hAnsi="宋体" w:eastAsia="宋体" w:cs="宋体"/>
            <w:color w:val="auto"/>
            <w:szCs w:val="21"/>
            <w:lang w:val="en-US" w:eastAsia="zh-CN"/>
          </w:rPr>
          <w:delText>9</w:delText>
        </w:r>
      </w:del>
      <w:del w:id="1019" w:author="Administrator" w:date="2023-05-29T20:48:01Z">
        <w:r>
          <w:rPr>
            <w:rFonts w:hint="eastAsia" w:ascii="宋体" w:hAnsi="宋体" w:eastAsia="宋体" w:cs="宋体"/>
            <w:color w:val="auto"/>
            <w:szCs w:val="21"/>
          </w:rPr>
          <w:delText>: Facebook //脸书</w:delText>
        </w:r>
      </w:del>
    </w:p>
    <w:p>
      <w:pPr>
        <w:ind w:left="0" w:leftChars="0" w:firstLine="420" w:firstLineChars="0"/>
        <w:rPr>
          <w:del w:id="1021" w:author="Administrator" w:date="2023-05-29T20:48:01Z"/>
          <w:rFonts w:hint="eastAsia" w:ascii="宋体" w:hAnsi="宋体" w:eastAsia="宋体" w:cs="宋体"/>
          <w:color w:val="auto"/>
          <w:szCs w:val="21"/>
        </w:rPr>
        <w:pPrChange w:id="1020" w:author="Administrator" w:date="2023-05-29T20:48:02Z">
          <w:pPr>
            <w:ind w:left="420" w:leftChars="0" w:firstLine="420" w:firstLineChars="0"/>
          </w:pPr>
        </w:pPrChange>
      </w:pPr>
      <w:del w:id="1022" w:author="Administrator" w:date="2023-05-29T20:48:01Z">
        <w:r>
          <w:rPr>
            <w:rFonts w:hint="eastAsia" w:ascii="宋体" w:hAnsi="宋体" w:eastAsia="宋体" w:cs="宋体"/>
            <w:color w:val="auto"/>
            <w:szCs w:val="21"/>
          </w:rPr>
          <w:delText>bit1</w:delText>
        </w:r>
      </w:del>
      <w:del w:id="1023" w:author="Administrator" w:date="2023-05-29T20:48:01Z">
        <w:r>
          <w:rPr>
            <w:rFonts w:hint="eastAsia" w:ascii="宋体" w:hAnsi="宋体" w:eastAsia="宋体" w:cs="宋体"/>
            <w:color w:val="auto"/>
            <w:szCs w:val="21"/>
            <w:lang w:val="en-US" w:eastAsia="zh-CN"/>
          </w:rPr>
          <w:delText>0</w:delText>
        </w:r>
      </w:del>
      <w:del w:id="1024" w:author="Administrator" w:date="2023-05-29T20:48:01Z">
        <w:r>
          <w:rPr>
            <w:rFonts w:hint="eastAsia" w:ascii="宋体" w:hAnsi="宋体" w:eastAsia="宋体" w:cs="宋体"/>
            <w:color w:val="auto"/>
            <w:szCs w:val="21"/>
          </w:rPr>
          <w:delText xml:space="preserve">: Messenger // Facebook 社交软件 </w:delText>
        </w:r>
      </w:del>
    </w:p>
    <w:p>
      <w:pPr>
        <w:ind w:left="0" w:leftChars="0" w:firstLine="420" w:firstLineChars="0"/>
        <w:rPr>
          <w:del w:id="1026" w:author="Administrator" w:date="2023-05-29T20:48:01Z"/>
          <w:rFonts w:hint="eastAsia" w:ascii="宋体" w:hAnsi="宋体" w:eastAsia="宋体" w:cs="宋体"/>
          <w:color w:val="auto"/>
          <w:szCs w:val="21"/>
        </w:rPr>
        <w:pPrChange w:id="1025" w:author="Administrator" w:date="2023-05-29T20:48:02Z">
          <w:pPr>
            <w:ind w:left="420" w:leftChars="0" w:firstLine="420" w:firstLineChars="0"/>
          </w:pPr>
        </w:pPrChange>
      </w:pPr>
      <w:del w:id="1027" w:author="Administrator" w:date="2023-05-29T20:48:01Z">
        <w:r>
          <w:rPr>
            <w:rFonts w:hint="eastAsia" w:ascii="宋体" w:hAnsi="宋体" w:eastAsia="宋体" w:cs="宋体"/>
            <w:color w:val="auto"/>
            <w:szCs w:val="21"/>
          </w:rPr>
          <w:delText>bit1</w:delText>
        </w:r>
      </w:del>
      <w:del w:id="1028" w:author="Administrator" w:date="2023-05-29T20:48:01Z">
        <w:r>
          <w:rPr>
            <w:rFonts w:hint="eastAsia" w:ascii="宋体" w:hAnsi="宋体" w:eastAsia="宋体" w:cs="宋体"/>
            <w:color w:val="auto"/>
            <w:szCs w:val="21"/>
            <w:lang w:val="en-US" w:eastAsia="zh-CN"/>
          </w:rPr>
          <w:delText>1</w:delText>
        </w:r>
      </w:del>
      <w:del w:id="1029" w:author="Administrator" w:date="2023-05-29T20:48:01Z">
        <w:r>
          <w:rPr>
            <w:rFonts w:hint="eastAsia" w:ascii="宋体" w:hAnsi="宋体" w:eastAsia="宋体" w:cs="宋体"/>
            <w:color w:val="auto"/>
            <w:szCs w:val="21"/>
          </w:rPr>
          <w:delText>: Skype</w:delText>
        </w:r>
      </w:del>
      <w:del w:id="1030" w:author="Administrator" w:date="2023-05-29T20:48:01Z">
        <w:r>
          <w:rPr>
            <w:rFonts w:hint="eastAsia" w:ascii="宋体" w:hAnsi="宋体" w:eastAsia="宋体" w:cs="宋体"/>
            <w:color w:val="auto"/>
          </w:rPr>
          <w:delText xml:space="preserve"> //微软的一个</w:delText>
        </w:r>
      </w:del>
      <w:del w:id="1031" w:author="Administrator" w:date="2023-05-29T20:48:01Z">
        <w:r>
          <w:rPr>
            <w:rFonts w:hint="eastAsia" w:ascii="宋体" w:hAnsi="宋体" w:eastAsia="宋体" w:cs="宋体"/>
            <w:color w:val="auto"/>
          </w:rPr>
          <w:fldChar w:fldCharType="begin"/>
        </w:r>
      </w:del>
      <w:del w:id="1032" w:author="Administrator" w:date="2023-05-29T20:48:01Z">
        <w:r>
          <w:rPr>
            <w:rFonts w:hint="eastAsia" w:ascii="宋体" w:hAnsi="宋体" w:eastAsia="宋体" w:cs="宋体"/>
            <w:color w:val="auto"/>
          </w:rPr>
          <w:delInstrText xml:space="preserve"> HYPERLINK "https://baike.baidu.com/item/%E5%8D%B3%E6%97%B6%E9%80%9A%E8%AE%AF%E8%BD%AF%E4%BB%B6/9556908" \t "_blank" </w:delInstrText>
        </w:r>
      </w:del>
      <w:del w:id="1033" w:author="Administrator" w:date="2023-05-29T20:48:01Z">
        <w:r>
          <w:rPr>
            <w:rFonts w:hint="eastAsia" w:ascii="宋体" w:hAnsi="宋体" w:eastAsia="宋体" w:cs="宋体"/>
            <w:color w:val="auto"/>
          </w:rPr>
          <w:fldChar w:fldCharType="separate"/>
        </w:r>
      </w:del>
      <w:del w:id="1034" w:author="Administrator" w:date="2023-05-29T20:48:01Z">
        <w:r>
          <w:rPr>
            <w:rFonts w:hint="eastAsia" w:ascii="宋体" w:hAnsi="宋体" w:eastAsia="宋体" w:cs="宋体"/>
            <w:color w:val="auto"/>
          </w:rPr>
          <w:delText>即时通讯软件</w:delText>
        </w:r>
      </w:del>
      <w:del w:id="1035" w:author="Administrator" w:date="2023-05-29T20:48:01Z">
        <w:r>
          <w:rPr>
            <w:rFonts w:hint="eastAsia" w:ascii="宋体" w:hAnsi="宋体" w:eastAsia="宋体" w:cs="宋体"/>
            <w:color w:val="auto"/>
          </w:rPr>
          <w:fldChar w:fldCharType="end"/>
        </w:r>
      </w:del>
    </w:p>
    <w:p>
      <w:pPr>
        <w:ind w:left="0" w:leftChars="0" w:firstLine="420" w:firstLineChars="0"/>
        <w:rPr>
          <w:rFonts w:hint="eastAsia" w:ascii="宋体" w:hAnsi="宋体" w:eastAsia="宋体" w:cs="宋体"/>
          <w:color w:val="auto"/>
          <w:szCs w:val="21"/>
        </w:rPr>
        <w:pPrChange w:id="1036" w:author="Administrator" w:date="2023-05-29T20:48:02Z">
          <w:pPr>
            <w:ind w:left="420" w:leftChars="0" w:firstLine="420" w:firstLineChars="0"/>
          </w:pPr>
        </w:pPrChange>
      </w:pPr>
      <w:del w:id="1037" w:author="Administrator" w:date="2023-05-29T20:48:01Z">
        <w:r>
          <w:rPr>
            <w:rFonts w:hint="eastAsia" w:ascii="宋体" w:hAnsi="宋体" w:eastAsia="宋体" w:cs="宋体"/>
            <w:color w:val="auto"/>
            <w:szCs w:val="21"/>
          </w:rPr>
          <w:delText>bit1</w:delText>
        </w:r>
      </w:del>
      <w:del w:id="1038" w:author="Administrator" w:date="2023-05-29T20:48:01Z">
        <w:r>
          <w:rPr>
            <w:rFonts w:hint="eastAsia" w:ascii="宋体" w:hAnsi="宋体" w:eastAsia="宋体" w:cs="宋体"/>
            <w:color w:val="auto"/>
            <w:szCs w:val="21"/>
            <w:lang w:val="en-US" w:eastAsia="zh-CN"/>
          </w:rPr>
          <w:delText>2</w:delText>
        </w:r>
      </w:del>
      <w:del w:id="1039" w:author="Administrator" w:date="2023-05-29T20:48:01Z">
        <w:r>
          <w:rPr>
            <w:rFonts w:hint="eastAsia" w:ascii="宋体" w:hAnsi="宋体" w:eastAsia="宋体" w:cs="宋体"/>
            <w:color w:val="auto"/>
            <w:szCs w:val="21"/>
          </w:rPr>
          <w:delText>: Snapchat</w:delText>
        </w:r>
      </w:del>
      <w:del w:id="1040" w:author="Administrator" w:date="2023-05-29T20:48:01Z">
        <w:r>
          <w:rPr>
            <w:rFonts w:hint="eastAsia" w:ascii="宋体" w:hAnsi="宋体" w:eastAsia="宋体" w:cs="宋体"/>
            <w:color w:val="auto"/>
            <w:sz w:val="18"/>
            <w:szCs w:val="18"/>
            <w:shd w:val="clear" w:color="auto" w:fill="FFFFFF"/>
          </w:rPr>
          <w:delText>“</w:delText>
        </w:r>
      </w:del>
      <w:del w:id="1041" w:author="Administrator" w:date="2023-05-29T20:48:01Z">
        <w:r>
          <w:rPr>
            <w:rFonts w:hint="eastAsia" w:ascii="宋体" w:hAnsi="宋体" w:eastAsia="宋体" w:cs="宋体"/>
            <w:color w:val="auto"/>
            <w:szCs w:val="21"/>
          </w:rPr>
          <w:delText>//</w:delText>
        </w:r>
      </w:del>
      <w:del w:id="1042" w:author="Administrator" w:date="2023-05-29T20:48:01Z">
        <w:r>
          <w:rPr>
            <w:rFonts w:hint="eastAsia" w:ascii="宋体" w:hAnsi="宋体" w:eastAsia="宋体" w:cs="宋体"/>
            <w:color w:val="auto"/>
          </w:rPr>
          <w:fldChar w:fldCharType="begin"/>
        </w:r>
      </w:del>
      <w:del w:id="1043" w:author="Administrator" w:date="2023-05-29T20:48:01Z">
        <w:r>
          <w:rPr>
            <w:rFonts w:hint="eastAsia" w:ascii="宋体" w:hAnsi="宋体" w:eastAsia="宋体" w:cs="宋体"/>
            <w:color w:val="auto"/>
          </w:rPr>
          <w:delInstrText xml:space="preserve"> HYPERLINK "https://baike.baidu.com/item/%E9%98%85%E5%90%8E%E5%8D%B3%E7%84%9A" \t "_blank" </w:delInstrText>
        </w:r>
      </w:del>
      <w:del w:id="1044" w:author="Administrator" w:date="2023-05-29T20:48:01Z">
        <w:r>
          <w:rPr>
            <w:rFonts w:hint="eastAsia" w:ascii="宋体" w:hAnsi="宋体" w:eastAsia="宋体" w:cs="宋体"/>
            <w:color w:val="auto"/>
          </w:rPr>
          <w:fldChar w:fldCharType="separate"/>
        </w:r>
      </w:del>
      <w:del w:id="1045" w:author="Administrator" w:date="2023-05-29T20:48:01Z">
        <w:r>
          <w:rPr>
            <w:rFonts w:hint="eastAsia" w:ascii="宋体" w:hAnsi="宋体" w:eastAsia="宋体" w:cs="宋体"/>
            <w:color w:val="auto"/>
            <w:szCs w:val="21"/>
          </w:rPr>
          <w:delText>阅后即焚</w:delText>
        </w:r>
      </w:del>
      <w:del w:id="1046" w:author="Administrator" w:date="2023-05-29T20:48:01Z">
        <w:r>
          <w:rPr>
            <w:rFonts w:hint="eastAsia" w:ascii="宋体" w:hAnsi="宋体" w:eastAsia="宋体" w:cs="宋体"/>
            <w:color w:val="auto"/>
            <w:szCs w:val="21"/>
          </w:rPr>
          <w:fldChar w:fldCharType="end"/>
        </w:r>
      </w:del>
      <w:del w:id="1047" w:author="Administrator" w:date="2023-05-29T20:48:01Z">
        <w:r>
          <w:rPr>
            <w:rFonts w:hint="eastAsia" w:ascii="宋体" w:hAnsi="宋体" w:eastAsia="宋体" w:cs="宋体"/>
            <w:color w:val="auto"/>
            <w:szCs w:val="21"/>
          </w:rPr>
          <w:delText>”照片</w:delText>
        </w:r>
      </w:del>
      <w:del w:id="1048" w:author="Administrator" w:date="2023-05-29T20:48:01Z">
        <w:r>
          <w:rPr>
            <w:rFonts w:hint="eastAsia" w:ascii="宋体" w:hAnsi="宋体" w:eastAsia="宋体" w:cs="宋体"/>
            <w:color w:val="auto"/>
          </w:rPr>
          <w:fldChar w:fldCharType="begin"/>
        </w:r>
      </w:del>
      <w:del w:id="1049" w:author="Administrator" w:date="2023-05-29T20:48:01Z">
        <w:r>
          <w:rPr>
            <w:rFonts w:hint="eastAsia" w:ascii="宋体" w:hAnsi="宋体" w:eastAsia="宋体" w:cs="宋体"/>
            <w:color w:val="auto"/>
          </w:rPr>
          <w:delInstrText xml:space="preserve"> HYPERLINK "https://baike.baidu.com/item/%E5%88%86%E4%BA%AB/33097" \t "_blank" </w:delInstrText>
        </w:r>
      </w:del>
      <w:del w:id="1050" w:author="Administrator" w:date="2023-05-29T20:48:01Z">
        <w:r>
          <w:rPr>
            <w:rFonts w:hint="eastAsia" w:ascii="宋体" w:hAnsi="宋体" w:eastAsia="宋体" w:cs="宋体"/>
            <w:color w:val="auto"/>
          </w:rPr>
          <w:fldChar w:fldCharType="separate"/>
        </w:r>
      </w:del>
      <w:del w:id="1051" w:author="Administrator" w:date="2023-05-29T20:48:01Z">
        <w:r>
          <w:rPr>
            <w:rFonts w:hint="eastAsia" w:ascii="宋体" w:hAnsi="宋体" w:eastAsia="宋体" w:cs="宋体"/>
            <w:color w:val="auto"/>
            <w:szCs w:val="21"/>
          </w:rPr>
          <w:delText>分享</w:delText>
        </w:r>
      </w:del>
      <w:del w:id="1052" w:author="Administrator" w:date="2023-05-29T20:48:01Z">
        <w:r>
          <w:rPr>
            <w:rFonts w:hint="eastAsia" w:ascii="宋体" w:hAnsi="宋体" w:eastAsia="宋体" w:cs="宋体"/>
            <w:color w:val="auto"/>
            <w:szCs w:val="21"/>
          </w:rPr>
          <w:fldChar w:fldCharType="end"/>
        </w:r>
      </w:del>
      <w:del w:id="1053" w:author="Administrator" w:date="2023-05-29T20:48:01Z">
        <w:r>
          <w:rPr>
            <w:rFonts w:hint="eastAsia" w:ascii="宋体" w:hAnsi="宋体" w:eastAsia="宋体" w:cs="宋体"/>
            <w:color w:val="auto"/>
            <w:szCs w:val="21"/>
          </w:rPr>
          <w:delText>应用</w:delText>
        </w:r>
      </w:del>
    </w:p>
    <w:p>
      <w:pPr>
        <w:ind w:left="420" w:leftChars="0"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消息类型定义：</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9"/>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Bit</w:t>
            </w:r>
          </w:p>
        </w:tc>
        <w:tc>
          <w:tcPr>
            <w:tcW w:w="7083"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0</w:t>
            </w:r>
          </w:p>
        </w:tc>
        <w:tc>
          <w:tcPr>
            <w:tcW w:w="708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Call //电话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w:t>
            </w:r>
          </w:p>
        </w:tc>
        <w:tc>
          <w:tcPr>
            <w:tcW w:w="708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SMS //信息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2</w:t>
            </w:r>
          </w:p>
        </w:tc>
        <w:tc>
          <w:tcPr>
            <w:tcW w:w="708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Instagram //照片墙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3</w:t>
            </w:r>
          </w:p>
        </w:tc>
        <w:tc>
          <w:tcPr>
            <w:tcW w:w="708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Wechat //中国微信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4</w:t>
            </w:r>
          </w:p>
        </w:tc>
        <w:tc>
          <w:tcPr>
            <w:tcW w:w="7083"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5</w:t>
            </w:r>
          </w:p>
        </w:tc>
        <w:tc>
          <w:tcPr>
            <w:tcW w:w="708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Line //韩国社交软件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6</w:t>
            </w:r>
          </w:p>
        </w:tc>
        <w:tc>
          <w:tcPr>
            <w:tcW w:w="708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LinkedIn //领英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7</w:t>
            </w:r>
          </w:p>
        </w:tc>
        <w:tc>
          <w:tcPr>
            <w:tcW w:w="708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WhatsApp //美国社交软件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8</w:t>
            </w:r>
          </w:p>
        </w:tc>
        <w:tc>
          <w:tcPr>
            <w:tcW w:w="708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Twitter //推特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9</w:t>
            </w:r>
          </w:p>
        </w:tc>
        <w:tc>
          <w:tcPr>
            <w:tcW w:w="708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Facebook //脸书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10</w:t>
            </w:r>
          </w:p>
        </w:tc>
        <w:tc>
          <w:tcPr>
            <w:tcW w:w="708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Messenger // Facebook 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11</w:t>
            </w:r>
          </w:p>
        </w:tc>
        <w:tc>
          <w:tcPr>
            <w:tcW w:w="708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Skype</w:t>
            </w:r>
            <w:r>
              <w:rPr>
                <w:rFonts w:hint="eastAsia" w:ascii="宋体" w:hAnsi="宋体" w:eastAsia="宋体" w:cs="宋体"/>
                <w:color w:val="auto"/>
              </w:rPr>
              <w:t xml:space="preserve"> //微软的一个</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"https://baike.baidu.com/item/%E5%8D%B3%E6%97%B6%E9%80%9A%E8%AE%AF%E8%BD%AF%E4%BB%B6/9556908" \t "_blank" </w:instrText>
            </w:r>
            <w:r>
              <w:rPr>
                <w:rFonts w:hint="eastAsia" w:ascii="宋体" w:hAnsi="宋体" w:eastAsia="宋体" w:cs="宋体"/>
                <w:color w:val="auto"/>
              </w:rPr>
              <w:fldChar w:fldCharType="separate"/>
            </w:r>
            <w:r>
              <w:rPr>
                <w:rFonts w:hint="eastAsia" w:ascii="宋体" w:hAnsi="宋体" w:eastAsia="宋体" w:cs="宋体"/>
                <w:color w:val="auto"/>
              </w:rPr>
              <w:t>即时通讯软件</w:t>
            </w:r>
            <w:r>
              <w:rPr>
                <w:rFonts w:hint="eastAsia" w:ascii="宋体" w:hAnsi="宋体" w:eastAsia="宋体" w:cs="宋体"/>
                <w:color w:val="auto"/>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12</w:t>
            </w:r>
          </w:p>
        </w:tc>
        <w:tc>
          <w:tcPr>
            <w:tcW w:w="7083" w:type="dxa"/>
          </w:tcPr>
          <w:p>
            <w:pPr>
              <w:rPr>
                <w:rFonts w:hint="eastAsia" w:ascii="宋体" w:hAnsi="宋体" w:eastAsia="宋体" w:cs="宋体"/>
                <w:color w:val="auto"/>
                <w:szCs w:val="21"/>
                <w:vertAlign w:val="baseline"/>
              </w:rPr>
            </w:pPr>
            <w:r>
              <w:rPr>
                <w:rFonts w:hint="eastAsia" w:ascii="宋体" w:hAnsi="宋体" w:eastAsia="宋体" w:cs="宋体"/>
                <w:color w:val="auto"/>
                <w:szCs w:val="21"/>
              </w:rPr>
              <w:t>Snapchat</w:t>
            </w:r>
            <w:r>
              <w:rPr>
                <w:rFonts w:hint="eastAsia" w:ascii="宋体" w:hAnsi="宋体" w:eastAsia="宋体" w:cs="宋体"/>
                <w:color w:val="auto"/>
                <w:sz w:val="18"/>
                <w:szCs w:val="18"/>
                <w:shd w:val="clear" w:color="auto" w:fill="FFFFFF"/>
              </w:rPr>
              <w:t>“</w:t>
            </w:r>
            <w:r>
              <w:rPr>
                <w:rFonts w:hint="eastAsia" w:ascii="宋体" w:hAnsi="宋体" w:eastAsia="宋体" w:cs="宋体"/>
                <w:color w:val="auto"/>
                <w:szCs w:val="21"/>
              </w:rPr>
              <w:t>//</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"https://baike.baidu.com/item/%E9%98%85%E5%90%8E%E5%8D%B3%E7%84%9A" \t "_blank" </w:instrText>
            </w:r>
            <w:r>
              <w:rPr>
                <w:rFonts w:hint="eastAsia" w:ascii="宋体" w:hAnsi="宋体" w:eastAsia="宋体" w:cs="宋体"/>
                <w:color w:val="auto"/>
              </w:rPr>
              <w:fldChar w:fldCharType="separate"/>
            </w:r>
            <w:r>
              <w:rPr>
                <w:rFonts w:hint="eastAsia" w:ascii="宋体" w:hAnsi="宋体" w:eastAsia="宋体" w:cs="宋体"/>
                <w:color w:val="auto"/>
                <w:szCs w:val="21"/>
              </w:rPr>
              <w:t>阅后即焚</w:t>
            </w:r>
            <w:r>
              <w:rPr>
                <w:rFonts w:hint="eastAsia" w:ascii="宋体" w:hAnsi="宋体" w:eastAsia="宋体" w:cs="宋体"/>
                <w:color w:val="auto"/>
                <w:szCs w:val="21"/>
              </w:rPr>
              <w:fldChar w:fldCharType="end"/>
            </w:r>
            <w:r>
              <w:rPr>
                <w:rFonts w:hint="eastAsia" w:ascii="宋体" w:hAnsi="宋体" w:eastAsia="宋体" w:cs="宋体"/>
                <w:color w:val="auto"/>
                <w:szCs w:val="21"/>
              </w:rPr>
              <w:t>”照片</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"https://baike.baidu.com/item/%E5%88%86%E4%BA%AB/33097" \t "_blank" </w:instrText>
            </w:r>
            <w:r>
              <w:rPr>
                <w:rFonts w:hint="eastAsia" w:ascii="宋体" w:hAnsi="宋体" w:eastAsia="宋体" w:cs="宋体"/>
                <w:color w:val="auto"/>
              </w:rPr>
              <w:fldChar w:fldCharType="separate"/>
            </w:r>
            <w:r>
              <w:rPr>
                <w:rFonts w:hint="eastAsia" w:ascii="宋体" w:hAnsi="宋体" w:eastAsia="宋体" w:cs="宋体"/>
                <w:color w:val="auto"/>
                <w:szCs w:val="21"/>
              </w:rPr>
              <w:t>分享</w:t>
            </w:r>
            <w:r>
              <w:rPr>
                <w:rFonts w:hint="eastAsia" w:ascii="宋体" w:hAnsi="宋体" w:eastAsia="宋体" w:cs="宋体"/>
                <w:color w:val="auto"/>
                <w:szCs w:val="21"/>
              </w:rPr>
              <w:fldChar w:fldCharType="end"/>
            </w:r>
            <w:r>
              <w:rPr>
                <w:rFonts w:hint="eastAsia" w:ascii="宋体" w:hAnsi="宋体" w:eastAsia="宋体" w:cs="宋体"/>
                <w:color w:val="auto"/>
                <w:szCs w:val="21"/>
              </w:rPr>
              <w:t>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9"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13</w:t>
            </w:r>
          </w:p>
        </w:tc>
        <w:tc>
          <w:tcPr>
            <w:tcW w:w="7083"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消息类型扩展标识</w:t>
            </w:r>
          </w:p>
        </w:tc>
      </w:tr>
    </w:tbl>
    <w:p>
      <w:pPr>
        <w:ind w:left="420" w:leftChars="0" w:firstLine="420" w:firstLineChars="0"/>
        <w:rPr>
          <w:rFonts w:hint="eastAsia" w:ascii="宋体" w:hAnsi="宋体" w:eastAsia="宋体" w:cs="宋体"/>
          <w:color w:val="auto"/>
          <w:szCs w:val="21"/>
        </w:rPr>
      </w:pPr>
    </w:p>
    <w:p>
      <w:pPr>
        <w:ind w:left="420" w:leftChars="0"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扩展消息类型定义：</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Change w:id="1054" w:author="Administrator" w:date="2023-05-29T20:50:10Z">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1453"/>
        <w:gridCol w:w="7069"/>
        <w:tblGridChange w:id="1055">
          <w:tblGrid>
            <w:gridCol w:w="1413"/>
            <w:gridCol w:w="7109"/>
          </w:tblGrid>
        </w:tblGridChange>
      </w:tblGrid>
      <w:tr>
        <w:tblPrEx>
          <w:tblCellMar>
            <w:top w:w="0" w:type="dxa"/>
            <w:left w:w="108" w:type="dxa"/>
            <w:bottom w:w="0" w:type="dxa"/>
            <w:right w:w="108" w:type="dxa"/>
          </w:tblCellMar>
          <w:tblPrExChange w:id="1056"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057" w:author="Administrator" w:date="2023-05-29T20:50:10Z">
              <w:tcPr>
                <w:tcW w:w="1413"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bit</w:t>
            </w:r>
          </w:p>
        </w:tc>
        <w:tc>
          <w:tcPr>
            <w:tcW w:w="7069" w:type="dxa"/>
            <w:tcPrChange w:id="1058" w:author="Administrator" w:date="2023-05-29T20:50:10Z">
              <w:tcPr>
                <w:tcW w:w="7109" w:type="dxa"/>
              </w:tcPr>
            </w:tcPrChange>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59"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060" w:author="Administrator" w:date="2023-05-29T20:50:10Z">
              <w:tcPr>
                <w:tcW w:w="1413" w:type="dxa"/>
              </w:tcPr>
            </w:tcPrChange>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0</w:t>
            </w:r>
          </w:p>
        </w:tc>
        <w:tc>
          <w:tcPr>
            <w:tcW w:w="7069" w:type="dxa"/>
            <w:tcPrChange w:id="1061" w:author="Administrator" w:date="2023-05-29T20:50:10Z">
              <w:tcPr>
                <w:tcW w:w="7109" w:type="dxa"/>
              </w:tcPr>
            </w:tcPrChange>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62"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063" w:author="Administrator" w:date="2023-05-29T20:50:10Z">
              <w:tcPr>
                <w:tcW w:w="1413" w:type="dxa"/>
              </w:tcPr>
            </w:tcPrChange>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w:t>
            </w:r>
          </w:p>
        </w:tc>
        <w:tc>
          <w:tcPr>
            <w:tcW w:w="7069" w:type="dxa"/>
            <w:tcPrChange w:id="1064" w:author="Administrator" w:date="2023-05-29T20:50:10Z">
              <w:tcPr>
                <w:tcW w:w="7109" w:type="dxa"/>
              </w:tcPr>
            </w:tcPrChange>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65"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066" w:author="Administrator" w:date="2023-05-29T20:50:10Z">
              <w:tcPr>
                <w:tcW w:w="1413" w:type="dxa"/>
              </w:tcPr>
            </w:tcPrChange>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2</w:t>
            </w:r>
          </w:p>
        </w:tc>
        <w:tc>
          <w:tcPr>
            <w:tcW w:w="7069" w:type="dxa"/>
            <w:tcPrChange w:id="1067" w:author="Administrator" w:date="2023-05-29T20:50:10Z">
              <w:tcPr>
                <w:tcW w:w="7109" w:type="dxa"/>
              </w:tcPr>
            </w:tcPrChange>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抖音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68"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069" w:author="Administrator" w:date="2023-05-29T20:50:10Z">
              <w:tcPr>
                <w:tcW w:w="1413" w:type="dxa"/>
              </w:tcPr>
            </w:tcPrChange>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3</w:t>
            </w:r>
          </w:p>
        </w:tc>
        <w:tc>
          <w:tcPr>
            <w:tcW w:w="7069" w:type="dxa"/>
            <w:tcPrChange w:id="1070" w:author="Administrator" w:date="2023-05-29T20:50:10Z">
              <w:tcPr>
                <w:tcW w:w="7109" w:type="dxa"/>
              </w:tcPr>
            </w:tcPrChange>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71"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072" w:author="Administrator" w:date="2023-05-29T20:50:10Z">
              <w:tcPr>
                <w:tcW w:w="1413" w:type="dxa"/>
              </w:tcPr>
            </w:tcPrChange>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4</w:t>
            </w:r>
          </w:p>
        </w:tc>
        <w:tc>
          <w:tcPr>
            <w:tcW w:w="7069" w:type="dxa"/>
            <w:tcPrChange w:id="1073" w:author="Administrator" w:date="2023-05-29T20:50:10Z">
              <w:tcPr>
                <w:tcW w:w="7109" w:type="dxa"/>
              </w:tcPr>
            </w:tcPrChange>
          </w:tcPr>
          <w:p>
            <w:pPr>
              <w:rPr>
                <w:rFonts w:hint="eastAsia" w:ascii="宋体" w:hAnsi="宋体" w:eastAsia="宋体" w:cs="宋体"/>
                <w:color w:val="auto"/>
                <w:szCs w:val="21"/>
                <w:vertAlign w:val="baseline"/>
              </w:rPr>
            </w:pPr>
            <w:r>
              <w:rPr>
                <w:rFonts w:ascii="宋体" w:hAnsi="宋体" w:eastAsia="宋体" w:cs="宋体"/>
                <w:sz w:val="24"/>
                <w:szCs w:val="24"/>
              </w:rPr>
              <w:t>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74"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075" w:author="Administrator" w:date="2023-05-29T20:50:10Z">
              <w:tcPr>
                <w:tcW w:w="1413" w:type="dxa"/>
              </w:tcPr>
            </w:tcPrChange>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5</w:t>
            </w:r>
          </w:p>
        </w:tc>
        <w:tc>
          <w:tcPr>
            <w:tcW w:w="7069" w:type="dxa"/>
            <w:vAlign w:val="top"/>
            <w:tcPrChange w:id="1076" w:author="Administrator" w:date="2023-05-29T20:50:10Z">
              <w:tcPr>
                <w:tcW w:w="7109" w:type="dxa"/>
                <w:vAlign w:val="top"/>
              </w:tcPr>
            </w:tcPrChange>
          </w:tcPr>
          <w:p>
            <w:pPr>
              <w:rPr>
                <w:rFonts w:hint="eastAsia" w:ascii="宋体" w:hAnsi="宋体" w:eastAsia="宋体" w:cs="宋体"/>
                <w:color w:val="auto"/>
                <w:kern w:val="2"/>
                <w:sz w:val="21"/>
                <w:szCs w:val="21"/>
                <w:vertAlign w:val="baseline"/>
                <w:lang w:val="en-US" w:eastAsia="zh-CN" w:bidi="ar-SA"/>
              </w:rPr>
            </w:pPr>
            <w:r>
              <w:rPr>
                <w:rFonts w:ascii="宋体" w:hAnsi="宋体" w:eastAsia="宋体" w:cs="宋体"/>
                <w:sz w:val="24"/>
                <w:szCs w:val="24"/>
              </w:rPr>
              <w:t>Gmail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77"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078" w:author="Administrator" w:date="2023-05-29T20:50:10Z">
              <w:tcPr>
                <w:tcW w:w="1413" w:type="dxa"/>
              </w:tcPr>
            </w:tcPrChange>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6</w:t>
            </w:r>
          </w:p>
        </w:tc>
        <w:tc>
          <w:tcPr>
            <w:tcW w:w="7069" w:type="dxa"/>
            <w:vAlign w:val="top"/>
            <w:tcPrChange w:id="1079" w:author="Administrator" w:date="2023-05-29T20:50:10Z">
              <w:tcPr>
                <w:tcW w:w="7109" w:type="dxa"/>
                <w:vAlign w:val="top"/>
              </w:tcPr>
            </w:tcPrChange>
          </w:tcPr>
          <w:p>
            <w:pPr>
              <w:rPr>
                <w:rFonts w:hint="eastAsia" w:ascii="宋体" w:hAnsi="宋体" w:eastAsia="宋体" w:cs="宋体"/>
                <w:color w:val="auto"/>
                <w:kern w:val="2"/>
                <w:sz w:val="21"/>
                <w:szCs w:val="21"/>
                <w:vertAlign w:val="baseline"/>
                <w:lang w:val="en-US" w:eastAsia="zh-CN" w:bidi="ar-SA"/>
              </w:rPr>
            </w:pPr>
            <w:r>
              <w:rPr>
                <w:rFonts w:ascii="宋体" w:hAnsi="宋体" w:eastAsia="宋体" w:cs="宋体"/>
                <w:sz w:val="24"/>
                <w:szCs w:val="24"/>
              </w:rPr>
              <w:t>Viber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80"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081" w:author="Administrator" w:date="2023-05-29T20:50:10Z">
              <w:tcPr>
                <w:tcW w:w="1413"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7</w:t>
            </w:r>
          </w:p>
        </w:tc>
        <w:tc>
          <w:tcPr>
            <w:tcW w:w="7069" w:type="dxa"/>
            <w:vAlign w:val="top"/>
            <w:tcPrChange w:id="1082" w:author="Administrator" w:date="2023-05-29T20:50:10Z">
              <w:tcPr>
                <w:tcW w:w="7109" w:type="dxa"/>
                <w:vAlign w:val="top"/>
              </w:tcPr>
            </w:tcPrChange>
          </w:tcPr>
          <w:p>
            <w:pPr>
              <w:rPr>
                <w:rFonts w:hint="eastAsia" w:ascii="宋体" w:hAnsi="宋体" w:eastAsia="宋体" w:cs="宋体"/>
                <w:color w:val="auto"/>
                <w:kern w:val="2"/>
                <w:sz w:val="21"/>
                <w:szCs w:val="21"/>
                <w:vertAlign w:val="baseline"/>
                <w:lang w:val="en-US" w:eastAsia="zh-CN" w:bidi="ar-SA"/>
              </w:rPr>
            </w:pPr>
            <w:r>
              <w:rPr>
                <w:rFonts w:ascii="宋体" w:hAnsi="宋体" w:eastAsia="宋体" w:cs="宋体"/>
                <w:sz w:val="24"/>
                <w:szCs w:val="24"/>
              </w:rPr>
              <w:t>YouTube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83"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084" w:author="Administrator" w:date="2023-05-29T20:50:10Z">
              <w:tcPr>
                <w:tcW w:w="1413"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8</w:t>
            </w:r>
          </w:p>
        </w:tc>
        <w:tc>
          <w:tcPr>
            <w:tcW w:w="7069" w:type="dxa"/>
            <w:vAlign w:val="top"/>
            <w:tcPrChange w:id="1085" w:author="Administrator" w:date="2023-05-29T20:50:10Z">
              <w:tcPr>
                <w:tcW w:w="7109" w:type="dxa"/>
                <w:vAlign w:val="top"/>
              </w:tcPr>
            </w:tcPrChange>
          </w:tcPr>
          <w:p>
            <w:pPr>
              <w:rPr>
                <w:rFonts w:ascii="宋体" w:hAnsi="宋体" w:eastAsia="宋体" w:cs="宋体"/>
                <w:kern w:val="2"/>
                <w:sz w:val="24"/>
                <w:szCs w:val="24"/>
                <w:lang w:val="en-US" w:eastAsia="zh-CN" w:bidi="ar-SA"/>
              </w:rPr>
            </w:pPr>
            <w:r>
              <w:rPr>
                <w:rFonts w:ascii="宋体" w:hAnsi="宋体" w:eastAsia="宋体" w:cs="宋体"/>
                <w:sz w:val="24"/>
                <w:szCs w:val="24"/>
              </w:rPr>
              <w:t>KakaoTalk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86"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blPrExChange>
        </w:tblPrEx>
        <w:tc>
          <w:tcPr>
            <w:tcW w:w="1453" w:type="dxa"/>
            <w:tcPrChange w:id="1087" w:author="Administrator" w:date="2023-05-29T20:50:10Z">
              <w:tcPr>
                <w:tcW w:w="1413"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9</w:t>
            </w:r>
          </w:p>
        </w:tc>
        <w:tc>
          <w:tcPr>
            <w:tcW w:w="7069" w:type="dxa"/>
            <w:vAlign w:val="top"/>
            <w:tcPrChange w:id="1088" w:author="Administrator" w:date="2023-05-29T20:50:10Z">
              <w:tcPr>
                <w:tcW w:w="7109" w:type="dxa"/>
                <w:vAlign w:val="top"/>
              </w:tcPr>
            </w:tcPrChange>
          </w:tcPr>
          <w:p>
            <w:pPr>
              <w:rPr>
                <w:rFonts w:ascii="宋体" w:hAnsi="宋体" w:eastAsia="宋体" w:cs="宋体"/>
                <w:kern w:val="2"/>
                <w:sz w:val="24"/>
                <w:szCs w:val="24"/>
                <w:lang w:val="en-US" w:eastAsia="zh-CN" w:bidi="ar-SA"/>
              </w:rPr>
            </w:pPr>
            <w:r>
              <w:rPr>
                <w:rFonts w:ascii="宋体" w:hAnsi="宋体" w:eastAsia="宋体" w:cs="宋体"/>
                <w:sz w:val="24"/>
                <w:szCs w:val="24"/>
              </w:rPr>
              <w:t>Telegram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89"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090" w:author="Administrator" w:date="2023-05-29T20:50:10Z">
              <w:tcPr>
                <w:tcW w:w="1413"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10</w:t>
            </w:r>
          </w:p>
        </w:tc>
        <w:tc>
          <w:tcPr>
            <w:tcW w:w="7069" w:type="dxa"/>
            <w:vAlign w:val="top"/>
            <w:tcPrChange w:id="1091" w:author="Administrator" w:date="2023-05-29T20:50:10Z">
              <w:tcPr>
                <w:tcW w:w="7109" w:type="dxa"/>
                <w:vAlign w:val="top"/>
              </w:tcPr>
            </w:tcPrChange>
          </w:tcPr>
          <w:p>
            <w:pPr>
              <w:rPr>
                <w:rFonts w:ascii="宋体" w:hAnsi="宋体" w:eastAsia="宋体" w:cs="宋体"/>
                <w:kern w:val="2"/>
                <w:sz w:val="24"/>
                <w:szCs w:val="24"/>
                <w:lang w:val="en-US" w:eastAsia="zh-CN" w:bidi="ar-SA"/>
              </w:rPr>
            </w:pPr>
            <w:r>
              <w:rPr>
                <w:rFonts w:ascii="宋体" w:hAnsi="宋体" w:eastAsia="宋体" w:cs="宋体"/>
                <w:sz w:val="24"/>
                <w:szCs w:val="24"/>
              </w:rPr>
              <w:t>Hangouts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92"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093" w:author="Administrator" w:date="2023-05-29T20:50:10Z">
              <w:tcPr>
                <w:tcW w:w="1413"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11</w:t>
            </w:r>
          </w:p>
        </w:tc>
        <w:tc>
          <w:tcPr>
            <w:tcW w:w="7069" w:type="dxa"/>
            <w:vAlign w:val="top"/>
            <w:tcPrChange w:id="1094" w:author="Administrator" w:date="2023-05-29T20:50:10Z">
              <w:tcPr>
                <w:tcW w:w="7109" w:type="dxa"/>
                <w:vAlign w:val="top"/>
              </w:tcPr>
            </w:tcPrChange>
          </w:tcPr>
          <w:p>
            <w:pPr>
              <w:rPr>
                <w:rFonts w:ascii="宋体" w:hAnsi="宋体" w:eastAsia="宋体" w:cs="宋体"/>
                <w:kern w:val="2"/>
                <w:sz w:val="24"/>
                <w:szCs w:val="24"/>
                <w:lang w:val="en-US" w:eastAsia="zh-CN" w:bidi="ar-SA"/>
              </w:rPr>
            </w:pPr>
            <w:r>
              <w:rPr>
                <w:rFonts w:ascii="宋体" w:hAnsi="宋体" w:eastAsia="宋体" w:cs="宋体"/>
                <w:sz w:val="24"/>
                <w:szCs w:val="24"/>
              </w:rPr>
              <w:t>Vkontakte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95"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096" w:author="Administrator" w:date="2023-05-29T20:50:10Z">
              <w:tcPr>
                <w:tcW w:w="1413"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12</w:t>
            </w:r>
          </w:p>
        </w:tc>
        <w:tc>
          <w:tcPr>
            <w:tcW w:w="7069" w:type="dxa"/>
            <w:vAlign w:val="top"/>
            <w:tcPrChange w:id="1097" w:author="Administrator" w:date="2023-05-29T20:50:10Z">
              <w:tcPr>
                <w:tcW w:w="7109" w:type="dxa"/>
                <w:vAlign w:val="top"/>
              </w:tcPr>
            </w:tcPrChange>
          </w:tcPr>
          <w:p>
            <w:pPr>
              <w:rPr>
                <w:rFonts w:ascii="宋体" w:hAnsi="宋体" w:eastAsia="宋体" w:cs="宋体"/>
                <w:kern w:val="2"/>
                <w:sz w:val="24"/>
                <w:szCs w:val="24"/>
                <w:lang w:val="en-US" w:eastAsia="zh-CN" w:bidi="ar-SA"/>
              </w:rPr>
            </w:pPr>
            <w:r>
              <w:rPr>
                <w:rFonts w:ascii="宋体" w:hAnsi="宋体" w:eastAsia="宋体" w:cs="宋体"/>
                <w:sz w:val="24"/>
                <w:szCs w:val="24"/>
              </w:rPr>
              <w:t>Flickr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98"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099" w:author="Administrator" w:date="2023-05-29T20:50:10Z">
              <w:tcPr>
                <w:tcW w:w="1413"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13</w:t>
            </w:r>
          </w:p>
        </w:tc>
        <w:tc>
          <w:tcPr>
            <w:tcW w:w="7069" w:type="dxa"/>
            <w:vAlign w:val="top"/>
            <w:tcPrChange w:id="1100" w:author="Administrator" w:date="2023-05-29T20:50:10Z">
              <w:tcPr>
                <w:tcW w:w="7109" w:type="dxa"/>
                <w:vAlign w:val="top"/>
              </w:tcPr>
            </w:tcPrChange>
          </w:tcPr>
          <w:p>
            <w:pPr>
              <w:rPr>
                <w:rFonts w:ascii="宋体" w:hAnsi="宋体" w:eastAsia="宋体" w:cs="宋体"/>
                <w:kern w:val="2"/>
                <w:sz w:val="24"/>
                <w:szCs w:val="24"/>
                <w:lang w:val="en-US" w:eastAsia="zh-CN" w:bidi="ar-SA"/>
              </w:rPr>
            </w:pPr>
            <w:r>
              <w:rPr>
                <w:rFonts w:ascii="宋体" w:hAnsi="宋体" w:eastAsia="宋体" w:cs="宋体"/>
                <w:sz w:val="24"/>
                <w:szCs w:val="24"/>
              </w:rPr>
              <w:t>Tumblr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101"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102" w:author="Administrator" w:date="2023-05-29T20:50:10Z">
              <w:tcPr>
                <w:tcW w:w="1413"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14</w:t>
            </w:r>
          </w:p>
        </w:tc>
        <w:tc>
          <w:tcPr>
            <w:tcW w:w="7069" w:type="dxa"/>
            <w:vAlign w:val="top"/>
            <w:tcPrChange w:id="1103" w:author="Administrator" w:date="2023-05-29T20:50:10Z">
              <w:tcPr>
                <w:tcW w:w="7109" w:type="dxa"/>
                <w:vAlign w:val="top"/>
              </w:tcPr>
            </w:tcPrChange>
          </w:tcPr>
          <w:p>
            <w:pPr>
              <w:rPr>
                <w:rFonts w:ascii="宋体" w:hAnsi="宋体" w:eastAsia="宋体" w:cs="宋体"/>
                <w:kern w:val="2"/>
                <w:sz w:val="24"/>
                <w:szCs w:val="24"/>
                <w:lang w:val="en-US" w:eastAsia="zh-CN" w:bidi="ar-SA"/>
              </w:rPr>
            </w:pPr>
            <w:r>
              <w:rPr>
                <w:rFonts w:ascii="宋体" w:hAnsi="宋体" w:eastAsia="宋体" w:cs="宋体"/>
                <w:sz w:val="24"/>
                <w:szCs w:val="24"/>
              </w:rPr>
              <w:t>Pinterest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104"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105" w:author="Administrator" w:date="2023-05-29T20:50:10Z">
              <w:tcPr>
                <w:tcW w:w="1413"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15</w:t>
            </w:r>
          </w:p>
        </w:tc>
        <w:tc>
          <w:tcPr>
            <w:tcW w:w="7069" w:type="dxa"/>
            <w:vAlign w:val="top"/>
            <w:tcPrChange w:id="1106" w:author="Administrator" w:date="2023-05-29T20:50:10Z">
              <w:tcPr>
                <w:tcW w:w="7109" w:type="dxa"/>
                <w:vAlign w:val="top"/>
              </w:tcPr>
            </w:tcPrChange>
          </w:tcPr>
          <w:p>
            <w:pPr>
              <w:rPr>
                <w:rFonts w:ascii="宋体" w:hAnsi="宋体" w:eastAsia="宋体" w:cs="宋体"/>
                <w:kern w:val="2"/>
                <w:sz w:val="24"/>
                <w:szCs w:val="24"/>
                <w:lang w:val="en-US" w:eastAsia="zh-CN" w:bidi="ar-SA"/>
              </w:rPr>
            </w:pPr>
            <w:r>
              <w:rPr>
                <w:rFonts w:ascii="宋体" w:hAnsi="宋体" w:eastAsia="宋体" w:cs="宋体"/>
                <w:sz w:val="24"/>
                <w:szCs w:val="24"/>
              </w:rPr>
              <w:t>Truecaller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107"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108" w:author="Administrator" w:date="2023-05-29T20:50:10Z">
              <w:tcPr>
                <w:tcW w:w="1413"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16</w:t>
            </w:r>
          </w:p>
        </w:tc>
        <w:tc>
          <w:tcPr>
            <w:tcW w:w="7069" w:type="dxa"/>
            <w:vAlign w:val="top"/>
            <w:tcPrChange w:id="1109" w:author="Administrator" w:date="2023-05-29T20:50:10Z">
              <w:tcPr>
                <w:tcW w:w="7109" w:type="dxa"/>
                <w:vAlign w:val="top"/>
              </w:tcPr>
            </w:tcPrChange>
          </w:tcPr>
          <w:p>
            <w:pPr>
              <w:rPr>
                <w:rFonts w:ascii="宋体" w:hAnsi="宋体" w:eastAsia="宋体" w:cs="宋体"/>
                <w:kern w:val="2"/>
                <w:sz w:val="24"/>
                <w:szCs w:val="24"/>
                <w:lang w:val="en-US" w:eastAsia="zh-CN" w:bidi="ar-SA"/>
              </w:rPr>
            </w:pPr>
            <w:r>
              <w:rPr>
                <w:rFonts w:ascii="宋体" w:hAnsi="宋体" w:eastAsia="宋体" w:cs="宋体"/>
                <w:sz w:val="24"/>
                <w:szCs w:val="24"/>
              </w:rPr>
              <w:t>Paytm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110"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111" w:author="Administrator" w:date="2023-05-29T20:50:10Z">
              <w:tcPr>
                <w:tcW w:w="1413"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17</w:t>
            </w:r>
          </w:p>
        </w:tc>
        <w:tc>
          <w:tcPr>
            <w:tcW w:w="7069" w:type="dxa"/>
            <w:vAlign w:val="top"/>
            <w:tcPrChange w:id="1112" w:author="Administrator" w:date="2023-05-29T20:50:10Z">
              <w:tcPr>
                <w:tcW w:w="7109" w:type="dxa"/>
                <w:vAlign w:val="top"/>
              </w:tcPr>
            </w:tcPrChange>
          </w:tcPr>
          <w:p>
            <w:pPr>
              <w:rPr>
                <w:rFonts w:ascii="宋体" w:hAnsi="宋体" w:eastAsia="宋体" w:cs="宋体"/>
                <w:kern w:val="2"/>
                <w:sz w:val="24"/>
                <w:szCs w:val="24"/>
                <w:lang w:val="en-US" w:eastAsia="zh-CN" w:bidi="ar-SA"/>
              </w:rPr>
            </w:pPr>
            <w:r>
              <w:rPr>
                <w:rFonts w:ascii="宋体" w:hAnsi="宋体" w:eastAsia="宋体" w:cs="宋体"/>
                <w:sz w:val="24"/>
                <w:szCs w:val="24"/>
              </w:rPr>
              <w:t>Zalo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113" w:author="Administrator" w:date="2023-05-29T20:50:1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453" w:type="dxa"/>
            <w:tcPrChange w:id="1114" w:author="Administrator" w:date="2023-05-29T20:50:10Z">
              <w:tcPr>
                <w:tcW w:w="1413"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18</w:t>
            </w:r>
          </w:p>
        </w:tc>
        <w:tc>
          <w:tcPr>
            <w:tcW w:w="7069" w:type="dxa"/>
            <w:vAlign w:val="top"/>
            <w:tcPrChange w:id="1115" w:author="Administrator" w:date="2023-05-29T20:50:10Z">
              <w:tcPr>
                <w:tcW w:w="7109" w:type="dxa"/>
                <w:vAlign w:val="top"/>
              </w:tcPr>
            </w:tcPrChange>
          </w:tcPr>
          <w:p>
            <w:pPr>
              <w:rPr>
                <w:rFonts w:ascii="宋体" w:hAnsi="宋体" w:eastAsia="宋体" w:cs="宋体"/>
                <w:kern w:val="2"/>
                <w:sz w:val="24"/>
                <w:szCs w:val="24"/>
                <w:lang w:val="en-US" w:eastAsia="zh-CN" w:bidi="ar-SA"/>
              </w:rPr>
            </w:pPr>
            <w:r>
              <w:rPr>
                <w:rFonts w:ascii="宋体" w:hAnsi="宋体" w:eastAsia="宋体" w:cs="宋体"/>
                <w:sz w:val="24"/>
                <w:szCs w:val="24"/>
              </w:rPr>
              <w:t>MicrosoftTeams</w:t>
            </w:r>
          </w:p>
        </w:tc>
      </w:tr>
    </w:tbl>
    <w:p>
      <w:pPr>
        <w:ind w:left="420" w:leftChars="0" w:firstLine="420" w:firstLineChars="0"/>
        <w:rPr>
          <w:rFonts w:hint="default" w:ascii="宋体" w:hAnsi="宋体" w:eastAsia="宋体" w:cs="宋体"/>
          <w:color w:val="auto"/>
          <w:szCs w:val="21"/>
          <w:lang w:val="en-US" w:eastAsia="zh-CN"/>
        </w:rPr>
      </w:pPr>
    </w:p>
    <w:p>
      <w:pPr>
        <w:rPr>
          <w:del w:id="1116" w:author="Administrator" w:date="2023-05-29T20:37:16Z"/>
          <w:rFonts w:hint="eastAsia" w:ascii="宋体" w:hAnsi="宋体" w:eastAsia="宋体" w:cs="宋体"/>
          <w:color w:val="auto"/>
          <w:szCs w:val="21"/>
          <w:lang w:val="en-US" w:eastAsia="zh-CN"/>
        </w:rPr>
      </w:pPr>
      <w:del w:id="1117" w:author="Administrator" w:date="2023-05-29T20:37:16Z">
        <w:r>
          <w:rPr>
            <w:rFonts w:hint="eastAsia" w:ascii="宋体" w:hAnsi="宋体" w:eastAsia="宋体" w:cs="宋体"/>
            <w:color w:val="auto"/>
            <w:szCs w:val="21"/>
            <w:lang w:val="en-US" w:eastAsia="zh-CN"/>
          </w:rPr>
          <w:delText>（示例）</w:delText>
        </w:r>
      </w:del>
    </w:p>
    <w:tbl>
      <w:tblPr>
        <w:tblStyle w:val="25"/>
        <w:tblW w:w="434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3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del w:id="1118" w:author="Administrator" w:date="2023-05-29T20:37:11Z"/>
        </w:trPr>
        <w:tc>
          <w:tcPr>
            <w:tcW w:w="1136" w:type="pct"/>
          </w:tcPr>
          <w:p>
            <w:pPr>
              <w:jc w:val="center"/>
              <w:rPr>
                <w:del w:id="1119" w:author="Administrator" w:date="2023-05-29T20:37:11Z"/>
                <w:rFonts w:hint="eastAsia" w:ascii="宋体" w:hAnsi="宋体" w:eastAsia="宋体" w:cs="宋体"/>
                <w:color w:val="auto"/>
                <w:lang w:val="en-US" w:eastAsia="zh-CN"/>
              </w:rPr>
            </w:pPr>
            <w:del w:id="1120" w:author="Administrator" w:date="2023-05-29T20:37:11Z">
              <w:r>
                <w:rPr>
                  <w:rFonts w:hint="eastAsia" w:ascii="宋体" w:hAnsi="宋体" w:eastAsia="宋体" w:cs="宋体"/>
                  <w:color w:val="auto"/>
                  <w:lang w:val="en-US" w:eastAsia="zh-CN"/>
                </w:rPr>
                <w:delText>功能项序号</w:delText>
              </w:r>
            </w:del>
          </w:p>
        </w:tc>
        <w:tc>
          <w:tcPr>
            <w:tcW w:w="1597" w:type="pct"/>
          </w:tcPr>
          <w:p>
            <w:pPr>
              <w:jc w:val="center"/>
              <w:rPr>
                <w:del w:id="1121" w:author="Administrator" w:date="2023-05-29T20:37:11Z"/>
                <w:rFonts w:hint="eastAsia" w:ascii="宋体" w:hAnsi="宋体" w:eastAsia="宋体" w:cs="宋体"/>
                <w:color w:val="auto"/>
                <w:lang w:val="en-US" w:eastAsia="zh-CN"/>
              </w:rPr>
            </w:pPr>
            <w:del w:id="1122" w:author="Administrator" w:date="2023-05-29T20:37:11Z">
              <w:r>
                <w:rPr>
                  <w:rFonts w:hint="eastAsia" w:ascii="宋体" w:hAnsi="宋体" w:eastAsia="宋体" w:cs="宋体"/>
                  <w:color w:val="auto"/>
                  <w:lang w:val="en-US" w:eastAsia="zh-CN"/>
                </w:rPr>
                <w:delText>功能项长度</w:delText>
              </w:r>
            </w:del>
          </w:p>
        </w:tc>
        <w:tc>
          <w:tcPr>
            <w:tcW w:w="2266" w:type="pct"/>
          </w:tcPr>
          <w:p>
            <w:pPr>
              <w:jc w:val="center"/>
              <w:rPr>
                <w:del w:id="1123" w:author="Administrator" w:date="2023-05-29T20:37:11Z"/>
                <w:rFonts w:hint="eastAsia" w:ascii="宋体" w:hAnsi="宋体" w:eastAsia="宋体" w:cs="宋体"/>
                <w:color w:val="auto"/>
                <w:lang w:val="en-US" w:eastAsia="zh-CN"/>
              </w:rPr>
            </w:pPr>
            <w:del w:id="1124" w:author="Administrator" w:date="2023-05-29T20:37:11Z">
              <w:r>
                <w:rPr>
                  <w:rFonts w:hint="eastAsia" w:ascii="宋体" w:hAnsi="宋体" w:eastAsia="宋体" w:cs="宋体"/>
                  <w:color w:val="auto"/>
                  <w:lang w:val="en-US" w:eastAsia="zh-CN"/>
                </w:rPr>
                <w:delText>内容（支持全部消息推送）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del w:id="1125" w:author="Administrator" w:date="2023-05-29T20:37:11Z"/>
        </w:trPr>
        <w:tc>
          <w:tcPr>
            <w:tcW w:w="1136" w:type="pct"/>
          </w:tcPr>
          <w:p>
            <w:pPr>
              <w:jc w:val="center"/>
              <w:rPr>
                <w:del w:id="1126" w:author="Administrator" w:date="2023-05-29T20:37:11Z"/>
                <w:rFonts w:hint="eastAsia" w:ascii="宋体" w:hAnsi="宋体" w:eastAsia="宋体" w:cs="宋体"/>
                <w:color w:val="auto"/>
                <w:lang w:val="en-US" w:eastAsia="zh-CN"/>
              </w:rPr>
            </w:pPr>
            <w:del w:id="1127" w:author="Administrator" w:date="2023-05-29T20:37:11Z">
              <w:r>
                <w:rPr>
                  <w:rFonts w:hint="eastAsia" w:ascii="宋体" w:hAnsi="宋体" w:eastAsia="宋体" w:cs="宋体"/>
                  <w:color w:val="auto"/>
                  <w:lang w:val="en-US" w:eastAsia="zh-CN"/>
                </w:rPr>
                <w:delText>0x06</w:delText>
              </w:r>
            </w:del>
          </w:p>
        </w:tc>
        <w:tc>
          <w:tcPr>
            <w:tcW w:w="1597" w:type="pct"/>
          </w:tcPr>
          <w:p>
            <w:pPr>
              <w:jc w:val="center"/>
              <w:rPr>
                <w:del w:id="1128" w:author="Administrator" w:date="2023-05-29T20:37:11Z"/>
                <w:rFonts w:hint="eastAsia" w:ascii="宋体" w:hAnsi="宋体" w:eastAsia="宋体" w:cs="宋体"/>
                <w:color w:val="auto"/>
                <w:lang w:val="en-US" w:eastAsia="zh-CN"/>
              </w:rPr>
            </w:pPr>
            <w:del w:id="1129" w:author="Administrator" w:date="2023-05-29T20:37:11Z">
              <w:r>
                <w:rPr>
                  <w:rFonts w:hint="eastAsia" w:ascii="宋体" w:hAnsi="宋体" w:eastAsia="宋体" w:cs="宋体"/>
                  <w:color w:val="auto"/>
                  <w:lang w:val="en-US" w:eastAsia="zh-CN"/>
                </w:rPr>
                <w:delText>0x02</w:delText>
              </w:r>
            </w:del>
          </w:p>
        </w:tc>
        <w:tc>
          <w:tcPr>
            <w:tcW w:w="2266" w:type="pct"/>
          </w:tcPr>
          <w:p>
            <w:pPr>
              <w:jc w:val="center"/>
              <w:rPr>
                <w:del w:id="1130" w:author="Administrator" w:date="2023-05-29T20:37:11Z"/>
                <w:rFonts w:hint="eastAsia" w:ascii="宋体" w:hAnsi="宋体" w:eastAsia="宋体" w:cs="宋体"/>
                <w:color w:val="auto"/>
                <w:lang w:val="en-US" w:eastAsia="zh-CN"/>
              </w:rPr>
            </w:pPr>
            <w:del w:id="1131" w:author="Administrator" w:date="2023-05-29T20:37:11Z">
              <w:r>
                <w:rPr>
                  <w:rFonts w:hint="eastAsia" w:ascii="宋体" w:hAnsi="宋体" w:eastAsia="宋体" w:cs="宋体"/>
                  <w:color w:val="auto"/>
                  <w:lang w:val="en-US" w:eastAsia="zh-CN"/>
                </w:rPr>
                <w:delText>0xFF,  0x1F</w:delText>
              </w:r>
            </w:del>
          </w:p>
        </w:tc>
      </w:tr>
    </w:tbl>
    <w:p>
      <w:pPr>
        <w:ind w:left="420" w:leftChars="0" w:firstLine="420" w:firstLineChars="0"/>
        <w:rPr>
          <w:del w:id="1132" w:author="Administrator" w:date="2023-05-29T20:48:23Z"/>
          <w:rFonts w:hint="eastAsia" w:ascii="宋体" w:hAnsi="宋体" w:eastAsia="宋体" w:cs="宋体"/>
          <w:color w:val="auto"/>
          <w:szCs w:val="21"/>
        </w:rPr>
      </w:pPr>
    </w:p>
    <w:p>
      <w:pPr>
        <w:ind w:left="0" w:leftChars="0" w:firstLine="0" w:firstLineChars="0"/>
        <w:rPr>
          <w:rFonts w:hint="eastAsia" w:ascii="宋体" w:hAnsi="宋体" w:eastAsia="宋体" w:cs="宋体"/>
          <w:color w:val="auto"/>
          <w:szCs w:val="21"/>
        </w:rPr>
      </w:pPr>
      <w:del w:id="1133" w:author="Administrator" w:date="2023-05-29T20:48:19Z">
        <w:r>
          <w:rPr>
            <w:rFonts w:hint="eastAsia" w:ascii="宋体" w:hAnsi="宋体" w:eastAsia="宋体" w:cs="宋体"/>
            <w:color w:val="auto"/>
            <w:szCs w:val="21"/>
            <w:vertAlign w:val="baseline"/>
            <w:lang w:val="en-US" w:eastAsia="zh-CN"/>
          </w:rPr>
          <w:delText>功能序号功能项长度</w:delText>
        </w:r>
      </w:del>
    </w:p>
    <w:p>
      <w:pPr>
        <w:ind w:left="0" w:leftChars="0" w:firstLine="0" w:firstLineChars="0"/>
        <w:rPr>
          <w:rFonts w:hint="eastAsia" w:ascii="宋体" w:hAnsi="宋体" w:eastAsia="宋体" w:cs="宋体"/>
          <w:color w:val="auto"/>
          <w:szCs w:val="21"/>
        </w:rPr>
      </w:pPr>
      <w:r>
        <w:rPr>
          <w:rFonts w:hint="eastAsia" w:ascii="宋体" w:hAnsi="宋体" w:eastAsia="宋体" w:cs="宋体"/>
          <w:color w:val="auto"/>
          <w:szCs w:val="21"/>
          <w:lang w:val="en-US" w:eastAsia="zh-CN"/>
        </w:rPr>
        <w:t>（示例1）</w:t>
      </w:r>
    </w:p>
    <w:tbl>
      <w:tblPr>
        <w:tblStyle w:val="25"/>
        <w:tblW w:w="500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4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986" w:type="pct"/>
          </w:tcPr>
          <w:p>
            <w:pPr>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387" w:type="pct"/>
          </w:tcPr>
          <w:p>
            <w:pPr>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2626" w:type="pct"/>
          </w:tcPr>
          <w:p>
            <w:pPr>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内容（支持全部消息推送）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986" w:type="pct"/>
          </w:tcPr>
          <w:p>
            <w:pPr>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0x06</w:t>
            </w:r>
          </w:p>
        </w:tc>
        <w:tc>
          <w:tcPr>
            <w:tcW w:w="1387" w:type="pct"/>
          </w:tcPr>
          <w:p>
            <w:pPr>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0x02</w:t>
            </w:r>
          </w:p>
        </w:tc>
        <w:tc>
          <w:tcPr>
            <w:tcW w:w="2626" w:type="pct"/>
          </w:tcPr>
          <w:p>
            <w:pPr>
              <w:jc w:val="left"/>
              <w:rPr>
                <w:rFonts w:hint="eastAsia" w:ascii="宋体" w:hAnsi="宋体" w:eastAsia="宋体" w:cs="宋体"/>
                <w:color w:val="auto"/>
                <w:lang w:val="en-US" w:eastAsia="zh-CN"/>
              </w:rPr>
            </w:pPr>
            <w:r>
              <w:rPr>
                <w:rFonts w:hint="eastAsia" w:ascii="宋体" w:hAnsi="宋体" w:eastAsia="宋体" w:cs="宋体"/>
                <w:color w:val="auto"/>
                <w:lang w:val="en-US" w:eastAsia="zh-CN"/>
              </w:rPr>
              <w:t>0xFF,  0x1F</w:t>
            </w:r>
          </w:p>
        </w:tc>
      </w:tr>
    </w:tbl>
    <w:p>
      <w:pPr>
        <w:jc w:val="left"/>
        <w:rPr>
          <w:rFonts w:hint="eastAsia" w:ascii="宋体" w:hAnsi="宋体" w:eastAsia="宋体" w:cs="宋体"/>
          <w:color w:val="auto"/>
          <w:szCs w:val="21"/>
          <w:lang w:val="en-US" w:eastAsia="zh-CN"/>
        </w:rPr>
        <w:pPrChange w:id="1134" w:author="Administrator" w:date="2023-05-29T20:47:45Z">
          <w:pPr/>
        </w:pPrChange>
      </w:pPr>
    </w:p>
    <w:p>
      <w:pPr>
        <w:jc w:val="left"/>
        <w:rPr>
          <w:rFonts w:hint="eastAsia" w:ascii="宋体" w:hAnsi="宋体" w:eastAsia="宋体" w:cs="宋体"/>
          <w:color w:val="auto"/>
          <w:szCs w:val="21"/>
          <w:lang w:val="en-US" w:eastAsia="zh-CN"/>
        </w:rPr>
        <w:pPrChange w:id="1135" w:author="Administrator" w:date="2023-05-29T20:47:45Z">
          <w:pPr/>
        </w:pPrChange>
      </w:pPr>
      <w:r>
        <w:rPr>
          <w:rFonts w:hint="eastAsia" w:ascii="宋体" w:hAnsi="宋体" w:eastAsia="宋体" w:cs="宋体"/>
          <w:color w:val="auto"/>
          <w:szCs w:val="21"/>
          <w:lang w:val="en-US" w:eastAsia="zh-CN"/>
        </w:rPr>
        <w:t>（示例2）</w:t>
      </w:r>
    </w:p>
    <w:tbl>
      <w:tblPr>
        <w:tblStyle w:val="25"/>
        <w:tblW w:w="501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1136" w:author="Administrator" w:date="2023-05-29T20:47:30Z">
          <w:tblPr>
            <w:tblStyle w:val="25"/>
            <w:tblW w:w="434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683"/>
        <w:gridCol w:w="2366"/>
        <w:gridCol w:w="4504"/>
        <w:tblGridChange w:id="1137">
          <w:tblGrid>
            <w:gridCol w:w="1683"/>
            <w:gridCol w:w="2366"/>
            <w:gridCol w:w="3357"/>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138" w:author="Administrator" w:date="2023-05-29T20:47:3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290" w:hRule="atLeast"/>
          <w:trPrChange w:id="1138" w:author="Administrator" w:date="2023-05-29T20:47:30Z">
            <w:trPr>
              <w:trHeight w:val="290" w:hRule="atLeast"/>
            </w:trPr>
          </w:trPrChange>
        </w:trPr>
        <w:tc>
          <w:tcPr>
            <w:tcW w:w="983" w:type="pct"/>
            <w:tcPrChange w:id="1139" w:author="Administrator" w:date="2023-05-29T20:47:30Z">
              <w:tcPr>
                <w:tcW w:w="1136" w:type="pct"/>
              </w:tcPr>
            </w:tcPrChange>
          </w:tcPr>
          <w:p>
            <w:pPr>
              <w:jc w:val="left"/>
              <w:rPr>
                <w:rFonts w:hint="eastAsia" w:ascii="宋体" w:hAnsi="宋体" w:eastAsia="宋体" w:cs="宋体"/>
                <w:color w:val="auto"/>
                <w:lang w:val="en-US" w:eastAsia="zh-CN"/>
              </w:rPr>
              <w:pPrChange w:id="1140" w:author="Administrator" w:date="2023-05-29T20:47:45Z">
                <w:pPr>
                  <w:jc w:val="center"/>
                </w:pPr>
              </w:pPrChange>
            </w:pPr>
            <w:r>
              <w:rPr>
                <w:rFonts w:hint="eastAsia" w:ascii="宋体" w:hAnsi="宋体" w:eastAsia="宋体" w:cs="宋体"/>
                <w:color w:val="auto"/>
                <w:lang w:val="en-US" w:eastAsia="zh-CN"/>
              </w:rPr>
              <w:t>功能项序号</w:t>
            </w:r>
          </w:p>
        </w:tc>
        <w:tc>
          <w:tcPr>
            <w:tcW w:w="1383" w:type="pct"/>
            <w:tcPrChange w:id="1141" w:author="Administrator" w:date="2023-05-29T20:47:30Z">
              <w:tcPr>
                <w:tcW w:w="1597" w:type="pct"/>
              </w:tcPr>
            </w:tcPrChange>
          </w:tcPr>
          <w:p>
            <w:pPr>
              <w:jc w:val="left"/>
              <w:rPr>
                <w:rFonts w:hint="eastAsia" w:ascii="宋体" w:hAnsi="宋体" w:eastAsia="宋体" w:cs="宋体"/>
                <w:color w:val="auto"/>
                <w:lang w:val="en-US" w:eastAsia="zh-CN"/>
              </w:rPr>
              <w:pPrChange w:id="1142" w:author="Administrator" w:date="2023-05-29T20:47:45Z">
                <w:pPr>
                  <w:jc w:val="center"/>
                </w:pPr>
              </w:pPrChange>
            </w:pPr>
            <w:r>
              <w:rPr>
                <w:rFonts w:hint="eastAsia" w:ascii="宋体" w:hAnsi="宋体" w:eastAsia="宋体" w:cs="宋体"/>
                <w:color w:val="auto"/>
                <w:lang w:val="en-US" w:eastAsia="zh-CN"/>
              </w:rPr>
              <w:t>功能项长度</w:t>
            </w:r>
          </w:p>
        </w:tc>
        <w:tc>
          <w:tcPr>
            <w:tcW w:w="2632" w:type="pct"/>
            <w:tcPrChange w:id="1143" w:author="Administrator" w:date="2023-05-29T20:47:30Z">
              <w:tcPr>
                <w:tcW w:w="2266" w:type="pct"/>
              </w:tcPr>
            </w:tcPrChange>
          </w:tcPr>
          <w:p>
            <w:pPr>
              <w:jc w:val="left"/>
              <w:rPr>
                <w:rFonts w:hint="eastAsia" w:ascii="宋体" w:hAnsi="宋体" w:eastAsia="宋体" w:cs="宋体"/>
                <w:color w:val="auto"/>
                <w:lang w:val="en-US" w:eastAsia="zh-CN"/>
              </w:rPr>
              <w:pPrChange w:id="1144" w:author="Administrator" w:date="2023-05-29T20:47:45Z">
                <w:pPr>
                  <w:jc w:val="center"/>
                </w:pPr>
              </w:pPrChange>
            </w:pPr>
            <w:r>
              <w:rPr>
                <w:rFonts w:hint="eastAsia" w:ascii="宋体" w:hAnsi="宋体" w:eastAsia="宋体" w:cs="宋体"/>
                <w:color w:val="auto"/>
                <w:lang w:val="en-US" w:eastAsia="zh-CN"/>
              </w:rPr>
              <w:t>内容（支持全部消息推送）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145" w:author="Administrator" w:date="2023-05-29T20:47:3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48" w:hRule="atLeast"/>
          <w:trPrChange w:id="1145" w:author="Administrator" w:date="2023-05-29T20:47:30Z">
            <w:trPr>
              <w:trHeight w:val="348" w:hRule="atLeast"/>
            </w:trPr>
          </w:trPrChange>
        </w:trPr>
        <w:tc>
          <w:tcPr>
            <w:tcW w:w="983" w:type="pct"/>
            <w:tcPrChange w:id="1146" w:author="Administrator" w:date="2023-05-29T20:47:30Z">
              <w:tcPr>
                <w:tcW w:w="1136" w:type="pct"/>
              </w:tcPr>
            </w:tcPrChange>
          </w:tcPr>
          <w:p>
            <w:pPr>
              <w:jc w:val="left"/>
              <w:rPr>
                <w:rFonts w:hint="eastAsia" w:ascii="宋体" w:hAnsi="宋体" w:eastAsia="宋体" w:cs="宋体"/>
                <w:color w:val="auto"/>
                <w:lang w:val="en-US" w:eastAsia="zh-CN"/>
              </w:rPr>
              <w:pPrChange w:id="1147" w:author="Administrator" w:date="2023-05-29T20:47:45Z">
                <w:pPr>
                  <w:jc w:val="center"/>
                </w:pPr>
              </w:pPrChange>
            </w:pPr>
            <w:r>
              <w:rPr>
                <w:rFonts w:hint="eastAsia" w:ascii="宋体" w:hAnsi="宋体" w:eastAsia="宋体" w:cs="宋体"/>
                <w:color w:val="auto"/>
                <w:lang w:val="en-US" w:eastAsia="zh-CN"/>
              </w:rPr>
              <w:t>0x06</w:t>
            </w:r>
          </w:p>
        </w:tc>
        <w:tc>
          <w:tcPr>
            <w:tcW w:w="1383" w:type="pct"/>
            <w:tcPrChange w:id="1148" w:author="Administrator" w:date="2023-05-29T20:47:30Z">
              <w:tcPr>
                <w:tcW w:w="1597" w:type="pct"/>
              </w:tcPr>
            </w:tcPrChange>
          </w:tcPr>
          <w:p>
            <w:pPr>
              <w:jc w:val="left"/>
              <w:rPr>
                <w:rFonts w:hint="default" w:ascii="宋体" w:hAnsi="宋体" w:eastAsia="宋体" w:cs="宋体"/>
                <w:color w:val="auto"/>
                <w:lang w:val="en-US" w:eastAsia="zh-CN"/>
              </w:rPr>
              <w:pPrChange w:id="1149" w:author="Administrator" w:date="2023-05-29T20:47:45Z">
                <w:pPr>
                  <w:jc w:val="center"/>
                </w:pPr>
              </w:pPrChange>
            </w:pPr>
            <w:r>
              <w:rPr>
                <w:rFonts w:hint="eastAsia" w:ascii="宋体" w:hAnsi="宋体" w:eastAsia="宋体" w:cs="宋体"/>
                <w:color w:val="auto"/>
                <w:lang w:val="en-US" w:eastAsia="zh-CN"/>
              </w:rPr>
              <w:t>0x06</w:t>
            </w:r>
          </w:p>
        </w:tc>
        <w:tc>
          <w:tcPr>
            <w:tcW w:w="2632" w:type="pct"/>
            <w:tcPrChange w:id="1150" w:author="Administrator" w:date="2023-05-29T20:47:30Z">
              <w:tcPr>
                <w:tcW w:w="2266" w:type="pct"/>
              </w:tcPr>
            </w:tcPrChange>
          </w:tcPr>
          <w:p>
            <w:pPr>
              <w:jc w:val="left"/>
              <w:rPr>
                <w:rFonts w:hint="default" w:ascii="宋体" w:hAnsi="宋体" w:eastAsia="宋体" w:cs="宋体"/>
                <w:color w:val="auto"/>
                <w:lang w:val="en-US" w:eastAsia="zh-CN"/>
              </w:rPr>
              <w:pPrChange w:id="1151" w:author="Administrator" w:date="2023-05-29T20:47:45Z">
                <w:pPr>
                  <w:jc w:val="center"/>
                </w:pPr>
              </w:pPrChange>
            </w:pPr>
            <w:r>
              <w:rPr>
                <w:rFonts w:hint="eastAsia" w:ascii="宋体" w:hAnsi="宋体" w:eastAsia="宋体" w:cs="宋体"/>
                <w:color w:val="auto"/>
                <w:lang w:val="en-US" w:eastAsia="zh-CN"/>
              </w:rPr>
              <w:t>0xFF,0x3F,0xFF,0xFF,0x07</w:t>
            </w:r>
          </w:p>
        </w:tc>
      </w:tr>
    </w:tbl>
    <w:p>
      <w:pPr>
        <w:ind w:left="420" w:leftChars="0" w:firstLine="420" w:firstLineChars="0"/>
        <w:rPr>
          <w:rFonts w:hint="eastAsia" w:ascii="宋体" w:hAnsi="宋体" w:eastAsia="宋体" w:cs="宋体"/>
          <w:color w:val="auto"/>
          <w:szCs w:val="21"/>
        </w:rPr>
      </w:pPr>
    </w:p>
    <w:p>
      <w:pPr>
        <w:ind w:left="420" w:leftChars="0" w:firstLine="420" w:firstLineChars="0"/>
        <w:rPr>
          <w:rFonts w:hint="eastAsia" w:ascii="宋体" w:hAnsi="宋体" w:eastAsia="宋体" w:cs="宋体"/>
          <w:color w:val="auto"/>
          <w:szCs w:val="21"/>
          <w:lang w:val="en-US" w:eastAsia="zh-CN"/>
        </w:rPr>
      </w:pPr>
    </w:p>
    <w:p>
      <w:pPr>
        <w:ind w:firstLine="420" w:firstLineChars="0"/>
        <w:rPr>
          <w:rFonts w:hint="eastAsia" w:ascii="宋体" w:hAnsi="宋体" w:eastAsia="宋体" w:cs="宋体"/>
          <w:color w:val="auto"/>
          <w:szCs w:val="21"/>
          <w:lang w:val="en-US" w:eastAsia="zh-CN"/>
        </w:rPr>
      </w:pP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15   多国语言内容</w:t>
      </w:r>
    </w:p>
    <w:p>
      <w:pPr>
        <w:ind w:firstLine="420" w:firstLineChars="0"/>
        <w:rPr>
          <w:rFonts w:hint="eastAsia" w:ascii="宋体" w:hAnsi="宋体" w:eastAsia="宋体" w:cs="宋体"/>
          <w:color w:val="auto"/>
          <w:szCs w:val="21"/>
          <w:lang w:val="en-US" w:eastAsia="zh-C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2"/>
        <w:gridCol w:w="1898"/>
        <w:gridCol w:w="5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shd w:val="clear" w:color="auto" w:fill="9CC2E5" w:themeFill="accent1" w:themeFillTint="99"/>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Bit位</w:t>
            </w:r>
          </w:p>
        </w:tc>
        <w:tc>
          <w:tcPr>
            <w:tcW w:w="1898" w:type="dxa"/>
            <w:shd w:val="clear" w:color="auto" w:fill="9CC2E5" w:themeFill="accent1" w:themeFillTint="99"/>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语言类型</w:t>
            </w:r>
          </w:p>
        </w:tc>
        <w:tc>
          <w:tcPr>
            <w:tcW w:w="5822" w:type="dxa"/>
            <w:shd w:val="clear" w:color="auto" w:fill="9CC2E5" w:themeFill="accent1" w:themeFillTint="99"/>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0</w:t>
            </w:r>
          </w:p>
        </w:tc>
        <w:tc>
          <w:tcPr>
            <w:tcW w:w="1898"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lang w:val="en-US" w:eastAsia="zh-CN"/>
              </w:rPr>
              <w:t>英文</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w:t>
            </w:r>
          </w:p>
        </w:tc>
        <w:tc>
          <w:tcPr>
            <w:tcW w:w="1898"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lang w:val="en-US" w:eastAsia="zh-CN"/>
              </w:rPr>
              <w:t>简体中文</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2</w:t>
            </w:r>
          </w:p>
        </w:tc>
        <w:tc>
          <w:tcPr>
            <w:tcW w:w="1898"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lang w:val="en-US" w:eastAsia="zh-CN"/>
              </w:rPr>
              <w:t>日语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AREA_CODE_JAPAN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3</w:t>
            </w:r>
          </w:p>
        </w:tc>
        <w:tc>
          <w:tcPr>
            <w:tcW w:w="1898"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lang w:val="en-US" w:eastAsia="zh-CN"/>
              </w:rPr>
              <w:t>韩语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AREA_CODE_KOREAN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4</w:t>
            </w:r>
          </w:p>
        </w:tc>
        <w:tc>
          <w:tcPr>
            <w:tcW w:w="1898"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lang w:val="en-US" w:eastAsia="zh-CN"/>
              </w:rPr>
              <w:t>德语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AREA_CODE_GERMANY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5</w:t>
            </w:r>
          </w:p>
        </w:tc>
        <w:tc>
          <w:tcPr>
            <w:tcW w:w="1898"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lang w:val="en-US" w:eastAsia="zh-CN"/>
              </w:rPr>
              <w:t>法语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AREA_CODE_FR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6</w:t>
            </w:r>
          </w:p>
        </w:tc>
        <w:tc>
          <w:tcPr>
            <w:tcW w:w="1898" w:type="dxa"/>
          </w:tcPr>
          <w:p>
            <w:pPr>
              <w:rPr>
                <w:rFonts w:hint="eastAsia" w:ascii="宋体" w:hAnsi="宋体" w:eastAsia="宋体" w:cs="宋体"/>
                <w:color w:val="auto"/>
                <w:szCs w:val="21"/>
                <w:vertAlign w:val="baseline"/>
                <w:lang w:val="en-US" w:eastAsia="zh-CN"/>
              </w:rPr>
            </w:pPr>
            <w:r>
              <w:rPr>
                <w:rFonts w:hint="eastAsia" w:ascii="宋体" w:hAnsi="宋体" w:eastAsia="宋体" w:cs="宋体"/>
                <w:color w:val="auto"/>
                <w:szCs w:val="21"/>
                <w:lang w:val="en-US" w:eastAsia="zh-CN"/>
              </w:rPr>
              <w:t>西班牙语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AREA_CODE_SPAIN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7</w:t>
            </w:r>
          </w:p>
        </w:tc>
        <w:tc>
          <w:tcPr>
            <w:tcW w:w="1898"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阿拉伯语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AREA_CODE_ARABIC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8</w:t>
            </w:r>
          </w:p>
        </w:tc>
        <w:tc>
          <w:tcPr>
            <w:tcW w:w="1898"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俄语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AREA_CODE_RUSSIAN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9</w:t>
            </w:r>
          </w:p>
        </w:tc>
        <w:tc>
          <w:tcPr>
            <w:tcW w:w="1898"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繁体中文</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10</w:t>
            </w:r>
          </w:p>
        </w:tc>
        <w:tc>
          <w:tcPr>
            <w:tcW w:w="1898"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意大利语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AREA_CODE_ITALY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11</w:t>
            </w:r>
          </w:p>
        </w:tc>
        <w:tc>
          <w:tcPr>
            <w:tcW w:w="1898"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葡萄牙语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AREA_CODE_PORTUGAL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12</w:t>
            </w:r>
          </w:p>
        </w:tc>
        <w:tc>
          <w:tcPr>
            <w:tcW w:w="1898"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乌克兰</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AREA_CODE_UKRAINE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13</w:t>
            </w:r>
          </w:p>
        </w:tc>
        <w:tc>
          <w:tcPr>
            <w:tcW w:w="1898"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印度语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AREA_CODE_INDIA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14</w:t>
            </w:r>
          </w:p>
        </w:tc>
        <w:tc>
          <w:tcPr>
            <w:tcW w:w="1898"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波兰语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AREA_CODE_POLAND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15</w:t>
            </w:r>
          </w:p>
        </w:tc>
        <w:tc>
          <w:tcPr>
            <w:tcW w:w="1898"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希腊语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AREA_CODE_GREECE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16</w:t>
            </w:r>
          </w:p>
        </w:tc>
        <w:tc>
          <w:tcPr>
            <w:tcW w:w="1898"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越南语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AREA_CODE_VIETNAM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17</w:t>
            </w:r>
          </w:p>
        </w:tc>
        <w:tc>
          <w:tcPr>
            <w:tcW w:w="1898"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印度尼西亚语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18</w:t>
            </w:r>
          </w:p>
        </w:tc>
        <w:tc>
          <w:tcPr>
            <w:tcW w:w="1898"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泰语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AREA_CODE_THAI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19</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rPr>
              <w:t>荷兰语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w:t>
            </w:r>
            <w:r>
              <w:rPr>
                <w:rFonts w:hint="eastAsia" w:ascii="宋体" w:hAnsi="宋体" w:eastAsia="宋体" w:cs="宋体"/>
                <w:color w:val="auto"/>
                <w:sz w:val="21"/>
                <w:szCs w:val="21"/>
              </w:rPr>
              <w:t>DUTCH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20</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rPr>
              <w:t>土耳其语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w:t>
            </w:r>
            <w:r>
              <w:rPr>
                <w:rFonts w:hint="eastAsia" w:ascii="宋体" w:hAnsi="宋体" w:eastAsia="宋体" w:cs="宋体"/>
                <w:color w:val="auto"/>
                <w:sz w:val="21"/>
                <w:szCs w:val="21"/>
              </w:rPr>
              <w:t>TURKISH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21</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rPr>
              <w:t>罗马尼亚</w:t>
            </w:r>
            <w:r>
              <w:rPr>
                <w:rFonts w:hint="eastAsia" w:ascii="宋体" w:hAnsi="宋体" w:eastAsia="宋体" w:cs="宋体"/>
                <w:color w:val="auto"/>
                <w:sz w:val="21"/>
                <w:szCs w:val="21"/>
                <w:lang w:val="en-US" w:eastAsia="zh-CN"/>
              </w:rPr>
              <w:t>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w:t>
            </w:r>
            <w:r>
              <w:rPr>
                <w:rFonts w:hint="eastAsia" w:ascii="宋体" w:hAnsi="宋体" w:eastAsia="宋体" w:cs="宋体"/>
                <w:color w:val="auto"/>
                <w:sz w:val="21"/>
                <w:szCs w:val="21"/>
              </w:rPr>
              <w:t>ROMANIA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22</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rPr>
              <w:t>丹麦语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w:t>
            </w:r>
            <w:r>
              <w:rPr>
                <w:rFonts w:hint="eastAsia" w:ascii="宋体" w:hAnsi="宋体" w:eastAsia="宋体" w:cs="宋体"/>
                <w:color w:val="auto"/>
                <w:sz w:val="21"/>
                <w:szCs w:val="21"/>
              </w:rPr>
              <w:t>DANISH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23</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rPr>
              <w:t>瑞典语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w:t>
            </w:r>
            <w:r>
              <w:rPr>
                <w:rFonts w:hint="eastAsia" w:ascii="宋体" w:hAnsi="宋体" w:eastAsia="宋体" w:cs="宋体"/>
                <w:color w:val="auto"/>
                <w:sz w:val="21"/>
                <w:szCs w:val="21"/>
              </w:rPr>
              <w:t>SWEDISH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24</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rPr>
              <w:t>孟加拉语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w:t>
            </w:r>
            <w:r>
              <w:rPr>
                <w:rFonts w:hint="eastAsia" w:ascii="宋体" w:hAnsi="宋体" w:eastAsia="宋体" w:cs="宋体"/>
                <w:color w:val="auto"/>
                <w:sz w:val="21"/>
                <w:szCs w:val="21"/>
              </w:rPr>
              <w:t>BENGAL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25</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rPr>
              <w:t>捷克语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w:t>
            </w:r>
            <w:r>
              <w:rPr>
                <w:rFonts w:hint="eastAsia" w:ascii="宋体" w:hAnsi="宋体" w:eastAsia="宋体" w:cs="宋体"/>
                <w:color w:val="auto"/>
                <w:sz w:val="21"/>
                <w:szCs w:val="21"/>
              </w:rPr>
              <w:t>CZECH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26</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rPr>
              <w:t>波斯语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w:t>
            </w:r>
            <w:r>
              <w:rPr>
                <w:rFonts w:hint="eastAsia" w:ascii="宋体" w:hAnsi="宋体" w:eastAsia="宋体" w:cs="宋体"/>
                <w:color w:val="auto"/>
                <w:sz w:val="21"/>
                <w:szCs w:val="21"/>
              </w:rPr>
              <w:t>FARSI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27</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lang w:val="en-US" w:eastAsia="zh-CN"/>
              </w:rPr>
              <w:t>希伯来语</w:t>
            </w:r>
          </w:p>
        </w:tc>
        <w:tc>
          <w:tcPr>
            <w:tcW w:w="5822" w:type="dxa"/>
          </w:tcPr>
          <w:p>
            <w:pPr>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AREA_CODE_HEBREW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28</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lang w:val="en-US" w:eastAsia="zh-CN"/>
              </w:rPr>
              <w:t xml:space="preserve">马来语 </w:t>
            </w:r>
          </w:p>
        </w:tc>
        <w:tc>
          <w:tcPr>
            <w:tcW w:w="5822" w:type="dxa"/>
          </w:tcPr>
          <w:p>
            <w:pPr>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AREA_CODE_MALAY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29</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lang w:val="en-US" w:eastAsia="zh-CN"/>
              </w:rPr>
              <w:t>斯洛伐克语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AREA_CODE_SLOVAKIA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30</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rPr>
              <w:t>科萨语</w:t>
            </w:r>
          </w:p>
        </w:tc>
        <w:tc>
          <w:tcPr>
            <w:tcW w:w="5822" w:type="dxa"/>
          </w:tcPr>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AREA_CODE_XHOSA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31</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lang w:val="en-US" w:eastAsia="zh-CN"/>
              </w:rPr>
              <w:t>斯洛文尼亚语</w:t>
            </w:r>
          </w:p>
        </w:tc>
        <w:tc>
          <w:tcPr>
            <w:tcW w:w="5822" w:type="dxa"/>
          </w:tcPr>
          <w:p>
            <w:pPr>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AREA_CODE_SLOVENIA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32</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lang w:val="en-US" w:eastAsia="zh-CN"/>
              </w:rPr>
              <w:t>匈牙利语</w:t>
            </w:r>
          </w:p>
        </w:tc>
        <w:tc>
          <w:tcPr>
            <w:tcW w:w="5822" w:type="dxa"/>
          </w:tcPr>
          <w:p>
            <w:pPr>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AREA_CODE_HUNGARY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33</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lang w:val="en-US" w:eastAsia="zh-CN"/>
              </w:rPr>
              <w:t>立陶宛语</w:t>
            </w:r>
          </w:p>
        </w:tc>
        <w:tc>
          <w:tcPr>
            <w:tcW w:w="5822" w:type="dxa"/>
          </w:tcPr>
          <w:p>
            <w:pPr>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AREA_CODE_LTU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34</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lang w:val="en-US" w:eastAsia="zh-CN"/>
              </w:rPr>
              <w:t>乌尔都语</w:t>
            </w:r>
          </w:p>
        </w:tc>
        <w:tc>
          <w:tcPr>
            <w:tcW w:w="5822" w:type="dxa"/>
          </w:tcPr>
          <w:p>
            <w:pPr>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AREA_CODE_URDU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35</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lang w:val="en-US" w:eastAsia="zh-CN"/>
              </w:rPr>
              <w:t>保加利亚语</w:t>
            </w:r>
          </w:p>
        </w:tc>
        <w:tc>
          <w:tcPr>
            <w:tcW w:w="5822" w:type="dxa"/>
          </w:tcPr>
          <w:p>
            <w:pPr>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AREA_CODE_BULGARIA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36</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lang w:val="en-US" w:eastAsia="zh-CN"/>
              </w:rPr>
              <w:t>克罗地亚语</w:t>
            </w:r>
          </w:p>
        </w:tc>
        <w:tc>
          <w:tcPr>
            <w:tcW w:w="5822" w:type="dxa"/>
          </w:tcPr>
          <w:p>
            <w:pPr>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AREA_CODE_CROATIA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37</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lang w:val="en-US" w:eastAsia="zh-CN"/>
              </w:rPr>
              <w:t>拉脱维亚语</w:t>
            </w:r>
          </w:p>
        </w:tc>
        <w:tc>
          <w:tcPr>
            <w:tcW w:w="5822" w:type="dxa"/>
          </w:tcPr>
          <w:p>
            <w:pPr>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AREA_CODE_LATVIA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38</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lang w:val="en-US" w:eastAsia="zh-CN"/>
              </w:rPr>
              <w:t>爱沙尼亚语</w:t>
            </w:r>
          </w:p>
        </w:tc>
        <w:tc>
          <w:tcPr>
            <w:tcW w:w="5822" w:type="dxa"/>
          </w:tcPr>
          <w:p>
            <w:pPr>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AREA_CODE_ESTONIA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dxa"/>
            <w:vAlign w:val="top"/>
          </w:tcPr>
          <w:p>
            <w:pPr>
              <w:rPr>
                <w:rFonts w:hint="eastAsia" w:ascii="宋体" w:hAnsi="宋体" w:eastAsia="宋体" w:cs="宋体"/>
                <w:color w:val="auto"/>
                <w:kern w:val="2"/>
                <w:sz w:val="21"/>
                <w:szCs w:val="21"/>
                <w:vertAlign w:val="baseline"/>
                <w:lang w:val="en-US" w:eastAsia="zh-CN" w:bidi="ar-SA"/>
              </w:rPr>
            </w:pPr>
            <w:r>
              <w:rPr>
                <w:rFonts w:hint="eastAsia" w:ascii="宋体" w:hAnsi="宋体" w:eastAsia="宋体" w:cs="宋体"/>
                <w:color w:val="auto"/>
                <w:szCs w:val="21"/>
                <w:vertAlign w:val="baseline"/>
                <w:lang w:val="en-US" w:eastAsia="zh-CN"/>
              </w:rPr>
              <w:t>39</w:t>
            </w:r>
          </w:p>
        </w:tc>
        <w:tc>
          <w:tcPr>
            <w:tcW w:w="1898" w:type="dxa"/>
            <w:vAlign w:val="top"/>
          </w:tcPr>
          <w:p>
            <w:pPr>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sz w:val="21"/>
                <w:szCs w:val="21"/>
                <w:lang w:val="en-US" w:eastAsia="zh-CN"/>
              </w:rPr>
              <w:t>高棉语</w:t>
            </w:r>
          </w:p>
        </w:tc>
        <w:tc>
          <w:tcPr>
            <w:tcW w:w="5822" w:type="dxa"/>
          </w:tcPr>
          <w:p>
            <w:pPr>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AREA_CODE_KHMER</w:t>
            </w:r>
          </w:p>
        </w:tc>
      </w:tr>
    </w:tbl>
    <w:p>
      <w:pPr>
        <w:ind w:firstLine="420" w:firstLineChars="0"/>
        <w:rPr>
          <w:rFonts w:hint="eastAsia" w:ascii="宋体" w:hAnsi="宋体" w:eastAsia="宋体" w:cs="宋体"/>
          <w:color w:val="auto"/>
          <w:szCs w:val="21"/>
          <w:lang w:val="en-US" w:eastAsia="zh-CN"/>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5"/>
        <w:tblW w:w="434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3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13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597"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226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内容（支持全部语言）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13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0x0F</w:t>
            </w:r>
          </w:p>
        </w:tc>
        <w:tc>
          <w:tcPr>
            <w:tcW w:w="1597"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0x05</w:t>
            </w:r>
          </w:p>
        </w:tc>
        <w:tc>
          <w:tcPr>
            <w:tcW w:w="2266"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0xFF, 0xFF, 0xFF,0xFF, 0xFF</w:t>
            </w:r>
          </w:p>
        </w:tc>
      </w:tr>
    </w:tbl>
    <w:p>
      <w:pPr>
        <w:ind w:firstLine="420" w:firstLineChars="0"/>
        <w:rPr>
          <w:rFonts w:hint="eastAsia" w:ascii="宋体" w:hAnsi="宋体" w:eastAsia="宋体" w:cs="宋体"/>
          <w:color w:val="auto"/>
          <w:szCs w:val="21"/>
          <w:lang w:val="en-US" w:eastAsia="zh-CN"/>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lang w:val="en-US" w:eastAsia="zh-CN"/>
        </w:rPr>
        <w:tab/>
      </w:r>
      <w:r>
        <w:rPr>
          <w:rFonts w:hint="eastAsia" w:ascii="宋体" w:hAnsi="宋体" w:eastAsia="宋体" w:cs="宋体"/>
          <w:color w:val="auto"/>
          <w:szCs w:val="21"/>
          <w:lang w:val="en-US" w:eastAsia="zh-CN"/>
        </w:rPr>
        <w:t>8   闹钟内容</w:t>
      </w:r>
    </w:p>
    <w:p>
      <w:pPr>
        <w:ind w:left="420" w:leftChars="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BYTE0：最大支持多少个闹钟</w:t>
      </w:r>
    </w:p>
    <w:p>
      <w:pPr>
        <w:ind w:left="420" w:leftChars="0"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BYTE1：是否支持添加或者删除功能 (0: 不支持, 1: 支持)</w:t>
      </w:r>
    </w:p>
    <w:p>
      <w:pPr>
        <w:ind w:left="420" w:leftChars="0" w:firstLine="420" w:firstLineChars="0"/>
        <w:rPr>
          <w:rFonts w:hint="default" w:ascii="宋体" w:hAnsi="宋体" w:eastAsia="宋体" w:cs="宋体"/>
          <w:color w:val="auto"/>
          <w:szCs w:val="21"/>
          <w:lang w:val="en-US" w:eastAsia="zh-CN"/>
        </w:rPr>
      </w:pPr>
    </w:p>
    <w:p>
      <w:pPr>
        <w:ind w:left="420" w:leftChars="0" w:firstLine="420" w:firstLineChars="0"/>
        <w:rPr>
          <w:rFonts w:hint="default" w:ascii="宋体" w:hAnsi="宋体" w:eastAsia="宋体" w:cs="宋体"/>
          <w:color w:val="auto"/>
          <w:szCs w:val="21"/>
          <w:lang w:val="en-US" w:eastAsia="zh-CN"/>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5"/>
        <w:tblW w:w="50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2250"/>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984"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383"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131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支持10个闹钟</w:t>
            </w:r>
          </w:p>
        </w:tc>
        <w:tc>
          <w:tcPr>
            <w:tcW w:w="131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是否支持增删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984"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0x8</w:t>
            </w:r>
          </w:p>
        </w:tc>
        <w:tc>
          <w:tcPr>
            <w:tcW w:w="1383"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0x02</w:t>
            </w:r>
          </w:p>
        </w:tc>
        <w:tc>
          <w:tcPr>
            <w:tcW w:w="1315"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0x0A</w:t>
            </w:r>
          </w:p>
        </w:tc>
        <w:tc>
          <w:tcPr>
            <w:tcW w:w="131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0x01</w:t>
            </w:r>
          </w:p>
        </w:tc>
      </w:tr>
    </w:tbl>
    <w:p>
      <w:pPr>
        <w:rPr>
          <w:rFonts w:hint="eastAsia" w:ascii="宋体" w:hAnsi="宋体" w:eastAsia="宋体" w:cs="宋体"/>
          <w:color w:val="auto"/>
          <w:szCs w:val="21"/>
        </w:rPr>
      </w:pP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16   背光控制内容</w:t>
      </w:r>
    </w:p>
    <w:p>
      <w:pPr>
        <w:ind w:left="420" w:leftChars="0" w:firstLine="420" w:firstLineChars="0"/>
        <w:rPr>
          <w:rFonts w:hint="eastAsia" w:ascii="宋体" w:hAnsi="宋体" w:eastAsia="宋体" w:cs="宋体"/>
          <w:color w:val="auto"/>
          <w:lang w:val="en-US" w:eastAsia="zh-CN"/>
        </w:rPr>
      </w:pPr>
      <w:r>
        <w:rPr>
          <w:rFonts w:hint="eastAsia" w:ascii="宋体" w:hAnsi="宋体" w:eastAsia="宋体" w:cs="宋体"/>
          <w:color w:val="auto"/>
          <w:szCs w:val="21"/>
          <w:lang w:val="en-US" w:eastAsia="zh-CN"/>
        </w:rPr>
        <w:t>BYTE0：</w:t>
      </w:r>
      <w:r>
        <w:rPr>
          <w:rFonts w:hint="eastAsia" w:ascii="宋体" w:hAnsi="宋体" w:eastAsia="宋体" w:cs="宋体"/>
          <w:color w:val="auto"/>
          <w:lang w:val="en-US" w:eastAsia="zh-CN"/>
        </w:rPr>
        <w:t>亮度等级</w:t>
      </w:r>
    </w:p>
    <w:p>
      <w:pPr>
        <w:ind w:left="420" w:leftChars="0" w:firstLine="420" w:firstLineChars="0"/>
        <w:rPr>
          <w:rFonts w:hint="eastAsia" w:ascii="宋体" w:hAnsi="宋体" w:eastAsia="宋体" w:cs="宋体"/>
          <w:color w:val="auto"/>
          <w:lang w:val="en-US" w:eastAsia="zh-CN"/>
        </w:rPr>
      </w:pPr>
      <w:r>
        <w:rPr>
          <w:rFonts w:hint="eastAsia" w:ascii="宋体" w:hAnsi="宋体" w:eastAsia="宋体" w:cs="宋体"/>
          <w:color w:val="auto"/>
          <w:szCs w:val="21"/>
          <w:lang w:val="en-US" w:eastAsia="zh-CN"/>
        </w:rPr>
        <w:t>BYTE1：</w:t>
      </w:r>
      <w:r>
        <w:rPr>
          <w:rFonts w:hint="eastAsia" w:ascii="宋体" w:hAnsi="宋体" w:eastAsia="宋体" w:cs="宋体"/>
          <w:color w:val="auto"/>
          <w:lang w:val="en-US" w:eastAsia="zh-CN"/>
        </w:rPr>
        <w:t>亮屏时长最大值</w:t>
      </w:r>
    </w:p>
    <w:p>
      <w:pPr>
        <w:ind w:left="420" w:leftChars="0" w:firstLine="420" w:firstLineChars="0"/>
        <w:rPr>
          <w:rFonts w:hint="eastAsia" w:ascii="宋体" w:hAnsi="宋体" w:eastAsia="宋体" w:cs="宋体"/>
          <w:color w:val="auto"/>
          <w:lang w:val="en-US" w:eastAsia="zh-CN"/>
        </w:rPr>
      </w:pPr>
      <w:r>
        <w:rPr>
          <w:rFonts w:hint="eastAsia" w:ascii="宋体" w:hAnsi="宋体" w:eastAsia="宋体" w:cs="宋体"/>
          <w:color w:val="auto"/>
          <w:szCs w:val="21"/>
          <w:lang w:val="en-US" w:eastAsia="zh-CN"/>
        </w:rPr>
        <w:t>BYTE2：</w:t>
      </w:r>
      <w:r>
        <w:rPr>
          <w:rFonts w:hint="eastAsia" w:ascii="宋体" w:hAnsi="宋体" w:eastAsia="宋体" w:cs="宋体"/>
          <w:color w:val="auto"/>
          <w:lang w:val="en-US" w:eastAsia="zh-CN"/>
        </w:rPr>
        <w:t>亮屏时长最小值</w:t>
      </w:r>
    </w:p>
    <w:p>
      <w:pPr>
        <w:ind w:left="420" w:leftChars="0" w:firstLine="420" w:firstLineChars="0"/>
        <w:rPr>
          <w:rFonts w:hint="default" w:ascii="宋体" w:hAnsi="宋体" w:eastAsia="宋体" w:cs="宋体"/>
          <w:color w:val="auto"/>
          <w:lang w:val="en-US" w:eastAsia="zh-CN"/>
        </w:rPr>
      </w:pPr>
      <w:r>
        <w:rPr>
          <w:rFonts w:hint="eastAsia" w:ascii="宋体" w:hAnsi="宋体" w:eastAsia="宋体" w:cs="宋体"/>
          <w:color w:val="auto"/>
          <w:szCs w:val="21"/>
          <w:lang w:val="en-US" w:eastAsia="zh-CN"/>
        </w:rPr>
        <w:t>BYTE3：</w:t>
      </w:r>
      <w:r>
        <w:rPr>
          <w:rFonts w:hint="eastAsia" w:ascii="宋体" w:hAnsi="宋体" w:eastAsia="宋体" w:cs="宋体"/>
          <w:color w:val="auto"/>
          <w:lang w:val="en-US" w:eastAsia="zh-CN"/>
        </w:rPr>
        <w:t>亮屏时长调整间隔（当无该字段时APP默认调整间隔为1s）</w:t>
      </w:r>
    </w:p>
    <w:p>
      <w:pPr>
        <w:ind w:left="420" w:leftChars="0" w:firstLine="420" w:firstLineChars="0"/>
        <w:rPr>
          <w:rFonts w:hint="eastAsia" w:ascii="宋体" w:hAnsi="宋体" w:eastAsia="宋体" w:cs="宋体"/>
          <w:color w:val="auto"/>
          <w:lang w:val="en-US" w:eastAsia="zh-CN"/>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5"/>
        <w:tblW w:w="425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5"/>
        <w:gridCol w:w="1070"/>
        <w:gridCol w:w="1070"/>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159"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629"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737" w:type="pct"/>
          </w:tcPr>
          <w:p>
            <w:pPr>
              <w:jc w:val="center"/>
              <w:rPr>
                <w:rFonts w:hint="eastAsia" w:ascii="宋体" w:hAnsi="宋体" w:eastAsia="宋体" w:cs="宋体"/>
                <w:color w:val="auto"/>
                <w:lang w:val="en-US" w:eastAsia="zh-CN"/>
              </w:rPr>
            </w:pPr>
            <w:r>
              <w:rPr>
                <w:rFonts w:hint="eastAsia" w:ascii="宋体" w:hAnsi="宋体" w:eastAsia="宋体" w:cs="宋体"/>
                <w:color w:val="auto"/>
                <w:szCs w:val="21"/>
                <w:lang w:val="en-US" w:eastAsia="zh-CN"/>
              </w:rPr>
              <w:t>BYTE0</w:t>
            </w:r>
          </w:p>
        </w:tc>
        <w:tc>
          <w:tcPr>
            <w:tcW w:w="737" w:type="pct"/>
          </w:tcPr>
          <w:p>
            <w:pPr>
              <w:jc w:val="center"/>
              <w:rPr>
                <w:rFonts w:hint="eastAsia" w:ascii="宋体" w:hAnsi="宋体" w:eastAsia="宋体" w:cs="宋体"/>
                <w:color w:val="auto"/>
                <w:lang w:val="en-US" w:eastAsia="zh-CN"/>
              </w:rPr>
            </w:pPr>
            <w:r>
              <w:rPr>
                <w:rFonts w:hint="eastAsia" w:ascii="宋体" w:hAnsi="宋体" w:eastAsia="宋体" w:cs="宋体"/>
                <w:color w:val="auto"/>
                <w:szCs w:val="21"/>
                <w:lang w:val="en-US" w:eastAsia="zh-CN"/>
              </w:rPr>
              <w:t>BYTE0</w:t>
            </w:r>
          </w:p>
        </w:tc>
        <w:tc>
          <w:tcPr>
            <w:tcW w:w="737" w:type="pct"/>
          </w:tcPr>
          <w:p>
            <w:pPr>
              <w:jc w:val="center"/>
              <w:rPr>
                <w:rFonts w:hint="eastAsia" w:ascii="宋体" w:hAnsi="宋体" w:eastAsia="宋体" w:cs="宋体"/>
                <w:color w:val="auto"/>
                <w:lang w:val="en-US" w:eastAsia="zh-CN"/>
              </w:rPr>
            </w:pPr>
            <w:r>
              <w:rPr>
                <w:rFonts w:hint="eastAsia" w:ascii="宋体" w:hAnsi="宋体" w:eastAsia="宋体" w:cs="宋体"/>
                <w:color w:val="auto"/>
                <w:szCs w:val="21"/>
                <w:lang w:val="en-US" w:eastAsia="zh-CN"/>
              </w:rPr>
              <w:t>BYTE0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159"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0x10</w:t>
            </w:r>
          </w:p>
        </w:tc>
        <w:tc>
          <w:tcPr>
            <w:tcW w:w="1629"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0x03</w:t>
            </w:r>
          </w:p>
        </w:tc>
        <w:tc>
          <w:tcPr>
            <w:tcW w:w="737"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0x04  </w:t>
            </w:r>
          </w:p>
        </w:tc>
        <w:tc>
          <w:tcPr>
            <w:tcW w:w="737"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0x03</w:t>
            </w:r>
          </w:p>
        </w:tc>
        <w:tc>
          <w:tcPr>
            <w:tcW w:w="737"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0x08</w:t>
            </w:r>
          </w:p>
        </w:tc>
      </w:tr>
    </w:tbl>
    <w:p>
      <w:pPr>
        <w:ind w:firstLine="420" w:firstLineChars="0"/>
        <w:rPr>
          <w:rFonts w:hint="eastAsia" w:ascii="宋体" w:hAnsi="宋体" w:eastAsia="宋体" w:cs="宋体"/>
          <w:color w:val="auto"/>
          <w:szCs w:val="21"/>
          <w:lang w:val="en-US" w:eastAsia="zh-CN"/>
        </w:rPr>
      </w:pP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 xml:space="preserve">17   </w:t>
      </w:r>
      <w:r>
        <w:rPr>
          <w:rFonts w:hint="eastAsia" w:ascii="宋体" w:hAnsi="宋体" w:eastAsia="宋体" w:cs="宋体"/>
          <w:color w:val="auto"/>
          <w:kern w:val="0"/>
          <w:sz w:val="20"/>
          <w:szCs w:val="20"/>
          <w:lang w:val="en-US" w:eastAsia="zh-CN" w:bidi="ar"/>
        </w:rPr>
        <w:t>通讯录</w:t>
      </w:r>
      <w:r>
        <w:rPr>
          <w:rFonts w:hint="eastAsia" w:ascii="宋体" w:hAnsi="宋体" w:eastAsia="宋体" w:cs="宋体"/>
          <w:color w:val="auto"/>
          <w:szCs w:val="21"/>
          <w:lang w:val="en-US" w:eastAsia="zh-CN"/>
        </w:rPr>
        <w:t>内容</w:t>
      </w:r>
    </w:p>
    <w:p>
      <w:pPr>
        <w:ind w:left="420" w:leftChars="0"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BYTE0~BYTE1：支持的最大条数</w:t>
      </w: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5"/>
        <w:tblW w:w="36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3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87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178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内容（支持100条）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335"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0x11</w:t>
            </w:r>
          </w:p>
        </w:tc>
        <w:tc>
          <w:tcPr>
            <w:tcW w:w="1878"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0x02</w:t>
            </w:r>
          </w:p>
        </w:tc>
        <w:tc>
          <w:tcPr>
            <w:tcW w:w="1785"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0x64 , 0x00</w:t>
            </w:r>
          </w:p>
        </w:tc>
      </w:tr>
    </w:tbl>
    <w:p>
      <w:pPr>
        <w:ind w:firstLine="420" w:firstLineChars="0"/>
        <w:rPr>
          <w:rFonts w:hint="eastAsia" w:ascii="宋体" w:hAnsi="宋体" w:eastAsia="宋体" w:cs="宋体"/>
          <w:color w:val="auto"/>
          <w:szCs w:val="21"/>
          <w:lang w:val="en-US" w:eastAsia="zh-CN"/>
        </w:rPr>
      </w:pPr>
    </w:p>
    <w:p>
      <w:pPr>
        <w:ind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 xml:space="preserve">19 </w:t>
      </w:r>
      <w:r>
        <w:rPr>
          <w:rFonts w:hint="eastAsia" w:ascii="宋体" w:hAnsi="宋体" w:eastAsia="宋体" w:cs="宋体"/>
          <w:color w:val="auto"/>
          <w:kern w:val="0"/>
          <w:sz w:val="20"/>
          <w:szCs w:val="20"/>
          <w:lang w:val="en-US" w:eastAsia="zh-CN" w:bidi="ar"/>
        </w:rPr>
        <w:t>自定义表盘</w:t>
      </w:r>
    </w:p>
    <w:p>
      <w:pPr>
        <w:ind w:left="420" w:leftChars="0"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BYTE0：自定义表盘颜色设置，0：不支持，1：支持</w:t>
      </w: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5"/>
        <w:tblW w:w="36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3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87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178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335"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0x13</w:t>
            </w:r>
          </w:p>
        </w:tc>
        <w:tc>
          <w:tcPr>
            <w:tcW w:w="1878"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0x01</w:t>
            </w:r>
          </w:p>
        </w:tc>
        <w:tc>
          <w:tcPr>
            <w:tcW w:w="1785"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0x01</w:t>
            </w:r>
          </w:p>
        </w:tc>
      </w:tr>
    </w:tbl>
    <w:p>
      <w:pPr>
        <w:ind w:firstLine="420" w:firstLineChars="0"/>
        <w:rPr>
          <w:rFonts w:hint="eastAsia" w:ascii="宋体" w:hAnsi="宋体" w:eastAsia="宋体" w:cs="宋体"/>
          <w:color w:val="auto"/>
          <w:szCs w:val="21"/>
          <w:lang w:val="en-US" w:eastAsia="zh-CN"/>
        </w:rPr>
      </w:pPr>
    </w:p>
    <w:p>
      <w:pPr>
        <w:ind w:firstLine="420" w:firstLineChars="0"/>
        <w:rPr>
          <w:rFonts w:hint="eastAsia" w:ascii="宋体" w:hAnsi="宋体" w:eastAsia="宋体" w:cs="宋体"/>
          <w:color w:val="auto"/>
          <w:szCs w:val="21"/>
          <w:lang w:val="en-US" w:eastAsia="zh-CN"/>
        </w:rPr>
      </w:pP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20   本地</w:t>
      </w:r>
      <w:r>
        <w:rPr>
          <w:rFonts w:hint="eastAsia" w:ascii="宋体" w:hAnsi="宋体" w:eastAsia="宋体" w:cs="宋体"/>
          <w:color w:val="auto"/>
          <w:szCs w:val="21"/>
        </w:rPr>
        <w:t>表盘</w:t>
      </w:r>
      <w:r>
        <w:rPr>
          <w:rFonts w:hint="eastAsia" w:ascii="宋体" w:hAnsi="宋体" w:eastAsia="宋体" w:cs="宋体"/>
          <w:color w:val="auto"/>
          <w:szCs w:val="21"/>
          <w:lang w:val="en-US" w:eastAsia="zh-CN"/>
        </w:rPr>
        <w:t>内容</w:t>
      </w:r>
    </w:p>
    <w:p>
      <w:pPr>
        <w:ind w:left="420" w:leftChars="0" w:firstLine="420" w:firstLineChars="0"/>
        <w:rPr>
          <w:rFonts w:hint="eastAsia" w:ascii="宋体" w:hAnsi="宋体" w:eastAsia="宋体" w:cs="宋体"/>
          <w:color w:val="auto"/>
          <w:lang w:val="en-US" w:eastAsia="zh-CN"/>
        </w:rPr>
      </w:pPr>
      <w:r>
        <w:rPr>
          <w:rFonts w:hint="eastAsia" w:ascii="宋体" w:hAnsi="宋体" w:eastAsia="宋体" w:cs="宋体"/>
          <w:color w:val="auto"/>
          <w:szCs w:val="21"/>
          <w:lang w:val="en-US" w:eastAsia="zh-CN"/>
        </w:rPr>
        <w:t>BYT0：内置表盘个数</w:t>
      </w: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5"/>
        <w:tblW w:w="36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3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87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178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33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0x14</w:t>
            </w:r>
          </w:p>
        </w:tc>
        <w:tc>
          <w:tcPr>
            <w:tcW w:w="187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0x01</w:t>
            </w:r>
          </w:p>
        </w:tc>
        <w:tc>
          <w:tcPr>
            <w:tcW w:w="178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0X03</w:t>
            </w:r>
          </w:p>
        </w:tc>
      </w:tr>
    </w:tbl>
    <w:p>
      <w:pPr>
        <w:ind w:firstLine="420" w:firstLineChars="0"/>
        <w:rPr>
          <w:rFonts w:hint="eastAsia" w:ascii="宋体" w:hAnsi="宋体" w:eastAsia="宋体" w:cs="宋体"/>
          <w:color w:val="auto"/>
          <w:szCs w:val="21"/>
          <w:lang w:val="en-US" w:eastAsia="zh-CN"/>
        </w:rPr>
      </w:pP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21   心率预警内容</w:t>
      </w:r>
    </w:p>
    <w:p>
      <w:pPr>
        <w:ind w:left="420" w:leftChars="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BYTE0：最大值</w:t>
      </w:r>
    </w:p>
    <w:p>
      <w:pPr>
        <w:ind w:left="420" w:leftChars="0" w:firstLine="420" w:firstLineChars="0"/>
        <w:rPr>
          <w:rFonts w:hint="eastAsia" w:ascii="宋体" w:hAnsi="宋体" w:eastAsia="宋体" w:cs="宋体"/>
          <w:color w:val="auto"/>
          <w:lang w:val="en-US" w:eastAsia="zh-CN"/>
        </w:rPr>
      </w:pPr>
      <w:r>
        <w:rPr>
          <w:rFonts w:hint="eastAsia" w:ascii="宋体" w:hAnsi="宋体" w:eastAsia="宋体" w:cs="宋体"/>
          <w:color w:val="auto"/>
          <w:szCs w:val="21"/>
          <w:lang w:val="en-US" w:eastAsia="zh-CN"/>
        </w:rPr>
        <w:t>BYTE1：最小值</w:t>
      </w: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5"/>
        <w:tblW w:w="383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2365"/>
        <w:gridCol w:w="1243"/>
        <w:gridCol w:w="1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287"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810"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951" w:type="pct"/>
          </w:tcPr>
          <w:p>
            <w:pPr>
              <w:jc w:val="center"/>
              <w:rPr>
                <w:rFonts w:hint="eastAsia" w:ascii="宋体" w:hAnsi="宋体" w:eastAsia="宋体" w:cs="宋体"/>
                <w:color w:val="auto"/>
                <w:lang w:val="en-US" w:eastAsia="zh-CN"/>
              </w:rPr>
            </w:pPr>
            <w:r>
              <w:rPr>
                <w:rFonts w:hint="eastAsia" w:ascii="宋体" w:hAnsi="宋体" w:eastAsia="宋体" w:cs="宋体"/>
                <w:color w:val="auto"/>
                <w:szCs w:val="21"/>
                <w:lang w:val="en-US" w:eastAsia="zh-CN"/>
              </w:rPr>
              <w:t>BYTE0</w:t>
            </w:r>
          </w:p>
        </w:tc>
        <w:tc>
          <w:tcPr>
            <w:tcW w:w="951" w:type="pct"/>
          </w:tcPr>
          <w:p>
            <w:pPr>
              <w:jc w:val="center"/>
              <w:rPr>
                <w:rFonts w:hint="eastAsia" w:ascii="宋体" w:hAnsi="宋体" w:eastAsia="宋体" w:cs="宋体"/>
                <w:color w:val="auto"/>
                <w:lang w:val="en-US" w:eastAsia="zh-CN"/>
              </w:rPr>
            </w:pPr>
            <w:r>
              <w:rPr>
                <w:rFonts w:hint="eastAsia" w:ascii="宋体" w:hAnsi="宋体" w:eastAsia="宋体" w:cs="宋体"/>
                <w:color w:val="auto"/>
                <w:szCs w:val="21"/>
                <w:lang w:val="en-US" w:eastAsia="zh-CN"/>
              </w:rPr>
              <w:t>BYTE0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287"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0x15</w:t>
            </w:r>
          </w:p>
        </w:tc>
        <w:tc>
          <w:tcPr>
            <w:tcW w:w="1810"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0x02</w:t>
            </w:r>
          </w:p>
        </w:tc>
        <w:tc>
          <w:tcPr>
            <w:tcW w:w="951"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0xFF</w:t>
            </w:r>
          </w:p>
        </w:tc>
        <w:tc>
          <w:tcPr>
            <w:tcW w:w="951"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0x60</w:t>
            </w:r>
          </w:p>
        </w:tc>
      </w:tr>
    </w:tbl>
    <w:p>
      <w:pPr>
        <w:rPr>
          <w:rFonts w:hint="eastAsia" w:ascii="宋体" w:hAnsi="宋体" w:eastAsia="宋体" w:cs="宋体"/>
          <w:color w:val="auto"/>
          <w:szCs w:val="21"/>
          <w:lang w:val="en-US" w:eastAsia="zh-CN"/>
        </w:rPr>
      </w:pP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 xml:space="preserve">10   </w:t>
      </w:r>
      <w:r>
        <w:rPr>
          <w:rFonts w:hint="eastAsia" w:ascii="宋体" w:hAnsi="宋体" w:eastAsia="宋体" w:cs="宋体"/>
          <w:color w:val="auto"/>
          <w:kern w:val="0"/>
          <w:sz w:val="20"/>
          <w:szCs w:val="20"/>
          <w:lang w:val="en-US" w:eastAsia="zh-CN" w:bidi="ar"/>
        </w:rPr>
        <w:t>目标提醒</w:t>
      </w:r>
      <w:r>
        <w:rPr>
          <w:rFonts w:hint="eastAsia" w:ascii="宋体" w:hAnsi="宋体" w:eastAsia="宋体" w:cs="宋体"/>
          <w:color w:val="auto"/>
          <w:szCs w:val="21"/>
          <w:lang w:val="en-US" w:eastAsia="zh-CN"/>
        </w:rPr>
        <w:t>内容</w:t>
      </w:r>
    </w:p>
    <w:p>
      <w:pPr>
        <w:ind w:left="420" w:leftChars="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Bit0：步数</w:t>
      </w:r>
    </w:p>
    <w:p>
      <w:pPr>
        <w:tabs>
          <w:tab w:val="left" w:pos="2821"/>
        </w:tabs>
        <w:ind w:left="420" w:leftChars="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Bit1：睡眠</w:t>
      </w:r>
      <w:r>
        <w:rPr>
          <w:rFonts w:hint="eastAsia" w:ascii="宋体" w:hAnsi="宋体" w:eastAsia="宋体" w:cs="宋体"/>
          <w:color w:val="auto"/>
          <w:szCs w:val="21"/>
          <w:lang w:val="en-US" w:eastAsia="zh-CN"/>
        </w:rPr>
        <w:tab/>
      </w:r>
    </w:p>
    <w:p>
      <w:pPr>
        <w:ind w:left="420" w:leftChars="0" w:firstLine="420" w:firstLineChars="0"/>
        <w:rPr>
          <w:rFonts w:hint="eastAsia" w:ascii="宋体" w:hAnsi="宋体" w:eastAsia="宋体" w:cs="宋体"/>
          <w:color w:val="auto"/>
          <w:lang w:val="en-US" w:eastAsia="zh-CN"/>
        </w:rPr>
      </w:pPr>
      <w:r>
        <w:rPr>
          <w:rFonts w:hint="eastAsia" w:ascii="宋体" w:hAnsi="宋体" w:eastAsia="宋体" w:cs="宋体"/>
          <w:color w:val="auto"/>
          <w:szCs w:val="21"/>
          <w:lang w:val="en-US" w:eastAsia="zh-CN"/>
        </w:rPr>
        <w:t>Bit2：卡路里</w:t>
      </w:r>
    </w:p>
    <w:p>
      <w:pPr>
        <w:ind w:left="420" w:leftChars="0" w:firstLine="420" w:firstLineChars="0"/>
        <w:rPr>
          <w:rFonts w:hint="eastAsia" w:ascii="宋体" w:hAnsi="宋体" w:eastAsia="宋体" w:cs="宋体"/>
          <w:color w:val="auto"/>
          <w:lang w:val="en-US" w:eastAsia="zh-CN"/>
        </w:rPr>
      </w:pPr>
      <w:r>
        <w:rPr>
          <w:rFonts w:hint="eastAsia" w:ascii="宋体" w:hAnsi="宋体" w:eastAsia="宋体" w:cs="宋体"/>
          <w:color w:val="auto"/>
          <w:szCs w:val="21"/>
          <w:lang w:val="en-US" w:eastAsia="zh-CN"/>
        </w:rPr>
        <w:t>Bit3：时长</w:t>
      </w:r>
    </w:p>
    <w:p>
      <w:pPr>
        <w:ind w:left="420" w:leftChars="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Bit4：距离</w:t>
      </w: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5"/>
        <w:tblpPr w:leftFromText="180" w:rightFromText="180" w:vertAnchor="text" w:horzAnchor="page" w:tblpX="1920" w:tblpY="43"/>
        <w:tblOverlap w:val="never"/>
        <w:tblW w:w="36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133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87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178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内容（支持全部提醒）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33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0x0A</w:t>
            </w:r>
          </w:p>
        </w:tc>
        <w:tc>
          <w:tcPr>
            <w:tcW w:w="187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0x01</w:t>
            </w:r>
          </w:p>
        </w:tc>
        <w:tc>
          <w:tcPr>
            <w:tcW w:w="178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0x31</w:t>
            </w:r>
          </w:p>
        </w:tc>
      </w:tr>
    </w:tbl>
    <w:p>
      <w:pPr>
        <w:ind w:left="420" w:leftChars="0" w:firstLine="420" w:firstLineChars="0"/>
        <w:rPr>
          <w:rFonts w:hint="eastAsia" w:ascii="宋体" w:hAnsi="宋体" w:eastAsia="宋体" w:cs="宋体"/>
          <w:color w:val="auto"/>
          <w:szCs w:val="21"/>
          <w:lang w:val="en-US" w:eastAsia="zh-CN"/>
        </w:rPr>
      </w:pPr>
    </w:p>
    <w:p>
      <w:pPr>
        <w:ind w:left="420" w:leftChars="0" w:firstLine="420" w:firstLineChars="0"/>
        <w:rPr>
          <w:rFonts w:hint="eastAsia" w:ascii="宋体" w:hAnsi="宋体" w:eastAsia="宋体" w:cs="宋体"/>
          <w:color w:val="auto"/>
          <w:szCs w:val="21"/>
          <w:lang w:val="en-US" w:eastAsia="zh-CN"/>
        </w:rPr>
      </w:pPr>
    </w:p>
    <w:p>
      <w:pPr>
        <w:ind w:left="420" w:leftChars="0" w:firstLine="420" w:firstLineChars="0"/>
        <w:rPr>
          <w:rFonts w:hint="eastAsia" w:ascii="宋体" w:hAnsi="宋体" w:eastAsia="宋体" w:cs="宋体"/>
          <w:color w:val="auto"/>
          <w:szCs w:val="21"/>
          <w:lang w:val="en-US" w:eastAsia="zh-CN"/>
        </w:rPr>
      </w:pPr>
    </w:p>
    <w:p>
      <w:pPr>
        <w:ind w:left="420" w:leftChars="0" w:firstLine="420" w:firstLineChars="0"/>
        <w:rPr>
          <w:rFonts w:hint="eastAsia" w:ascii="宋体" w:hAnsi="宋体" w:eastAsia="宋体" w:cs="宋体"/>
          <w:color w:val="auto"/>
          <w:szCs w:val="21"/>
          <w:lang w:val="en-US" w:eastAsia="zh-CN"/>
        </w:rPr>
      </w:pP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 xml:space="preserve">35   </w:t>
      </w:r>
      <w:r>
        <w:rPr>
          <w:rFonts w:hint="eastAsia" w:ascii="宋体" w:hAnsi="宋体" w:eastAsia="宋体" w:cs="宋体"/>
          <w:color w:val="auto"/>
          <w:kern w:val="0"/>
          <w:sz w:val="20"/>
          <w:szCs w:val="20"/>
          <w:lang w:val="en-US" w:eastAsia="zh-CN" w:bidi="ar"/>
        </w:rPr>
        <w:t>手表款式</w:t>
      </w:r>
    </w:p>
    <w:p>
      <w:pPr>
        <w:ind w:left="420" w:leftChars="0"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BYTE0：0方宽，1纯圆款，2圆角款</w:t>
      </w: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5"/>
        <w:tblW w:w="36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3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87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178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内容（设备是纯圆款）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335"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0x23</w:t>
            </w:r>
          </w:p>
        </w:tc>
        <w:tc>
          <w:tcPr>
            <w:tcW w:w="1878"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0x01</w:t>
            </w:r>
          </w:p>
        </w:tc>
        <w:tc>
          <w:tcPr>
            <w:tcW w:w="1785"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0x01</w:t>
            </w:r>
          </w:p>
        </w:tc>
      </w:tr>
    </w:tbl>
    <w:p>
      <w:pPr>
        <w:ind w:left="420" w:leftChars="0" w:firstLine="420" w:firstLineChars="0"/>
        <w:rPr>
          <w:rFonts w:hint="eastAsia" w:ascii="宋体" w:hAnsi="宋体" w:eastAsia="宋体" w:cs="宋体"/>
          <w:color w:val="auto"/>
          <w:szCs w:val="21"/>
          <w:lang w:val="en-US" w:eastAsia="zh-CN"/>
        </w:rPr>
      </w:pPr>
    </w:p>
    <w:p>
      <w:pPr>
        <w:ind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 xml:space="preserve">37   </w:t>
      </w:r>
      <w:r>
        <w:rPr>
          <w:rFonts w:hint="eastAsia" w:ascii="宋体" w:hAnsi="宋体" w:eastAsia="宋体" w:cs="宋体"/>
          <w:color w:val="auto"/>
          <w:kern w:val="0"/>
          <w:sz w:val="20"/>
          <w:szCs w:val="20"/>
          <w:lang w:val="en-US" w:eastAsia="zh-CN" w:bidi="ar"/>
        </w:rPr>
        <w:t>运动开始倒计时时长</w:t>
      </w:r>
    </w:p>
    <w:p>
      <w:pPr>
        <w:ind w:left="420" w:leftChars="0"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BYTE0：</w:t>
      </w:r>
      <w:r>
        <w:rPr>
          <w:rFonts w:hint="eastAsia" w:ascii="宋体" w:hAnsi="宋体" w:eastAsia="宋体" w:cs="宋体"/>
          <w:color w:val="auto"/>
          <w:kern w:val="0"/>
          <w:sz w:val="20"/>
          <w:szCs w:val="20"/>
          <w:lang w:val="en-US" w:eastAsia="zh-CN" w:bidi="ar"/>
        </w:rPr>
        <w:t>运动开始倒计时时长，单位：秒</w:t>
      </w: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5"/>
        <w:tblW w:w="36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3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87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178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内容（时长）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335"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0x25</w:t>
            </w:r>
          </w:p>
        </w:tc>
        <w:tc>
          <w:tcPr>
            <w:tcW w:w="1878"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0x01</w:t>
            </w:r>
          </w:p>
        </w:tc>
        <w:tc>
          <w:tcPr>
            <w:tcW w:w="1785"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0x04</w:t>
            </w:r>
          </w:p>
        </w:tc>
      </w:tr>
    </w:tbl>
    <w:p>
      <w:pPr>
        <w:ind w:firstLine="420" w:firstLineChars="0"/>
        <w:rPr>
          <w:rFonts w:hint="default" w:ascii="宋体" w:hAnsi="宋体" w:eastAsia="宋体" w:cs="宋体"/>
          <w:color w:val="auto"/>
          <w:szCs w:val="21"/>
          <w:lang w:val="en-US" w:eastAsia="zh-Hans"/>
        </w:rPr>
      </w:pPr>
      <w:r>
        <w:rPr>
          <w:rFonts w:hint="default" w:ascii="宋体" w:hAnsi="宋体" w:eastAsia="宋体" w:cs="宋体"/>
          <w:color w:val="auto"/>
          <w:szCs w:val="21"/>
          <w:lang w:eastAsia="zh-CN"/>
        </w:rPr>
        <w:t>43</w:t>
      </w:r>
      <w:r>
        <w:rPr>
          <w:rFonts w:hint="eastAsia" w:ascii="宋体" w:hAnsi="宋体" w:eastAsia="宋体" w:cs="宋体"/>
          <w:color w:val="auto"/>
          <w:szCs w:val="21"/>
          <w:lang w:val="en-US" w:eastAsia="zh-CN"/>
        </w:rPr>
        <w:t xml:space="preserve"> </w:t>
      </w:r>
      <w:r>
        <w:rPr>
          <w:rFonts w:hint="eastAsia" w:ascii="宋体" w:hAnsi="宋体" w:eastAsia="宋体" w:cs="宋体"/>
          <w:color w:val="FF0000"/>
          <w:szCs w:val="21"/>
          <w:lang w:val="en-US" w:eastAsia="zh-CN"/>
        </w:rPr>
        <w:t xml:space="preserve">  </w:t>
      </w:r>
      <w:r>
        <w:rPr>
          <w:rFonts w:hint="eastAsia" w:ascii="宋体" w:hAnsi="宋体" w:eastAsia="宋体" w:cs="宋体"/>
          <w:color w:val="auto"/>
          <w:szCs w:val="21"/>
          <w:lang w:val="en-US" w:eastAsia="zh-Hans"/>
        </w:rPr>
        <w:t>支持的单包最大长度</w:t>
      </w:r>
    </w:p>
    <w:p>
      <w:pPr>
        <w:ind w:left="420" w:leftChars="0" w:firstLine="420" w:firstLineChars="0"/>
        <w:rPr>
          <w:rFonts w:hint="default" w:ascii="宋体" w:hAnsi="宋体" w:eastAsia="宋体" w:cs="宋体"/>
          <w:color w:val="auto"/>
          <w:szCs w:val="21"/>
          <w:lang w:val="en-US" w:eastAsia="zh-Hans"/>
        </w:rPr>
      </w:pPr>
      <w:r>
        <w:rPr>
          <w:rFonts w:hint="eastAsia" w:ascii="宋体" w:hAnsi="宋体" w:eastAsia="宋体" w:cs="宋体"/>
          <w:color w:val="auto"/>
          <w:szCs w:val="21"/>
          <w:lang w:val="en-US" w:eastAsia="zh-Hans"/>
        </w:rPr>
        <w:t>支持发送</w:t>
      </w:r>
      <w:r>
        <w:rPr>
          <w:rFonts w:hint="default" w:ascii="宋体" w:hAnsi="宋体" w:eastAsia="宋体" w:cs="宋体"/>
          <w:color w:val="auto"/>
          <w:szCs w:val="21"/>
          <w:lang w:eastAsia="zh-Hans"/>
        </w:rPr>
        <w:t>500</w:t>
      </w:r>
      <w:r>
        <w:rPr>
          <w:rFonts w:hint="eastAsia" w:ascii="宋体" w:hAnsi="宋体" w:eastAsia="宋体" w:cs="宋体"/>
          <w:color w:val="auto"/>
          <w:szCs w:val="21"/>
          <w:lang w:val="en-US" w:eastAsia="zh-Hans"/>
        </w:rPr>
        <w:t>byte</w:t>
      </w: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5"/>
        <w:tblW w:w="36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3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87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1785" w:type="pct"/>
          </w:tcPr>
          <w:p>
            <w:pPr>
              <w:jc w:val="center"/>
              <w:rPr>
                <w:rFonts w:hint="default" w:ascii="宋体" w:hAnsi="宋体" w:eastAsia="宋体" w:cs="宋体"/>
                <w:color w:val="auto"/>
                <w:lang w:val="en-US" w:eastAsia="zh-Hans"/>
              </w:rPr>
            </w:pPr>
            <w:r>
              <w:rPr>
                <w:rFonts w:hint="eastAsia" w:ascii="宋体" w:hAnsi="宋体" w:eastAsia="宋体" w:cs="宋体"/>
                <w:color w:val="auto"/>
                <w:lang w:val="en-US" w:eastAsia="zh-Hans"/>
              </w:rPr>
              <w:t>最大单包发送数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335" w:type="pct"/>
          </w:tcPr>
          <w:p>
            <w:pPr>
              <w:jc w:val="center"/>
              <w:rPr>
                <w:rFonts w:hint="default" w:ascii="宋体" w:hAnsi="宋体" w:eastAsia="宋体" w:cs="宋体"/>
                <w:color w:val="auto"/>
                <w:lang w:eastAsia="zh-CN"/>
              </w:rPr>
            </w:pPr>
            <w:r>
              <w:rPr>
                <w:rFonts w:hint="eastAsia" w:ascii="宋体" w:hAnsi="宋体" w:eastAsia="宋体" w:cs="宋体"/>
                <w:color w:val="auto"/>
                <w:lang w:val="en-US" w:eastAsia="zh-CN"/>
              </w:rPr>
              <w:t>0x2</w:t>
            </w:r>
            <w:r>
              <w:rPr>
                <w:rFonts w:hint="default" w:ascii="宋体" w:hAnsi="宋体" w:eastAsia="宋体" w:cs="宋体"/>
                <w:color w:val="auto"/>
                <w:lang w:eastAsia="zh-CN"/>
              </w:rPr>
              <w:t>B</w:t>
            </w:r>
          </w:p>
        </w:tc>
        <w:tc>
          <w:tcPr>
            <w:tcW w:w="1878" w:type="pct"/>
          </w:tcPr>
          <w:p>
            <w:pPr>
              <w:jc w:val="center"/>
              <w:rPr>
                <w:rFonts w:hint="default" w:ascii="宋体" w:hAnsi="宋体" w:eastAsia="宋体" w:cs="宋体"/>
                <w:color w:val="auto"/>
                <w:lang w:eastAsia="zh-CN"/>
              </w:rPr>
            </w:pPr>
            <w:r>
              <w:rPr>
                <w:rFonts w:hint="eastAsia" w:ascii="宋体" w:hAnsi="宋体" w:eastAsia="宋体" w:cs="宋体"/>
                <w:color w:val="auto"/>
                <w:lang w:val="en-US" w:eastAsia="zh-CN"/>
              </w:rPr>
              <w:t>0x0</w:t>
            </w:r>
            <w:r>
              <w:rPr>
                <w:rFonts w:hint="default" w:ascii="宋体" w:hAnsi="宋体" w:eastAsia="宋体" w:cs="宋体"/>
                <w:color w:val="auto"/>
                <w:lang w:eastAsia="zh-CN"/>
              </w:rPr>
              <w:t>2</w:t>
            </w:r>
          </w:p>
        </w:tc>
        <w:tc>
          <w:tcPr>
            <w:tcW w:w="1785" w:type="pct"/>
          </w:tcPr>
          <w:p>
            <w:pPr>
              <w:jc w:val="center"/>
              <w:rPr>
                <w:rFonts w:hint="default" w:ascii="宋体" w:hAnsi="宋体" w:eastAsia="宋体" w:cs="宋体"/>
                <w:color w:val="auto"/>
                <w:lang w:eastAsia="zh-Hans"/>
              </w:rPr>
            </w:pPr>
            <w:r>
              <w:rPr>
                <w:rFonts w:hint="eastAsia" w:ascii="宋体" w:hAnsi="宋体" w:eastAsia="宋体" w:cs="宋体"/>
                <w:color w:val="auto"/>
                <w:lang w:val="en-US" w:eastAsia="zh-CN"/>
              </w:rPr>
              <w:t>0x0</w:t>
            </w:r>
            <w:r>
              <w:rPr>
                <w:rFonts w:hint="default" w:ascii="宋体" w:hAnsi="宋体" w:eastAsia="宋体" w:cs="宋体"/>
                <w:color w:val="auto"/>
                <w:lang w:eastAsia="zh-CN"/>
              </w:rPr>
              <w:t>1</w:t>
            </w:r>
            <w:r>
              <w:rPr>
                <w:rFonts w:hint="eastAsia" w:ascii="宋体" w:hAnsi="宋体" w:eastAsia="宋体" w:cs="宋体"/>
                <w:color w:val="auto"/>
                <w:lang w:val="en-US" w:eastAsia="zh-Hans"/>
              </w:rPr>
              <w:t>f</w:t>
            </w:r>
            <w:r>
              <w:rPr>
                <w:rFonts w:hint="default" w:ascii="宋体" w:hAnsi="宋体" w:eastAsia="宋体" w:cs="宋体"/>
                <w:color w:val="auto"/>
                <w:lang w:eastAsia="zh-Hans"/>
              </w:rPr>
              <w:t>4</w:t>
            </w:r>
          </w:p>
        </w:tc>
      </w:tr>
    </w:tbl>
    <w:p>
      <w:pPr>
        <w:ind w:left="420" w:leftChars="0" w:firstLine="420" w:firstLineChars="0"/>
        <w:rPr>
          <w:rFonts w:hint="eastAsia" w:ascii="宋体" w:hAnsi="宋体" w:eastAsia="宋体" w:cs="宋体"/>
          <w:color w:val="auto"/>
          <w:szCs w:val="21"/>
          <w:lang w:val="en-US" w:eastAsia="zh-CN"/>
        </w:rPr>
      </w:pPr>
    </w:p>
    <w:p>
      <w:pPr>
        <w:ind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 xml:space="preserve">44   </w:t>
      </w:r>
      <w:r>
        <w:rPr>
          <w:rFonts w:hint="eastAsia" w:ascii="宋体" w:hAnsi="宋体" w:eastAsia="宋体" w:cs="宋体"/>
          <w:color w:val="auto"/>
          <w:kern w:val="0"/>
          <w:sz w:val="20"/>
          <w:szCs w:val="20"/>
          <w:lang w:val="en-US" w:eastAsia="zh-CN" w:bidi="ar"/>
        </w:rPr>
        <w:t>手表平台类型</w:t>
      </w:r>
    </w:p>
    <w:p>
      <w:pPr>
        <w:ind w:left="420" w:leftChars="0"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BYTE0：0瑞昱，1杰里，2 Nordic</w:t>
      </w: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5"/>
        <w:tblW w:w="36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3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87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178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内容（瑞昱平台）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335"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0x2C</w:t>
            </w:r>
          </w:p>
        </w:tc>
        <w:tc>
          <w:tcPr>
            <w:tcW w:w="1878"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0x01</w:t>
            </w:r>
          </w:p>
        </w:tc>
        <w:tc>
          <w:tcPr>
            <w:tcW w:w="1785"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0x00</w:t>
            </w:r>
          </w:p>
        </w:tc>
      </w:tr>
    </w:tbl>
    <w:p>
      <w:pPr>
        <w:ind w:left="420" w:leftChars="0" w:firstLine="420" w:firstLineChars="0"/>
        <w:rPr>
          <w:rFonts w:hint="eastAsia" w:ascii="宋体" w:hAnsi="宋体" w:eastAsia="宋体" w:cs="宋体"/>
          <w:color w:val="auto"/>
          <w:szCs w:val="21"/>
          <w:lang w:val="en-US" w:eastAsia="zh-CN"/>
        </w:rPr>
      </w:pPr>
    </w:p>
    <w:p>
      <w:pPr>
        <w:ind w:left="420" w:leftChars="0" w:firstLine="420" w:firstLineChars="0"/>
        <w:rPr>
          <w:rFonts w:hint="default" w:ascii="宋体" w:hAnsi="宋体" w:eastAsia="宋体" w:cs="宋体"/>
          <w:color w:val="auto"/>
          <w:szCs w:val="21"/>
          <w:lang w:val="en-US" w:eastAsia="zh-CN"/>
        </w:rPr>
      </w:pP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46   血糖检测</w:t>
      </w:r>
    </w:p>
    <w:p>
      <w:pPr>
        <w:ind w:left="420"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同3心率检测</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47   压力检测</w:t>
      </w:r>
    </w:p>
    <w:p>
      <w:pPr>
        <w:ind w:left="42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同3心率检测</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48   心电检测</w:t>
      </w:r>
    </w:p>
    <w:p>
      <w:pPr>
        <w:ind w:left="42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同3心率检测</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49   体温检测</w:t>
      </w:r>
    </w:p>
    <w:p>
      <w:pPr>
        <w:ind w:left="420" w:firstLine="420" w:firstLineChars="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同3心率检测</w:t>
      </w:r>
    </w:p>
    <w:p>
      <w:pPr>
        <w:ind w:left="0" w:firstLine="420" w:firstLineChars="0"/>
        <w:rPr>
          <w:rFonts w:hint="default" w:ascii="宋体" w:hAnsi="宋体" w:eastAsia="宋体" w:cs="宋体"/>
          <w:color w:val="auto"/>
          <w:szCs w:val="21"/>
          <w:lang w:val="en-US" w:eastAsia="zh-CN"/>
        </w:rPr>
      </w:pPr>
    </w:p>
    <w:p>
      <w:pPr>
        <w:ind w:firstLine="420"/>
        <w:rPr>
          <w:rFonts w:hint="eastAsia" w:ascii="宋体" w:hAnsi="宋体" w:eastAsia="宋体" w:cs="宋体"/>
          <w:color w:val="auto"/>
          <w:szCs w:val="21"/>
          <w:lang w:val="en-US" w:eastAsia="zh-CN"/>
        </w:rPr>
        <w:pPrChange w:id="1152" w:author="Administrator" w:date="2023-08-15T16:34:07Z">
          <w:pPr/>
        </w:pPrChange>
      </w:pPr>
      <w:r>
        <w:rPr>
          <w:rFonts w:hint="eastAsia" w:ascii="宋体" w:hAnsi="宋体" w:eastAsia="宋体" w:cs="宋体"/>
          <w:color w:val="auto"/>
          <w:szCs w:val="21"/>
          <w:lang w:val="en-US" w:eastAsia="zh-CN"/>
        </w:rPr>
        <w:t>52支持本地播</w:t>
      </w:r>
    </w:p>
    <w:p>
      <w:pPr>
        <w:ind w:left="420" w:leftChars="0"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BYTE0：本地播支持的音乐文件格式，详见本地播音乐文件格式定义表</w:t>
      </w:r>
    </w:p>
    <w:p>
      <w:pPr>
        <w:ind w:left="420" w:leftChars="0" w:firstLine="420" w:firstLineChars="0"/>
        <w:jc w:val="center"/>
        <w:rPr>
          <w:rFonts w:hint="default" w:ascii="宋体" w:hAnsi="宋体" w:eastAsia="宋体" w:cs="宋体"/>
          <w:color w:val="auto"/>
          <w:szCs w:val="21"/>
          <w:lang w:val="en-US" w:eastAsia="zh-CN"/>
        </w:rPr>
        <w:pPrChange w:id="1153" w:author="Administrator" w:date="2023-08-15T16:46:13Z">
          <w:pPr>
            <w:ind w:left="420" w:leftChars="0" w:firstLine="420" w:firstLineChars="0"/>
          </w:pPr>
        </w:pPrChange>
      </w:pPr>
      <w:r>
        <w:rPr>
          <w:rFonts w:hint="eastAsia" w:ascii="宋体" w:hAnsi="宋体" w:eastAsia="宋体" w:cs="宋体"/>
          <w:color w:val="auto"/>
          <w:szCs w:val="21"/>
          <w:lang w:val="en-US" w:eastAsia="zh-CN"/>
        </w:rPr>
        <w:t>本地播音乐文件格式定义</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Change w:id="1154" w:author="Administrator" w:date="2023-08-15T16:44:37Z">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1677"/>
        <w:gridCol w:w="6845"/>
        <w:tblGridChange w:id="1155">
          <w:tblGrid>
            <w:gridCol w:w="4261"/>
            <w:gridCol w:w="4261"/>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156" w:author="Administrator" w:date="2023-08-15T16:44:3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677" w:type="dxa"/>
            <w:tcPrChange w:id="1157" w:author="Administrator" w:date="2023-08-15T16:44:37Z">
              <w:tcPr>
                <w:tcW w:w="4261"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BIT</w:t>
            </w:r>
          </w:p>
        </w:tc>
        <w:tc>
          <w:tcPr>
            <w:tcW w:w="6845" w:type="dxa"/>
            <w:tcPrChange w:id="1158" w:author="Administrator" w:date="2023-08-15T16:44:37Z">
              <w:tcPr>
                <w:tcW w:w="4261"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159" w:author="Administrator" w:date="2023-08-15T16:44:3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677" w:type="dxa"/>
            <w:tcPrChange w:id="1160" w:author="Administrator" w:date="2023-08-15T16:44:37Z">
              <w:tcPr>
                <w:tcW w:w="4261"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0</w:t>
            </w:r>
          </w:p>
        </w:tc>
        <w:tc>
          <w:tcPr>
            <w:tcW w:w="6845" w:type="dxa"/>
            <w:tcPrChange w:id="1161" w:author="Administrator" w:date="2023-08-15T16:44:37Z">
              <w:tcPr>
                <w:tcW w:w="4261" w:type="dxa"/>
              </w:tcPr>
            </w:tcPrChange>
          </w:tcPr>
          <w:p>
            <w:pPr>
              <w:rPr>
                <w:rFonts w:hint="default" w:ascii="宋体" w:hAnsi="宋体" w:eastAsia="宋体" w:cs="宋体"/>
                <w:color w:val="auto"/>
                <w:szCs w:val="21"/>
                <w:vertAlign w:val="baseline"/>
                <w:lang w:val="en-US" w:eastAsia="zh-CN"/>
              </w:rPr>
            </w:pPr>
            <w:r>
              <w:rPr>
                <w:rFonts w:ascii="宋体" w:hAnsi="宋体" w:eastAsia="宋体" w:cs="宋体"/>
                <w:sz w:val="24"/>
                <w:szCs w:val="24"/>
              </w:rPr>
              <w:t>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162" w:author="Administrator" w:date="2023-08-15T16:44:3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677" w:type="dxa"/>
            <w:tcPrChange w:id="1163" w:author="Administrator" w:date="2023-08-15T16:44:37Z">
              <w:tcPr>
                <w:tcW w:w="4261"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w:t>
            </w:r>
          </w:p>
        </w:tc>
        <w:tc>
          <w:tcPr>
            <w:tcW w:w="6845" w:type="dxa"/>
            <w:tcPrChange w:id="1164" w:author="Administrator" w:date="2023-08-15T16:44:37Z">
              <w:tcPr>
                <w:tcW w:w="4261"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wav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165" w:author="Administrator" w:date="2023-08-15T16:44:3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c>
          <w:tcPr>
            <w:tcW w:w="1677" w:type="dxa"/>
            <w:tcPrChange w:id="1166" w:author="Administrator" w:date="2023-08-15T16:44:37Z">
              <w:tcPr>
                <w:tcW w:w="4261"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2~7</w:t>
            </w:r>
          </w:p>
        </w:tc>
        <w:tc>
          <w:tcPr>
            <w:tcW w:w="6845" w:type="dxa"/>
            <w:tcPrChange w:id="1167" w:author="Administrator" w:date="2023-08-15T16:44:37Z">
              <w:tcPr>
                <w:tcW w:w="4261" w:type="dxa"/>
              </w:tcPr>
            </w:tcPrChange>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预留，默认0</w:t>
            </w:r>
          </w:p>
        </w:tc>
      </w:tr>
    </w:tbl>
    <w:p>
      <w:pPr>
        <w:ind w:left="0" w:leftChars="0" w:firstLine="0" w:firstLineChars="0"/>
        <w:rPr>
          <w:rFonts w:hint="default" w:ascii="宋体" w:hAnsi="宋体" w:eastAsia="宋体" w:cs="宋体"/>
          <w:color w:val="auto"/>
          <w:szCs w:val="21"/>
          <w:lang w:val="en-US" w:eastAsia="zh-CN"/>
        </w:rPr>
        <w:pPrChange w:id="1168" w:author="Administrator" w:date="2023-08-15T16:44:19Z">
          <w:pPr>
            <w:ind w:left="420" w:leftChars="0" w:firstLine="420" w:firstLineChars="0"/>
          </w:pPr>
        </w:pPrChange>
      </w:pPr>
    </w:p>
    <w:p>
      <w:pPr>
        <w:ind w:left="420" w:leftChars="0" w:firstLine="420" w:firstLineChars="0"/>
        <w:rPr>
          <w:rFonts w:hint="default" w:ascii="宋体" w:hAnsi="宋体" w:eastAsia="宋体" w:cs="宋体"/>
          <w:color w:val="auto"/>
          <w:szCs w:val="21"/>
          <w:lang w:val="en-US" w:eastAsia="zh-CN"/>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（示例）</w:t>
      </w:r>
    </w:p>
    <w:tbl>
      <w:tblPr>
        <w:tblStyle w:val="25"/>
        <w:tblW w:w="499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4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98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功能项序号</w:t>
            </w:r>
          </w:p>
        </w:tc>
        <w:tc>
          <w:tcPr>
            <w:tcW w:w="1390"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功能项长度</w:t>
            </w:r>
          </w:p>
        </w:tc>
        <w:tc>
          <w:tcPr>
            <w:tcW w:w="2620"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支持文件类型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988"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0x34</w:t>
            </w:r>
          </w:p>
        </w:tc>
        <w:tc>
          <w:tcPr>
            <w:tcW w:w="1390"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0x01</w:t>
            </w:r>
          </w:p>
        </w:tc>
        <w:tc>
          <w:tcPr>
            <w:tcW w:w="2620" w:type="pct"/>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0x03</w:t>
            </w:r>
          </w:p>
        </w:tc>
      </w:tr>
    </w:tbl>
    <w:p>
      <w:pPr>
        <w:ind w:left="420" w:leftChars="0" w:firstLine="420" w:firstLineChars="0"/>
        <w:rPr>
          <w:rFonts w:hint="eastAsia" w:ascii="宋体" w:hAnsi="宋体" w:eastAsia="宋体" w:cs="宋体"/>
          <w:color w:val="auto"/>
          <w:szCs w:val="21"/>
          <w:lang w:val="en-US" w:eastAsia="zh-CN"/>
        </w:rPr>
      </w:pPr>
    </w:p>
    <w:p>
      <w:pPr>
        <w:ind w:firstLine="420"/>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53支持定位</w:t>
      </w:r>
    </w:p>
    <w:p>
      <w:pPr>
        <w:ind w:left="420" w:leftChars="0" w:firstLine="420" w:firstLineChars="0"/>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BYTE0：模块类型，定位模块类型定义见下表</w:t>
      </w:r>
    </w:p>
    <w:p>
      <w:pPr>
        <w:ind w:left="0" w:leftChars="0" w:firstLine="0" w:firstLineChars="0"/>
        <w:rPr>
          <w:rFonts w:hint="eastAsia" w:ascii="宋体" w:hAnsi="宋体" w:eastAsia="宋体" w:cs="宋体"/>
          <w:color w:val="auto"/>
          <w:szCs w:val="21"/>
          <w:lang w:val="en-US" w:eastAsia="zh-CN"/>
        </w:rPr>
        <w:pPrChange w:id="1169" w:author="Administrator" w:date="2023-08-18T12:23:21Z">
          <w:pPr>
            <w:ind w:left="420" w:leftChars="0" w:firstLine="420" w:firstLineChars="0"/>
          </w:pPr>
        </w:pPrChange>
      </w:pPr>
    </w:p>
    <w:p>
      <w:pPr>
        <w:ind w:left="420" w:leftChars="0" w:firstLine="420" w:firstLineChars="0"/>
        <w:jc w:val="center"/>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定位模块类型定义</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7"/>
        <w:gridCol w:w="6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模块类型ID</w:t>
            </w:r>
          </w:p>
        </w:tc>
        <w:tc>
          <w:tcPr>
            <w:tcW w:w="6845"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rPr>
                <w:rFonts w:hint="default" w:ascii="宋体" w:hAnsi="宋体" w:eastAsia="宋体" w:cs="宋体"/>
                <w:color w:val="auto"/>
                <w:szCs w:val="21"/>
                <w:vertAlign w:val="baseline"/>
                <w:lang w:val="en-US" w:eastAsia="zh-CN"/>
              </w:rPr>
            </w:pPr>
            <w:r>
              <w:rPr>
                <w:rFonts w:hint="eastAsia" w:ascii="宋体" w:hAnsi="宋体" w:eastAsia="宋体" w:cs="宋体"/>
                <w:color w:val="auto"/>
                <w:szCs w:val="21"/>
                <w:vertAlign w:val="baseline"/>
                <w:lang w:val="en-US" w:eastAsia="zh-CN"/>
              </w:rPr>
              <w:t>1</w:t>
            </w:r>
          </w:p>
        </w:tc>
        <w:tc>
          <w:tcPr>
            <w:tcW w:w="6845" w:type="dxa"/>
          </w:tcPr>
          <w:p>
            <w:pPr>
              <w:rPr>
                <w:rFonts w:hint="default" w:ascii="宋体" w:hAnsi="宋体" w:eastAsia="宋体" w:cs="宋体"/>
                <w:color w:val="auto"/>
                <w:szCs w:val="21"/>
                <w:vertAlign w:val="baseline"/>
                <w:lang w:val="en-US" w:eastAsia="zh-CN"/>
              </w:rPr>
            </w:pPr>
            <w:r>
              <w:rPr>
                <w:rFonts w:ascii="宋体" w:hAnsi="宋体" w:eastAsia="宋体" w:cs="宋体"/>
                <w:sz w:val="24"/>
                <w:szCs w:val="24"/>
              </w:rPr>
              <w:t>AG3352Q</w:t>
            </w:r>
          </w:p>
        </w:tc>
      </w:tr>
    </w:tbl>
    <w:p>
      <w:pPr>
        <w:ind w:left="0" w:leftChars="0" w:firstLine="0" w:firstLineChars="0"/>
        <w:rPr>
          <w:rFonts w:hint="default" w:ascii="宋体" w:hAnsi="宋体" w:eastAsia="宋体" w:cs="宋体"/>
          <w:color w:val="auto"/>
          <w:szCs w:val="21"/>
          <w:lang w:val="en-US" w:eastAsia="zh-CN"/>
        </w:rPr>
        <w:pPrChange w:id="1170" w:author="Administrator" w:date="2023-08-18T12:23:21Z">
          <w:pPr>
            <w:ind w:left="420" w:leftChars="0" w:firstLine="420" w:firstLineChars="0"/>
          </w:pPr>
        </w:pPrChange>
      </w:pPr>
    </w:p>
    <w:p>
      <w:pPr>
        <w:rPr>
          <w:ins w:id="1171" w:author="Administrator" w:date="2023-08-18T12:24:56Z"/>
          <w:rFonts w:hint="eastAsia" w:ascii="宋体" w:hAnsi="宋体" w:eastAsia="宋体" w:cs="宋体"/>
          <w:color w:val="auto"/>
          <w:szCs w:val="21"/>
          <w:lang w:val="en-US" w:eastAsia="zh-CN"/>
        </w:rPr>
      </w:pPr>
      <w:ins w:id="1172" w:author="Administrator" w:date="2023-08-18T12:24:56Z">
        <w:r>
          <w:rPr>
            <w:rFonts w:hint="eastAsia" w:ascii="宋体" w:hAnsi="宋体" w:eastAsia="宋体" w:cs="宋体"/>
            <w:color w:val="auto"/>
            <w:szCs w:val="21"/>
            <w:lang w:val="en-US" w:eastAsia="zh-CN"/>
          </w:rPr>
          <w:t>（示例）</w:t>
        </w:r>
      </w:ins>
    </w:p>
    <w:tbl>
      <w:tblPr>
        <w:tblStyle w:val="25"/>
        <w:tblW w:w="499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4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ins w:id="1173" w:author="Administrator" w:date="2023-08-18T12:24:56Z"/>
        </w:trPr>
        <w:tc>
          <w:tcPr>
            <w:tcW w:w="988" w:type="pct"/>
          </w:tcPr>
          <w:p>
            <w:pPr>
              <w:jc w:val="center"/>
              <w:rPr>
                <w:ins w:id="1174" w:author="Administrator" w:date="2023-08-18T12:24:56Z"/>
                <w:rFonts w:hint="eastAsia" w:ascii="宋体" w:hAnsi="宋体" w:eastAsia="宋体" w:cs="宋体"/>
                <w:color w:val="auto"/>
                <w:lang w:val="en-US" w:eastAsia="zh-CN"/>
              </w:rPr>
            </w:pPr>
            <w:ins w:id="1175" w:author="Administrator" w:date="2023-08-18T12:24:56Z">
              <w:r>
                <w:rPr>
                  <w:rFonts w:hint="eastAsia" w:ascii="宋体" w:hAnsi="宋体" w:eastAsia="宋体" w:cs="宋体"/>
                  <w:color w:val="auto"/>
                  <w:lang w:val="en-US" w:eastAsia="zh-CN"/>
                </w:rPr>
                <w:t>功能项序号</w:t>
              </w:r>
            </w:ins>
          </w:p>
        </w:tc>
        <w:tc>
          <w:tcPr>
            <w:tcW w:w="1390" w:type="pct"/>
          </w:tcPr>
          <w:p>
            <w:pPr>
              <w:jc w:val="center"/>
              <w:rPr>
                <w:ins w:id="1176" w:author="Administrator" w:date="2023-08-18T12:24:56Z"/>
                <w:rFonts w:hint="eastAsia" w:ascii="宋体" w:hAnsi="宋体" w:eastAsia="宋体" w:cs="宋体"/>
                <w:color w:val="auto"/>
                <w:lang w:val="en-US" w:eastAsia="zh-CN"/>
              </w:rPr>
            </w:pPr>
            <w:ins w:id="1177" w:author="Administrator" w:date="2023-08-18T12:24:56Z">
              <w:r>
                <w:rPr>
                  <w:rFonts w:hint="eastAsia" w:ascii="宋体" w:hAnsi="宋体" w:eastAsia="宋体" w:cs="宋体"/>
                  <w:color w:val="auto"/>
                  <w:lang w:val="en-US" w:eastAsia="zh-CN"/>
                </w:rPr>
                <w:t>功能项长度</w:t>
              </w:r>
            </w:ins>
          </w:p>
        </w:tc>
        <w:tc>
          <w:tcPr>
            <w:tcW w:w="2620" w:type="pct"/>
          </w:tcPr>
          <w:p>
            <w:pPr>
              <w:jc w:val="center"/>
              <w:rPr>
                <w:ins w:id="1178" w:author="Administrator" w:date="2023-08-18T12:24:56Z"/>
                <w:rFonts w:hint="default" w:ascii="宋体" w:hAnsi="宋体" w:eastAsia="宋体" w:cs="宋体"/>
                <w:color w:val="auto"/>
                <w:lang w:val="en-US" w:eastAsia="zh-CN"/>
              </w:rPr>
            </w:pPr>
            <w:ins w:id="1179" w:author="Administrator" w:date="2023-08-18T12:24:56Z">
              <w:r>
                <w:rPr>
                  <w:rFonts w:hint="eastAsia" w:ascii="宋体" w:hAnsi="宋体" w:eastAsia="宋体" w:cs="宋体"/>
                  <w:color w:val="auto"/>
                  <w:lang w:val="en-US" w:eastAsia="zh-CN"/>
                </w:rPr>
                <w:t>支持文件类型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ins w:id="1180" w:author="Administrator" w:date="2023-08-18T12:24:56Z"/>
        </w:trPr>
        <w:tc>
          <w:tcPr>
            <w:tcW w:w="988" w:type="pct"/>
          </w:tcPr>
          <w:p>
            <w:pPr>
              <w:jc w:val="center"/>
              <w:rPr>
                <w:ins w:id="1181" w:author="Administrator" w:date="2023-08-18T12:24:56Z"/>
                <w:rFonts w:hint="default" w:ascii="宋体" w:hAnsi="宋体" w:eastAsia="宋体" w:cs="宋体"/>
                <w:color w:val="auto"/>
                <w:lang w:val="en-US" w:eastAsia="zh-CN"/>
              </w:rPr>
            </w:pPr>
            <w:ins w:id="1182" w:author="Administrator" w:date="2023-08-18T12:24:56Z">
              <w:r>
                <w:rPr>
                  <w:rFonts w:hint="eastAsia" w:ascii="宋体" w:hAnsi="宋体" w:eastAsia="宋体" w:cs="宋体"/>
                  <w:color w:val="auto"/>
                  <w:lang w:val="en-US" w:eastAsia="zh-CN"/>
                </w:rPr>
                <w:t>0x3</w:t>
              </w:r>
            </w:ins>
            <w:ins w:id="1183" w:author="Administrator" w:date="2023-08-18T12:25:03Z">
              <w:r>
                <w:rPr>
                  <w:rFonts w:hint="eastAsia" w:ascii="宋体" w:hAnsi="宋体" w:eastAsia="宋体" w:cs="宋体"/>
                  <w:color w:val="auto"/>
                  <w:lang w:val="en-US" w:eastAsia="zh-CN"/>
                </w:rPr>
                <w:t>5</w:t>
              </w:r>
            </w:ins>
          </w:p>
        </w:tc>
        <w:tc>
          <w:tcPr>
            <w:tcW w:w="1390" w:type="pct"/>
          </w:tcPr>
          <w:p>
            <w:pPr>
              <w:jc w:val="center"/>
              <w:rPr>
                <w:ins w:id="1184" w:author="Administrator" w:date="2023-08-18T12:24:56Z"/>
                <w:rFonts w:hint="default" w:ascii="宋体" w:hAnsi="宋体" w:eastAsia="宋体" w:cs="宋体"/>
                <w:color w:val="auto"/>
                <w:lang w:val="en-US" w:eastAsia="zh-CN"/>
              </w:rPr>
            </w:pPr>
            <w:ins w:id="1185" w:author="Administrator" w:date="2023-08-18T12:24:56Z">
              <w:r>
                <w:rPr>
                  <w:rFonts w:hint="eastAsia" w:ascii="宋体" w:hAnsi="宋体" w:eastAsia="宋体" w:cs="宋体"/>
                  <w:color w:val="auto"/>
                  <w:lang w:val="en-US" w:eastAsia="zh-CN"/>
                </w:rPr>
                <w:t>0x01</w:t>
              </w:r>
            </w:ins>
          </w:p>
        </w:tc>
        <w:tc>
          <w:tcPr>
            <w:tcW w:w="2620" w:type="pct"/>
          </w:tcPr>
          <w:p>
            <w:pPr>
              <w:jc w:val="center"/>
              <w:rPr>
                <w:ins w:id="1186" w:author="Administrator" w:date="2023-08-18T12:24:56Z"/>
                <w:rFonts w:hint="default" w:ascii="宋体" w:hAnsi="宋体" w:eastAsia="宋体" w:cs="宋体"/>
                <w:color w:val="auto"/>
                <w:lang w:val="en-US" w:eastAsia="zh-CN"/>
              </w:rPr>
            </w:pPr>
            <w:ins w:id="1187" w:author="Administrator" w:date="2023-08-18T12:24:56Z">
              <w:r>
                <w:rPr>
                  <w:rFonts w:hint="eastAsia" w:ascii="宋体" w:hAnsi="宋体" w:eastAsia="宋体" w:cs="宋体"/>
                  <w:color w:val="auto"/>
                  <w:lang w:val="en-US" w:eastAsia="zh-CN"/>
                </w:rPr>
                <w:t>0x0</w:t>
              </w:r>
            </w:ins>
            <w:ins w:id="1188" w:author="Administrator" w:date="2023-08-18T12:25:06Z">
              <w:r>
                <w:rPr>
                  <w:rFonts w:hint="eastAsia" w:ascii="宋体" w:hAnsi="宋体" w:eastAsia="宋体" w:cs="宋体"/>
                  <w:color w:val="auto"/>
                  <w:lang w:val="en-US" w:eastAsia="zh-CN"/>
                </w:rPr>
                <w:t>1</w:t>
              </w:r>
            </w:ins>
          </w:p>
        </w:tc>
      </w:tr>
    </w:tbl>
    <w:p>
      <w:pPr>
        <w:ind w:left="420" w:leftChars="0" w:firstLine="420" w:firstLineChars="0"/>
        <w:rPr>
          <w:ins w:id="1189" w:author="Administrator" w:date="2023-11-01T19:59:43Z"/>
          <w:rFonts w:hint="eastAsia" w:ascii="宋体" w:hAnsi="宋体" w:eastAsia="宋体" w:cs="宋体"/>
          <w:color w:val="auto"/>
          <w:szCs w:val="21"/>
          <w:lang w:val="en-US" w:eastAsia="zh-CN"/>
        </w:rPr>
      </w:pPr>
    </w:p>
    <w:p>
      <w:pPr>
        <w:ind w:firstLine="420"/>
        <w:rPr>
          <w:ins w:id="1190" w:author="Administrator" w:date="2023-11-01T19:59:43Z"/>
          <w:rFonts w:hint="default" w:ascii="宋体" w:hAnsi="宋体" w:eastAsia="宋体" w:cs="宋体"/>
          <w:color w:val="auto"/>
          <w:szCs w:val="21"/>
          <w:lang w:val="en-US" w:eastAsia="zh-CN"/>
        </w:rPr>
      </w:pPr>
      <w:ins w:id="1191" w:author="Administrator" w:date="2023-11-01T19:59:43Z">
        <w:r>
          <w:rPr>
            <w:rFonts w:hint="eastAsia" w:ascii="宋体" w:hAnsi="宋体" w:eastAsia="宋体" w:cs="宋体"/>
            <w:color w:val="auto"/>
            <w:szCs w:val="21"/>
            <w:lang w:val="en-US" w:eastAsia="zh-CN"/>
          </w:rPr>
          <w:t>5</w:t>
        </w:r>
      </w:ins>
      <w:ins w:id="1192" w:author="Administrator" w:date="2023-11-01T19:59:50Z">
        <w:r>
          <w:rPr>
            <w:rFonts w:hint="eastAsia" w:ascii="宋体" w:hAnsi="宋体" w:eastAsia="宋体" w:cs="宋体"/>
            <w:color w:val="auto"/>
            <w:szCs w:val="21"/>
            <w:lang w:val="en-US" w:eastAsia="zh-CN"/>
          </w:rPr>
          <w:t>4</w:t>
        </w:r>
      </w:ins>
      <w:ins w:id="1193" w:author="Administrator" w:date="2023-11-01T22:00:25Z">
        <w:r>
          <w:rPr>
            <w:rFonts w:hint="eastAsia" w:ascii="宋体" w:hAnsi="宋体" w:eastAsia="宋体" w:cs="宋体"/>
            <w:color w:val="auto"/>
            <w:szCs w:val="21"/>
            <w:lang w:val="en-US" w:eastAsia="zh-CN"/>
          </w:rPr>
          <w:t>自定义</w:t>
        </w:r>
      </w:ins>
      <w:ins w:id="1194" w:author="Administrator" w:date="2023-11-01T19:59:54Z">
        <w:r>
          <w:rPr>
            <w:rFonts w:hint="eastAsia" w:ascii="宋体" w:hAnsi="宋体" w:eastAsia="宋体" w:cs="宋体"/>
            <w:color w:val="auto"/>
            <w:szCs w:val="21"/>
            <w:lang w:val="en-US" w:eastAsia="zh-CN"/>
          </w:rPr>
          <w:t>运动</w:t>
        </w:r>
      </w:ins>
      <w:ins w:id="1195" w:author="Administrator" w:date="2023-11-01T22:00:29Z">
        <w:r>
          <w:rPr>
            <w:rFonts w:hint="eastAsia" w:ascii="宋体" w:hAnsi="宋体" w:eastAsia="宋体" w:cs="宋体"/>
            <w:color w:val="auto"/>
            <w:szCs w:val="21"/>
            <w:lang w:val="en-US" w:eastAsia="zh-CN"/>
          </w:rPr>
          <w:t>内容</w:t>
        </w:r>
      </w:ins>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3"/>
        <w:gridCol w:w="6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del w:id="1196" w:author="Administrator" w:date="2023-11-27T11:04:55Z"/>
        </w:trPr>
        <w:tc>
          <w:tcPr>
            <w:tcW w:w="1683" w:type="dxa"/>
            <w:vAlign w:val="top"/>
          </w:tcPr>
          <w:p>
            <w:pPr>
              <w:rPr>
                <w:del w:id="1197" w:author="Administrator" w:date="2023-11-27T11:04:55Z"/>
              </w:rPr>
            </w:pPr>
            <w:del w:id="1198" w:author="Administrator" w:date="2023-11-27T11:04:55Z">
              <w:r>
                <w:rPr>
                  <w:rFonts w:hint="eastAsia" w:ascii="宋体" w:hAnsi="宋体" w:eastAsia="宋体" w:cs="宋体"/>
                  <w:color w:val="auto"/>
                  <w:kern w:val="0"/>
                  <w:sz w:val="21"/>
                  <w:szCs w:val="21"/>
                  <w:vertAlign w:val="baseline"/>
                  <w:lang w:val="en-US" w:eastAsia="zh-CN" w:bidi="ar-SA"/>
                </w:rPr>
                <w:delText>0123456789012345678901234567890123456789012345678901234567890123456789012345678901234567</w:delText>
              </w:r>
            </w:del>
          </w:p>
        </w:tc>
        <w:tc>
          <w:tcPr>
            <w:tcW w:w="6825" w:type="dxa"/>
          </w:tcPr>
          <w:p>
            <w:pPr>
              <w:rPr>
                <w:del w:id="1199" w:author="Administrator" w:date="2023-11-27T11:04:55Z"/>
                <w:rFonts w:hint="eastAsia" w:ascii="宋体" w:hAnsi="宋体" w:eastAsia="宋体" w:cs="宋体"/>
                <w:color w:val="auto"/>
                <w:sz w:val="36"/>
                <w:szCs w:val="36"/>
              </w:rPr>
            </w:pPr>
            <w:del w:id="1200" w:author="Administrator" w:date="2023-11-27T11:04:55Z">
              <w:r>
                <w:rPr>
                  <w:rFonts w:hint="eastAsia" w:ascii="宋体" w:hAnsi="宋体" w:eastAsia="宋体" w:cs="宋体"/>
                  <w:color w:val="auto"/>
                  <w:sz w:val="36"/>
                  <w:szCs w:val="36"/>
                </w:rPr>
                <w:delText>协议记录</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201" w:author="Administrator" w:date="2023-11-27T11:04:55Z"/>
        </w:trPr>
        <w:tc>
          <w:tcPr>
            <w:tcW w:w="1683" w:type="dxa"/>
            <w:vAlign w:val="top"/>
          </w:tcPr>
          <w:p>
            <w:pPr>
              <w:rPr>
                <w:del w:id="1202" w:author="Administrator" w:date="2023-11-27T11:04:55Z"/>
              </w:rPr>
            </w:pPr>
            <w:del w:id="1203" w:author="Administrator" w:date="2023-11-27T11:04:55Z">
              <w:r>
                <w:rPr>
                  <w:rFonts w:hint="eastAsia" w:ascii="宋体" w:hAnsi="宋体" w:eastAsia="宋体" w:cs="宋体"/>
                  <w:color w:val="auto"/>
                  <w:kern w:val="0"/>
                  <w:sz w:val="21"/>
                  <w:szCs w:val="21"/>
                  <w:vertAlign w:val="baseline"/>
                  <w:lang w:val="en-US" w:eastAsia="zh-CN" w:bidi="ar-SA"/>
                </w:rPr>
                <w:delText>8</w:delText>
              </w:r>
            </w:del>
          </w:p>
        </w:tc>
        <w:tc>
          <w:tcPr>
            <w:tcW w:w="6825" w:type="dxa"/>
          </w:tcPr>
          <w:p>
            <w:pPr>
              <w:rPr>
                <w:del w:id="1204" w:author="Administrator" w:date="2023-11-27T11:04:55Z"/>
                <w:rFonts w:hint="eastAsia" w:ascii="宋体" w:hAnsi="宋体" w:eastAsia="宋体" w:cs="宋体"/>
                <w:color w:val="auto"/>
                <w:sz w:val="36"/>
                <w:szCs w:val="36"/>
              </w:rPr>
            </w:pPr>
            <w:del w:id="1205" w:author="Administrator" w:date="2023-11-27T11:04:55Z">
              <w:r>
                <w:rPr>
                  <w:rFonts w:hint="eastAsia" w:ascii="宋体" w:hAnsi="宋体" w:eastAsia="宋体" w:cs="宋体"/>
                  <w:color w:val="auto"/>
                  <w:sz w:val="36"/>
                  <w:szCs w:val="36"/>
                </w:rPr>
                <w:delText>协议记录</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206" w:author="Administrator" w:date="2023-11-27T11:04:55Z"/>
        </w:trPr>
        <w:tc>
          <w:tcPr>
            <w:tcW w:w="1683" w:type="dxa"/>
            <w:vAlign w:val="top"/>
          </w:tcPr>
          <w:p>
            <w:pPr>
              <w:rPr>
                <w:del w:id="1207" w:author="Administrator" w:date="2023-11-27T11:04:55Z"/>
              </w:rPr>
            </w:pPr>
            <w:del w:id="1208" w:author="Administrator" w:date="2023-11-27T11:04:55Z">
              <w:r>
                <w:rPr>
                  <w:rFonts w:hint="eastAsia" w:ascii="宋体" w:hAnsi="宋体" w:eastAsia="宋体" w:cs="宋体"/>
                  <w:color w:val="auto"/>
                  <w:kern w:val="0"/>
                  <w:sz w:val="21"/>
                  <w:szCs w:val="21"/>
                  <w:vertAlign w:val="baseline"/>
                  <w:lang w:val="en-US" w:eastAsia="zh-CN" w:bidi="ar-SA"/>
                </w:rPr>
                <w:delText>9</w:delText>
              </w:r>
            </w:del>
          </w:p>
        </w:tc>
        <w:tc>
          <w:tcPr>
            <w:tcW w:w="6825" w:type="dxa"/>
          </w:tcPr>
          <w:p>
            <w:pPr>
              <w:rPr>
                <w:del w:id="1209" w:author="Administrator" w:date="2023-11-27T11:04:55Z"/>
                <w:rFonts w:hint="eastAsia" w:ascii="宋体" w:hAnsi="宋体" w:eastAsia="宋体" w:cs="宋体"/>
                <w:color w:val="auto"/>
                <w:sz w:val="36"/>
                <w:szCs w:val="36"/>
              </w:rPr>
            </w:pPr>
            <w:del w:id="1210" w:author="Administrator" w:date="2023-11-27T11:04:55Z">
              <w:r>
                <w:rPr>
                  <w:rFonts w:hint="eastAsia" w:ascii="宋体" w:hAnsi="宋体" w:eastAsia="宋体" w:cs="宋体"/>
                  <w:color w:val="auto"/>
                  <w:sz w:val="36"/>
                  <w:szCs w:val="36"/>
                </w:rPr>
                <w:delText>协议记录</w:delText>
              </w:r>
            </w:del>
          </w:p>
        </w:tc>
      </w:tr>
    </w:tbl>
    <w:p>
      <w:pPr>
        <w:ind w:left="0" w:leftChars="0" w:firstLine="0" w:firstLineChars="0"/>
        <w:rPr>
          <w:ins w:id="1211" w:author="Administrator" w:date="2023-11-27T11:04:52Z"/>
          <w:rFonts w:hint="default" w:ascii="宋体" w:hAnsi="宋体" w:eastAsia="宋体" w:cs="宋体"/>
          <w:color w:val="auto"/>
          <w:szCs w:val="21"/>
          <w:lang w:val="en-US" w:eastAsia="zh-CN"/>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Change w:id="1212" w:author="Administrator" w:date="2023-11-27T11:06:00Z">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1653"/>
        <w:gridCol w:w="2385"/>
        <w:gridCol w:w="4482"/>
        <w:tblGridChange w:id="1213">
          <w:tblGrid>
            <w:gridCol w:w="1653"/>
            <w:gridCol w:w="3078"/>
            <w:gridCol w:w="3789"/>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215" w:author="Administrator" w:date="2023-11-27T11:0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1214" w:author="Administrator" w:date="2023-11-27T11:04:53Z"/>
        </w:trPr>
        <w:tc>
          <w:tcPr>
            <w:tcW w:w="1653" w:type="dxa"/>
            <w:tcPrChange w:id="1216" w:author="Administrator" w:date="2023-11-27T11:06:00Z">
              <w:tcPr>
                <w:tcW w:w="1653" w:type="dxa"/>
              </w:tcPr>
            </w:tcPrChange>
          </w:tcPr>
          <w:p>
            <w:pPr>
              <w:rPr>
                <w:ins w:id="1217" w:author="Administrator" w:date="2023-11-27T11:04:53Z"/>
                <w:rFonts w:hint="default" w:ascii="宋体" w:hAnsi="宋体" w:eastAsia="宋体" w:cs="宋体"/>
                <w:color w:val="auto"/>
                <w:szCs w:val="21"/>
                <w:vertAlign w:val="baseline"/>
                <w:lang w:val="en-US" w:eastAsia="zh-CN"/>
              </w:rPr>
            </w:pPr>
            <w:ins w:id="1218" w:author="Administrator" w:date="2023-11-27T11:04:53Z">
              <w:r>
                <w:rPr>
                  <w:rFonts w:hint="eastAsia" w:ascii="宋体" w:hAnsi="宋体" w:eastAsia="宋体" w:cs="宋体"/>
                  <w:color w:val="auto"/>
                  <w:szCs w:val="21"/>
                  <w:vertAlign w:val="baseline"/>
                  <w:lang w:val="en-US" w:eastAsia="zh-CN"/>
                </w:rPr>
                <w:t>起始字节</w:t>
              </w:r>
            </w:ins>
          </w:p>
        </w:tc>
        <w:tc>
          <w:tcPr>
            <w:tcW w:w="2385" w:type="dxa"/>
            <w:tcPrChange w:id="1219" w:author="Administrator" w:date="2023-11-27T11:06:00Z">
              <w:tcPr>
                <w:tcW w:w="3078" w:type="dxa"/>
              </w:tcPr>
            </w:tcPrChange>
          </w:tcPr>
          <w:p>
            <w:pPr>
              <w:rPr>
                <w:ins w:id="1220" w:author="Administrator" w:date="2023-11-27T11:04:53Z"/>
                <w:rFonts w:hint="default" w:ascii="宋体" w:hAnsi="宋体" w:eastAsia="宋体" w:cs="宋体"/>
                <w:color w:val="auto"/>
                <w:szCs w:val="21"/>
                <w:vertAlign w:val="baseline"/>
                <w:lang w:val="en-US" w:eastAsia="zh-CN"/>
              </w:rPr>
            </w:pPr>
            <w:ins w:id="1221" w:author="Administrator" w:date="2023-11-27T11:04:53Z">
              <w:r>
                <w:rPr>
                  <w:rFonts w:hint="eastAsia" w:ascii="宋体" w:hAnsi="宋体" w:eastAsia="宋体" w:cs="宋体"/>
                  <w:color w:val="auto"/>
                  <w:szCs w:val="21"/>
                  <w:vertAlign w:val="baseline"/>
                  <w:lang w:val="en-US" w:eastAsia="zh-CN"/>
                </w:rPr>
                <w:t>字节类型</w:t>
              </w:r>
            </w:ins>
          </w:p>
        </w:tc>
        <w:tc>
          <w:tcPr>
            <w:tcW w:w="4482" w:type="dxa"/>
            <w:tcPrChange w:id="1222" w:author="Administrator" w:date="2023-11-27T11:06:00Z">
              <w:tcPr>
                <w:tcW w:w="3789" w:type="dxa"/>
              </w:tcPr>
            </w:tcPrChange>
          </w:tcPr>
          <w:p>
            <w:pPr>
              <w:rPr>
                <w:ins w:id="1223" w:author="Administrator" w:date="2023-11-27T11:04:53Z"/>
                <w:rFonts w:hint="default" w:ascii="宋体" w:hAnsi="宋体" w:eastAsia="宋体" w:cs="宋体"/>
                <w:color w:val="auto"/>
                <w:szCs w:val="21"/>
                <w:vertAlign w:val="baseline"/>
                <w:lang w:val="en-US" w:eastAsia="zh-CN"/>
              </w:rPr>
            </w:pPr>
            <w:ins w:id="1224" w:author="Administrator" w:date="2023-11-27T11:04:53Z">
              <w:r>
                <w:rPr>
                  <w:rFonts w:hint="eastAsia" w:ascii="宋体" w:hAnsi="宋体" w:eastAsia="宋体" w:cs="宋体"/>
                  <w:color w:val="auto"/>
                  <w:szCs w:val="21"/>
                  <w:vertAlign w:val="baseline"/>
                  <w:lang w:val="en-US" w:eastAsia="zh-CN"/>
                </w:rPr>
                <w:t>描述</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226" w:author="Administrator" w:date="2023-11-27T11:0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ins w:id="1225" w:author="Administrator" w:date="2023-11-27T11:04:53Z"/>
        </w:trPr>
        <w:tc>
          <w:tcPr>
            <w:tcW w:w="1653" w:type="dxa"/>
            <w:tcPrChange w:id="1227" w:author="Administrator" w:date="2023-11-27T11:06:00Z">
              <w:tcPr>
                <w:tcW w:w="1653" w:type="dxa"/>
              </w:tcPr>
            </w:tcPrChange>
          </w:tcPr>
          <w:p>
            <w:pPr>
              <w:rPr>
                <w:ins w:id="1228" w:author="Administrator" w:date="2023-11-27T11:04:53Z"/>
                <w:rFonts w:hint="default" w:ascii="宋体" w:hAnsi="宋体" w:eastAsia="宋体" w:cs="宋体"/>
                <w:color w:val="auto"/>
                <w:szCs w:val="21"/>
                <w:vertAlign w:val="baseline"/>
                <w:lang w:val="en-US" w:eastAsia="zh-CN"/>
              </w:rPr>
            </w:pPr>
            <w:ins w:id="1229" w:author="Administrator" w:date="2023-11-27T11:04:53Z">
              <w:r>
                <w:rPr>
                  <w:rFonts w:hint="eastAsia" w:ascii="宋体" w:hAnsi="宋体" w:eastAsia="宋体" w:cs="宋体"/>
                  <w:color w:val="auto"/>
                  <w:szCs w:val="21"/>
                  <w:vertAlign w:val="baseline"/>
                  <w:lang w:val="en-US" w:eastAsia="zh-CN"/>
                </w:rPr>
                <w:t>0</w:t>
              </w:r>
            </w:ins>
          </w:p>
        </w:tc>
        <w:tc>
          <w:tcPr>
            <w:tcW w:w="2385" w:type="dxa"/>
            <w:tcPrChange w:id="1230" w:author="Administrator" w:date="2023-11-27T11:06:00Z">
              <w:tcPr>
                <w:tcW w:w="3078" w:type="dxa"/>
              </w:tcPr>
            </w:tcPrChange>
          </w:tcPr>
          <w:p>
            <w:pPr>
              <w:rPr>
                <w:ins w:id="1231" w:author="Administrator" w:date="2023-11-27T11:04:53Z"/>
                <w:rFonts w:hint="default" w:ascii="宋体" w:hAnsi="宋体" w:eastAsia="宋体" w:cs="宋体"/>
                <w:color w:val="auto"/>
                <w:szCs w:val="21"/>
                <w:vertAlign w:val="baseline"/>
                <w:lang w:val="en-US" w:eastAsia="zh-CN"/>
              </w:rPr>
            </w:pPr>
            <w:ins w:id="1232" w:author="Administrator" w:date="2023-11-27T11:04:53Z">
              <w:r>
                <w:rPr>
                  <w:rFonts w:hint="eastAsia" w:ascii="宋体" w:hAnsi="宋体" w:eastAsia="宋体" w:cs="宋体"/>
                  <w:color w:val="auto"/>
                  <w:szCs w:val="21"/>
                  <w:vertAlign w:val="baseline"/>
                  <w:lang w:val="en-US" w:eastAsia="zh-CN"/>
                </w:rPr>
                <w:t>SHORT</w:t>
              </w:r>
            </w:ins>
          </w:p>
        </w:tc>
        <w:tc>
          <w:tcPr>
            <w:tcW w:w="4482" w:type="dxa"/>
            <w:tcPrChange w:id="1233" w:author="Administrator" w:date="2023-11-27T11:06:00Z">
              <w:tcPr>
                <w:tcW w:w="3789" w:type="dxa"/>
              </w:tcPr>
            </w:tcPrChange>
          </w:tcPr>
          <w:p>
            <w:pPr>
              <w:ind w:left="0" w:leftChars="0" w:firstLine="0" w:firstLineChars="0"/>
              <w:rPr>
                <w:ins w:id="1234" w:author="Administrator" w:date="2023-11-27T11:05:37Z"/>
                <w:rFonts w:hint="default" w:ascii="宋体" w:hAnsi="宋体" w:eastAsia="宋体" w:cs="宋体"/>
                <w:color w:val="auto"/>
                <w:szCs w:val="21"/>
                <w:lang w:val="en-US" w:eastAsia="zh-CN"/>
              </w:rPr>
            </w:pPr>
            <w:ins w:id="1235" w:author="Administrator" w:date="2023-11-27T11:04:53Z">
              <w:r>
                <w:rPr>
                  <w:rFonts w:hint="eastAsia" w:ascii="宋体" w:hAnsi="宋体" w:eastAsia="宋体" w:cs="宋体"/>
                  <w:color w:val="auto"/>
                  <w:szCs w:val="21"/>
                  <w:vertAlign w:val="baseline"/>
                  <w:lang w:val="en-US" w:eastAsia="zh-CN"/>
                </w:rPr>
                <w:t>不支持运动类型</w:t>
              </w:r>
            </w:ins>
            <w:ins w:id="1236" w:author="Administrator" w:date="2023-11-27T11:05:36Z">
              <w:r>
                <w:rPr>
                  <w:rFonts w:hint="eastAsia" w:ascii="宋体" w:hAnsi="宋体" w:eastAsia="宋体" w:cs="宋体"/>
                  <w:color w:val="auto"/>
                  <w:szCs w:val="21"/>
                  <w:vertAlign w:val="baseline"/>
                  <w:lang w:val="en-US" w:eastAsia="zh-CN"/>
                </w:rPr>
                <w:t>，</w:t>
              </w:r>
            </w:ins>
            <w:ins w:id="1237" w:author="Administrator" w:date="2023-11-27T11:05:37Z">
              <w:r>
                <w:rPr>
                  <w:rFonts w:hint="eastAsia" w:ascii="宋体" w:hAnsi="宋体" w:eastAsia="宋体" w:cs="宋体"/>
                  <w:color w:val="auto"/>
                  <w:szCs w:val="21"/>
                  <w:vertAlign w:val="baseline"/>
                  <w:lang w:val="en-US" w:eastAsia="zh-CN"/>
                </w:rPr>
                <w:t>详见</w:t>
              </w:r>
            </w:ins>
            <w:ins w:id="1238" w:author="Administrator" w:date="2023-11-27T11:05:37Z">
              <w:r>
                <w:rPr>
                  <w:rFonts w:hint="eastAsia" w:ascii="宋体" w:hAnsi="宋体" w:eastAsia="宋体" w:cs="宋体"/>
                  <w:color w:val="auto"/>
                  <w:szCs w:val="21"/>
                  <w:lang w:val="en-US" w:eastAsia="zh-CN"/>
                </w:rPr>
                <w:t>不支持运动类型定义</w:t>
              </w:r>
            </w:ins>
          </w:p>
          <w:p>
            <w:pPr>
              <w:rPr>
                <w:ins w:id="1239" w:author="Administrator" w:date="2023-11-27T11:04:53Z"/>
                <w:rFonts w:hint="default" w:ascii="宋体" w:hAnsi="宋体" w:eastAsia="宋体" w:cs="宋体"/>
                <w:color w:val="auto"/>
                <w:szCs w:val="21"/>
                <w:vertAlign w:val="baseline"/>
                <w:lang w:val="en-US" w:eastAsia="zh-CN"/>
              </w:rPr>
            </w:pPr>
            <w:ins w:id="1240" w:author="Administrator" w:date="2023-11-27T11:05:42Z">
              <w:r>
                <w:rPr>
                  <w:rFonts w:hint="eastAsia" w:ascii="宋体" w:hAnsi="宋体" w:eastAsia="宋体" w:cs="宋体"/>
                  <w:color w:val="auto"/>
                  <w:szCs w:val="21"/>
                  <w:vertAlign w:val="baseline"/>
                  <w:lang w:val="en-US" w:eastAsia="zh-CN"/>
                </w:rPr>
                <w:t>表</w:t>
              </w:r>
            </w:ins>
          </w:p>
        </w:tc>
      </w:tr>
    </w:tbl>
    <w:p>
      <w:pPr>
        <w:ind w:left="0" w:leftChars="0" w:firstLine="0" w:firstLineChars="0"/>
        <w:rPr>
          <w:ins w:id="1241" w:author="Administrator" w:date="2023-11-27T11:05:20Z"/>
          <w:rFonts w:hint="default" w:ascii="宋体" w:hAnsi="宋体" w:eastAsia="宋体" w:cs="宋体"/>
          <w:color w:val="auto"/>
          <w:szCs w:val="21"/>
          <w:lang w:val="en-US" w:eastAsia="zh-CN"/>
        </w:rPr>
      </w:pPr>
    </w:p>
    <w:p>
      <w:pPr>
        <w:ind w:left="0" w:leftChars="0" w:firstLine="0" w:firstLineChars="0"/>
        <w:rPr>
          <w:ins w:id="1242" w:author="Administrator" w:date="2023-11-27T11:04:57Z"/>
          <w:rFonts w:hint="default" w:ascii="宋体" w:hAnsi="宋体" w:eastAsia="宋体" w:cs="宋体"/>
          <w:color w:val="auto"/>
          <w:szCs w:val="21"/>
          <w:lang w:val="en-US" w:eastAsia="zh-CN"/>
        </w:rPr>
      </w:pPr>
      <w:ins w:id="1243" w:author="Administrator" w:date="2023-11-27T11:05:21Z">
        <w:r>
          <w:rPr>
            <w:rFonts w:hint="eastAsia" w:ascii="宋体" w:hAnsi="宋体" w:eastAsia="宋体" w:cs="宋体"/>
            <w:color w:val="auto"/>
            <w:szCs w:val="21"/>
            <w:lang w:val="en-US" w:eastAsia="zh-CN"/>
          </w:rPr>
          <w:t>不支持运动类型</w:t>
        </w:r>
      </w:ins>
      <w:ins w:id="1244" w:author="Administrator" w:date="2023-11-27T11:05:26Z">
        <w:r>
          <w:rPr>
            <w:rFonts w:hint="eastAsia" w:ascii="宋体" w:hAnsi="宋体" w:eastAsia="宋体" w:cs="宋体"/>
            <w:color w:val="auto"/>
            <w:szCs w:val="21"/>
            <w:lang w:val="en-US" w:eastAsia="zh-CN"/>
          </w:rPr>
          <w:t>定义</w:t>
        </w:r>
      </w:ins>
      <w:ins w:id="1245" w:author="Administrator" w:date="2023-11-27T14:27:29Z">
        <w:r>
          <w:rPr>
            <w:rFonts w:hint="eastAsia" w:ascii="宋体" w:hAnsi="宋体" w:eastAsia="宋体" w:cs="宋体"/>
            <w:color w:val="auto"/>
            <w:szCs w:val="21"/>
            <w:lang w:val="en-US" w:eastAsia="zh-CN"/>
          </w:rPr>
          <w:t>（</w:t>
        </w:r>
      </w:ins>
      <w:ins w:id="1246" w:author="Administrator" w:date="2023-11-27T14:27:35Z">
        <w:r>
          <w:rPr>
            <w:rFonts w:hint="eastAsia" w:ascii="宋体" w:hAnsi="宋体" w:eastAsia="宋体" w:cs="宋体"/>
            <w:color w:val="auto"/>
            <w:szCs w:val="21"/>
            <w:lang w:val="en-US" w:eastAsia="zh-CN"/>
          </w:rPr>
          <w:t>bit</w:t>
        </w:r>
      </w:ins>
      <w:ins w:id="1247" w:author="Administrator" w:date="2023-11-27T14:28:07Z">
        <w:r>
          <w:rPr>
            <w:rFonts w:hint="eastAsia" w:ascii="宋体" w:hAnsi="宋体" w:eastAsia="宋体" w:cs="宋体"/>
            <w:color w:val="auto"/>
            <w:szCs w:val="21"/>
            <w:lang w:val="en-US" w:eastAsia="zh-CN"/>
          </w:rPr>
          <w:t>位</w:t>
        </w:r>
      </w:ins>
      <w:ins w:id="1248" w:author="Administrator" w:date="2023-11-27T14:27:37Z">
        <w:r>
          <w:rPr>
            <w:rFonts w:hint="eastAsia" w:ascii="宋体" w:hAnsi="宋体" w:eastAsia="宋体" w:cs="宋体"/>
            <w:color w:val="auto"/>
            <w:szCs w:val="21"/>
            <w:lang w:val="en-US" w:eastAsia="zh-CN"/>
          </w:rPr>
          <w:t>为</w:t>
        </w:r>
      </w:ins>
      <w:ins w:id="1249" w:author="Administrator" w:date="2023-11-27T14:27:47Z">
        <w:r>
          <w:rPr>
            <w:rFonts w:hint="eastAsia" w:ascii="宋体" w:hAnsi="宋体" w:eastAsia="宋体" w:cs="宋体"/>
            <w:color w:val="auto"/>
            <w:szCs w:val="21"/>
            <w:lang w:val="en-US" w:eastAsia="zh-CN"/>
          </w:rPr>
          <w:t>1</w:t>
        </w:r>
      </w:ins>
      <w:ins w:id="1250" w:author="Administrator" w:date="2023-11-27T14:27:44Z">
        <w:r>
          <w:rPr>
            <w:rFonts w:hint="eastAsia" w:ascii="宋体" w:hAnsi="宋体" w:eastAsia="宋体" w:cs="宋体"/>
            <w:color w:val="auto"/>
            <w:szCs w:val="21"/>
            <w:lang w:val="en-US" w:eastAsia="zh-CN"/>
          </w:rPr>
          <w:t>，</w:t>
        </w:r>
      </w:ins>
      <w:ins w:id="1251" w:author="Administrator" w:date="2023-11-27T14:27:51Z">
        <w:r>
          <w:rPr>
            <w:rFonts w:hint="eastAsia" w:ascii="宋体" w:hAnsi="宋体" w:eastAsia="宋体" w:cs="宋体"/>
            <w:color w:val="auto"/>
            <w:szCs w:val="21"/>
            <w:lang w:val="en-US" w:eastAsia="zh-CN"/>
          </w:rPr>
          <w:t>表示</w:t>
        </w:r>
      </w:ins>
      <w:ins w:id="1252" w:author="Administrator" w:date="2023-11-27T14:27:52Z">
        <w:r>
          <w:rPr>
            <w:rFonts w:hint="eastAsia" w:ascii="宋体" w:hAnsi="宋体" w:eastAsia="宋体" w:cs="宋体"/>
            <w:color w:val="auto"/>
            <w:szCs w:val="21"/>
            <w:lang w:val="en-US" w:eastAsia="zh-CN"/>
          </w:rPr>
          <w:t>不</w:t>
        </w:r>
      </w:ins>
      <w:ins w:id="1253" w:author="Administrator" w:date="2023-11-27T14:27:57Z">
        <w:r>
          <w:rPr>
            <w:rFonts w:hint="eastAsia" w:ascii="宋体" w:hAnsi="宋体" w:eastAsia="宋体" w:cs="宋体"/>
            <w:color w:val="auto"/>
            <w:szCs w:val="21"/>
            <w:lang w:val="en-US" w:eastAsia="zh-CN"/>
          </w:rPr>
          <w:t>支持</w:t>
        </w:r>
      </w:ins>
      <w:ins w:id="1254" w:author="Administrator" w:date="2023-11-27T14:27:58Z">
        <w:r>
          <w:rPr>
            <w:rFonts w:hint="eastAsia" w:ascii="宋体" w:hAnsi="宋体" w:eastAsia="宋体" w:cs="宋体"/>
            <w:color w:val="auto"/>
            <w:szCs w:val="21"/>
            <w:lang w:val="en-US" w:eastAsia="zh-CN"/>
          </w:rPr>
          <w:t>该</w:t>
        </w:r>
      </w:ins>
      <w:ins w:id="1255" w:author="Administrator" w:date="2023-11-27T14:28:00Z">
        <w:r>
          <w:rPr>
            <w:rFonts w:hint="eastAsia" w:ascii="宋体" w:hAnsi="宋体" w:eastAsia="宋体" w:cs="宋体"/>
            <w:color w:val="auto"/>
            <w:szCs w:val="21"/>
            <w:lang w:val="en-US" w:eastAsia="zh-CN"/>
          </w:rPr>
          <w:t>运动</w:t>
        </w:r>
      </w:ins>
      <w:ins w:id="1256" w:author="Administrator" w:date="2023-11-27T14:27:29Z">
        <w:r>
          <w:rPr>
            <w:rFonts w:hint="eastAsia" w:ascii="宋体" w:hAnsi="宋体" w:eastAsia="宋体" w:cs="宋体"/>
            <w:color w:val="auto"/>
            <w:szCs w:val="21"/>
            <w:lang w:val="en-US" w:eastAsia="zh-CN"/>
          </w:rPr>
          <w:t>）</w:t>
        </w:r>
      </w:ins>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3"/>
        <w:gridCol w:w="6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1257" w:author="Administrator" w:date="2023-11-27T11:04:57Z"/>
        </w:trPr>
        <w:tc>
          <w:tcPr>
            <w:tcW w:w="1683" w:type="dxa"/>
            <w:shd w:val="clear" w:color="auto" w:fill="9CC2E5" w:themeFill="accent1" w:themeFillTint="99"/>
          </w:tcPr>
          <w:p>
            <w:pPr>
              <w:numPr>
                <w:ilvl w:val="0"/>
                <w:numId w:val="0"/>
              </w:numPr>
              <w:rPr>
                <w:ins w:id="1258" w:author="Administrator" w:date="2023-11-27T11:04:57Z"/>
                <w:rFonts w:hint="default" w:ascii="宋体" w:hAnsi="宋体" w:eastAsia="宋体" w:cs="宋体"/>
                <w:color w:val="auto"/>
                <w:kern w:val="0"/>
                <w:sz w:val="21"/>
                <w:szCs w:val="21"/>
                <w:vertAlign w:val="baseline"/>
                <w:lang w:val="en-US" w:eastAsia="zh-CN" w:bidi="ar-SA"/>
              </w:rPr>
            </w:pPr>
            <w:ins w:id="1259" w:author="Administrator" w:date="2023-11-27T11:04:57Z">
              <w:r>
                <w:rPr>
                  <w:rFonts w:hint="eastAsia" w:ascii="宋体" w:hAnsi="宋体" w:eastAsia="宋体" w:cs="宋体"/>
                  <w:color w:val="auto"/>
                  <w:kern w:val="0"/>
                  <w:sz w:val="21"/>
                  <w:szCs w:val="21"/>
                  <w:vertAlign w:val="baseline"/>
                  <w:lang w:val="en-US" w:eastAsia="zh-CN" w:bidi="ar-SA"/>
                </w:rPr>
                <w:t>Bit</w:t>
              </w:r>
            </w:ins>
          </w:p>
        </w:tc>
        <w:tc>
          <w:tcPr>
            <w:tcW w:w="6825" w:type="dxa"/>
            <w:shd w:val="clear" w:color="auto" w:fill="9CC2E5" w:themeFill="accent1" w:themeFillTint="99"/>
            <w:vAlign w:val="top"/>
          </w:tcPr>
          <w:p>
            <w:pPr>
              <w:numPr>
                <w:ilvl w:val="0"/>
                <w:numId w:val="0"/>
              </w:numPr>
              <w:ind w:left="0" w:leftChars="0" w:firstLine="0" w:firstLineChars="0"/>
              <w:rPr>
                <w:ins w:id="1260" w:author="Administrator" w:date="2023-11-27T11:04:57Z"/>
                <w:rFonts w:hint="default" w:ascii="宋体" w:hAnsi="宋体" w:eastAsia="宋体" w:cs="宋体"/>
                <w:color w:val="auto"/>
                <w:kern w:val="0"/>
                <w:sz w:val="21"/>
                <w:szCs w:val="21"/>
                <w:lang w:val="en-US" w:eastAsia="zh-CN" w:bidi="ar-SA"/>
              </w:rPr>
            </w:pPr>
            <w:ins w:id="1261" w:author="Administrator" w:date="2023-11-27T11:04:57Z">
              <w:r>
                <w:rPr>
                  <w:rFonts w:hint="eastAsia" w:ascii="宋体" w:hAnsi="宋体" w:eastAsia="宋体" w:cs="宋体"/>
                  <w:color w:val="auto"/>
                  <w:kern w:val="0"/>
                  <w:sz w:val="21"/>
                  <w:szCs w:val="21"/>
                  <w:lang w:val="en-US" w:eastAsia="zh-CN" w:bidi="ar-SA"/>
                </w:rPr>
                <w:t>运动类型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1262" w:author="Administrator" w:date="2023-11-27T11:04:57Z"/>
        </w:trPr>
        <w:tc>
          <w:tcPr>
            <w:tcW w:w="1683" w:type="dxa"/>
          </w:tcPr>
          <w:p>
            <w:pPr>
              <w:numPr>
                <w:ilvl w:val="0"/>
                <w:numId w:val="0"/>
              </w:numPr>
              <w:rPr>
                <w:ins w:id="1263" w:author="Administrator" w:date="2023-11-27T11:04:57Z"/>
                <w:rFonts w:hint="default" w:ascii="宋体" w:hAnsi="宋体" w:eastAsia="宋体" w:cs="宋体"/>
                <w:color w:val="auto"/>
                <w:kern w:val="0"/>
                <w:sz w:val="21"/>
                <w:szCs w:val="21"/>
                <w:vertAlign w:val="baseline"/>
                <w:lang w:val="en-US" w:eastAsia="zh-CN" w:bidi="ar-SA"/>
              </w:rPr>
            </w:pPr>
            <w:ins w:id="1264" w:author="Administrator" w:date="2023-11-27T11:04:57Z">
              <w:r>
                <w:rPr>
                  <w:rFonts w:hint="eastAsia" w:ascii="宋体" w:hAnsi="宋体" w:eastAsia="宋体" w:cs="宋体"/>
                  <w:color w:val="auto"/>
                  <w:kern w:val="0"/>
                  <w:sz w:val="21"/>
                  <w:szCs w:val="21"/>
                  <w:vertAlign w:val="baseline"/>
                  <w:lang w:val="en-US" w:eastAsia="zh-CN" w:bidi="ar-SA"/>
                </w:rPr>
                <w:t>0</w:t>
              </w:r>
            </w:ins>
          </w:p>
        </w:tc>
        <w:tc>
          <w:tcPr>
            <w:tcW w:w="6825" w:type="dxa"/>
            <w:vAlign w:val="top"/>
          </w:tcPr>
          <w:p>
            <w:pPr>
              <w:numPr>
                <w:ilvl w:val="0"/>
                <w:numId w:val="0"/>
              </w:numPr>
              <w:ind w:left="0" w:leftChars="0" w:firstLine="0" w:firstLineChars="0"/>
              <w:rPr>
                <w:ins w:id="1265" w:author="Administrator" w:date="2023-11-27T11:04:57Z"/>
                <w:rFonts w:hint="default" w:ascii="宋体" w:hAnsi="宋体" w:eastAsia="宋体" w:cs="宋体"/>
                <w:color w:val="auto"/>
                <w:kern w:val="0"/>
                <w:sz w:val="21"/>
                <w:szCs w:val="21"/>
                <w:lang w:val="en-US" w:eastAsia="zh-CN" w:bidi="ar-SA"/>
              </w:rPr>
            </w:pPr>
            <w:ins w:id="1266" w:author="Administrator" w:date="2023-11-27T11:05:31Z">
              <w:r>
                <w:rPr>
                  <w:rFonts w:hint="eastAsia" w:ascii="宋体" w:hAnsi="宋体" w:eastAsia="宋体" w:cs="宋体"/>
                  <w:color w:val="auto"/>
                  <w:kern w:val="0"/>
                  <w:sz w:val="21"/>
                  <w:szCs w:val="21"/>
                  <w:lang w:val="en-US" w:eastAsia="zh-CN" w:bidi="ar-SA"/>
                </w:rPr>
                <w:t>游泳</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1267" w:author="Administrator" w:date="2023-11-27T14:26:58Z"/>
        </w:trPr>
        <w:tc>
          <w:tcPr>
            <w:tcW w:w="1683" w:type="dxa"/>
          </w:tcPr>
          <w:p>
            <w:pPr>
              <w:numPr>
                <w:ilvl w:val="0"/>
                <w:numId w:val="0"/>
              </w:numPr>
              <w:rPr>
                <w:ins w:id="1268" w:author="Administrator" w:date="2023-11-27T14:26:58Z"/>
                <w:rFonts w:hint="default" w:ascii="宋体" w:hAnsi="宋体" w:eastAsia="宋体" w:cs="宋体"/>
                <w:color w:val="auto"/>
                <w:kern w:val="0"/>
                <w:sz w:val="21"/>
                <w:szCs w:val="21"/>
                <w:vertAlign w:val="baseline"/>
                <w:lang w:val="en-US" w:eastAsia="zh-CN" w:bidi="ar-SA"/>
              </w:rPr>
            </w:pPr>
            <w:ins w:id="1269" w:author="Administrator" w:date="2023-11-27T14:27:00Z">
              <w:r>
                <w:rPr>
                  <w:rFonts w:hint="eastAsia" w:ascii="宋体" w:hAnsi="宋体" w:eastAsia="宋体" w:cs="宋体"/>
                  <w:color w:val="auto"/>
                  <w:kern w:val="0"/>
                  <w:sz w:val="21"/>
                  <w:szCs w:val="21"/>
                  <w:vertAlign w:val="baseline"/>
                  <w:lang w:val="en-US" w:eastAsia="zh-CN" w:bidi="ar-SA"/>
                </w:rPr>
                <w:t>1~</w:t>
              </w:r>
            </w:ins>
            <w:ins w:id="1270" w:author="Administrator" w:date="2023-11-27T14:27:02Z">
              <w:r>
                <w:rPr>
                  <w:rFonts w:hint="eastAsia" w:ascii="宋体" w:hAnsi="宋体" w:eastAsia="宋体" w:cs="宋体"/>
                  <w:color w:val="auto"/>
                  <w:kern w:val="0"/>
                  <w:sz w:val="21"/>
                  <w:szCs w:val="21"/>
                  <w:vertAlign w:val="baseline"/>
                  <w:lang w:val="en-US" w:eastAsia="zh-CN" w:bidi="ar-SA"/>
                </w:rPr>
                <w:t>15</w:t>
              </w:r>
            </w:ins>
          </w:p>
        </w:tc>
        <w:tc>
          <w:tcPr>
            <w:tcW w:w="6825" w:type="dxa"/>
            <w:vAlign w:val="top"/>
          </w:tcPr>
          <w:p>
            <w:pPr>
              <w:numPr>
                <w:ilvl w:val="0"/>
                <w:numId w:val="0"/>
              </w:numPr>
              <w:ind w:left="0" w:leftChars="0" w:firstLine="0" w:firstLineChars="0"/>
              <w:rPr>
                <w:ins w:id="1271" w:author="Administrator" w:date="2023-11-27T14:26:58Z"/>
                <w:rFonts w:hint="default" w:ascii="宋体" w:hAnsi="宋体" w:eastAsia="宋体" w:cs="宋体"/>
                <w:color w:val="auto"/>
                <w:kern w:val="0"/>
                <w:sz w:val="21"/>
                <w:szCs w:val="21"/>
                <w:lang w:val="en-US" w:eastAsia="zh-CN" w:bidi="ar-SA"/>
              </w:rPr>
            </w:pPr>
            <w:ins w:id="1272" w:author="Administrator" w:date="2023-11-27T14:27:06Z">
              <w:r>
                <w:rPr>
                  <w:rFonts w:hint="eastAsia" w:ascii="宋体" w:hAnsi="宋体" w:eastAsia="宋体" w:cs="宋体"/>
                  <w:color w:val="auto"/>
                  <w:kern w:val="0"/>
                  <w:sz w:val="21"/>
                  <w:szCs w:val="21"/>
                  <w:lang w:val="en-US" w:eastAsia="zh-CN" w:bidi="ar-SA"/>
                </w:rPr>
                <w:t>预留</w:t>
              </w:r>
            </w:ins>
            <w:ins w:id="1273" w:author="Administrator" w:date="2023-11-27T14:27:07Z">
              <w:r>
                <w:rPr>
                  <w:rFonts w:hint="eastAsia" w:ascii="宋体" w:hAnsi="宋体" w:eastAsia="宋体" w:cs="宋体"/>
                  <w:color w:val="auto"/>
                  <w:kern w:val="0"/>
                  <w:sz w:val="21"/>
                  <w:szCs w:val="21"/>
                  <w:lang w:val="en-US" w:eastAsia="zh-CN" w:bidi="ar-SA"/>
                </w:rPr>
                <w:t>，</w:t>
              </w:r>
            </w:ins>
            <w:ins w:id="1274" w:author="Administrator" w:date="2023-11-27T14:27:08Z">
              <w:r>
                <w:rPr>
                  <w:rFonts w:hint="eastAsia" w:ascii="宋体" w:hAnsi="宋体" w:eastAsia="宋体" w:cs="宋体"/>
                  <w:color w:val="auto"/>
                  <w:kern w:val="0"/>
                  <w:sz w:val="21"/>
                  <w:szCs w:val="21"/>
                  <w:lang w:val="en-US" w:eastAsia="zh-CN" w:bidi="ar-SA"/>
                </w:rPr>
                <w:t>默认</w:t>
              </w:r>
            </w:ins>
            <w:ins w:id="1275" w:author="Administrator" w:date="2023-11-27T14:27:13Z">
              <w:r>
                <w:rPr>
                  <w:rFonts w:hint="eastAsia" w:ascii="宋体" w:hAnsi="宋体" w:eastAsia="宋体" w:cs="宋体"/>
                  <w:color w:val="auto"/>
                  <w:kern w:val="0"/>
                  <w:sz w:val="21"/>
                  <w:szCs w:val="21"/>
                  <w:lang w:val="en-US" w:eastAsia="zh-CN" w:bidi="ar-SA"/>
                </w:rPr>
                <w:t>为0</w:t>
              </w:r>
            </w:ins>
          </w:p>
        </w:tc>
      </w:tr>
    </w:tbl>
    <w:p>
      <w:pPr>
        <w:ind w:left="0" w:leftChars="0" w:firstLine="0" w:firstLineChars="0"/>
        <w:rPr>
          <w:ins w:id="1276" w:author="Administrator" w:date="2023-11-01T21:37:13Z"/>
          <w:rFonts w:hint="default" w:ascii="宋体" w:hAnsi="宋体" w:eastAsia="宋体" w:cs="宋体"/>
          <w:color w:val="auto"/>
          <w:szCs w:val="21"/>
          <w:lang w:val="en-US" w:eastAsia="zh-CN"/>
        </w:rPr>
      </w:pPr>
    </w:p>
    <w:p>
      <w:pPr>
        <w:ind w:left="0" w:leftChars="0" w:firstLine="0" w:firstLineChars="0"/>
        <w:rPr>
          <w:ins w:id="1277" w:author="Administrator" w:date="2023-11-01T19:59:43Z"/>
          <w:rFonts w:hint="default" w:ascii="宋体" w:hAnsi="宋体" w:eastAsia="宋体" w:cs="宋体"/>
          <w:color w:val="auto"/>
          <w:szCs w:val="21"/>
          <w:lang w:val="en-US" w:eastAsia="zh-CN"/>
        </w:rPr>
      </w:pPr>
    </w:p>
    <w:p>
      <w:pPr>
        <w:rPr>
          <w:ins w:id="1278" w:author="Administrator" w:date="2023-11-01T19:59:43Z"/>
          <w:rFonts w:hint="eastAsia" w:ascii="宋体" w:hAnsi="宋体" w:eastAsia="宋体" w:cs="宋体"/>
          <w:color w:val="auto"/>
          <w:szCs w:val="21"/>
          <w:lang w:val="en-US" w:eastAsia="zh-CN"/>
        </w:rPr>
      </w:pPr>
      <w:ins w:id="1279" w:author="Administrator" w:date="2023-11-01T19:59:43Z">
        <w:r>
          <w:rPr>
            <w:rFonts w:hint="eastAsia" w:ascii="宋体" w:hAnsi="宋体" w:eastAsia="宋体" w:cs="宋体"/>
            <w:color w:val="auto"/>
            <w:szCs w:val="21"/>
            <w:lang w:val="en-US" w:eastAsia="zh-CN"/>
          </w:rPr>
          <w:t>（示例）</w:t>
        </w:r>
      </w:ins>
    </w:p>
    <w:tbl>
      <w:tblPr>
        <w:tblStyle w:val="25"/>
        <w:tblW w:w="499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4459"/>
        <w:tblGridChange w:id="1280">
          <w:tblGrid>
            <w:gridCol w:w="1683"/>
            <w:gridCol w:w="2366"/>
            <w:gridCol w:w="4459"/>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ins w:id="1281" w:author="Administrator" w:date="2023-11-01T19:59:43Z"/>
        </w:trPr>
        <w:tc>
          <w:tcPr>
            <w:tcW w:w="988" w:type="pct"/>
          </w:tcPr>
          <w:p>
            <w:pPr>
              <w:jc w:val="center"/>
              <w:rPr>
                <w:ins w:id="1282" w:author="Administrator" w:date="2023-11-01T19:59:43Z"/>
                <w:rFonts w:hint="eastAsia" w:ascii="宋体" w:hAnsi="宋体" w:eastAsia="宋体" w:cs="宋体"/>
                <w:color w:val="auto"/>
                <w:lang w:val="en-US" w:eastAsia="zh-CN"/>
              </w:rPr>
            </w:pPr>
            <w:ins w:id="1283" w:author="Administrator" w:date="2023-11-01T19:59:43Z">
              <w:r>
                <w:rPr>
                  <w:rFonts w:hint="eastAsia" w:ascii="宋体" w:hAnsi="宋体" w:eastAsia="宋体" w:cs="宋体"/>
                  <w:color w:val="auto"/>
                  <w:lang w:val="en-US" w:eastAsia="zh-CN"/>
                </w:rPr>
                <w:t>功能项序号</w:t>
              </w:r>
            </w:ins>
          </w:p>
        </w:tc>
        <w:tc>
          <w:tcPr>
            <w:tcW w:w="1390" w:type="pct"/>
          </w:tcPr>
          <w:p>
            <w:pPr>
              <w:jc w:val="center"/>
              <w:rPr>
                <w:ins w:id="1284" w:author="Administrator" w:date="2023-11-01T19:59:43Z"/>
                <w:rFonts w:hint="eastAsia" w:ascii="宋体" w:hAnsi="宋体" w:eastAsia="宋体" w:cs="宋体"/>
                <w:color w:val="auto"/>
                <w:lang w:val="en-US" w:eastAsia="zh-CN"/>
              </w:rPr>
            </w:pPr>
            <w:ins w:id="1285" w:author="Administrator" w:date="2023-11-01T19:59:43Z">
              <w:r>
                <w:rPr>
                  <w:rFonts w:hint="eastAsia" w:ascii="宋体" w:hAnsi="宋体" w:eastAsia="宋体" w:cs="宋体"/>
                  <w:color w:val="auto"/>
                  <w:lang w:val="en-US" w:eastAsia="zh-CN"/>
                </w:rPr>
                <w:t>功能项长度</w:t>
              </w:r>
            </w:ins>
          </w:p>
        </w:tc>
        <w:tc>
          <w:tcPr>
            <w:tcW w:w="2620" w:type="pct"/>
          </w:tcPr>
          <w:p>
            <w:pPr>
              <w:jc w:val="center"/>
              <w:rPr>
                <w:ins w:id="1286" w:author="Administrator" w:date="2023-11-01T19:59:43Z"/>
                <w:rFonts w:hint="default" w:ascii="宋体" w:hAnsi="宋体" w:eastAsia="宋体" w:cs="宋体"/>
                <w:color w:val="auto"/>
                <w:lang w:val="en-US" w:eastAsia="zh-CN"/>
              </w:rPr>
            </w:pPr>
            <w:ins w:id="1287" w:author="Administrator" w:date="2023-11-27T11:06:13Z">
              <w:r>
                <w:rPr>
                  <w:rFonts w:hint="eastAsia" w:ascii="宋体" w:hAnsi="宋体" w:eastAsia="宋体" w:cs="宋体"/>
                  <w:color w:val="auto"/>
                  <w:lang w:val="en-US" w:eastAsia="zh-CN"/>
                </w:rPr>
                <w:t>数据</w:t>
              </w:r>
            </w:ins>
            <w:ins w:id="1288" w:author="Administrator" w:date="2023-11-27T11:06:14Z">
              <w:r>
                <w:rPr>
                  <w:rFonts w:hint="eastAsia" w:ascii="宋体" w:hAnsi="宋体" w:eastAsia="宋体" w:cs="宋体"/>
                  <w:color w:val="auto"/>
                  <w:lang w:val="en-US" w:eastAsia="zh-CN"/>
                </w:rPr>
                <w:t>内容</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290" w:author="Administrator" w:date="2023-11-01T21:43:12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90" w:hRule="atLeast"/>
          <w:ins w:id="1289" w:author="Administrator" w:date="2023-11-01T19:59:43Z"/>
          <w:trPrChange w:id="1290" w:author="Administrator" w:date="2023-11-01T21:43:12Z">
            <w:trPr>
              <w:trHeight w:val="348" w:hRule="atLeast"/>
            </w:trPr>
          </w:trPrChange>
        </w:trPr>
        <w:tc>
          <w:tcPr>
            <w:tcW w:w="988" w:type="pct"/>
            <w:tcPrChange w:id="1291" w:author="Administrator" w:date="2023-11-01T21:43:12Z">
              <w:tcPr>
                <w:tcW w:w="988" w:type="pct"/>
              </w:tcPr>
            </w:tcPrChange>
          </w:tcPr>
          <w:p>
            <w:pPr>
              <w:jc w:val="center"/>
              <w:rPr>
                <w:ins w:id="1292" w:author="Administrator" w:date="2023-11-01T19:59:43Z"/>
                <w:rFonts w:hint="default" w:ascii="宋体" w:hAnsi="宋体" w:eastAsia="宋体" w:cs="宋体"/>
                <w:color w:val="auto"/>
                <w:lang w:val="en-US" w:eastAsia="zh-CN"/>
              </w:rPr>
            </w:pPr>
            <w:ins w:id="1293" w:author="Administrator" w:date="2023-11-01T19:59:43Z">
              <w:r>
                <w:rPr>
                  <w:rFonts w:hint="eastAsia" w:ascii="宋体" w:hAnsi="宋体" w:eastAsia="宋体" w:cs="宋体"/>
                  <w:color w:val="auto"/>
                  <w:lang w:val="en-US" w:eastAsia="zh-CN"/>
                </w:rPr>
                <w:t>0x3</w:t>
              </w:r>
            </w:ins>
            <w:ins w:id="1294" w:author="Administrator" w:date="2023-11-01T21:44:07Z">
              <w:r>
                <w:rPr>
                  <w:rFonts w:hint="eastAsia" w:ascii="宋体" w:hAnsi="宋体" w:eastAsia="宋体" w:cs="宋体"/>
                  <w:color w:val="auto"/>
                  <w:lang w:val="en-US" w:eastAsia="zh-CN"/>
                </w:rPr>
                <w:t>6</w:t>
              </w:r>
            </w:ins>
          </w:p>
        </w:tc>
        <w:tc>
          <w:tcPr>
            <w:tcW w:w="1390" w:type="pct"/>
            <w:tcPrChange w:id="1295" w:author="Administrator" w:date="2023-11-01T21:43:12Z">
              <w:tcPr>
                <w:tcW w:w="1390" w:type="pct"/>
              </w:tcPr>
            </w:tcPrChange>
          </w:tcPr>
          <w:p>
            <w:pPr>
              <w:jc w:val="center"/>
              <w:rPr>
                <w:ins w:id="1296" w:author="Administrator" w:date="2023-11-01T19:59:43Z"/>
                <w:rFonts w:hint="default" w:ascii="宋体" w:hAnsi="宋体" w:eastAsia="宋体" w:cs="宋体"/>
                <w:color w:val="auto"/>
                <w:lang w:val="en-US" w:eastAsia="zh-CN"/>
              </w:rPr>
            </w:pPr>
            <w:ins w:id="1297" w:author="Administrator" w:date="2023-11-01T19:59:43Z">
              <w:r>
                <w:rPr>
                  <w:rFonts w:hint="eastAsia" w:ascii="宋体" w:hAnsi="宋体" w:eastAsia="宋体" w:cs="宋体"/>
                  <w:color w:val="auto"/>
                  <w:lang w:val="en-US" w:eastAsia="zh-CN"/>
                </w:rPr>
                <w:t>0x</w:t>
              </w:r>
            </w:ins>
            <w:ins w:id="1298" w:author="Administrator" w:date="2023-11-01T21:43:18Z">
              <w:r>
                <w:rPr>
                  <w:rFonts w:hint="eastAsia" w:ascii="宋体" w:hAnsi="宋体" w:eastAsia="宋体" w:cs="宋体"/>
                  <w:color w:val="auto"/>
                  <w:lang w:val="en-US" w:eastAsia="zh-CN"/>
                </w:rPr>
                <w:t>0</w:t>
              </w:r>
            </w:ins>
            <w:ins w:id="1299" w:author="Administrator" w:date="2023-11-27T11:06:21Z">
              <w:r>
                <w:rPr>
                  <w:rFonts w:hint="eastAsia" w:ascii="宋体" w:hAnsi="宋体" w:eastAsia="宋体" w:cs="宋体"/>
                  <w:color w:val="auto"/>
                  <w:lang w:val="en-US" w:eastAsia="zh-CN"/>
                </w:rPr>
                <w:t>2</w:t>
              </w:r>
            </w:ins>
          </w:p>
        </w:tc>
        <w:tc>
          <w:tcPr>
            <w:tcW w:w="2620" w:type="pct"/>
            <w:tcPrChange w:id="1300" w:author="Administrator" w:date="2023-11-01T21:43:12Z">
              <w:tcPr>
                <w:tcW w:w="2620" w:type="pct"/>
              </w:tcPr>
            </w:tcPrChange>
          </w:tcPr>
          <w:p>
            <w:pPr>
              <w:jc w:val="center"/>
              <w:rPr>
                <w:ins w:id="1301" w:author="Administrator" w:date="2023-11-01T19:59:43Z"/>
                <w:rFonts w:hint="default" w:ascii="宋体" w:hAnsi="宋体" w:eastAsia="宋体" w:cs="宋体"/>
                <w:color w:val="auto"/>
                <w:lang w:val="en-US" w:eastAsia="zh-CN"/>
              </w:rPr>
            </w:pPr>
            <w:ins w:id="1302" w:author="Administrator" w:date="2023-11-01T19:59:43Z">
              <w:r>
                <w:rPr>
                  <w:rFonts w:hint="eastAsia" w:ascii="宋体" w:hAnsi="宋体" w:eastAsia="宋体" w:cs="宋体"/>
                  <w:color w:val="auto"/>
                  <w:lang w:val="en-US" w:eastAsia="zh-CN"/>
                </w:rPr>
                <w:t>0x</w:t>
              </w:r>
            </w:ins>
            <w:ins w:id="1303" w:author="Administrator" w:date="2023-11-27T11:06:46Z">
              <w:r>
                <w:rPr>
                  <w:rFonts w:hint="eastAsia" w:ascii="宋体" w:hAnsi="宋体" w:eastAsia="宋体" w:cs="宋体"/>
                  <w:color w:val="auto"/>
                  <w:lang w:val="en-US" w:eastAsia="zh-CN"/>
                </w:rPr>
                <w:t>00</w:t>
              </w:r>
            </w:ins>
            <w:ins w:id="1304" w:author="Administrator" w:date="2023-11-01T19:59:43Z">
              <w:r>
                <w:rPr>
                  <w:rFonts w:hint="eastAsia" w:ascii="宋体" w:hAnsi="宋体" w:eastAsia="宋体" w:cs="宋体"/>
                  <w:color w:val="auto"/>
                  <w:lang w:val="en-US" w:eastAsia="zh-CN"/>
                </w:rPr>
                <w:t>01</w:t>
              </w:r>
            </w:ins>
          </w:p>
        </w:tc>
      </w:tr>
    </w:tbl>
    <w:p>
      <w:pPr>
        <w:ind w:left="420" w:leftChars="0" w:firstLine="420" w:firstLineChars="0"/>
        <w:rPr>
          <w:ins w:id="1305" w:author="Administrator" w:date="2023-12-20T17:47:40Z"/>
          <w:rFonts w:hint="eastAsia" w:ascii="宋体" w:hAnsi="宋体" w:eastAsia="宋体" w:cs="宋体"/>
          <w:color w:val="auto"/>
          <w:szCs w:val="21"/>
          <w:lang w:val="en-US" w:eastAsia="zh-CN"/>
        </w:rPr>
      </w:pPr>
    </w:p>
    <w:p>
      <w:pPr>
        <w:ind w:firstLine="420"/>
        <w:rPr>
          <w:ins w:id="1306" w:author="Administrator" w:date="2023-12-20T17:47:40Z"/>
          <w:rFonts w:hint="default" w:ascii="宋体" w:hAnsi="宋体" w:eastAsia="宋体" w:cs="宋体"/>
          <w:color w:val="auto"/>
          <w:szCs w:val="21"/>
          <w:lang w:val="en-US" w:eastAsia="zh-CN"/>
        </w:rPr>
      </w:pPr>
      <w:ins w:id="1307" w:author="Administrator" w:date="2023-12-20T17:47:40Z">
        <w:r>
          <w:rPr>
            <w:rFonts w:hint="eastAsia" w:ascii="宋体" w:hAnsi="宋体" w:eastAsia="宋体" w:cs="宋体"/>
            <w:color w:val="auto"/>
            <w:szCs w:val="21"/>
            <w:lang w:val="en-US" w:eastAsia="zh-CN"/>
          </w:rPr>
          <w:t>5</w:t>
        </w:r>
      </w:ins>
      <w:ins w:id="1308" w:author="Administrator" w:date="2023-12-20T17:47:45Z">
        <w:r>
          <w:rPr>
            <w:rFonts w:hint="eastAsia" w:ascii="宋体" w:hAnsi="宋体" w:eastAsia="宋体" w:cs="宋体"/>
            <w:color w:val="auto"/>
            <w:szCs w:val="21"/>
            <w:lang w:val="en-US" w:eastAsia="zh-CN"/>
          </w:rPr>
          <w:t>5</w:t>
        </w:r>
      </w:ins>
      <w:ins w:id="1309" w:author="Administrator" w:date="2023-12-20T17:47:46Z">
        <w:r>
          <w:rPr>
            <w:rFonts w:hint="eastAsia" w:ascii="宋体" w:hAnsi="宋体" w:eastAsia="宋体" w:cs="宋体"/>
            <w:color w:val="auto"/>
            <w:szCs w:val="21"/>
            <w:lang w:val="en-US" w:eastAsia="zh-CN"/>
          </w:rPr>
          <w:t xml:space="preserve"> </w:t>
        </w:r>
      </w:ins>
      <w:ins w:id="1310" w:author="Administrator" w:date="2023-12-20T17:47:50Z">
        <w:r>
          <w:rPr>
            <w:rFonts w:hint="eastAsia" w:ascii="宋体" w:hAnsi="宋体" w:eastAsia="宋体" w:cs="宋体"/>
            <w:color w:val="auto"/>
            <w:szCs w:val="21"/>
            <w:lang w:val="en-US" w:eastAsia="zh-CN"/>
          </w:rPr>
          <w:t>睡眠</w:t>
        </w:r>
      </w:ins>
      <w:ins w:id="1311" w:author="Administrator" w:date="2023-12-20T17:47:53Z">
        <w:r>
          <w:rPr>
            <w:rFonts w:hint="eastAsia" w:ascii="宋体" w:hAnsi="宋体" w:eastAsia="宋体" w:cs="宋体"/>
            <w:color w:val="auto"/>
            <w:szCs w:val="21"/>
            <w:lang w:val="en-US" w:eastAsia="zh-CN"/>
          </w:rPr>
          <w:t>数据</w:t>
        </w:r>
      </w:ins>
      <w:ins w:id="1312" w:author="Administrator" w:date="2023-12-20T17:47:54Z">
        <w:r>
          <w:rPr>
            <w:rFonts w:hint="eastAsia" w:ascii="宋体" w:hAnsi="宋体" w:eastAsia="宋体" w:cs="宋体"/>
            <w:color w:val="auto"/>
            <w:szCs w:val="21"/>
            <w:lang w:val="en-US" w:eastAsia="zh-CN"/>
          </w:rPr>
          <w:t>版本</w:t>
        </w:r>
      </w:ins>
      <w:ins w:id="1313" w:author="Administrator" w:date="2023-12-20T17:47:55Z">
        <w:r>
          <w:rPr>
            <w:rFonts w:hint="eastAsia" w:ascii="宋体" w:hAnsi="宋体" w:eastAsia="宋体" w:cs="宋体"/>
            <w:color w:val="auto"/>
            <w:szCs w:val="21"/>
            <w:lang w:val="en-US" w:eastAsia="zh-CN"/>
          </w:rPr>
          <w:t>信息</w:t>
        </w:r>
      </w:ins>
    </w:p>
    <w:p>
      <w:pPr>
        <w:ind w:left="0" w:leftChars="0" w:firstLine="0" w:firstLineChars="0"/>
        <w:rPr>
          <w:ins w:id="1314" w:author="Administrator" w:date="2023-12-20T17:47:40Z"/>
          <w:rFonts w:hint="default" w:ascii="宋体" w:hAnsi="宋体" w:eastAsia="宋体" w:cs="宋体"/>
          <w:color w:val="auto"/>
          <w:szCs w:val="21"/>
          <w:lang w:val="en-US" w:eastAsia="zh-CN"/>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3"/>
        <w:gridCol w:w="2385"/>
        <w:gridCol w:w="4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315" w:author="Administrator" w:date="2023-12-20T17:47:40Z"/>
        </w:trPr>
        <w:tc>
          <w:tcPr>
            <w:tcW w:w="1653" w:type="dxa"/>
          </w:tcPr>
          <w:p>
            <w:pPr>
              <w:rPr>
                <w:ins w:id="1316" w:author="Administrator" w:date="2023-12-20T17:47:40Z"/>
                <w:rFonts w:hint="default" w:ascii="宋体" w:hAnsi="宋体" w:eastAsia="宋体" w:cs="宋体"/>
                <w:color w:val="auto"/>
                <w:szCs w:val="21"/>
                <w:vertAlign w:val="baseline"/>
                <w:lang w:val="en-US" w:eastAsia="zh-CN"/>
              </w:rPr>
            </w:pPr>
            <w:ins w:id="1317" w:author="Administrator" w:date="2023-12-20T17:47:40Z">
              <w:r>
                <w:rPr>
                  <w:rFonts w:hint="eastAsia" w:ascii="宋体" w:hAnsi="宋体" w:eastAsia="宋体" w:cs="宋体"/>
                  <w:color w:val="auto"/>
                  <w:szCs w:val="21"/>
                  <w:vertAlign w:val="baseline"/>
                  <w:lang w:val="en-US" w:eastAsia="zh-CN"/>
                </w:rPr>
                <w:t>起始字节</w:t>
              </w:r>
            </w:ins>
          </w:p>
        </w:tc>
        <w:tc>
          <w:tcPr>
            <w:tcW w:w="2385" w:type="dxa"/>
          </w:tcPr>
          <w:p>
            <w:pPr>
              <w:rPr>
                <w:ins w:id="1318" w:author="Administrator" w:date="2023-12-20T17:47:40Z"/>
                <w:rFonts w:hint="default" w:ascii="宋体" w:hAnsi="宋体" w:eastAsia="宋体" w:cs="宋体"/>
                <w:color w:val="auto"/>
                <w:szCs w:val="21"/>
                <w:vertAlign w:val="baseline"/>
                <w:lang w:val="en-US" w:eastAsia="zh-CN"/>
              </w:rPr>
            </w:pPr>
            <w:ins w:id="1319" w:author="Administrator" w:date="2023-12-20T17:47:40Z">
              <w:r>
                <w:rPr>
                  <w:rFonts w:hint="eastAsia" w:ascii="宋体" w:hAnsi="宋体" w:eastAsia="宋体" w:cs="宋体"/>
                  <w:color w:val="auto"/>
                  <w:szCs w:val="21"/>
                  <w:vertAlign w:val="baseline"/>
                  <w:lang w:val="en-US" w:eastAsia="zh-CN"/>
                </w:rPr>
                <w:t>字节类型</w:t>
              </w:r>
            </w:ins>
          </w:p>
        </w:tc>
        <w:tc>
          <w:tcPr>
            <w:tcW w:w="4482" w:type="dxa"/>
          </w:tcPr>
          <w:p>
            <w:pPr>
              <w:rPr>
                <w:ins w:id="1320" w:author="Administrator" w:date="2023-12-20T17:47:40Z"/>
                <w:rFonts w:hint="default" w:ascii="宋体" w:hAnsi="宋体" w:eastAsia="宋体" w:cs="宋体"/>
                <w:color w:val="auto"/>
                <w:szCs w:val="21"/>
                <w:vertAlign w:val="baseline"/>
                <w:lang w:val="en-US" w:eastAsia="zh-CN"/>
              </w:rPr>
            </w:pPr>
            <w:ins w:id="1321" w:author="Administrator" w:date="2023-12-20T17:47:40Z">
              <w:r>
                <w:rPr>
                  <w:rFonts w:hint="eastAsia" w:ascii="宋体" w:hAnsi="宋体" w:eastAsia="宋体" w:cs="宋体"/>
                  <w:color w:val="auto"/>
                  <w:szCs w:val="21"/>
                  <w:vertAlign w:val="baseline"/>
                  <w:lang w:val="en-US" w:eastAsia="zh-CN"/>
                </w:rPr>
                <w:t>描述</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322" w:author="Administrator" w:date="2023-12-20T17:47:40Z"/>
        </w:trPr>
        <w:tc>
          <w:tcPr>
            <w:tcW w:w="1653" w:type="dxa"/>
          </w:tcPr>
          <w:p>
            <w:pPr>
              <w:rPr>
                <w:ins w:id="1323" w:author="Administrator" w:date="2023-12-20T17:47:40Z"/>
                <w:rFonts w:hint="default" w:ascii="宋体" w:hAnsi="宋体" w:eastAsia="宋体" w:cs="宋体"/>
                <w:color w:val="auto"/>
                <w:szCs w:val="21"/>
                <w:vertAlign w:val="baseline"/>
                <w:lang w:val="en-US" w:eastAsia="zh-CN"/>
              </w:rPr>
            </w:pPr>
            <w:ins w:id="1324" w:author="Administrator" w:date="2023-12-20T17:47:40Z">
              <w:r>
                <w:rPr>
                  <w:rFonts w:hint="eastAsia" w:ascii="宋体" w:hAnsi="宋体" w:eastAsia="宋体" w:cs="宋体"/>
                  <w:color w:val="auto"/>
                  <w:szCs w:val="21"/>
                  <w:vertAlign w:val="baseline"/>
                  <w:lang w:val="en-US" w:eastAsia="zh-CN"/>
                </w:rPr>
                <w:t>0</w:t>
              </w:r>
            </w:ins>
          </w:p>
        </w:tc>
        <w:tc>
          <w:tcPr>
            <w:tcW w:w="2385" w:type="dxa"/>
          </w:tcPr>
          <w:p>
            <w:pPr>
              <w:rPr>
                <w:ins w:id="1325" w:author="Administrator" w:date="2023-12-20T17:47:40Z"/>
                <w:rFonts w:hint="default" w:ascii="宋体" w:hAnsi="宋体" w:eastAsia="宋体" w:cs="宋体"/>
                <w:color w:val="auto"/>
                <w:szCs w:val="21"/>
                <w:vertAlign w:val="baseline"/>
                <w:lang w:val="en-US" w:eastAsia="zh-CN"/>
              </w:rPr>
            </w:pPr>
            <w:ins w:id="1326" w:author="Administrator" w:date="2023-12-20T17:48:04Z">
              <w:r>
                <w:rPr>
                  <w:rFonts w:hint="eastAsia" w:ascii="宋体" w:hAnsi="宋体" w:eastAsia="宋体" w:cs="宋体"/>
                  <w:color w:val="auto"/>
                  <w:szCs w:val="21"/>
                  <w:vertAlign w:val="baseline"/>
                  <w:lang w:val="en-US" w:eastAsia="zh-CN"/>
                </w:rPr>
                <w:t>BY</w:t>
              </w:r>
            </w:ins>
            <w:ins w:id="1327" w:author="Administrator" w:date="2023-12-20T17:48:05Z">
              <w:r>
                <w:rPr>
                  <w:rFonts w:hint="eastAsia" w:ascii="宋体" w:hAnsi="宋体" w:eastAsia="宋体" w:cs="宋体"/>
                  <w:color w:val="auto"/>
                  <w:szCs w:val="21"/>
                  <w:vertAlign w:val="baseline"/>
                  <w:lang w:val="en-US" w:eastAsia="zh-CN"/>
                </w:rPr>
                <w:t>TE</w:t>
              </w:r>
            </w:ins>
          </w:p>
        </w:tc>
        <w:tc>
          <w:tcPr>
            <w:tcW w:w="4482" w:type="dxa"/>
          </w:tcPr>
          <w:p>
            <w:pPr>
              <w:rPr>
                <w:ins w:id="1328" w:author="Administrator" w:date="2023-12-20T17:47:40Z"/>
                <w:rFonts w:hint="default" w:ascii="宋体" w:hAnsi="宋体" w:eastAsia="宋体" w:cs="宋体"/>
                <w:color w:val="auto"/>
                <w:szCs w:val="21"/>
                <w:vertAlign w:val="baseline"/>
                <w:lang w:val="en-US" w:eastAsia="zh-CN"/>
              </w:rPr>
            </w:pPr>
            <w:ins w:id="1329" w:author="Administrator" w:date="2023-12-20T17:48:44Z">
              <w:r>
                <w:rPr>
                  <w:rFonts w:hint="eastAsia" w:ascii="宋体" w:hAnsi="宋体" w:eastAsia="宋体" w:cs="宋体"/>
                  <w:color w:val="auto"/>
                  <w:szCs w:val="21"/>
                  <w:vertAlign w:val="baseline"/>
                  <w:lang w:val="en-US" w:eastAsia="zh-CN"/>
                </w:rPr>
                <w:t>版本</w:t>
              </w:r>
            </w:ins>
            <w:ins w:id="1330" w:author="Administrator" w:date="2023-12-20T17:48:46Z">
              <w:r>
                <w:rPr>
                  <w:rFonts w:hint="eastAsia" w:ascii="宋体" w:hAnsi="宋体" w:eastAsia="宋体" w:cs="宋体"/>
                  <w:color w:val="auto"/>
                  <w:szCs w:val="21"/>
                  <w:vertAlign w:val="baseline"/>
                  <w:lang w:val="en-US" w:eastAsia="zh-CN"/>
                </w:rPr>
                <w:t>信息</w:t>
              </w:r>
            </w:ins>
          </w:p>
        </w:tc>
      </w:tr>
    </w:tbl>
    <w:p>
      <w:pPr>
        <w:ind w:left="0" w:leftChars="0" w:firstLine="0" w:firstLineChars="0"/>
        <w:rPr>
          <w:ins w:id="1331" w:author="Administrator" w:date="2023-12-20T17:47:40Z"/>
          <w:rFonts w:hint="default" w:ascii="宋体" w:hAnsi="宋体" w:eastAsia="宋体" w:cs="宋体"/>
          <w:color w:val="auto"/>
          <w:szCs w:val="21"/>
          <w:lang w:val="en-US" w:eastAsia="zh-C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3"/>
        <w:gridCol w:w="6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1332" w:author="Administrator" w:date="2023-12-20T17:47:40Z"/>
        </w:trPr>
        <w:tc>
          <w:tcPr>
            <w:tcW w:w="1683" w:type="dxa"/>
            <w:shd w:val="clear" w:color="auto" w:fill="9CC2E5" w:themeFill="accent1" w:themeFillTint="99"/>
          </w:tcPr>
          <w:p>
            <w:pPr>
              <w:numPr>
                <w:ilvl w:val="0"/>
                <w:numId w:val="0"/>
              </w:numPr>
              <w:rPr>
                <w:ins w:id="1333" w:author="Administrator" w:date="2023-12-20T17:47:40Z"/>
                <w:rFonts w:hint="default" w:ascii="宋体" w:hAnsi="宋体" w:eastAsia="宋体" w:cs="宋体"/>
                <w:color w:val="auto"/>
                <w:kern w:val="0"/>
                <w:sz w:val="21"/>
                <w:szCs w:val="21"/>
                <w:vertAlign w:val="baseline"/>
                <w:lang w:val="en-US" w:eastAsia="zh-CN" w:bidi="ar-SA"/>
              </w:rPr>
            </w:pPr>
            <w:ins w:id="1334" w:author="Administrator" w:date="2023-12-20T17:48:36Z">
              <w:r>
                <w:rPr>
                  <w:rFonts w:hint="eastAsia" w:ascii="宋体" w:hAnsi="宋体" w:eastAsia="宋体" w:cs="宋体"/>
                  <w:color w:val="auto"/>
                  <w:kern w:val="0"/>
                  <w:sz w:val="21"/>
                  <w:szCs w:val="21"/>
                  <w:vertAlign w:val="baseline"/>
                  <w:lang w:val="en-US" w:eastAsia="zh-CN" w:bidi="ar-SA"/>
                </w:rPr>
                <w:t>版本</w:t>
              </w:r>
            </w:ins>
            <w:ins w:id="1335" w:author="Administrator" w:date="2023-12-20T17:48:38Z">
              <w:r>
                <w:rPr>
                  <w:rFonts w:hint="eastAsia" w:ascii="宋体" w:hAnsi="宋体" w:eastAsia="宋体" w:cs="宋体"/>
                  <w:color w:val="auto"/>
                  <w:kern w:val="0"/>
                  <w:sz w:val="21"/>
                  <w:szCs w:val="21"/>
                  <w:vertAlign w:val="baseline"/>
                  <w:lang w:val="en-US" w:eastAsia="zh-CN" w:bidi="ar-SA"/>
                </w:rPr>
                <w:t>信息</w:t>
              </w:r>
            </w:ins>
          </w:p>
        </w:tc>
        <w:tc>
          <w:tcPr>
            <w:tcW w:w="6825" w:type="dxa"/>
            <w:shd w:val="clear" w:color="auto" w:fill="9CC2E5" w:themeFill="accent1" w:themeFillTint="99"/>
            <w:vAlign w:val="top"/>
          </w:tcPr>
          <w:p>
            <w:pPr>
              <w:numPr>
                <w:ilvl w:val="0"/>
                <w:numId w:val="0"/>
              </w:numPr>
              <w:ind w:left="0" w:leftChars="0" w:firstLine="0" w:firstLineChars="0"/>
              <w:rPr>
                <w:ins w:id="1336" w:author="Administrator" w:date="2023-12-20T17:47:40Z"/>
                <w:rFonts w:hint="default" w:ascii="宋体" w:hAnsi="宋体" w:eastAsia="宋体" w:cs="宋体"/>
                <w:color w:val="auto"/>
                <w:kern w:val="0"/>
                <w:sz w:val="21"/>
                <w:szCs w:val="21"/>
                <w:lang w:val="en-US" w:eastAsia="zh-CN" w:bidi="ar-SA"/>
              </w:rPr>
            </w:pPr>
            <w:ins w:id="1337" w:author="Administrator" w:date="2023-12-20T17:49:20Z">
              <w:r>
                <w:rPr>
                  <w:rFonts w:hint="eastAsia" w:ascii="宋体" w:hAnsi="宋体" w:eastAsia="宋体" w:cs="宋体"/>
                  <w:color w:val="auto"/>
                  <w:kern w:val="0"/>
                  <w:sz w:val="21"/>
                  <w:szCs w:val="21"/>
                  <w:lang w:val="en-US" w:eastAsia="zh-CN" w:bidi="ar-SA"/>
                </w:rPr>
                <w:t>描述</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1338" w:author="Administrator" w:date="2023-12-20T17:47:40Z"/>
        </w:trPr>
        <w:tc>
          <w:tcPr>
            <w:tcW w:w="1683" w:type="dxa"/>
          </w:tcPr>
          <w:p>
            <w:pPr>
              <w:numPr>
                <w:ilvl w:val="0"/>
                <w:numId w:val="0"/>
              </w:numPr>
              <w:rPr>
                <w:ins w:id="1339" w:author="Administrator" w:date="2023-12-20T17:47:40Z"/>
                <w:rFonts w:hint="default" w:ascii="宋体" w:hAnsi="宋体" w:eastAsia="宋体" w:cs="宋体"/>
                <w:color w:val="auto"/>
                <w:kern w:val="0"/>
                <w:sz w:val="21"/>
                <w:szCs w:val="21"/>
                <w:vertAlign w:val="baseline"/>
                <w:lang w:val="en-US" w:eastAsia="zh-CN" w:bidi="ar-SA"/>
              </w:rPr>
            </w:pPr>
            <w:ins w:id="1340" w:author="Administrator" w:date="2023-12-20T17:47:40Z">
              <w:r>
                <w:rPr>
                  <w:rFonts w:hint="eastAsia" w:ascii="宋体" w:hAnsi="宋体" w:eastAsia="宋体" w:cs="宋体"/>
                  <w:color w:val="auto"/>
                  <w:kern w:val="0"/>
                  <w:sz w:val="21"/>
                  <w:szCs w:val="21"/>
                  <w:vertAlign w:val="baseline"/>
                  <w:lang w:val="en-US" w:eastAsia="zh-CN" w:bidi="ar-SA"/>
                </w:rPr>
                <w:t>0</w:t>
              </w:r>
            </w:ins>
          </w:p>
        </w:tc>
        <w:tc>
          <w:tcPr>
            <w:tcW w:w="6825" w:type="dxa"/>
            <w:vAlign w:val="top"/>
          </w:tcPr>
          <w:p>
            <w:pPr>
              <w:numPr>
                <w:ilvl w:val="0"/>
                <w:numId w:val="0"/>
              </w:numPr>
              <w:ind w:left="0" w:leftChars="0" w:firstLine="0" w:firstLineChars="0"/>
              <w:rPr>
                <w:ins w:id="1341" w:author="Administrator" w:date="2023-12-20T17:47:40Z"/>
                <w:rFonts w:hint="default" w:ascii="宋体" w:hAnsi="宋体" w:eastAsia="宋体" w:cs="宋体"/>
                <w:color w:val="auto"/>
                <w:kern w:val="0"/>
                <w:sz w:val="21"/>
                <w:szCs w:val="21"/>
                <w:lang w:val="en-US" w:eastAsia="zh-CN" w:bidi="ar-SA"/>
              </w:rPr>
            </w:pPr>
            <w:ins w:id="1342" w:author="Administrator" w:date="2023-12-20T17:48:49Z">
              <w:r>
                <w:rPr>
                  <w:rFonts w:hint="eastAsia" w:ascii="宋体" w:hAnsi="宋体" w:eastAsia="宋体" w:cs="宋体"/>
                  <w:color w:val="auto"/>
                  <w:kern w:val="0"/>
                  <w:sz w:val="21"/>
                  <w:szCs w:val="21"/>
                  <w:lang w:val="en-US" w:eastAsia="zh-CN" w:bidi="ar-SA"/>
                </w:rPr>
                <w:t>2</w:t>
              </w:r>
            </w:ins>
            <w:ins w:id="1343" w:author="Administrator" w:date="2023-12-20T17:48:50Z">
              <w:r>
                <w:rPr>
                  <w:rFonts w:hint="eastAsia" w:ascii="宋体" w:hAnsi="宋体" w:eastAsia="宋体" w:cs="宋体"/>
                  <w:color w:val="auto"/>
                  <w:kern w:val="0"/>
                  <w:sz w:val="21"/>
                  <w:szCs w:val="21"/>
                  <w:lang w:val="en-US" w:eastAsia="zh-CN" w:bidi="ar-SA"/>
                </w:rPr>
                <w:t>023</w:t>
              </w:r>
            </w:ins>
            <w:ins w:id="1344" w:author="Administrator" w:date="2023-12-20T17:48:51Z">
              <w:r>
                <w:rPr>
                  <w:rFonts w:hint="eastAsia" w:ascii="宋体" w:hAnsi="宋体" w:eastAsia="宋体" w:cs="宋体"/>
                  <w:color w:val="auto"/>
                  <w:kern w:val="0"/>
                  <w:sz w:val="21"/>
                  <w:szCs w:val="21"/>
                  <w:lang w:val="en-US" w:eastAsia="zh-CN" w:bidi="ar-SA"/>
                </w:rPr>
                <w:t>/</w:t>
              </w:r>
            </w:ins>
            <w:ins w:id="1345" w:author="Administrator" w:date="2023-12-20T17:48:52Z">
              <w:r>
                <w:rPr>
                  <w:rFonts w:hint="eastAsia" w:ascii="宋体" w:hAnsi="宋体" w:eastAsia="宋体" w:cs="宋体"/>
                  <w:color w:val="auto"/>
                  <w:kern w:val="0"/>
                  <w:sz w:val="21"/>
                  <w:szCs w:val="21"/>
                  <w:lang w:val="en-US" w:eastAsia="zh-CN" w:bidi="ar-SA"/>
                </w:rPr>
                <w:t>12/</w:t>
              </w:r>
            </w:ins>
            <w:ins w:id="1346" w:author="Administrator" w:date="2023-12-20T17:48:53Z">
              <w:r>
                <w:rPr>
                  <w:rFonts w:hint="eastAsia" w:ascii="宋体" w:hAnsi="宋体" w:eastAsia="宋体" w:cs="宋体"/>
                  <w:color w:val="auto"/>
                  <w:kern w:val="0"/>
                  <w:sz w:val="21"/>
                  <w:szCs w:val="21"/>
                  <w:lang w:val="en-US" w:eastAsia="zh-CN" w:bidi="ar-SA"/>
                </w:rPr>
                <w:t>20</w:t>
              </w:r>
            </w:ins>
            <w:ins w:id="1347" w:author="Administrator" w:date="2023-12-20T17:48:58Z">
              <w:r>
                <w:rPr>
                  <w:rFonts w:hint="eastAsia" w:ascii="宋体" w:hAnsi="宋体" w:eastAsia="宋体" w:cs="宋体"/>
                  <w:color w:val="auto"/>
                  <w:kern w:val="0"/>
                  <w:sz w:val="21"/>
                  <w:szCs w:val="21"/>
                  <w:lang w:val="en-US" w:eastAsia="zh-CN" w:bidi="ar-SA"/>
                </w:rPr>
                <w:t>以前</w:t>
              </w:r>
            </w:ins>
            <w:ins w:id="1348" w:author="Administrator" w:date="2023-12-20T17:51:03Z">
              <w:r>
                <w:rPr>
                  <w:rFonts w:hint="eastAsia" w:ascii="宋体" w:hAnsi="宋体" w:eastAsia="宋体" w:cs="宋体"/>
                  <w:color w:val="auto"/>
                  <w:kern w:val="0"/>
                  <w:sz w:val="21"/>
                  <w:szCs w:val="21"/>
                  <w:lang w:val="en-US" w:eastAsia="zh-CN" w:bidi="ar-SA"/>
                </w:rPr>
                <w:t>确定</w:t>
              </w:r>
            </w:ins>
            <w:ins w:id="1349" w:author="Administrator" w:date="2023-12-20T17:49:36Z">
              <w:r>
                <w:rPr>
                  <w:rFonts w:hint="eastAsia" w:ascii="宋体" w:hAnsi="宋体" w:eastAsia="宋体" w:cs="宋体"/>
                  <w:color w:val="auto"/>
                  <w:kern w:val="0"/>
                  <w:sz w:val="21"/>
                  <w:szCs w:val="21"/>
                  <w:lang w:val="en-US" w:eastAsia="zh-CN" w:bidi="ar-SA"/>
                </w:rPr>
                <w:t>的</w:t>
              </w:r>
            </w:ins>
            <w:ins w:id="1350" w:author="Administrator" w:date="2023-12-20T17:49:38Z">
              <w:r>
                <w:rPr>
                  <w:rFonts w:hint="eastAsia" w:ascii="宋体" w:hAnsi="宋体" w:eastAsia="宋体" w:cs="宋体"/>
                  <w:color w:val="auto"/>
                  <w:kern w:val="0"/>
                  <w:sz w:val="21"/>
                  <w:szCs w:val="21"/>
                  <w:lang w:val="en-US" w:eastAsia="zh-CN" w:bidi="ar-SA"/>
                </w:rPr>
                <w:t>数据</w:t>
              </w:r>
            </w:ins>
            <w:ins w:id="1351" w:author="Administrator" w:date="2023-12-20T17:49:39Z">
              <w:r>
                <w:rPr>
                  <w:rFonts w:hint="eastAsia" w:ascii="宋体" w:hAnsi="宋体" w:eastAsia="宋体" w:cs="宋体"/>
                  <w:color w:val="auto"/>
                  <w:kern w:val="0"/>
                  <w:sz w:val="21"/>
                  <w:szCs w:val="21"/>
                  <w:lang w:val="en-US" w:eastAsia="zh-CN" w:bidi="ar-SA"/>
                </w:rPr>
                <w:t>格式</w:t>
              </w:r>
            </w:ins>
            <w:ins w:id="1352" w:author="Administrator" w:date="2023-12-20T17:51:14Z">
              <w:r>
                <w:rPr>
                  <w:rFonts w:hint="eastAsia" w:ascii="宋体" w:hAnsi="宋体" w:eastAsia="宋体" w:cs="宋体"/>
                  <w:color w:val="auto"/>
                  <w:kern w:val="0"/>
                  <w:sz w:val="21"/>
                  <w:szCs w:val="21"/>
                  <w:lang w:val="en-US" w:eastAsia="zh-CN" w:bidi="ar-SA"/>
                </w:rPr>
                <w:t>（</w:t>
              </w:r>
            </w:ins>
            <w:ins w:id="1353" w:author="Administrator" w:date="2023-12-20T17:52:05Z">
              <w:r>
                <w:rPr>
                  <w:rFonts w:hint="eastAsia" w:ascii="宋体" w:hAnsi="宋体" w:eastAsia="宋体" w:cs="宋体"/>
                  <w:color w:val="auto"/>
                  <w:kern w:val="0"/>
                  <w:sz w:val="21"/>
                  <w:szCs w:val="21"/>
                  <w:lang w:val="en-US" w:eastAsia="zh-CN" w:bidi="ar-SA"/>
                </w:rPr>
                <w:t>睡眠</w:t>
              </w:r>
            </w:ins>
            <w:ins w:id="1354" w:author="Administrator" w:date="2023-12-20T17:52:06Z">
              <w:r>
                <w:rPr>
                  <w:rFonts w:hint="eastAsia" w:ascii="宋体" w:hAnsi="宋体" w:eastAsia="宋体" w:cs="宋体"/>
                  <w:color w:val="auto"/>
                  <w:kern w:val="0"/>
                  <w:sz w:val="21"/>
                  <w:szCs w:val="21"/>
                  <w:lang w:val="en-US" w:eastAsia="zh-CN" w:bidi="ar-SA"/>
                </w:rPr>
                <w:t>时间</w:t>
              </w:r>
            </w:ins>
            <w:ins w:id="1355" w:author="Administrator" w:date="2023-12-20T17:52:09Z">
              <w:r>
                <w:rPr>
                  <w:rFonts w:hint="eastAsia" w:ascii="宋体" w:hAnsi="宋体" w:eastAsia="宋体" w:cs="宋体"/>
                  <w:color w:val="auto"/>
                  <w:kern w:val="0"/>
                  <w:sz w:val="21"/>
                  <w:szCs w:val="21"/>
                  <w:lang w:val="en-US" w:eastAsia="zh-CN" w:bidi="ar-SA"/>
                </w:rPr>
                <w:t>段</w:t>
              </w:r>
            </w:ins>
            <w:ins w:id="1356" w:author="Administrator" w:date="2023-12-20T17:51:17Z">
              <w:r>
                <w:rPr>
                  <w:rFonts w:hint="eastAsia" w:ascii="宋体" w:hAnsi="宋体" w:eastAsia="宋体" w:cs="宋体"/>
                  <w:color w:val="auto"/>
                  <w:kern w:val="0"/>
                  <w:sz w:val="21"/>
                  <w:szCs w:val="21"/>
                  <w:lang w:val="en-US" w:eastAsia="zh-CN" w:bidi="ar-SA"/>
                </w:rPr>
                <w:t>：</w:t>
              </w:r>
            </w:ins>
            <w:ins w:id="1357" w:author="Administrator" w:date="2023-12-20T17:51:26Z">
              <w:r>
                <w:rPr>
                  <w:rFonts w:hint="eastAsia" w:ascii="宋体" w:hAnsi="宋体" w:eastAsia="宋体" w:cs="宋体"/>
                  <w:color w:val="auto"/>
                  <w:kern w:val="0"/>
                  <w:sz w:val="21"/>
                  <w:szCs w:val="21"/>
                  <w:lang w:val="en-US" w:eastAsia="zh-CN" w:bidi="ar-SA"/>
                </w:rPr>
                <w:t>1</w:t>
              </w:r>
            </w:ins>
            <w:ins w:id="1358" w:author="Administrator" w:date="2023-12-20T17:51:28Z">
              <w:r>
                <w:rPr>
                  <w:rFonts w:hint="eastAsia" w:ascii="宋体" w:hAnsi="宋体" w:eastAsia="宋体" w:cs="宋体"/>
                  <w:color w:val="auto"/>
                  <w:kern w:val="0"/>
                  <w:sz w:val="21"/>
                  <w:szCs w:val="21"/>
                  <w:lang w:val="en-US" w:eastAsia="zh-CN" w:bidi="ar-SA"/>
                </w:rPr>
                <w:t>2</w:t>
              </w:r>
            </w:ins>
            <w:ins w:id="1359" w:author="Administrator" w:date="2023-12-20T17:51:39Z">
              <w:r>
                <w:rPr>
                  <w:rFonts w:hint="eastAsia" w:ascii="宋体" w:hAnsi="宋体" w:eastAsia="宋体" w:cs="宋体"/>
                  <w:color w:val="auto"/>
                  <w:kern w:val="0"/>
                  <w:sz w:val="21"/>
                  <w:szCs w:val="21"/>
                  <w:lang w:val="en-US" w:eastAsia="zh-CN" w:bidi="ar-SA"/>
                </w:rPr>
                <w:t>：</w:t>
              </w:r>
            </w:ins>
            <w:ins w:id="1360" w:author="Administrator" w:date="2023-12-20T17:51:29Z">
              <w:r>
                <w:rPr>
                  <w:rFonts w:hint="eastAsia" w:ascii="宋体" w:hAnsi="宋体" w:eastAsia="宋体" w:cs="宋体"/>
                  <w:color w:val="auto"/>
                  <w:kern w:val="0"/>
                  <w:sz w:val="21"/>
                  <w:szCs w:val="21"/>
                  <w:lang w:val="en-US" w:eastAsia="zh-CN" w:bidi="ar-SA"/>
                </w:rPr>
                <w:t>00</w:t>
              </w:r>
            </w:ins>
            <w:ins w:id="1361" w:author="Administrator" w:date="2023-12-20T17:51:41Z">
              <w:r>
                <w:rPr>
                  <w:rFonts w:hint="eastAsia" w:ascii="宋体" w:hAnsi="宋体" w:eastAsia="宋体" w:cs="宋体"/>
                  <w:color w:val="auto"/>
                  <w:kern w:val="0"/>
                  <w:sz w:val="21"/>
                  <w:szCs w:val="21"/>
                  <w:lang w:val="en-US" w:eastAsia="zh-CN" w:bidi="ar-SA"/>
                </w:rPr>
                <w:t>~1</w:t>
              </w:r>
            </w:ins>
            <w:ins w:id="1362" w:author="Administrator" w:date="2023-12-20T17:51:42Z">
              <w:r>
                <w:rPr>
                  <w:rFonts w:hint="eastAsia" w:ascii="宋体" w:hAnsi="宋体" w:eastAsia="宋体" w:cs="宋体"/>
                  <w:color w:val="auto"/>
                  <w:kern w:val="0"/>
                  <w:sz w:val="21"/>
                  <w:szCs w:val="21"/>
                  <w:lang w:val="en-US" w:eastAsia="zh-CN" w:bidi="ar-SA"/>
                </w:rPr>
                <w:t>2</w:t>
              </w:r>
            </w:ins>
            <w:ins w:id="1363" w:author="Administrator" w:date="2023-12-20T17:51:44Z">
              <w:r>
                <w:rPr>
                  <w:rFonts w:hint="eastAsia" w:ascii="宋体" w:hAnsi="宋体" w:eastAsia="宋体" w:cs="宋体"/>
                  <w:color w:val="auto"/>
                  <w:kern w:val="0"/>
                  <w:sz w:val="21"/>
                  <w:szCs w:val="21"/>
                  <w:lang w:val="en-US" w:eastAsia="zh-CN" w:bidi="ar-SA"/>
                </w:rPr>
                <w:t>:00</w:t>
              </w:r>
            </w:ins>
            <w:ins w:id="1364" w:author="Administrator" w:date="2023-12-20T17:51:14Z">
              <w:r>
                <w:rPr>
                  <w:rFonts w:hint="eastAsia" w:ascii="宋体" w:hAnsi="宋体" w:eastAsia="宋体" w:cs="宋体"/>
                  <w:color w:val="auto"/>
                  <w:kern w:val="0"/>
                  <w:sz w:val="21"/>
                  <w:szCs w:val="21"/>
                  <w:lang w:val="en-US" w:eastAsia="zh-CN" w:bidi="ar-SA"/>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1365" w:author="Administrator" w:date="2023-12-20T17:47:40Z"/>
        </w:trPr>
        <w:tc>
          <w:tcPr>
            <w:tcW w:w="1683" w:type="dxa"/>
          </w:tcPr>
          <w:p>
            <w:pPr>
              <w:numPr>
                <w:ilvl w:val="0"/>
                <w:numId w:val="0"/>
              </w:numPr>
              <w:rPr>
                <w:ins w:id="1366" w:author="Administrator" w:date="2023-12-20T17:47:40Z"/>
                <w:rFonts w:hint="default" w:ascii="宋体" w:hAnsi="宋体" w:eastAsia="宋体" w:cs="宋体"/>
                <w:color w:val="auto"/>
                <w:kern w:val="0"/>
                <w:sz w:val="21"/>
                <w:szCs w:val="21"/>
                <w:vertAlign w:val="baseline"/>
                <w:lang w:val="en-US" w:eastAsia="zh-CN" w:bidi="ar-SA"/>
              </w:rPr>
            </w:pPr>
            <w:ins w:id="1367" w:author="Administrator" w:date="2023-12-20T17:47:40Z">
              <w:r>
                <w:rPr>
                  <w:rFonts w:hint="eastAsia" w:ascii="宋体" w:hAnsi="宋体" w:eastAsia="宋体" w:cs="宋体"/>
                  <w:color w:val="auto"/>
                  <w:kern w:val="0"/>
                  <w:sz w:val="21"/>
                  <w:szCs w:val="21"/>
                  <w:vertAlign w:val="baseline"/>
                  <w:lang w:val="en-US" w:eastAsia="zh-CN" w:bidi="ar-SA"/>
                </w:rPr>
                <w:t>1</w:t>
              </w:r>
            </w:ins>
          </w:p>
        </w:tc>
        <w:tc>
          <w:tcPr>
            <w:tcW w:w="6825" w:type="dxa"/>
            <w:vAlign w:val="top"/>
          </w:tcPr>
          <w:p>
            <w:pPr>
              <w:numPr>
                <w:ilvl w:val="0"/>
                <w:numId w:val="0"/>
              </w:numPr>
              <w:ind w:left="0" w:leftChars="0" w:firstLine="0" w:firstLineChars="0"/>
              <w:rPr>
                <w:ins w:id="1368" w:author="Administrator" w:date="2023-12-20T17:47:40Z"/>
                <w:rFonts w:hint="default" w:ascii="宋体" w:hAnsi="宋体" w:eastAsia="宋体" w:cs="宋体"/>
                <w:color w:val="auto"/>
                <w:kern w:val="0"/>
                <w:sz w:val="21"/>
                <w:szCs w:val="21"/>
                <w:lang w:val="en-US" w:eastAsia="zh-CN" w:bidi="ar-SA"/>
              </w:rPr>
            </w:pPr>
            <w:ins w:id="1369" w:author="Administrator" w:date="2023-12-20T17:49:16Z">
              <w:r>
                <w:rPr>
                  <w:rFonts w:hint="eastAsia" w:ascii="宋体" w:hAnsi="宋体" w:eastAsia="宋体" w:cs="宋体"/>
                  <w:color w:val="auto"/>
                  <w:kern w:val="0"/>
                  <w:sz w:val="21"/>
                  <w:szCs w:val="21"/>
                  <w:lang w:val="en-US" w:eastAsia="zh-CN" w:bidi="ar-SA"/>
                </w:rPr>
                <w:t>2023/12/20</w:t>
              </w:r>
            </w:ins>
            <w:ins w:id="1370" w:author="Administrator" w:date="2023-12-20T17:51:01Z">
              <w:r>
                <w:rPr>
                  <w:rFonts w:hint="eastAsia" w:ascii="宋体" w:hAnsi="宋体" w:eastAsia="宋体" w:cs="宋体"/>
                  <w:color w:val="auto"/>
                  <w:kern w:val="0"/>
                  <w:sz w:val="21"/>
                  <w:szCs w:val="21"/>
                  <w:lang w:val="en-US" w:eastAsia="zh-CN" w:bidi="ar-SA"/>
                </w:rPr>
                <w:t>确定</w:t>
              </w:r>
            </w:ins>
            <w:ins w:id="1371" w:author="Administrator" w:date="2023-12-20T17:49:44Z">
              <w:r>
                <w:rPr>
                  <w:rFonts w:hint="eastAsia" w:ascii="宋体" w:hAnsi="宋体" w:eastAsia="宋体" w:cs="宋体"/>
                  <w:color w:val="auto"/>
                  <w:kern w:val="0"/>
                  <w:sz w:val="21"/>
                  <w:szCs w:val="21"/>
                  <w:lang w:val="en-US" w:eastAsia="zh-CN" w:bidi="ar-SA"/>
                </w:rPr>
                <w:t>的</w:t>
              </w:r>
            </w:ins>
            <w:ins w:id="1372" w:author="Administrator" w:date="2023-12-20T17:49:46Z">
              <w:r>
                <w:rPr>
                  <w:rFonts w:hint="eastAsia" w:ascii="宋体" w:hAnsi="宋体" w:eastAsia="宋体" w:cs="宋体"/>
                  <w:color w:val="auto"/>
                  <w:kern w:val="0"/>
                  <w:sz w:val="21"/>
                  <w:szCs w:val="21"/>
                  <w:lang w:val="en-US" w:eastAsia="zh-CN" w:bidi="ar-SA"/>
                </w:rPr>
                <w:t>数据</w:t>
              </w:r>
            </w:ins>
            <w:ins w:id="1373" w:author="Administrator" w:date="2023-12-20T17:49:50Z">
              <w:r>
                <w:rPr>
                  <w:rFonts w:hint="eastAsia" w:ascii="宋体" w:hAnsi="宋体" w:eastAsia="宋体" w:cs="宋体"/>
                  <w:color w:val="auto"/>
                  <w:kern w:val="0"/>
                  <w:sz w:val="21"/>
                  <w:szCs w:val="21"/>
                  <w:lang w:val="en-US" w:eastAsia="zh-CN" w:bidi="ar-SA"/>
                </w:rPr>
                <w:t>格式</w:t>
              </w:r>
            </w:ins>
            <w:ins w:id="1374" w:author="Administrator" w:date="2023-12-20T17:51:46Z">
              <w:r>
                <w:rPr>
                  <w:rFonts w:hint="eastAsia" w:ascii="宋体" w:hAnsi="宋体" w:eastAsia="宋体" w:cs="宋体"/>
                  <w:color w:val="auto"/>
                  <w:kern w:val="0"/>
                  <w:sz w:val="21"/>
                  <w:szCs w:val="21"/>
                  <w:lang w:val="en-US" w:eastAsia="zh-CN" w:bidi="ar-SA"/>
                </w:rPr>
                <w:t>（</w:t>
              </w:r>
            </w:ins>
            <w:ins w:id="1375" w:author="Administrator" w:date="2023-12-20T17:52:13Z">
              <w:r>
                <w:rPr>
                  <w:rFonts w:hint="eastAsia" w:ascii="宋体" w:hAnsi="宋体" w:eastAsia="宋体" w:cs="宋体"/>
                  <w:color w:val="auto"/>
                  <w:kern w:val="0"/>
                  <w:sz w:val="21"/>
                  <w:szCs w:val="21"/>
                  <w:lang w:val="en-US" w:eastAsia="zh-CN" w:bidi="ar-SA"/>
                </w:rPr>
                <w:t>睡眠时间段</w:t>
              </w:r>
            </w:ins>
            <w:ins w:id="1376" w:author="Administrator" w:date="2023-12-20T17:51:49Z">
              <w:r>
                <w:rPr>
                  <w:rFonts w:hint="eastAsia" w:ascii="宋体" w:hAnsi="宋体" w:eastAsia="宋体" w:cs="宋体"/>
                  <w:color w:val="auto"/>
                  <w:kern w:val="0"/>
                  <w:sz w:val="21"/>
                  <w:szCs w:val="21"/>
                  <w:lang w:val="en-US" w:eastAsia="zh-CN" w:bidi="ar-SA"/>
                </w:rPr>
                <w:t>：</w:t>
              </w:r>
            </w:ins>
            <w:ins w:id="1377" w:author="Administrator" w:date="2023-12-20T17:51:50Z">
              <w:r>
                <w:rPr>
                  <w:rFonts w:hint="eastAsia" w:ascii="宋体" w:hAnsi="宋体" w:eastAsia="宋体" w:cs="宋体"/>
                  <w:color w:val="auto"/>
                  <w:kern w:val="0"/>
                  <w:sz w:val="21"/>
                  <w:szCs w:val="21"/>
                  <w:lang w:val="en-US" w:eastAsia="zh-CN" w:bidi="ar-SA"/>
                </w:rPr>
                <w:t>1</w:t>
              </w:r>
            </w:ins>
            <w:ins w:id="1378" w:author="Administrator" w:date="2023-12-20T18:39:37Z">
              <w:r>
                <w:rPr>
                  <w:rFonts w:hint="eastAsia" w:ascii="宋体" w:hAnsi="宋体" w:eastAsia="宋体" w:cs="宋体"/>
                  <w:color w:val="auto"/>
                  <w:kern w:val="0"/>
                  <w:sz w:val="21"/>
                  <w:szCs w:val="21"/>
                  <w:lang w:val="en-US" w:eastAsia="zh-CN" w:bidi="ar-SA"/>
                </w:rPr>
                <w:t>7</w:t>
              </w:r>
            </w:ins>
            <w:ins w:id="1379" w:author="Administrator" w:date="2023-12-20T17:51:52Z">
              <w:r>
                <w:rPr>
                  <w:rFonts w:hint="eastAsia" w:ascii="宋体" w:hAnsi="宋体" w:eastAsia="宋体" w:cs="宋体"/>
                  <w:color w:val="auto"/>
                  <w:kern w:val="0"/>
                  <w:sz w:val="21"/>
                  <w:szCs w:val="21"/>
                  <w:lang w:val="en-US" w:eastAsia="zh-CN" w:bidi="ar-SA"/>
                </w:rPr>
                <w:t>:00</w:t>
              </w:r>
            </w:ins>
            <w:ins w:id="1380" w:author="Administrator" w:date="2023-12-20T17:51:53Z">
              <w:r>
                <w:rPr>
                  <w:rFonts w:hint="eastAsia" w:ascii="宋体" w:hAnsi="宋体" w:eastAsia="宋体" w:cs="宋体"/>
                  <w:color w:val="auto"/>
                  <w:kern w:val="0"/>
                  <w:sz w:val="21"/>
                  <w:szCs w:val="21"/>
                  <w:lang w:val="en-US" w:eastAsia="zh-CN" w:bidi="ar-SA"/>
                </w:rPr>
                <w:t>~</w:t>
              </w:r>
            </w:ins>
            <w:ins w:id="1381" w:author="Administrator" w:date="2023-12-20T17:51:54Z">
              <w:r>
                <w:rPr>
                  <w:rFonts w:hint="eastAsia" w:ascii="宋体" w:hAnsi="宋体" w:eastAsia="宋体" w:cs="宋体"/>
                  <w:color w:val="auto"/>
                  <w:kern w:val="0"/>
                  <w:sz w:val="21"/>
                  <w:szCs w:val="21"/>
                  <w:lang w:val="en-US" w:eastAsia="zh-CN" w:bidi="ar-SA"/>
                </w:rPr>
                <w:t>1</w:t>
              </w:r>
            </w:ins>
            <w:ins w:id="1382" w:author="Administrator" w:date="2023-12-20T18:39:40Z">
              <w:r>
                <w:rPr>
                  <w:rFonts w:hint="eastAsia" w:ascii="宋体" w:hAnsi="宋体" w:eastAsia="宋体" w:cs="宋体"/>
                  <w:color w:val="auto"/>
                  <w:kern w:val="0"/>
                  <w:sz w:val="21"/>
                  <w:szCs w:val="21"/>
                  <w:lang w:val="en-US" w:eastAsia="zh-CN" w:bidi="ar-SA"/>
                </w:rPr>
                <w:t>7</w:t>
              </w:r>
            </w:ins>
            <w:ins w:id="1383" w:author="Administrator" w:date="2023-12-20T17:51:56Z">
              <w:bookmarkStart w:id="910" w:name="_GoBack"/>
              <w:bookmarkEnd w:id="910"/>
              <w:r>
                <w:rPr>
                  <w:rFonts w:hint="eastAsia" w:ascii="宋体" w:hAnsi="宋体" w:eastAsia="宋体" w:cs="宋体"/>
                  <w:color w:val="auto"/>
                  <w:kern w:val="0"/>
                  <w:sz w:val="21"/>
                  <w:szCs w:val="21"/>
                  <w:lang w:val="en-US" w:eastAsia="zh-CN" w:bidi="ar-SA"/>
                </w:rPr>
                <w:t>:00</w:t>
              </w:r>
            </w:ins>
            <w:ins w:id="1384" w:author="Administrator" w:date="2023-12-20T17:51:46Z">
              <w:r>
                <w:rPr>
                  <w:rFonts w:hint="eastAsia" w:ascii="宋体" w:hAnsi="宋体" w:eastAsia="宋体" w:cs="宋体"/>
                  <w:color w:val="auto"/>
                  <w:kern w:val="0"/>
                  <w:sz w:val="21"/>
                  <w:szCs w:val="21"/>
                  <w:lang w:val="en-US" w:eastAsia="zh-CN" w:bidi="ar-SA"/>
                </w:rPr>
                <w:t>）</w:t>
              </w:r>
            </w:ins>
          </w:p>
        </w:tc>
      </w:tr>
    </w:tbl>
    <w:p>
      <w:pPr>
        <w:ind w:left="0" w:leftChars="0" w:firstLine="0" w:firstLineChars="0"/>
        <w:rPr>
          <w:ins w:id="1385" w:author="Administrator" w:date="2023-12-20T17:47:40Z"/>
          <w:rFonts w:hint="default" w:ascii="宋体" w:hAnsi="宋体" w:eastAsia="宋体" w:cs="宋体"/>
          <w:color w:val="auto"/>
          <w:szCs w:val="21"/>
          <w:lang w:val="en-US" w:eastAsia="zh-CN"/>
        </w:rPr>
      </w:pPr>
    </w:p>
    <w:p>
      <w:pPr>
        <w:ind w:left="0" w:leftChars="0" w:firstLine="0" w:firstLineChars="0"/>
        <w:rPr>
          <w:ins w:id="1386" w:author="Administrator" w:date="2023-12-20T17:47:40Z"/>
          <w:rFonts w:hint="default" w:ascii="宋体" w:hAnsi="宋体" w:eastAsia="宋体" w:cs="宋体"/>
          <w:color w:val="auto"/>
          <w:szCs w:val="21"/>
          <w:lang w:val="en-US" w:eastAsia="zh-CN"/>
        </w:rPr>
      </w:pPr>
    </w:p>
    <w:p>
      <w:pPr>
        <w:rPr>
          <w:ins w:id="1387" w:author="Administrator" w:date="2023-12-20T17:47:40Z"/>
          <w:rFonts w:hint="eastAsia" w:ascii="宋体" w:hAnsi="宋体" w:eastAsia="宋体" w:cs="宋体"/>
          <w:color w:val="auto"/>
          <w:szCs w:val="21"/>
          <w:lang w:val="en-US" w:eastAsia="zh-CN"/>
        </w:rPr>
      </w:pPr>
      <w:ins w:id="1388" w:author="Administrator" w:date="2023-12-20T17:47:40Z">
        <w:r>
          <w:rPr>
            <w:rFonts w:hint="eastAsia" w:ascii="宋体" w:hAnsi="宋体" w:eastAsia="宋体" w:cs="宋体"/>
            <w:color w:val="auto"/>
            <w:szCs w:val="21"/>
            <w:lang w:val="en-US" w:eastAsia="zh-CN"/>
          </w:rPr>
          <w:t>（示例）</w:t>
        </w:r>
      </w:ins>
    </w:p>
    <w:tbl>
      <w:tblPr>
        <w:tblStyle w:val="25"/>
        <w:tblW w:w="499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366"/>
        <w:gridCol w:w="4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ins w:id="1389" w:author="Administrator" w:date="2023-12-20T17:47:40Z"/>
        </w:trPr>
        <w:tc>
          <w:tcPr>
            <w:tcW w:w="988" w:type="pct"/>
          </w:tcPr>
          <w:p>
            <w:pPr>
              <w:jc w:val="center"/>
              <w:rPr>
                <w:ins w:id="1390" w:author="Administrator" w:date="2023-12-20T17:47:40Z"/>
                <w:rFonts w:hint="eastAsia" w:ascii="宋体" w:hAnsi="宋体" w:eastAsia="宋体" w:cs="宋体"/>
                <w:color w:val="auto"/>
                <w:lang w:val="en-US" w:eastAsia="zh-CN"/>
              </w:rPr>
            </w:pPr>
            <w:ins w:id="1391" w:author="Administrator" w:date="2023-12-20T17:47:40Z">
              <w:r>
                <w:rPr>
                  <w:rFonts w:hint="eastAsia" w:ascii="宋体" w:hAnsi="宋体" w:eastAsia="宋体" w:cs="宋体"/>
                  <w:color w:val="auto"/>
                  <w:lang w:val="en-US" w:eastAsia="zh-CN"/>
                </w:rPr>
                <w:t>功能项序号</w:t>
              </w:r>
            </w:ins>
          </w:p>
        </w:tc>
        <w:tc>
          <w:tcPr>
            <w:tcW w:w="1390" w:type="pct"/>
          </w:tcPr>
          <w:p>
            <w:pPr>
              <w:jc w:val="center"/>
              <w:rPr>
                <w:ins w:id="1392" w:author="Administrator" w:date="2023-12-20T17:47:40Z"/>
                <w:rFonts w:hint="eastAsia" w:ascii="宋体" w:hAnsi="宋体" w:eastAsia="宋体" w:cs="宋体"/>
                <w:color w:val="auto"/>
                <w:lang w:val="en-US" w:eastAsia="zh-CN"/>
              </w:rPr>
            </w:pPr>
            <w:ins w:id="1393" w:author="Administrator" w:date="2023-12-20T17:47:40Z">
              <w:r>
                <w:rPr>
                  <w:rFonts w:hint="eastAsia" w:ascii="宋体" w:hAnsi="宋体" w:eastAsia="宋体" w:cs="宋体"/>
                  <w:color w:val="auto"/>
                  <w:lang w:val="en-US" w:eastAsia="zh-CN"/>
                </w:rPr>
                <w:t>功能项长度</w:t>
              </w:r>
            </w:ins>
          </w:p>
        </w:tc>
        <w:tc>
          <w:tcPr>
            <w:tcW w:w="2620" w:type="pct"/>
          </w:tcPr>
          <w:p>
            <w:pPr>
              <w:jc w:val="center"/>
              <w:rPr>
                <w:ins w:id="1394" w:author="Administrator" w:date="2023-12-20T17:47:40Z"/>
                <w:rFonts w:hint="default" w:ascii="宋体" w:hAnsi="宋体" w:eastAsia="宋体" w:cs="宋体"/>
                <w:color w:val="auto"/>
                <w:lang w:val="en-US" w:eastAsia="zh-CN"/>
              </w:rPr>
            </w:pPr>
            <w:ins w:id="1395" w:author="Administrator" w:date="2023-12-20T17:47:40Z">
              <w:r>
                <w:rPr>
                  <w:rFonts w:hint="eastAsia" w:ascii="宋体" w:hAnsi="宋体" w:eastAsia="宋体" w:cs="宋体"/>
                  <w:color w:val="auto"/>
                  <w:lang w:val="en-US" w:eastAsia="zh-CN"/>
                </w:rPr>
                <w:t>数据内容</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1396" w:author="Administrator" w:date="2023-12-20T17:47:40Z"/>
        </w:trPr>
        <w:tc>
          <w:tcPr>
            <w:tcW w:w="988" w:type="pct"/>
          </w:tcPr>
          <w:p>
            <w:pPr>
              <w:jc w:val="center"/>
              <w:rPr>
                <w:ins w:id="1397" w:author="Administrator" w:date="2023-12-20T17:47:40Z"/>
                <w:rFonts w:hint="default" w:ascii="宋体" w:hAnsi="宋体" w:eastAsia="宋体" w:cs="宋体"/>
                <w:color w:val="auto"/>
                <w:lang w:val="en-US" w:eastAsia="zh-CN"/>
              </w:rPr>
            </w:pPr>
            <w:ins w:id="1398" w:author="Administrator" w:date="2023-12-20T17:47:40Z">
              <w:r>
                <w:rPr>
                  <w:rFonts w:hint="eastAsia" w:ascii="宋体" w:hAnsi="宋体" w:eastAsia="宋体" w:cs="宋体"/>
                  <w:color w:val="auto"/>
                  <w:lang w:val="en-US" w:eastAsia="zh-CN"/>
                </w:rPr>
                <w:t>0x3</w:t>
              </w:r>
            </w:ins>
            <w:ins w:id="1399" w:author="Administrator" w:date="2023-12-20T17:50:38Z">
              <w:r>
                <w:rPr>
                  <w:rFonts w:hint="eastAsia" w:ascii="宋体" w:hAnsi="宋体" w:eastAsia="宋体" w:cs="宋体"/>
                  <w:color w:val="auto"/>
                  <w:lang w:val="en-US" w:eastAsia="zh-CN"/>
                </w:rPr>
                <w:t>7</w:t>
              </w:r>
            </w:ins>
          </w:p>
        </w:tc>
        <w:tc>
          <w:tcPr>
            <w:tcW w:w="1390" w:type="pct"/>
          </w:tcPr>
          <w:p>
            <w:pPr>
              <w:jc w:val="center"/>
              <w:rPr>
                <w:ins w:id="1400" w:author="Administrator" w:date="2023-12-20T17:47:40Z"/>
                <w:rFonts w:hint="default" w:ascii="宋体" w:hAnsi="宋体" w:eastAsia="宋体" w:cs="宋体"/>
                <w:color w:val="auto"/>
                <w:lang w:val="en-US" w:eastAsia="zh-CN"/>
              </w:rPr>
            </w:pPr>
            <w:ins w:id="1401" w:author="Administrator" w:date="2023-12-20T17:47:40Z">
              <w:r>
                <w:rPr>
                  <w:rFonts w:hint="eastAsia" w:ascii="宋体" w:hAnsi="宋体" w:eastAsia="宋体" w:cs="宋体"/>
                  <w:color w:val="auto"/>
                  <w:lang w:val="en-US" w:eastAsia="zh-CN"/>
                </w:rPr>
                <w:t>0x0</w:t>
              </w:r>
            </w:ins>
            <w:ins w:id="1402" w:author="Administrator" w:date="2023-12-20T17:50:05Z">
              <w:r>
                <w:rPr>
                  <w:rFonts w:hint="eastAsia" w:ascii="宋体" w:hAnsi="宋体" w:eastAsia="宋体" w:cs="宋体"/>
                  <w:color w:val="auto"/>
                  <w:lang w:val="en-US" w:eastAsia="zh-CN"/>
                </w:rPr>
                <w:t>1</w:t>
              </w:r>
            </w:ins>
          </w:p>
        </w:tc>
        <w:tc>
          <w:tcPr>
            <w:tcW w:w="2620" w:type="pct"/>
          </w:tcPr>
          <w:p>
            <w:pPr>
              <w:jc w:val="center"/>
              <w:rPr>
                <w:ins w:id="1403" w:author="Administrator" w:date="2023-12-20T17:47:40Z"/>
                <w:rFonts w:hint="default" w:ascii="宋体" w:hAnsi="宋体" w:eastAsia="宋体" w:cs="宋体"/>
                <w:color w:val="auto"/>
                <w:lang w:val="en-US" w:eastAsia="zh-CN"/>
              </w:rPr>
            </w:pPr>
            <w:ins w:id="1404" w:author="Administrator" w:date="2023-12-20T17:47:40Z">
              <w:r>
                <w:rPr>
                  <w:rFonts w:hint="eastAsia" w:ascii="宋体" w:hAnsi="宋体" w:eastAsia="宋体" w:cs="宋体"/>
                  <w:color w:val="auto"/>
                  <w:lang w:val="en-US" w:eastAsia="zh-CN"/>
                </w:rPr>
                <w:t>0x01</w:t>
              </w:r>
            </w:ins>
          </w:p>
        </w:tc>
      </w:tr>
    </w:tbl>
    <w:p>
      <w:pPr>
        <w:ind w:left="420" w:leftChars="0" w:firstLine="420" w:firstLineChars="0"/>
        <w:rPr>
          <w:rFonts w:hint="eastAsia" w:ascii="宋体" w:hAnsi="宋体" w:eastAsia="宋体" w:cs="宋体"/>
          <w:color w:val="auto"/>
          <w:szCs w:val="21"/>
          <w:lang w:val="en-US" w:eastAsia="zh-CN"/>
        </w:rPr>
      </w:pPr>
    </w:p>
    <w:p>
      <w:pPr>
        <w:pStyle w:val="3"/>
        <w:rPr>
          <w:rFonts w:hint="eastAsia" w:ascii="宋体" w:hAnsi="宋体" w:eastAsia="宋体" w:cs="宋体"/>
          <w:color w:val="auto"/>
        </w:rPr>
      </w:pPr>
      <w:bookmarkStart w:id="644" w:name="_Toc15983"/>
      <w:bookmarkStart w:id="645" w:name="_Toc28970"/>
      <w:bookmarkStart w:id="646" w:name="_Toc93070615"/>
      <w:bookmarkStart w:id="647" w:name="_Toc78895152"/>
      <w:bookmarkStart w:id="648" w:name="_Toc90301359"/>
      <w:bookmarkStart w:id="649" w:name="_Toc21578"/>
      <w:bookmarkStart w:id="650" w:name="_Toc24851"/>
      <w:bookmarkStart w:id="651" w:name="_Toc1033107338"/>
      <w:r>
        <w:rPr>
          <w:rFonts w:hint="eastAsia" w:ascii="宋体" w:hAnsi="宋体" w:eastAsia="宋体" w:cs="宋体"/>
          <w:color w:val="auto"/>
        </w:rPr>
        <w:t>测试命令 0x04</w:t>
      </w:r>
      <w:bookmarkEnd w:id="644"/>
      <w:bookmarkEnd w:id="645"/>
      <w:bookmarkEnd w:id="646"/>
      <w:bookmarkEnd w:id="647"/>
      <w:bookmarkEnd w:id="648"/>
      <w:bookmarkEnd w:id="649"/>
      <w:bookmarkEnd w:id="650"/>
    </w:p>
    <w:p>
      <w:pPr>
        <w:pStyle w:val="4"/>
        <w:rPr>
          <w:rFonts w:hint="eastAsia" w:ascii="宋体" w:hAnsi="宋体" w:eastAsia="宋体" w:cs="宋体"/>
          <w:color w:val="auto"/>
        </w:rPr>
      </w:pPr>
      <w:bookmarkStart w:id="652" w:name="_Toc17906"/>
      <w:bookmarkStart w:id="653" w:name="_Toc90301360"/>
      <w:bookmarkStart w:id="654" w:name="_Toc93070616"/>
      <w:bookmarkStart w:id="655" w:name="_Toc21007"/>
      <w:bookmarkStart w:id="656" w:name="_Toc78895153"/>
      <w:bookmarkStart w:id="657" w:name="_Toc25729"/>
      <w:bookmarkStart w:id="658" w:name="_Toc19306"/>
      <w:r>
        <w:rPr>
          <w:rFonts w:hint="eastAsia" w:ascii="宋体" w:hAnsi="宋体" w:eastAsia="宋体" w:cs="宋体"/>
          <w:color w:val="auto"/>
        </w:rPr>
        <w:t>关机 0x01</w:t>
      </w:r>
      <w:bookmarkEnd w:id="652"/>
      <w:bookmarkEnd w:id="653"/>
      <w:bookmarkEnd w:id="654"/>
      <w:bookmarkEnd w:id="655"/>
      <w:bookmarkEnd w:id="656"/>
      <w:bookmarkEnd w:id="657"/>
      <w:bookmarkEnd w:id="658"/>
    </w:p>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示例</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发送：04 01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回复：04 81 05 00 01</w:t>
      </w:r>
    </w:p>
    <w:p>
      <w:pPr>
        <w:pStyle w:val="28"/>
        <w:widowControl/>
        <w:rPr>
          <w:rFonts w:hint="eastAsia" w:ascii="宋体" w:hAnsi="宋体" w:eastAsia="宋体" w:cs="宋体"/>
          <w:color w:val="auto"/>
          <w:sz w:val="21"/>
          <w:szCs w:val="21"/>
        </w:rPr>
      </w:pPr>
    </w:p>
    <w:p>
      <w:pPr>
        <w:rPr>
          <w:rFonts w:hint="eastAsia" w:ascii="宋体" w:hAnsi="宋体" w:eastAsia="宋体" w:cs="宋体"/>
          <w:color w:val="auto"/>
        </w:rPr>
      </w:pPr>
    </w:p>
    <w:p>
      <w:pPr>
        <w:pStyle w:val="4"/>
        <w:rPr>
          <w:rFonts w:hint="eastAsia" w:ascii="宋体" w:hAnsi="宋体" w:eastAsia="宋体" w:cs="宋体"/>
          <w:color w:val="auto"/>
        </w:rPr>
      </w:pPr>
      <w:bookmarkStart w:id="659" w:name="_Toc18277"/>
      <w:bookmarkStart w:id="660" w:name="_Toc19251"/>
      <w:bookmarkStart w:id="661" w:name="_Toc28262"/>
      <w:bookmarkStart w:id="662" w:name="_Toc93070617"/>
      <w:bookmarkStart w:id="663" w:name="_Toc90301361"/>
      <w:bookmarkStart w:id="664" w:name="_Toc78895154"/>
      <w:bookmarkStart w:id="665" w:name="_Toc18692"/>
      <w:r>
        <w:rPr>
          <w:rFonts w:hint="eastAsia" w:ascii="宋体" w:hAnsi="宋体" w:eastAsia="宋体" w:cs="宋体"/>
          <w:color w:val="auto"/>
        </w:rPr>
        <w:t>恢复出厂设置 0x03</w:t>
      </w:r>
      <w:bookmarkEnd w:id="659"/>
      <w:bookmarkEnd w:id="660"/>
      <w:bookmarkEnd w:id="661"/>
      <w:bookmarkEnd w:id="662"/>
      <w:bookmarkEnd w:id="663"/>
      <w:bookmarkEnd w:id="664"/>
      <w:bookmarkEnd w:id="665"/>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示例</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发送：04 03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回复：04 83 05 00 01</w:t>
      </w:r>
    </w:p>
    <w:p>
      <w:pPr>
        <w:pStyle w:val="28"/>
        <w:widowControl/>
        <w:rPr>
          <w:rFonts w:hint="eastAsia" w:ascii="宋体" w:hAnsi="宋体" w:eastAsia="宋体" w:cs="宋体"/>
          <w:color w:val="auto"/>
          <w:sz w:val="21"/>
          <w:szCs w:val="21"/>
        </w:rPr>
      </w:pPr>
    </w:p>
    <w:p>
      <w:pPr>
        <w:rPr>
          <w:rFonts w:hint="eastAsia" w:ascii="宋体" w:hAnsi="宋体" w:eastAsia="宋体" w:cs="宋体"/>
          <w:color w:val="auto"/>
        </w:rPr>
      </w:pPr>
    </w:p>
    <w:p>
      <w:pPr>
        <w:pStyle w:val="4"/>
        <w:rPr>
          <w:rFonts w:hint="eastAsia" w:ascii="宋体" w:hAnsi="宋体" w:eastAsia="宋体" w:cs="宋体"/>
          <w:color w:val="auto"/>
        </w:rPr>
      </w:pPr>
      <w:bookmarkStart w:id="666" w:name="_Toc90301362"/>
      <w:bookmarkStart w:id="667" w:name="_Toc10880"/>
      <w:bookmarkStart w:id="668" w:name="_Toc19408"/>
      <w:bookmarkStart w:id="669" w:name="_Toc93070618"/>
      <w:bookmarkStart w:id="670" w:name="_Toc78895155"/>
      <w:bookmarkStart w:id="671" w:name="_Toc7919"/>
      <w:bookmarkStart w:id="672" w:name="_Toc28188"/>
      <w:r>
        <w:rPr>
          <w:rFonts w:hint="eastAsia" w:ascii="宋体" w:hAnsi="宋体" w:eastAsia="宋体" w:cs="宋体"/>
          <w:color w:val="auto"/>
        </w:rPr>
        <w:t>马达震动 0x05</w:t>
      </w:r>
      <w:bookmarkEnd w:id="666"/>
      <w:bookmarkEnd w:id="667"/>
      <w:bookmarkEnd w:id="668"/>
      <w:bookmarkEnd w:id="669"/>
      <w:bookmarkEnd w:id="670"/>
      <w:bookmarkEnd w:id="671"/>
      <w:bookmarkEnd w:id="672"/>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774" w:type="dxa"/>
          </w:tcPr>
          <w:p>
            <w:pPr>
              <w:tabs>
                <w:tab w:val="left" w:pos="511"/>
              </w:tabs>
              <w:jc w:val="center"/>
              <w:rPr>
                <w:rFonts w:hint="eastAsia" w:ascii="宋体" w:hAnsi="宋体" w:eastAsia="宋体" w:cs="宋体"/>
                <w:color w:val="auto"/>
              </w:rPr>
            </w:pPr>
            <w:r>
              <w:rPr>
                <w:rFonts w:hint="eastAsia" w:ascii="宋体" w:hAnsi="宋体" w:eastAsia="宋体" w:cs="宋体"/>
                <w:color w:val="auto"/>
              </w:rPr>
              <w:t>类型</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类型：</w:t>
      </w:r>
      <w:r>
        <w:rPr>
          <w:rFonts w:hint="eastAsia" w:ascii="宋体" w:hAnsi="宋体" w:eastAsia="宋体" w:cs="宋体"/>
          <w:color w:val="auto"/>
        </w:rPr>
        <w:tab/>
      </w:r>
      <w:r>
        <w:rPr>
          <w:rFonts w:hint="eastAsia" w:ascii="宋体" w:hAnsi="宋体" w:eastAsia="宋体" w:cs="宋体"/>
          <w:color w:val="auto"/>
        </w:rPr>
        <w:tab/>
      </w:r>
      <w:r>
        <w:rPr>
          <w:rFonts w:hint="eastAsia" w:ascii="宋体" w:hAnsi="宋体" w:eastAsia="宋体" w:cs="宋体"/>
          <w:color w:val="auto"/>
        </w:rPr>
        <w:t>0~1</w:t>
      </w:r>
      <w:r>
        <w:rPr>
          <w:rFonts w:hint="eastAsia" w:ascii="宋体" w:hAnsi="宋体" w:eastAsia="宋体" w:cs="宋体"/>
          <w:color w:val="auto"/>
        </w:rPr>
        <w:tab/>
      </w:r>
      <w:r>
        <w:rPr>
          <w:rFonts w:hint="eastAsia" w:ascii="宋体" w:hAnsi="宋体" w:eastAsia="宋体" w:cs="宋体"/>
          <w:color w:val="auto"/>
        </w:rPr>
        <w:tab/>
      </w:r>
      <w:r>
        <w:rPr>
          <w:rFonts w:hint="eastAsia" w:ascii="宋体" w:hAnsi="宋体" w:eastAsia="宋体" w:cs="宋体"/>
          <w:color w:val="auto"/>
        </w:rPr>
        <w:t>0：关闭   1：开启</w:t>
      </w:r>
    </w:p>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示例</w:t>
      </w:r>
    </w:p>
    <w:p>
      <w:pPr>
        <w:rPr>
          <w:rFonts w:hint="eastAsia" w:ascii="宋体" w:hAnsi="宋体" w:eastAsia="宋体" w:cs="宋体"/>
          <w:color w:val="auto"/>
        </w:rPr>
      </w:pPr>
      <w:r>
        <w:rPr>
          <w:rFonts w:hint="eastAsia" w:ascii="宋体" w:hAnsi="宋体" w:eastAsia="宋体" w:cs="宋体"/>
          <w:color w:val="auto"/>
        </w:rPr>
        <w:t>开启震动</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发送：04 0</w:t>
      </w: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rPr>
        <w:t xml:space="preserve"> 05 00 01</w:t>
      </w:r>
    </w:p>
    <w:p>
      <w:pPr>
        <w:pStyle w:val="28"/>
        <w:widowControl/>
        <w:rPr>
          <w:rFonts w:hint="eastAsia" w:ascii="宋体" w:hAnsi="宋体" w:eastAsia="宋体" w:cs="宋体"/>
          <w:color w:val="auto"/>
        </w:rPr>
      </w:pPr>
      <w:r>
        <w:rPr>
          <w:rFonts w:hint="eastAsia" w:ascii="宋体" w:hAnsi="宋体" w:eastAsia="宋体" w:cs="宋体"/>
          <w:color w:val="auto"/>
          <w:sz w:val="21"/>
          <w:szCs w:val="21"/>
        </w:rPr>
        <w:t>回复：04 8</w:t>
      </w: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rPr>
        <w:t xml:space="preserve"> 05 00 01</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rPr>
      </w:pPr>
      <w:bookmarkStart w:id="673" w:name="_Toc78895156"/>
      <w:bookmarkStart w:id="674" w:name="_Toc93070619"/>
      <w:bookmarkStart w:id="675" w:name="_Toc90301363"/>
      <w:bookmarkStart w:id="676" w:name="_Toc16430"/>
      <w:bookmarkStart w:id="677" w:name="_Toc15353"/>
      <w:bookmarkStart w:id="678" w:name="_Toc4571"/>
      <w:bookmarkStart w:id="679" w:name="_Toc18679"/>
      <w:r>
        <w:rPr>
          <w:rFonts w:hint="eastAsia" w:ascii="宋体" w:hAnsi="宋体" w:eastAsia="宋体" w:cs="宋体"/>
          <w:color w:val="auto"/>
        </w:rPr>
        <w:t>重新启动0x0</w:t>
      </w:r>
      <w:bookmarkEnd w:id="673"/>
      <w:bookmarkEnd w:id="674"/>
      <w:bookmarkEnd w:id="675"/>
      <w:r>
        <w:rPr>
          <w:rFonts w:hint="eastAsia" w:ascii="宋体" w:hAnsi="宋体" w:eastAsia="宋体" w:cs="宋体"/>
          <w:color w:val="auto"/>
        </w:rPr>
        <w:t>7</w:t>
      </w:r>
      <w:bookmarkEnd w:id="676"/>
      <w:bookmarkEnd w:id="677"/>
      <w:bookmarkEnd w:id="678"/>
      <w:bookmarkEnd w:id="679"/>
    </w:p>
    <w:p>
      <w:pPr>
        <w:rPr>
          <w:rFonts w:hint="eastAsia" w:ascii="宋体" w:hAnsi="宋体" w:eastAsia="宋体" w:cs="宋体"/>
          <w:color w:val="auto"/>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0x07</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774"/>
        <w:gridCol w:w="774"/>
        <w:gridCol w:w="774"/>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4</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0x87</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0x05</w:t>
            </w:r>
          </w:p>
        </w:tc>
        <w:tc>
          <w:tcPr>
            <w:tcW w:w="774"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548" w:type="dxa"/>
          </w:tcPr>
          <w:p>
            <w:pPr>
              <w:jc w:val="center"/>
              <w:rPr>
                <w:rFonts w:hint="eastAsia" w:ascii="宋体" w:hAnsi="宋体" w:eastAsia="宋体" w:cs="宋体"/>
                <w:color w:val="auto"/>
              </w:rPr>
            </w:pPr>
            <w:r>
              <w:rPr>
                <w:rFonts w:hint="eastAsia" w:ascii="宋体" w:hAnsi="宋体" w:eastAsia="宋体" w:cs="宋体"/>
                <w:color w:val="auto"/>
              </w:rPr>
              <w:t>状态</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示例</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发送：04 07 04 00</w:t>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回复：04 87 05 00 01</w:t>
      </w:r>
    </w:p>
    <w:p>
      <w:pPr>
        <w:rPr>
          <w:rFonts w:hint="eastAsia" w:ascii="宋体" w:hAnsi="宋体" w:eastAsia="宋体" w:cs="宋体"/>
          <w:color w:val="auto"/>
        </w:rPr>
      </w:pPr>
    </w:p>
    <w:p>
      <w:pPr>
        <w:rPr>
          <w:rFonts w:hint="eastAsia" w:ascii="宋体" w:hAnsi="宋体" w:eastAsia="宋体" w:cs="宋体"/>
          <w:color w:val="auto"/>
        </w:rPr>
      </w:pPr>
    </w:p>
    <w:p>
      <w:pPr>
        <w:pStyle w:val="3"/>
        <w:rPr>
          <w:rFonts w:hint="eastAsia" w:ascii="宋体" w:hAnsi="宋体" w:eastAsia="宋体" w:cs="宋体"/>
          <w:color w:val="auto"/>
        </w:rPr>
      </w:pPr>
      <w:bookmarkStart w:id="680" w:name="_Toc93070620"/>
      <w:bookmarkStart w:id="681" w:name="_Toc90301364"/>
      <w:bookmarkStart w:id="682" w:name="_Toc78895157"/>
      <w:bookmarkStart w:id="683" w:name="_Toc21476"/>
      <w:bookmarkStart w:id="684" w:name="_Toc23479"/>
      <w:bookmarkStart w:id="685" w:name="_Toc24102"/>
      <w:bookmarkStart w:id="686" w:name="_Toc5097"/>
      <w:r>
        <w:rPr>
          <w:rFonts w:hint="eastAsia" w:ascii="宋体" w:hAnsi="宋体" w:eastAsia="宋体" w:cs="宋体"/>
          <w:color w:val="auto"/>
        </w:rPr>
        <w:t>设备主动回复 0x80</w:t>
      </w:r>
      <w:bookmarkEnd w:id="651"/>
      <w:bookmarkEnd w:id="680"/>
      <w:bookmarkEnd w:id="681"/>
      <w:bookmarkEnd w:id="682"/>
      <w:bookmarkEnd w:id="683"/>
      <w:bookmarkEnd w:id="684"/>
      <w:bookmarkEnd w:id="685"/>
      <w:bookmarkEnd w:id="686"/>
    </w:p>
    <w:p>
      <w:pPr>
        <w:pStyle w:val="4"/>
        <w:rPr>
          <w:rFonts w:hint="eastAsia" w:ascii="宋体" w:hAnsi="宋体" w:eastAsia="宋体" w:cs="宋体"/>
          <w:color w:val="auto"/>
        </w:rPr>
      </w:pPr>
      <w:bookmarkStart w:id="687" w:name="_Toc93070621"/>
      <w:bookmarkStart w:id="688" w:name="_Toc1029743771"/>
      <w:bookmarkStart w:id="689" w:name="_Toc7333"/>
      <w:bookmarkStart w:id="690" w:name="_Toc78895158"/>
      <w:bookmarkStart w:id="691" w:name="_Toc9300"/>
      <w:bookmarkStart w:id="692" w:name="_Toc21303"/>
      <w:bookmarkStart w:id="693" w:name="_Toc3909"/>
      <w:bookmarkStart w:id="694" w:name="_Toc90301365"/>
      <w:r>
        <w:rPr>
          <w:rFonts w:hint="eastAsia" w:ascii="宋体" w:hAnsi="宋体" w:eastAsia="宋体" w:cs="宋体"/>
          <w:color w:val="auto"/>
        </w:rPr>
        <w:t>上报实时步数 0x80</w:t>
      </w:r>
      <w:bookmarkEnd w:id="687"/>
      <w:bookmarkEnd w:id="688"/>
      <w:bookmarkEnd w:id="689"/>
      <w:bookmarkEnd w:id="690"/>
      <w:bookmarkEnd w:id="691"/>
      <w:bookmarkEnd w:id="692"/>
      <w:bookmarkEnd w:id="693"/>
      <w:bookmarkEnd w:id="694"/>
    </w:p>
    <w:p>
      <w:pPr>
        <w:rPr>
          <w:rFonts w:hint="eastAsia" w:ascii="宋体" w:hAnsi="宋体" w:eastAsia="宋体" w:cs="宋体"/>
          <w:color w:val="auto"/>
        </w:rPr>
      </w:pPr>
      <w:r>
        <w:rPr>
          <w:rFonts w:hint="eastAsia" w:ascii="宋体" w:hAnsi="宋体" w:eastAsia="宋体" w:cs="宋体"/>
          <w:color w:val="auto"/>
        </w:rPr>
        <w:t>设备主动回复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36"/>
        <w:gridCol w:w="636"/>
        <w:gridCol w:w="105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4</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5~8</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9~10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0" w:type="auto"/>
          </w:tcPr>
          <w:p>
            <w:pPr>
              <w:jc w:val="center"/>
              <w:rPr>
                <w:rFonts w:hint="eastAsia" w:ascii="宋体" w:hAnsi="宋体" w:eastAsia="宋体" w:cs="宋体"/>
                <w:color w:val="auto"/>
              </w:rPr>
            </w:pPr>
            <w:r>
              <w:rPr>
                <w:rFonts w:hint="eastAsia" w:ascii="宋体" w:hAnsi="宋体" w:eastAsia="宋体" w:cs="宋体"/>
                <w:color w:val="auto"/>
              </w:rPr>
              <w:t>0x80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0x80</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D</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状态</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步数</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距离</w:t>
            </w:r>
            <w:r>
              <w:rPr>
                <w:rFonts w:hint="eastAsia" w:ascii="宋体" w:hAnsi="宋体" w:eastAsia="宋体" w:cs="宋体"/>
                <w:color w:val="auto"/>
                <w:lang w:val="en-US" w:eastAsia="zh-CN"/>
              </w:rPr>
              <w:t>(米)</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卡路里</w:t>
            </w:r>
            <w:r>
              <w:rPr>
                <w:rFonts w:hint="eastAsia" w:ascii="宋体" w:hAnsi="宋体" w:eastAsia="宋体" w:cs="宋体"/>
                <w:color w:val="auto"/>
                <w:lang w:val="en-US" w:eastAsia="zh-CN"/>
              </w:rPr>
              <w:t>(千卡)</w:t>
            </w:r>
          </w:p>
        </w:tc>
      </w:tr>
    </w:tbl>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rPr>
          <w:rFonts w:hint="eastAsia" w:ascii="宋体" w:hAnsi="宋体" w:eastAsia="宋体" w:cs="宋体"/>
          <w:color w:val="auto"/>
          <w:szCs w:val="21"/>
          <w:lang w:val="en-US" w:eastAsia="zh-CN"/>
        </w:rPr>
      </w:pPr>
      <w:r>
        <w:rPr>
          <w:rFonts w:hint="eastAsia" w:ascii="宋体" w:hAnsi="宋体" w:eastAsia="宋体" w:cs="宋体"/>
          <w:color w:val="auto"/>
          <w:szCs w:val="21"/>
        </w:rPr>
        <w:t>10000步</w:t>
      </w:r>
      <w:r>
        <w:rPr>
          <w:rFonts w:hint="eastAsia" w:ascii="宋体" w:hAnsi="宋体" w:eastAsia="宋体" w:cs="宋体"/>
          <w:color w:val="auto"/>
          <w:szCs w:val="21"/>
          <w:lang w:val="en-US" w:eastAsia="zh-CN"/>
        </w:rPr>
        <w:t xml:space="preserve">  7000米 310千卡</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回复：80 80 0</w:t>
      </w:r>
      <w:r>
        <w:rPr>
          <w:rFonts w:hint="eastAsia" w:ascii="宋体" w:hAnsi="宋体" w:eastAsia="宋体" w:cs="宋体"/>
          <w:color w:val="auto"/>
          <w:sz w:val="21"/>
          <w:szCs w:val="21"/>
          <w:lang w:val="en-US" w:eastAsia="zh-CN"/>
        </w:rPr>
        <w:t>D</w:t>
      </w:r>
      <w:r>
        <w:rPr>
          <w:rFonts w:hint="eastAsia" w:ascii="宋体" w:hAnsi="宋体" w:eastAsia="宋体" w:cs="宋体"/>
          <w:color w:val="auto"/>
          <w:sz w:val="21"/>
          <w:szCs w:val="21"/>
        </w:rPr>
        <w:t xml:space="preserve"> 00 01  01 27</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00 00</w:t>
      </w:r>
      <w:r>
        <w:rPr>
          <w:rFonts w:hint="eastAsia" w:ascii="宋体" w:hAnsi="宋体" w:eastAsia="宋体" w:cs="宋体"/>
          <w:color w:val="auto"/>
          <w:sz w:val="21"/>
          <w:szCs w:val="21"/>
          <w:lang w:val="en-US" w:eastAsia="zh-CN"/>
        </w:rPr>
        <w:t xml:space="preserve"> 58 1B 36 01</w:t>
      </w:r>
    </w:p>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695" w:name="_Toc20071"/>
      <w:bookmarkStart w:id="696" w:name="_Toc90301366"/>
      <w:bookmarkStart w:id="697" w:name="_Toc1671"/>
      <w:bookmarkStart w:id="698" w:name="_Toc14266"/>
      <w:bookmarkStart w:id="699" w:name="_Toc78895159"/>
      <w:bookmarkStart w:id="700" w:name="_Toc332848024"/>
      <w:bookmarkStart w:id="701" w:name="_Toc93070622"/>
      <w:bookmarkStart w:id="702" w:name="_Toc21579"/>
      <w:r>
        <w:rPr>
          <w:rFonts w:hint="eastAsia" w:ascii="宋体" w:hAnsi="宋体" w:eastAsia="宋体" w:cs="宋体"/>
          <w:color w:val="auto"/>
        </w:rPr>
        <w:t>上报实时心率 0x82</w:t>
      </w:r>
      <w:bookmarkEnd w:id="695"/>
      <w:bookmarkEnd w:id="696"/>
      <w:bookmarkEnd w:id="697"/>
      <w:bookmarkEnd w:id="698"/>
      <w:bookmarkEnd w:id="699"/>
      <w:bookmarkEnd w:id="700"/>
      <w:bookmarkEnd w:id="701"/>
      <w:bookmarkEnd w:id="702"/>
    </w:p>
    <w:p>
      <w:pPr>
        <w:rPr>
          <w:rFonts w:hint="eastAsia" w:ascii="宋体" w:hAnsi="宋体" w:eastAsia="宋体" w:cs="宋体"/>
          <w:color w:val="auto"/>
        </w:rPr>
      </w:pPr>
      <w:r>
        <w:rPr>
          <w:rFonts w:hint="eastAsia" w:ascii="宋体" w:hAnsi="宋体" w:eastAsia="宋体" w:cs="宋体"/>
          <w:color w:val="auto"/>
        </w:rPr>
        <w:t>设备主动回复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710"/>
        <w:gridCol w:w="710"/>
        <w:gridCol w:w="71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0x80</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0x82</w:t>
            </w:r>
          </w:p>
        </w:tc>
        <w:tc>
          <w:tcPr>
            <w:tcW w:w="710"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心率数据</w:t>
            </w:r>
          </w:p>
        </w:tc>
      </w:tr>
    </w:tbl>
    <w:p>
      <w:pPr>
        <w:rPr>
          <w:rFonts w:hint="eastAsia" w:ascii="宋体" w:hAnsi="宋体" w:eastAsia="宋体" w:cs="宋体"/>
          <w:color w:val="auto"/>
          <w:szCs w:val="21"/>
        </w:rPr>
      </w:pPr>
      <w:r>
        <w:rPr>
          <w:rFonts w:hint="eastAsia" w:ascii="宋体" w:hAnsi="宋体" w:eastAsia="宋体" w:cs="宋体"/>
          <w:color w:val="auto"/>
          <w:szCs w:val="21"/>
        </w:rPr>
        <w:t xml:space="preserve">状态：          0-1     0错误  1正常  </w:t>
      </w:r>
    </w:p>
    <w:p>
      <w:pPr>
        <w:rPr>
          <w:rFonts w:hint="eastAsia" w:ascii="宋体" w:hAnsi="宋体" w:eastAsia="宋体" w:cs="宋体"/>
          <w:color w:val="auto"/>
        </w:rPr>
      </w:pPr>
      <w:r>
        <w:rPr>
          <w:rFonts w:hint="eastAsia" w:ascii="宋体" w:hAnsi="宋体" w:eastAsia="宋体" w:cs="宋体"/>
          <w:color w:val="auto"/>
        </w:rPr>
        <w:t>心率数据：</w:t>
      </w:r>
      <w:r>
        <w:rPr>
          <w:rFonts w:hint="eastAsia" w:ascii="宋体" w:hAnsi="宋体" w:eastAsia="宋体" w:cs="宋体"/>
          <w:color w:val="auto"/>
        </w:rPr>
        <w:tab/>
      </w:r>
      <w:r>
        <w:rPr>
          <w:rFonts w:hint="eastAsia" w:ascii="宋体" w:hAnsi="宋体" w:eastAsia="宋体" w:cs="宋体"/>
          <w:color w:val="auto"/>
        </w:rPr>
        <w:tab/>
      </w:r>
      <w:r>
        <w:rPr>
          <w:rFonts w:hint="eastAsia" w:ascii="宋体" w:hAnsi="宋体" w:eastAsia="宋体" w:cs="宋体"/>
          <w:color w:val="auto"/>
        </w:rPr>
        <w:t>按固定1秒数给数据，未佩戴或未获取到也要给数据</w:t>
      </w:r>
    </w:p>
    <w:p>
      <w:pPr>
        <w:rPr>
          <w:rFonts w:hint="eastAsia" w:ascii="宋体" w:hAnsi="宋体" w:eastAsia="宋体" w:cs="宋体"/>
          <w:color w:val="auto"/>
          <w:szCs w:val="21"/>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szCs w:val="21"/>
          <w:lang w:val="en-US" w:eastAsia="zh-CN"/>
        </w:rPr>
        <w:t>心率：70</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回复：80 82 0</w:t>
      </w:r>
      <w:r>
        <w:rPr>
          <w:rFonts w:hint="eastAsia" w:ascii="宋体" w:hAnsi="宋体" w:eastAsia="宋体" w:cs="宋体"/>
          <w:color w:val="auto"/>
          <w:sz w:val="21"/>
          <w:szCs w:val="21"/>
          <w:lang w:val="en-US" w:eastAsia="zh-CN"/>
        </w:rPr>
        <w:t>6</w:t>
      </w:r>
      <w:r>
        <w:rPr>
          <w:rFonts w:hint="eastAsia" w:ascii="宋体" w:hAnsi="宋体" w:eastAsia="宋体" w:cs="宋体"/>
          <w:color w:val="auto"/>
          <w:sz w:val="21"/>
          <w:szCs w:val="21"/>
        </w:rPr>
        <w:t xml:space="preserve"> 00 </w:t>
      </w:r>
      <w:r>
        <w:rPr>
          <w:rFonts w:hint="eastAsia" w:ascii="宋体" w:hAnsi="宋体" w:eastAsia="宋体" w:cs="宋体"/>
          <w:color w:val="auto"/>
          <w:sz w:val="21"/>
          <w:szCs w:val="21"/>
          <w:lang w:val="en-US" w:eastAsia="zh-CN"/>
        </w:rPr>
        <w:t xml:space="preserve"> 01 46</w:t>
      </w:r>
    </w:p>
    <w:p>
      <w:pPr>
        <w:pStyle w:val="28"/>
        <w:widowControl/>
        <w:rPr>
          <w:rFonts w:hint="eastAsia" w:ascii="宋体" w:hAnsi="宋体" w:eastAsia="宋体" w:cs="宋体"/>
          <w:color w:val="auto"/>
          <w:sz w:val="21"/>
          <w:szCs w:val="21"/>
        </w:rPr>
      </w:pPr>
    </w:p>
    <w:p>
      <w:pPr>
        <w:rPr>
          <w:rFonts w:hint="eastAsia" w:ascii="宋体" w:hAnsi="宋体" w:eastAsia="宋体" w:cs="宋体"/>
          <w:color w:val="auto"/>
        </w:rPr>
      </w:pPr>
    </w:p>
    <w:p>
      <w:pPr>
        <w:pStyle w:val="4"/>
        <w:rPr>
          <w:rFonts w:hint="eastAsia" w:ascii="宋体" w:hAnsi="宋体" w:eastAsia="宋体" w:cs="宋体"/>
          <w:color w:val="auto"/>
        </w:rPr>
      </w:pPr>
      <w:bookmarkStart w:id="703" w:name="_Toc2129322580"/>
      <w:bookmarkStart w:id="704" w:name="_Toc7184"/>
      <w:bookmarkStart w:id="705" w:name="_Toc30394"/>
      <w:bookmarkStart w:id="706" w:name="_Toc93070623"/>
      <w:bookmarkStart w:id="707" w:name="_Toc90301367"/>
      <w:bookmarkStart w:id="708" w:name="_Toc20942"/>
      <w:bookmarkStart w:id="709" w:name="_Toc16833"/>
      <w:bookmarkStart w:id="710" w:name="_Toc78895160"/>
      <w:r>
        <w:rPr>
          <w:rFonts w:hint="eastAsia" w:ascii="宋体" w:hAnsi="宋体" w:eastAsia="宋体" w:cs="宋体"/>
          <w:color w:val="auto"/>
        </w:rPr>
        <w:t>上报单次测量结果 0x</w:t>
      </w:r>
      <w:bookmarkEnd w:id="703"/>
      <w:r>
        <w:rPr>
          <w:rFonts w:hint="eastAsia" w:ascii="宋体" w:hAnsi="宋体" w:eastAsia="宋体" w:cs="宋体"/>
          <w:color w:val="auto"/>
        </w:rPr>
        <w:t>84</w:t>
      </w:r>
      <w:bookmarkEnd w:id="704"/>
      <w:bookmarkEnd w:id="705"/>
      <w:bookmarkEnd w:id="706"/>
      <w:bookmarkEnd w:id="707"/>
      <w:bookmarkEnd w:id="708"/>
      <w:bookmarkEnd w:id="709"/>
      <w:bookmarkEnd w:id="710"/>
    </w:p>
    <w:p>
      <w:pPr>
        <w:rPr>
          <w:rFonts w:hint="eastAsia" w:ascii="宋体" w:hAnsi="宋体" w:eastAsia="宋体" w:cs="宋体"/>
          <w:color w:val="auto"/>
        </w:rPr>
      </w:pPr>
      <w:r>
        <w:rPr>
          <w:rFonts w:hint="eastAsia" w:ascii="宋体" w:hAnsi="宋体" w:eastAsia="宋体" w:cs="宋体"/>
          <w:color w:val="auto"/>
        </w:rPr>
        <w:t>设备主动回复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710"/>
        <w:gridCol w:w="710"/>
        <w:gridCol w:w="71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5</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6</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0x80</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0x84</w:t>
            </w:r>
          </w:p>
        </w:tc>
        <w:tc>
          <w:tcPr>
            <w:tcW w:w="710"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8</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类型</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测量值1</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测量值2</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szCs w:val="21"/>
        </w:rPr>
        <w:t>测量值为255表示未测量到有效数据或测量过程中关闭测量</w:t>
      </w:r>
    </w:p>
    <w:p>
      <w:pPr>
        <w:rPr>
          <w:rFonts w:hint="eastAsia" w:ascii="宋体" w:hAnsi="宋体" w:eastAsia="宋体" w:cs="宋体"/>
          <w:color w:val="auto"/>
          <w:szCs w:val="21"/>
        </w:rPr>
      </w:pPr>
      <w:r>
        <w:rPr>
          <w:rFonts w:hint="eastAsia" w:ascii="宋体" w:hAnsi="宋体" w:eastAsia="宋体" w:cs="宋体"/>
          <w:color w:val="auto"/>
          <w:szCs w:val="21"/>
        </w:rPr>
        <w:t>状态：          0-4     0错误  1正在测量  2测量为完成  3 数据不足  4手环滑落</w:t>
      </w:r>
    </w:p>
    <w:p>
      <w:pPr>
        <w:rPr>
          <w:rFonts w:hint="eastAsia" w:ascii="宋体" w:hAnsi="宋体" w:eastAsia="宋体" w:cs="宋体"/>
          <w:color w:val="auto"/>
          <w:szCs w:val="21"/>
        </w:rPr>
      </w:pPr>
      <w:r>
        <w:rPr>
          <w:rFonts w:hint="eastAsia" w:ascii="宋体" w:hAnsi="宋体" w:eastAsia="宋体" w:cs="宋体"/>
          <w:color w:val="auto"/>
          <w:szCs w:val="21"/>
        </w:rPr>
        <w:t>类型：</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w:t>
      </w:r>
      <w:r>
        <w:rPr>
          <w:rFonts w:hint="eastAsia" w:ascii="宋体" w:hAnsi="宋体" w:eastAsia="宋体" w:cs="宋体"/>
          <w:color w:val="auto"/>
          <w:szCs w:val="21"/>
          <w:lang w:val="en-US" w:eastAsia="zh-CN"/>
        </w:rPr>
        <w:t>6</w:t>
      </w:r>
      <w:r>
        <w:rPr>
          <w:rFonts w:hint="eastAsia" w:ascii="宋体" w:hAnsi="宋体" w:eastAsia="宋体" w:cs="宋体"/>
          <w:color w:val="auto"/>
          <w:szCs w:val="21"/>
        </w:rPr>
        <w:t xml:space="preserve"> </w:t>
      </w:r>
      <w:r>
        <w:rPr>
          <w:rFonts w:hint="eastAsia" w:ascii="宋体" w:hAnsi="宋体" w:eastAsia="宋体" w:cs="宋体"/>
          <w:color w:val="auto"/>
          <w:szCs w:val="21"/>
        </w:rPr>
        <w:tab/>
      </w:r>
      <w:r>
        <w:rPr>
          <w:rFonts w:hint="eastAsia" w:ascii="宋体" w:hAnsi="宋体" w:eastAsia="宋体" w:cs="宋体"/>
          <w:color w:val="auto"/>
          <w:szCs w:val="21"/>
        </w:rPr>
        <w:t>0心率1血压2血氧</w:t>
      </w:r>
      <w:r>
        <w:rPr>
          <w:rFonts w:hint="eastAsia" w:ascii="宋体" w:hAnsi="宋体" w:eastAsia="宋体" w:cs="宋体"/>
          <w:color w:val="auto"/>
          <w:szCs w:val="21"/>
          <w:lang w:val="en-US" w:eastAsia="zh-CN"/>
        </w:rPr>
        <w:t>3心电4压力5血糖6体温</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测量值1：</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不是血压的情况下值为0，是血压表示收缩压</w:t>
      </w:r>
      <w:r>
        <w:rPr>
          <w:rFonts w:hint="eastAsia" w:ascii="宋体" w:hAnsi="宋体" w:eastAsia="宋体" w:cs="宋体"/>
          <w:color w:val="auto"/>
          <w:szCs w:val="21"/>
        </w:rPr>
        <w:tab/>
      </w:r>
    </w:p>
    <w:p>
      <w:pPr>
        <w:rPr>
          <w:rFonts w:hint="eastAsia" w:ascii="宋体" w:hAnsi="宋体" w:eastAsia="宋体" w:cs="宋体"/>
          <w:color w:val="auto"/>
          <w:szCs w:val="21"/>
        </w:rPr>
      </w:pPr>
      <w:r>
        <w:rPr>
          <w:rFonts w:hint="eastAsia" w:ascii="宋体" w:hAnsi="宋体" w:eastAsia="宋体" w:cs="宋体"/>
          <w:color w:val="auto"/>
          <w:szCs w:val="21"/>
        </w:rPr>
        <w:t>测量值2：</w:t>
      </w:r>
      <w:r>
        <w:rPr>
          <w:rFonts w:hint="eastAsia" w:ascii="宋体" w:hAnsi="宋体" w:eastAsia="宋体" w:cs="宋体"/>
          <w:color w:val="auto"/>
          <w:szCs w:val="21"/>
        </w:rPr>
        <w:tab/>
      </w:r>
      <w:r>
        <w:rPr>
          <w:rFonts w:hint="eastAsia" w:ascii="宋体" w:hAnsi="宋体" w:eastAsia="宋体" w:cs="宋体"/>
          <w:color w:val="auto"/>
          <w:szCs w:val="21"/>
        </w:rPr>
        <w:tab/>
      </w:r>
      <w:r>
        <w:rPr>
          <w:rFonts w:hint="eastAsia" w:ascii="宋体" w:hAnsi="宋体" w:eastAsia="宋体" w:cs="宋体"/>
          <w:color w:val="auto"/>
          <w:szCs w:val="21"/>
        </w:rPr>
        <w:t>0~255</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回复：80 84 0</w:t>
      </w:r>
      <w:r>
        <w:rPr>
          <w:rFonts w:hint="eastAsia" w:ascii="宋体" w:hAnsi="宋体" w:eastAsia="宋体" w:cs="宋体"/>
          <w:color w:val="auto"/>
          <w:sz w:val="21"/>
          <w:szCs w:val="21"/>
          <w:lang w:val="en-US" w:eastAsia="zh-CN"/>
        </w:rPr>
        <w:t xml:space="preserve">8 </w:t>
      </w:r>
      <w:r>
        <w:rPr>
          <w:rFonts w:hint="eastAsia" w:ascii="宋体" w:hAnsi="宋体" w:eastAsia="宋体" w:cs="宋体"/>
          <w:color w:val="auto"/>
          <w:sz w:val="21"/>
          <w:szCs w:val="21"/>
        </w:rPr>
        <w:t>00</w:t>
      </w:r>
      <w:r>
        <w:rPr>
          <w:rFonts w:hint="eastAsia" w:ascii="宋体" w:hAnsi="宋体" w:eastAsia="宋体" w:cs="宋体"/>
          <w:color w:val="auto"/>
          <w:sz w:val="21"/>
          <w:szCs w:val="21"/>
          <w:lang w:val="en-US" w:eastAsia="zh-CN"/>
        </w:rPr>
        <w:t xml:space="preserve"> 01 </w:t>
      </w:r>
      <w:r>
        <w:rPr>
          <w:rFonts w:hint="eastAsia" w:ascii="宋体" w:hAnsi="宋体" w:eastAsia="宋体" w:cs="宋体"/>
          <w:color w:val="auto"/>
          <w:sz w:val="21"/>
          <w:szCs w:val="21"/>
        </w:rPr>
        <w:t>00</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00</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00</w:t>
      </w:r>
    </w:p>
    <w:p>
      <w:pPr>
        <w:rPr>
          <w:rFonts w:hint="eastAsia" w:ascii="宋体" w:hAnsi="宋体" w:eastAsia="宋体" w:cs="宋体"/>
          <w:color w:val="auto"/>
        </w:rPr>
      </w:pPr>
    </w:p>
    <w:p>
      <w:pPr>
        <w:rPr>
          <w:rFonts w:hint="eastAsia" w:ascii="宋体" w:hAnsi="宋体" w:eastAsia="宋体" w:cs="宋体"/>
          <w:color w:val="auto"/>
        </w:rPr>
      </w:pPr>
    </w:p>
    <w:p>
      <w:pPr>
        <w:pStyle w:val="4"/>
        <w:rPr>
          <w:rFonts w:hint="eastAsia" w:ascii="宋体" w:hAnsi="宋体" w:eastAsia="宋体" w:cs="宋体"/>
          <w:color w:val="auto"/>
        </w:rPr>
      </w:pPr>
      <w:bookmarkStart w:id="711" w:name="_Toc1857108452"/>
      <w:bookmarkStart w:id="712" w:name="_Toc7611"/>
      <w:bookmarkStart w:id="713" w:name="_Toc90301368"/>
      <w:bookmarkStart w:id="714" w:name="_Toc2203"/>
      <w:bookmarkStart w:id="715" w:name="_Toc93070624"/>
      <w:bookmarkStart w:id="716" w:name="_Toc24580"/>
      <w:bookmarkStart w:id="717" w:name="_Toc78895161"/>
      <w:bookmarkStart w:id="718" w:name="_Toc684"/>
      <w:r>
        <w:rPr>
          <w:rFonts w:hint="eastAsia" w:ascii="宋体" w:hAnsi="宋体" w:eastAsia="宋体" w:cs="宋体"/>
          <w:color w:val="auto"/>
        </w:rPr>
        <w:t>上报锻炼</w:t>
      </w:r>
      <w:r>
        <w:rPr>
          <w:rFonts w:hint="eastAsia" w:ascii="宋体" w:hAnsi="宋体" w:eastAsia="宋体" w:cs="宋体"/>
          <w:color w:val="auto"/>
          <w:lang w:val="en-US" w:eastAsia="zh-CN"/>
        </w:rPr>
        <w:t>状态</w:t>
      </w:r>
      <w:r>
        <w:rPr>
          <w:rFonts w:hint="eastAsia" w:ascii="宋体" w:hAnsi="宋体" w:eastAsia="宋体" w:cs="宋体"/>
          <w:color w:val="auto"/>
        </w:rPr>
        <w:t xml:space="preserve"> 0x</w:t>
      </w:r>
      <w:bookmarkEnd w:id="711"/>
      <w:r>
        <w:rPr>
          <w:rFonts w:hint="eastAsia" w:ascii="宋体" w:hAnsi="宋体" w:eastAsia="宋体" w:cs="宋体"/>
          <w:color w:val="auto"/>
        </w:rPr>
        <w:t>86</w:t>
      </w:r>
      <w:bookmarkEnd w:id="712"/>
      <w:bookmarkEnd w:id="713"/>
      <w:bookmarkEnd w:id="714"/>
      <w:bookmarkEnd w:id="715"/>
      <w:bookmarkEnd w:id="716"/>
      <w:bookmarkEnd w:id="717"/>
      <w:bookmarkEnd w:id="718"/>
    </w:p>
    <w:p>
      <w:pPr>
        <w:rPr>
          <w:rFonts w:hint="eastAsia" w:ascii="宋体" w:hAnsi="宋体" w:eastAsia="宋体" w:cs="宋体"/>
          <w:color w:val="auto"/>
        </w:rPr>
      </w:pPr>
      <w:r>
        <w:rPr>
          <w:rFonts w:hint="eastAsia" w:ascii="宋体" w:hAnsi="宋体" w:eastAsia="宋体" w:cs="宋体"/>
          <w:color w:val="auto"/>
        </w:rPr>
        <w:t>设备主动回复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710"/>
        <w:gridCol w:w="710"/>
        <w:gridCol w:w="71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420"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0x80</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0x86</w:t>
            </w:r>
          </w:p>
        </w:tc>
        <w:tc>
          <w:tcPr>
            <w:tcW w:w="710" w:type="dxa"/>
          </w:tcPr>
          <w:p>
            <w:pPr>
              <w:tabs>
                <w:tab w:val="left" w:pos="442"/>
              </w:tabs>
              <w:jc w:val="left"/>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锻炼</w:t>
            </w:r>
            <w:r>
              <w:rPr>
                <w:rFonts w:hint="eastAsia" w:ascii="宋体" w:hAnsi="宋体" w:eastAsia="宋体" w:cs="宋体"/>
                <w:color w:val="auto"/>
                <w:lang w:val="en-US" w:eastAsia="zh-CN"/>
              </w:rPr>
              <w:t>状态</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rPr>
        <w:t>收到此命令之后可自行去同步锻炼数据</w:t>
      </w:r>
    </w:p>
    <w:p>
      <w:pPr>
        <w:pStyle w:val="28"/>
        <w:widowControl/>
        <w:rPr>
          <w:rFonts w:hint="eastAsia" w:ascii="宋体" w:hAnsi="宋体" w:eastAsia="宋体" w:cs="宋体"/>
          <w:color w:val="auto"/>
        </w:rPr>
      </w:pPr>
    </w:p>
    <w:p>
      <w:pPr>
        <w:rPr>
          <w:rFonts w:hint="default" w:ascii="宋体" w:hAnsi="宋体" w:eastAsia="宋体" w:cs="宋体"/>
          <w:color w:val="auto"/>
          <w:szCs w:val="21"/>
          <w:lang w:val="en-US" w:eastAsia="zh-CN"/>
        </w:rPr>
      </w:pPr>
      <w:r>
        <w:rPr>
          <w:rFonts w:hint="eastAsia" w:ascii="宋体" w:hAnsi="宋体" w:eastAsia="宋体" w:cs="宋体"/>
          <w:color w:val="auto"/>
          <w:lang w:val="en-US" w:eastAsia="zh-CN"/>
        </w:rPr>
        <w:t>运动状态</w:t>
      </w:r>
      <w:r>
        <w:rPr>
          <w:rFonts w:hint="eastAsia" w:ascii="宋体" w:hAnsi="宋体" w:eastAsia="宋体" w:cs="宋体"/>
          <w:color w:val="auto"/>
          <w:szCs w:val="21"/>
        </w:rPr>
        <w:t>：</w:t>
      </w:r>
      <w:r>
        <w:rPr>
          <w:rFonts w:hint="eastAsia" w:ascii="宋体" w:hAnsi="宋体" w:eastAsia="宋体" w:cs="宋体"/>
          <w:color w:val="auto"/>
          <w:szCs w:val="21"/>
        </w:rPr>
        <w:tab/>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0</w:t>
      </w:r>
      <w:r>
        <w:rPr>
          <w:rFonts w:hint="eastAsia" w:ascii="宋体" w:hAnsi="宋体" w:eastAsia="宋体" w:cs="宋体"/>
          <w:color w:val="auto"/>
          <w:szCs w:val="21"/>
          <w:lang w:eastAsia="zh-CN"/>
        </w:rPr>
        <w:t>：</w:t>
      </w:r>
      <w:r>
        <w:rPr>
          <w:rFonts w:hint="eastAsia" w:ascii="宋体" w:hAnsi="宋体" w:eastAsia="宋体" w:cs="宋体"/>
          <w:color w:val="auto"/>
          <w:szCs w:val="21"/>
        </w:rPr>
        <w:t>退出</w:t>
      </w:r>
      <w:r>
        <w:rPr>
          <w:rFonts w:hint="eastAsia" w:ascii="宋体" w:hAnsi="宋体" w:eastAsia="宋体" w:cs="宋体"/>
          <w:color w:val="auto"/>
          <w:szCs w:val="21"/>
          <w:lang w:val="en-US" w:eastAsia="zh-CN"/>
        </w:rPr>
        <w:t xml:space="preserve">/结束     </w:t>
      </w:r>
      <w:r>
        <w:rPr>
          <w:rFonts w:hint="eastAsia" w:ascii="宋体" w:hAnsi="宋体" w:eastAsia="宋体" w:cs="宋体"/>
          <w:color w:val="auto"/>
          <w:szCs w:val="21"/>
        </w:rPr>
        <w:t>1</w:t>
      </w:r>
      <w:r>
        <w:rPr>
          <w:rFonts w:hint="eastAsia" w:ascii="宋体" w:hAnsi="宋体" w:eastAsia="宋体" w:cs="宋体"/>
          <w:color w:val="auto"/>
          <w:szCs w:val="21"/>
          <w:lang w:eastAsia="zh-CN"/>
        </w:rPr>
        <w:t>：</w:t>
      </w:r>
      <w:r>
        <w:rPr>
          <w:rFonts w:hint="eastAsia" w:ascii="宋体" w:hAnsi="宋体" w:eastAsia="宋体" w:cs="宋体"/>
          <w:color w:val="auto"/>
          <w:szCs w:val="21"/>
        </w:rPr>
        <w:t>进入</w:t>
      </w:r>
      <w:r>
        <w:rPr>
          <w:rFonts w:hint="eastAsia" w:ascii="宋体" w:hAnsi="宋体" w:eastAsia="宋体" w:cs="宋体"/>
          <w:color w:val="auto"/>
          <w:szCs w:val="21"/>
          <w:lang w:val="en-US" w:eastAsia="zh-CN"/>
        </w:rPr>
        <w:t>/开始    2：继续   3.暂停</w:t>
      </w:r>
    </w:p>
    <w:p>
      <w:pPr>
        <w:rPr>
          <w:rFonts w:hint="eastAsia" w:ascii="宋体" w:hAnsi="宋体" w:eastAsia="宋体" w:cs="宋体"/>
          <w:color w:val="auto"/>
          <w:szCs w:val="21"/>
        </w:rPr>
      </w:pP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rPr>
        <w:t>回复：80 86 0</w:t>
      </w:r>
      <w:r>
        <w:rPr>
          <w:rFonts w:hint="eastAsia" w:ascii="宋体" w:hAnsi="宋体" w:eastAsia="宋体" w:cs="宋体"/>
          <w:color w:val="auto"/>
          <w:sz w:val="21"/>
          <w:szCs w:val="21"/>
          <w:lang w:val="en-US" w:eastAsia="zh-CN"/>
        </w:rPr>
        <w:t>5</w:t>
      </w:r>
      <w:r>
        <w:rPr>
          <w:rFonts w:hint="eastAsia" w:ascii="宋体" w:hAnsi="宋体" w:eastAsia="宋体" w:cs="宋体"/>
          <w:color w:val="auto"/>
          <w:sz w:val="21"/>
          <w:szCs w:val="21"/>
        </w:rPr>
        <w:t xml:space="preserve"> 0</w:t>
      </w:r>
      <w:r>
        <w:rPr>
          <w:rFonts w:hint="eastAsia" w:ascii="宋体" w:hAnsi="宋体" w:eastAsia="宋体" w:cs="宋体"/>
          <w:color w:val="auto"/>
          <w:sz w:val="21"/>
          <w:szCs w:val="21"/>
          <w:lang w:val="en-US" w:eastAsia="zh-CN"/>
        </w:rPr>
        <w:t>0 01 01</w:t>
      </w:r>
    </w:p>
    <w:p>
      <w:pPr>
        <w:rPr>
          <w:rFonts w:hint="eastAsia" w:ascii="宋体" w:hAnsi="宋体" w:eastAsia="宋体" w:cs="宋体"/>
          <w:color w:val="auto"/>
          <w:szCs w:val="21"/>
        </w:rPr>
      </w:pPr>
    </w:p>
    <w:p>
      <w:pPr>
        <w:pStyle w:val="4"/>
        <w:rPr>
          <w:rFonts w:hint="eastAsia" w:ascii="宋体" w:hAnsi="宋体" w:eastAsia="宋体" w:cs="宋体"/>
          <w:color w:val="auto"/>
        </w:rPr>
      </w:pPr>
      <w:bookmarkStart w:id="719" w:name="_Toc894427266"/>
      <w:bookmarkStart w:id="720" w:name="_Toc93070625"/>
      <w:bookmarkStart w:id="721" w:name="_Toc7765"/>
      <w:bookmarkStart w:id="722" w:name="_Toc1900"/>
      <w:bookmarkStart w:id="723" w:name="_Toc78895162"/>
      <w:bookmarkStart w:id="724" w:name="_Toc6247"/>
      <w:bookmarkStart w:id="725" w:name="_Toc90301369"/>
      <w:bookmarkStart w:id="726" w:name="_Toc1213"/>
      <w:r>
        <w:rPr>
          <w:rFonts w:hint="eastAsia" w:ascii="宋体" w:hAnsi="宋体" w:eastAsia="宋体" w:cs="宋体"/>
          <w:color w:val="auto"/>
          <w:lang w:val="en-US" w:eastAsia="zh-CN"/>
        </w:rPr>
        <w:t>查</w:t>
      </w:r>
      <w:r>
        <w:rPr>
          <w:rFonts w:hint="eastAsia" w:ascii="宋体" w:hAnsi="宋体" w:eastAsia="宋体" w:cs="宋体"/>
          <w:color w:val="auto"/>
        </w:rPr>
        <w:t>找手机 0x</w:t>
      </w:r>
      <w:bookmarkEnd w:id="719"/>
      <w:r>
        <w:rPr>
          <w:rFonts w:hint="eastAsia" w:ascii="宋体" w:hAnsi="宋体" w:eastAsia="宋体" w:cs="宋体"/>
          <w:color w:val="auto"/>
        </w:rPr>
        <w:t>88</w:t>
      </w:r>
      <w:bookmarkEnd w:id="720"/>
      <w:bookmarkEnd w:id="721"/>
      <w:bookmarkEnd w:id="722"/>
      <w:bookmarkEnd w:id="723"/>
      <w:bookmarkEnd w:id="724"/>
      <w:bookmarkEnd w:id="725"/>
      <w:bookmarkEnd w:id="726"/>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回复：80 88 0</w:t>
      </w: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rPr>
        <w:t xml:space="preserve"> 00</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727" w:name="_Toc30527"/>
      <w:bookmarkStart w:id="728" w:name="_Toc20843"/>
      <w:bookmarkStart w:id="729" w:name="_Toc31983"/>
      <w:bookmarkStart w:id="730" w:name="_Toc14960"/>
      <w:r>
        <w:rPr>
          <w:rFonts w:hint="eastAsia" w:ascii="宋体" w:hAnsi="宋体" w:eastAsia="宋体" w:cs="宋体"/>
          <w:color w:val="auto"/>
          <w:lang w:val="en-US" w:eastAsia="zh-CN"/>
        </w:rPr>
        <w:t>结束查找</w:t>
      </w:r>
      <w:r>
        <w:rPr>
          <w:rFonts w:hint="eastAsia" w:ascii="宋体" w:hAnsi="宋体" w:eastAsia="宋体" w:cs="宋体"/>
          <w:color w:val="auto"/>
        </w:rPr>
        <w:t>找手机 0x8</w:t>
      </w:r>
      <w:r>
        <w:rPr>
          <w:rFonts w:hint="eastAsia" w:ascii="宋体" w:hAnsi="宋体" w:eastAsia="宋体" w:cs="宋体"/>
          <w:color w:val="auto"/>
          <w:lang w:val="en-US" w:eastAsia="zh-CN"/>
        </w:rPr>
        <w:t>9</w:t>
      </w:r>
      <w:bookmarkEnd w:id="727"/>
      <w:bookmarkEnd w:id="728"/>
      <w:bookmarkEnd w:id="729"/>
      <w:bookmarkEnd w:id="730"/>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回复：80 8</w:t>
      </w:r>
      <w:r>
        <w:rPr>
          <w:rFonts w:hint="eastAsia" w:ascii="宋体" w:hAnsi="宋体" w:eastAsia="宋体" w:cs="宋体"/>
          <w:color w:val="auto"/>
          <w:sz w:val="21"/>
          <w:szCs w:val="21"/>
          <w:lang w:val="en-US" w:eastAsia="zh-CN"/>
        </w:rPr>
        <w:t>9</w:t>
      </w:r>
      <w:r>
        <w:rPr>
          <w:rFonts w:hint="eastAsia" w:ascii="宋体" w:hAnsi="宋体" w:eastAsia="宋体" w:cs="宋体"/>
          <w:color w:val="auto"/>
          <w:sz w:val="21"/>
          <w:szCs w:val="21"/>
        </w:rPr>
        <w:t xml:space="preserve"> 0</w:t>
      </w: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rPr>
        <w:t xml:space="preserve"> 00</w:t>
      </w:r>
    </w:p>
    <w:p>
      <w:pPr>
        <w:pStyle w:val="28"/>
        <w:widowControl/>
        <w:rPr>
          <w:rFonts w:hint="eastAsia" w:ascii="宋体" w:hAnsi="宋体" w:eastAsia="宋体" w:cs="宋体"/>
          <w:color w:val="auto"/>
          <w:sz w:val="21"/>
          <w:szCs w:val="21"/>
        </w:rPr>
      </w:pPr>
    </w:p>
    <w:p>
      <w:pPr>
        <w:rPr>
          <w:rFonts w:hint="eastAsia" w:ascii="宋体" w:hAnsi="宋体" w:eastAsia="宋体" w:cs="宋体"/>
          <w:color w:val="auto"/>
          <w:szCs w:val="21"/>
        </w:rPr>
      </w:pPr>
    </w:p>
    <w:p>
      <w:pPr>
        <w:pStyle w:val="4"/>
        <w:rPr>
          <w:rFonts w:hint="eastAsia" w:ascii="宋体" w:hAnsi="宋体" w:eastAsia="宋体" w:cs="宋体"/>
          <w:color w:val="auto"/>
        </w:rPr>
      </w:pPr>
      <w:bookmarkStart w:id="731" w:name="_Toc253530662"/>
      <w:bookmarkStart w:id="732" w:name="_Toc78895163"/>
      <w:bookmarkStart w:id="733" w:name="_Toc9944"/>
      <w:bookmarkStart w:id="734" w:name="_Toc14322"/>
      <w:bookmarkStart w:id="735" w:name="_Toc22953"/>
      <w:bookmarkStart w:id="736" w:name="_Toc93070626"/>
      <w:bookmarkStart w:id="737" w:name="_Toc7784"/>
      <w:bookmarkStart w:id="738" w:name="_Toc90301370"/>
      <w:r>
        <w:rPr>
          <w:rFonts w:hint="eastAsia" w:ascii="宋体" w:hAnsi="宋体" w:eastAsia="宋体" w:cs="宋体"/>
          <w:color w:val="auto"/>
        </w:rPr>
        <w:t>拍照 0x</w:t>
      </w:r>
      <w:bookmarkEnd w:id="731"/>
      <w:r>
        <w:rPr>
          <w:rFonts w:hint="eastAsia" w:ascii="宋体" w:hAnsi="宋体" w:eastAsia="宋体" w:cs="宋体"/>
          <w:color w:val="auto"/>
        </w:rPr>
        <w:t>8a</w:t>
      </w:r>
      <w:bookmarkEnd w:id="732"/>
      <w:bookmarkEnd w:id="733"/>
      <w:bookmarkEnd w:id="734"/>
      <w:bookmarkEnd w:id="735"/>
      <w:bookmarkEnd w:id="736"/>
      <w:bookmarkEnd w:id="737"/>
      <w:bookmarkEnd w:id="738"/>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回复：80 8a 04 00</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739" w:name="_Toc2188"/>
      <w:bookmarkStart w:id="740" w:name="_Toc30885"/>
      <w:bookmarkStart w:id="741" w:name="_Toc78895164"/>
      <w:bookmarkStart w:id="742" w:name="_Toc93070627"/>
      <w:bookmarkStart w:id="743" w:name="_Toc1293"/>
      <w:bookmarkStart w:id="744" w:name="_Toc13814"/>
      <w:bookmarkStart w:id="745" w:name="_Toc90301371"/>
      <w:r>
        <w:rPr>
          <w:rFonts w:hint="eastAsia" w:ascii="宋体" w:hAnsi="宋体" w:eastAsia="宋体" w:cs="宋体"/>
          <w:color w:val="auto"/>
        </w:rPr>
        <w:t>音乐控制 0x8C</w:t>
      </w:r>
      <w:bookmarkEnd w:id="739"/>
      <w:bookmarkEnd w:id="740"/>
      <w:bookmarkEnd w:id="741"/>
      <w:bookmarkEnd w:id="742"/>
      <w:bookmarkEnd w:id="743"/>
      <w:bookmarkEnd w:id="744"/>
      <w:bookmarkEnd w:id="745"/>
    </w:p>
    <w:p>
      <w:pPr>
        <w:rPr>
          <w:rFonts w:hint="eastAsia" w:ascii="宋体" w:hAnsi="宋体" w:eastAsia="宋体" w:cs="宋体"/>
          <w:color w:val="auto"/>
        </w:rPr>
      </w:pPr>
      <w:r>
        <w:rPr>
          <w:rFonts w:hint="eastAsia" w:ascii="宋体" w:hAnsi="宋体" w:eastAsia="宋体" w:cs="宋体"/>
          <w:color w:val="auto"/>
        </w:rPr>
        <w:t>设备主动回复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710"/>
        <w:gridCol w:w="710"/>
        <w:gridCol w:w="71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0x80</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0x8c</w:t>
            </w:r>
          </w:p>
        </w:tc>
        <w:tc>
          <w:tcPr>
            <w:tcW w:w="710" w:type="dxa"/>
          </w:tcPr>
          <w:p>
            <w:pPr>
              <w:tabs>
                <w:tab w:val="left" w:pos="442"/>
              </w:tabs>
              <w:jc w:val="left"/>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类型</w:t>
            </w:r>
          </w:p>
        </w:tc>
      </w:tr>
    </w:tbl>
    <w:p>
      <w:pPr>
        <w:rPr>
          <w:rFonts w:hint="eastAsia" w:ascii="宋体" w:hAnsi="宋体" w:eastAsia="宋体" w:cs="宋体"/>
          <w:color w:val="auto"/>
        </w:rPr>
      </w:pPr>
    </w:p>
    <w:p>
      <w:pPr>
        <w:rPr>
          <w:rFonts w:hint="eastAsia" w:ascii="宋体" w:hAnsi="宋体" w:eastAsia="宋体" w:cs="宋体"/>
          <w:color w:val="auto"/>
          <w:szCs w:val="21"/>
          <w:lang w:val="en-US" w:eastAsia="zh-CN"/>
        </w:rPr>
      </w:pPr>
      <w:r>
        <w:rPr>
          <w:rFonts w:hint="eastAsia" w:ascii="宋体" w:hAnsi="宋体" w:eastAsia="宋体" w:cs="宋体"/>
          <w:color w:val="auto"/>
        </w:rPr>
        <w:t>类型：</w:t>
      </w:r>
      <w:r>
        <w:rPr>
          <w:rFonts w:hint="eastAsia" w:ascii="宋体" w:hAnsi="宋体" w:eastAsia="宋体" w:cs="宋体"/>
          <w:color w:val="auto"/>
          <w:lang w:val="en-US" w:eastAsia="zh-CN"/>
        </w:rPr>
        <w:t>如下</w:t>
      </w:r>
    </w:p>
    <w:p>
      <w:pPr>
        <w:rPr>
          <w:rFonts w:hint="eastAsia" w:ascii="宋体" w:hAnsi="宋体" w:eastAsia="宋体" w:cs="宋体"/>
          <w:color w:val="auto"/>
        </w:rPr>
      </w:pPr>
      <w:r>
        <w:rPr>
          <w:rFonts w:hint="eastAsia" w:ascii="宋体" w:hAnsi="宋体" w:eastAsia="宋体" w:cs="宋体"/>
          <w:color w:val="auto"/>
        </w:rPr>
        <w:t>0x01  :开始暂停</w:t>
      </w:r>
    </w:p>
    <w:p>
      <w:pPr>
        <w:rPr>
          <w:rFonts w:hint="eastAsia" w:ascii="宋体" w:hAnsi="宋体" w:eastAsia="宋体" w:cs="宋体"/>
          <w:color w:val="auto"/>
          <w:lang w:val="en-US" w:eastAsia="zh-CN"/>
        </w:rPr>
      </w:pPr>
      <w:r>
        <w:rPr>
          <w:rFonts w:hint="eastAsia" w:ascii="宋体" w:hAnsi="宋体" w:eastAsia="宋体" w:cs="宋体"/>
          <w:color w:val="auto"/>
        </w:rPr>
        <w:t>0x02  :</w:t>
      </w:r>
      <w:r>
        <w:rPr>
          <w:rFonts w:hint="eastAsia" w:ascii="宋体" w:hAnsi="宋体" w:eastAsia="宋体" w:cs="宋体"/>
          <w:color w:val="auto"/>
          <w:lang w:val="en-US" w:eastAsia="zh-CN"/>
        </w:rPr>
        <w:t>预留</w:t>
      </w:r>
    </w:p>
    <w:p>
      <w:pPr>
        <w:rPr>
          <w:rFonts w:hint="eastAsia" w:ascii="宋体" w:hAnsi="宋体" w:eastAsia="宋体" w:cs="宋体"/>
          <w:color w:val="auto"/>
        </w:rPr>
      </w:pPr>
      <w:r>
        <w:rPr>
          <w:rFonts w:hint="eastAsia" w:ascii="宋体" w:hAnsi="宋体" w:eastAsia="宋体" w:cs="宋体"/>
          <w:color w:val="auto"/>
        </w:rPr>
        <w:t>0x04  :下一首</w:t>
      </w:r>
    </w:p>
    <w:p>
      <w:pPr>
        <w:rPr>
          <w:rFonts w:hint="eastAsia" w:ascii="宋体" w:hAnsi="宋体" w:eastAsia="宋体" w:cs="宋体"/>
          <w:color w:val="auto"/>
        </w:rPr>
      </w:pPr>
      <w:r>
        <w:rPr>
          <w:rFonts w:hint="eastAsia" w:ascii="宋体" w:hAnsi="宋体" w:eastAsia="宋体" w:cs="宋体"/>
          <w:color w:val="auto"/>
        </w:rPr>
        <w:t>0x08  :上一首</w:t>
      </w:r>
    </w:p>
    <w:p>
      <w:pPr>
        <w:rPr>
          <w:rFonts w:hint="eastAsia" w:ascii="宋体" w:hAnsi="宋体" w:eastAsia="宋体" w:cs="宋体"/>
          <w:color w:val="auto"/>
        </w:rPr>
      </w:pPr>
      <w:r>
        <w:rPr>
          <w:rFonts w:hint="eastAsia" w:ascii="宋体" w:hAnsi="宋体" w:eastAsia="宋体" w:cs="宋体"/>
          <w:color w:val="auto"/>
        </w:rPr>
        <w:t>0x10  :音量 -</w:t>
      </w:r>
    </w:p>
    <w:p>
      <w:pPr>
        <w:rPr>
          <w:rFonts w:hint="eastAsia" w:ascii="宋体" w:hAnsi="宋体" w:eastAsia="宋体" w:cs="宋体"/>
          <w:color w:val="auto"/>
        </w:rPr>
      </w:pPr>
      <w:r>
        <w:rPr>
          <w:rFonts w:hint="eastAsia" w:ascii="宋体" w:hAnsi="宋体" w:eastAsia="宋体" w:cs="宋体"/>
          <w:color w:val="auto"/>
        </w:rPr>
        <w:t>0x20  :音量 +</w:t>
      </w:r>
    </w:p>
    <w:p>
      <w:pPr>
        <w:rPr>
          <w:rFonts w:hint="eastAsia" w:ascii="宋体" w:hAnsi="宋体" w:eastAsia="宋体" w:cs="宋体"/>
          <w:color w:val="auto"/>
        </w:rPr>
      </w:pPr>
      <w:r>
        <w:rPr>
          <w:rFonts w:hint="eastAsia" w:ascii="宋体" w:hAnsi="宋体" w:eastAsia="宋体" w:cs="宋体"/>
          <w:color w:val="auto"/>
        </w:rPr>
        <w:t>0x40  :</w:t>
      </w:r>
      <w:r>
        <w:rPr>
          <w:rFonts w:hint="eastAsia" w:ascii="宋体" w:hAnsi="宋体" w:eastAsia="宋体" w:cs="宋体"/>
          <w:color w:val="auto"/>
          <w:lang w:val="en-US" w:eastAsia="zh-CN"/>
        </w:rPr>
        <w:t>预留</w:t>
      </w:r>
    </w:p>
    <w:p>
      <w:pPr>
        <w:rPr>
          <w:rFonts w:hint="eastAsia" w:ascii="宋体" w:hAnsi="宋体" w:eastAsia="宋体" w:cs="宋体"/>
          <w:color w:val="auto"/>
        </w:rPr>
      </w:pPr>
      <w:r>
        <w:rPr>
          <w:rFonts w:hint="eastAsia" w:ascii="宋体" w:hAnsi="宋体" w:eastAsia="宋体" w:cs="宋体"/>
          <w:color w:val="auto"/>
        </w:rPr>
        <w:t>0x80  :</w:t>
      </w:r>
      <w:r>
        <w:rPr>
          <w:rFonts w:hint="eastAsia" w:ascii="宋体" w:hAnsi="宋体" w:eastAsia="宋体" w:cs="宋体"/>
          <w:color w:val="auto"/>
          <w:lang w:val="en-US" w:eastAsia="zh-CN"/>
        </w:rPr>
        <w:t>预留</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p>
    <w:p>
      <w:pPr>
        <w:pStyle w:val="28"/>
        <w:widowControl/>
        <w:rPr>
          <w:rFonts w:hint="eastAsia" w:ascii="宋体" w:hAnsi="宋体" w:eastAsia="宋体" w:cs="宋体"/>
          <w:color w:val="auto"/>
          <w:sz w:val="21"/>
          <w:szCs w:val="21"/>
        </w:rPr>
      </w:pPr>
      <w:r>
        <w:rPr>
          <w:rFonts w:hint="eastAsia" w:ascii="宋体" w:hAnsi="宋体" w:eastAsia="宋体" w:cs="宋体"/>
          <w:color w:val="auto"/>
          <w:sz w:val="21"/>
          <w:szCs w:val="21"/>
        </w:rPr>
        <w:t>回复：80 8c 0</w:t>
      </w:r>
      <w:r>
        <w:rPr>
          <w:rFonts w:hint="eastAsia" w:ascii="宋体" w:hAnsi="宋体" w:eastAsia="宋体" w:cs="宋体"/>
          <w:color w:val="auto"/>
          <w:sz w:val="21"/>
          <w:szCs w:val="21"/>
          <w:lang w:val="en-US" w:eastAsia="zh-CN"/>
        </w:rPr>
        <w:t>6</w:t>
      </w:r>
      <w:r>
        <w:rPr>
          <w:rFonts w:hint="eastAsia" w:ascii="宋体" w:hAnsi="宋体" w:eastAsia="宋体" w:cs="宋体"/>
          <w:color w:val="auto"/>
          <w:sz w:val="21"/>
          <w:szCs w:val="21"/>
        </w:rPr>
        <w:t xml:space="preserve"> 00 01 01</w:t>
      </w:r>
    </w:p>
    <w:p>
      <w:pPr>
        <w:pStyle w:val="28"/>
        <w:widowControl/>
        <w:rPr>
          <w:rFonts w:hint="eastAsia" w:ascii="宋体" w:hAnsi="宋体" w:eastAsia="宋体" w:cs="宋体"/>
          <w:color w:val="auto"/>
          <w:sz w:val="21"/>
          <w:szCs w:val="21"/>
        </w:rPr>
      </w:pPr>
    </w:p>
    <w:p>
      <w:pPr>
        <w:pStyle w:val="4"/>
        <w:rPr>
          <w:rFonts w:hint="eastAsia" w:ascii="宋体" w:hAnsi="宋体" w:eastAsia="宋体" w:cs="宋体"/>
          <w:color w:val="auto"/>
        </w:rPr>
      </w:pPr>
      <w:bookmarkStart w:id="746" w:name="_Toc24568"/>
      <w:bookmarkStart w:id="747" w:name="_Toc13676"/>
      <w:bookmarkStart w:id="748" w:name="_Toc10372"/>
      <w:bookmarkStart w:id="749" w:name="_Toc93070628"/>
      <w:bookmarkStart w:id="750" w:name="_Toc21334"/>
      <w:r>
        <w:rPr>
          <w:rFonts w:hint="eastAsia" w:ascii="宋体" w:hAnsi="宋体" w:eastAsia="宋体" w:cs="宋体"/>
          <w:color w:val="auto"/>
        </w:rPr>
        <w:t>来电控制 0x8E</w:t>
      </w:r>
      <w:bookmarkEnd w:id="746"/>
      <w:bookmarkEnd w:id="747"/>
      <w:bookmarkEnd w:id="748"/>
      <w:bookmarkEnd w:id="749"/>
      <w:bookmarkEnd w:id="750"/>
    </w:p>
    <w:p>
      <w:pPr>
        <w:rPr>
          <w:rFonts w:hint="eastAsia" w:ascii="宋体" w:hAnsi="宋体" w:eastAsia="宋体" w:cs="宋体"/>
          <w:color w:val="auto"/>
        </w:rPr>
      </w:pPr>
      <w:r>
        <w:rPr>
          <w:rFonts w:hint="eastAsia" w:ascii="宋体" w:hAnsi="宋体" w:eastAsia="宋体" w:cs="宋体"/>
          <w:color w:val="auto"/>
        </w:rPr>
        <w:t>设备主动回复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710"/>
        <w:gridCol w:w="710"/>
        <w:gridCol w:w="71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0x80</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0x8E</w:t>
            </w:r>
          </w:p>
        </w:tc>
        <w:tc>
          <w:tcPr>
            <w:tcW w:w="710" w:type="dxa"/>
          </w:tcPr>
          <w:p>
            <w:pPr>
              <w:tabs>
                <w:tab w:val="left" w:pos="442"/>
              </w:tabs>
              <w:jc w:val="left"/>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类型</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rPr>
        <w:t>类型：</w:t>
      </w:r>
      <w:r>
        <w:rPr>
          <w:rFonts w:hint="eastAsia" w:ascii="宋体" w:hAnsi="宋体" w:eastAsia="宋体" w:cs="宋体"/>
          <w:color w:val="auto"/>
        </w:rPr>
        <w:tab/>
      </w:r>
      <w:r>
        <w:rPr>
          <w:rFonts w:hint="eastAsia" w:ascii="宋体" w:hAnsi="宋体" w:eastAsia="宋体" w:cs="宋体"/>
          <w:color w:val="auto"/>
          <w:szCs w:val="21"/>
        </w:rPr>
        <w:t>0 : 挂断   1 ：接听</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szCs w:val="21"/>
        </w:rPr>
        <w:t>接听电话</w:t>
      </w:r>
    </w:p>
    <w:p>
      <w:pPr>
        <w:rPr>
          <w:rFonts w:hint="eastAsia" w:ascii="宋体" w:hAnsi="宋体" w:eastAsia="宋体" w:cs="宋体"/>
          <w:color w:val="auto"/>
          <w:szCs w:val="21"/>
        </w:rPr>
      </w:pPr>
    </w:p>
    <w:p>
      <w:pPr>
        <w:pStyle w:val="28"/>
        <w:widowControl/>
        <w:rPr>
          <w:rFonts w:hint="eastAsia" w:ascii="宋体" w:hAnsi="宋体" w:eastAsia="宋体" w:cs="宋体"/>
          <w:color w:val="auto"/>
        </w:rPr>
      </w:pPr>
      <w:r>
        <w:rPr>
          <w:rFonts w:hint="eastAsia" w:ascii="宋体" w:hAnsi="宋体" w:eastAsia="宋体" w:cs="宋体"/>
          <w:color w:val="auto"/>
          <w:sz w:val="21"/>
          <w:szCs w:val="21"/>
        </w:rPr>
        <w:t>回复：80 8E 0</w:t>
      </w:r>
      <w:r>
        <w:rPr>
          <w:rFonts w:hint="eastAsia" w:ascii="宋体" w:hAnsi="宋体" w:eastAsia="宋体" w:cs="宋体"/>
          <w:color w:val="auto"/>
          <w:sz w:val="21"/>
          <w:szCs w:val="21"/>
          <w:lang w:val="en-US" w:eastAsia="zh-CN"/>
        </w:rPr>
        <w:t>6</w:t>
      </w:r>
      <w:r>
        <w:rPr>
          <w:rFonts w:hint="eastAsia" w:ascii="宋体" w:hAnsi="宋体" w:eastAsia="宋体" w:cs="宋体"/>
          <w:color w:val="auto"/>
          <w:sz w:val="21"/>
          <w:szCs w:val="21"/>
        </w:rPr>
        <w:t xml:space="preserve"> 00 01 01</w:t>
      </w:r>
    </w:p>
    <w:p>
      <w:pPr>
        <w:pStyle w:val="28"/>
        <w:widowControl/>
        <w:rPr>
          <w:rFonts w:hint="eastAsia" w:ascii="宋体" w:hAnsi="宋体" w:eastAsia="宋体" w:cs="宋体"/>
          <w:color w:val="auto"/>
        </w:rPr>
      </w:pPr>
    </w:p>
    <w:p>
      <w:pPr>
        <w:pStyle w:val="4"/>
        <w:rPr>
          <w:rFonts w:hint="eastAsia" w:ascii="宋体" w:hAnsi="宋体" w:eastAsia="宋体" w:cs="宋体"/>
          <w:color w:val="auto"/>
        </w:rPr>
      </w:pPr>
      <w:bookmarkStart w:id="751" w:name="_Toc24469"/>
      <w:bookmarkStart w:id="752" w:name="_Toc19133"/>
      <w:bookmarkStart w:id="753" w:name="_Toc14516"/>
      <w:bookmarkStart w:id="754" w:name="_Toc22623"/>
      <w:r>
        <w:rPr>
          <w:rFonts w:hint="eastAsia" w:ascii="宋体" w:hAnsi="宋体" w:eastAsia="宋体" w:cs="宋体"/>
          <w:color w:val="auto"/>
          <w:lang w:val="en-US" w:eastAsia="zh-CN"/>
        </w:rPr>
        <w:t>背光亮度</w:t>
      </w:r>
      <w:r>
        <w:rPr>
          <w:rFonts w:hint="eastAsia" w:ascii="宋体" w:hAnsi="宋体" w:eastAsia="宋体" w:cs="宋体"/>
          <w:color w:val="auto"/>
        </w:rPr>
        <w:t xml:space="preserve"> 0x</w:t>
      </w:r>
      <w:r>
        <w:rPr>
          <w:rFonts w:hint="eastAsia" w:ascii="宋体" w:hAnsi="宋体" w:eastAsia="宋体" w:cs="宋体"/>
          <w:color w:val="auto"/>
          <w:lang w:val="en-US" w:eastAsia="zh-CN"/>
        </w:rPr>
        <w:t>90</w:t>
      </w:r>
      <w:bookmarkEnd w:id="751"/>
      <w:bookmarkEnd w:id="752"/>
      <w:bookmarkEnd w:id="753"/>
      <w:bookmarkEnd w:id="754"/>
    </w:p>
    <w:p>
      <w:pPr>
        <w:rPr>
          <w:rFonts w:hint="eastAsia" w:ascii="宋体" w:hAnsi="宋体" w:eastAsia="宋体" w:cs="宋体"/>
          <w:color w:val="auto"/>
        </w:rPr>
      </w:pPr>
      <w:r>
        <w:rPr>
          <w:rFonts w:hint="eastAsia" w:ascii="宋体" w:hAnsi="宋体" w:eastAsia="宋体" w:cs="宋体"/>
          <w:color w:val="auto"/>
        </w:rPr>
        <w:t>设备主动回复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710"/>
        <w:gridCol w:w="710"/>
        <w:gridCol w:w="71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0x80</w:t>
            </w:r>
          </w:p>
        </w:tc>
        <w:tc>
          <w:tcPr>
            <w:tcW w:w="710"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90</w:t>
            </w:r>
          </w:p>
        </w:tc>
        <w:tc>
          <w:tcPr>
            <w:tcW w:w="710" w:type="dxa"/>
          </w:tcPr>
          <w:p>
            <w:pPr>
              <w:tabs>
                <w:tab w:val="left" w:pos="442"/>
              </w:tabs>
              <w:jc w:val="left"/>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420"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等级</w:t>
            </w:r>
          </w:p>
        </w:tc>
      </w:tr>
    </w:tbl>
    <w:p>
      <w:pPr>
        <w:rPr>
          <w:rFonts w:hint="eastAsia" w:ascii="宋体" w:hAnsi="宋体" w:eastAsia="宋体" w:cs="宋体"/>
          <w:color w:val="auto"/>
        </w:rPr>
      </w:pPr>
    </w:p>
    <w:p>
      <w:pPr>
        <w:rPr>
          <w:rFonts w:hint="eastAsia" w:ascii="宋体" w:hAnsi="宋体" w:eastAsia="宋体" w:cs="宋体"/>
          <w:color w:val="auto"/>
          <w:szCs w:val="21"/>
          <w:lang w:val="en-US" w:eastAsia="zh-CN"/>
        </w:rPr>
      </w:pPr>
      <w:r>
        <w:rPr>
          <w:rFonts w:hint="eastAsia" w:ascii="宋体" w:hAnsi="宋体" w:eastAsia="宋体" w:cs="宋体"/>
          <w:color w:val="auto"/>
        </w:rPr>
        <w:t>类型：</w:t>
      </w:r>
      <w:r>
        <w:rPr>
          <w:rFonts w:hint="eastAsia" w:ascii="宋体" w:hAnsi="宋体" w:eastAsia="宋体" w:cs="宋体"/>
          <w:color w:val="auto"/>
        </w:rPr>
        <w:tab/>
      </w:r>
      <w:r>
        <w:rPr>
          <w:rFonts w:hint="eastAsia" w:ascii="宋体" w:hAnsi="宋体" w:eastAsia="宋体" w:cs="宋体"/>
          <w:color w:val="auto"/>
          <w:lang w:val="en-US" w:eastAsia="zh-CN"/>
        </w:rPr>
        <w:t>0~4等级</w:t>
      </w:r>
    </w:p>
    <w:p>
      <w:pPr>
        <w:rPr>
          <w:rFonts w:hint="eastAsia" w:ascii="宋体" w:hAnsi="宋体" w:eastAsia="宋体" w:cs="宋体"/>
          <w:color w:val="auto"/>
          <w:szCs w:val="21"/>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rPr>
        <w:t>示例</w:t>
      </w:r>
      <w:r>
        <w:rPr>
          <w:rFonts w:hint="eastAsia" w:ascii="宋体" w:hAnsi="宋体" w:eastAsia="宋体" w:cs="宋体"/>
          <w:color w:val="auto"/>
          <w:szCs w:val="21"/>
          <w:lang w:eastAsia="zh-CN"/>
        </w:rPr>
        <w:t>：</w:t>
      </w:r>
      <w:r>
        <w:rPr>
          <w:rFonts w:hint="eastAsia" w:ascii="宋体" w:hAnsi="宋体" w:eastAsia="宋体" w:cs="宋体"/>
          <w:color w:val="auto"/>
          <w:szCs w:val="21"/>
          <w:lang w:val="en-US" w:eastAsia="zh-CN"/>
        </w:rPr>
        <w:tab/>
      </w:r>
      <w:r>
        <w:rPr>
          <w:rFonts w:hint="eastAsia" w:ascii="宋体" w:hAnsi="宋体" w:eastAsia="宋体" w:cs="宋体"/>
          <w:color w:val="auto"/>
          <w:szCs w:val="21"/>
          <w:lang w:val="en-US" w:eastAsia="zh-CN"/>
        </w:rPr>
        <w:t>设置背光亮度为等级3</w:t>
      </w:r>
    </w:p>
    <w:p>
      <w:pPr>
        <w:rPr>
          <w:rFonts w:hint="eastAsia" w:ascii="宋体" w:hAnsi="宋体" w:eastAsia="宋体" w:cs="宋体"/>
          <w:b w:val="0"/>
          <w:color w:val="auto"/>
          <w:kern w:val="2"/>
          <w:sz w:val="21"/>
          <w:szCs w:val="21"/>
          <w:lang w:val="en-US" w:eastAsia="zh-CN" w:bidi="ar-SA"/>
        </w:rPr>
      </w:pPr>
      <w:r>
        <w:rPr>
          <w:rFonts w:hint="eastAsia" w:ascii="宋体" w:hAnsi="宋体" w:eastAsia="宋体" w:cs="宋体"/>
          <w:b w:val="0"/>
          <w:color w:val="auto"/>
          <w:kern w:val="2"/>
          <w:sz w:val="21"/>
          <w:szCs w:val="21"/>
          <w:lang w:val="en-US" w:eastAsia="zh-CN" w:bidi="ar-SA"/>
        </w:rPr>
        <w:t>回复：80 90 06 00 01 03</w:t>
      </w:r>
    </w:p>
    <w:p>
      <w:pPr>
        <w:rPr>
          <w:rFonts w:hint="eastAsia" w:ascii="宋体" w:hAnsi="宋体" w:eastAsia="宋体" w:cs="宋体"/>
          <w:color w:val="auto"/>
          <w:lang w:val="en-US" w:eastAsia="zh-CN"/>
        </w:rPr>
      </w:pPr>
    </w:p>
    <w:p>
      <w:pPr>
        <w:pStyle w:val="4"/>
        <w:rPr>
          <w:rFonts w:hint="eastAsia" w:ascii="宋体" w:hAnsi="宋体" w:eastAsia="宋体" w:cs="宋体"/>
          <w:color w:val="auto"/>
        </w:rPr>
      </w:pPr>
      <w:bookmarkStart w:id="755" w:name="_Toc14102"/>
      <w:bookmarkStart w:id="756" w:name="_Toc12918"/>
      <w:bookmarkStart w:id="757" w:name="_Toc30572"/>
      <w:bookmarkStart w:id="758" w:name="_Toc13996"/>
      <w:r>
        <w:rPr>
          <w:rFonts w:hint="eastAsia" w:ascii="宋体" w:hAnsi="宋体" w:eastAsia="宋体" w:cs="宋体"/>
          <w:color w:val="auto"/>
          <w:lang w:val="en-US" w:eastAsia="zh-CN"/>
        </w:rPr>
        <w:t>背光时间</w:t>
      </w:r>
      <w:r>
        <w:rPr>
          <w:rFonts w:hint="eastAsia" w:ascii="宋体" w:hAnsi="宋体" w:eastAsia="宋体" w:cs="宋体"/>
          <w:color w:val="auto"/>
        </w:rPr>
        <w:t xml:space="preserve"> 0x</w:t>
      </w:r>
      <w:r>
        <w:rPr>
          <w:rFonts w:hint="eastAsia" w:ascii="宋体" w:hAnsi="宋体" w:eastAsia="宋体" w:cs="宋体"/>
          <w:color w:val="auto"/>
          <w:lang w:val="en-US" w:eastAsia="zh-CN"/>
        </w:rPr>
        <w:t>92</w:t>
      </w:r>
      <w:bookmarkEnd w:id="755"/>
      <w:bookmarkEnd w:id="756"/>
      <w:bookmarkEnd w:id="757"/>
      <w:bookmarkEnd w:id="758"/>
    </w:p>
    <w:p>
      <w:pPr>
        <w:rPr>
          <w:rFonts w:hint="eastAsia" w:ascii="宋体" w:hAnsi="宋体" w:eastAsia="宋体" w:cs="宋体"/>
          <w:color w:val="auto"/>
        </w:rPr>
      </w:pPr>
      <w:r>
        <w:rPr>
          <w:rFonts w:hint="eastAsia" w:ascii="宋体" w:hAnsi="宋体" w:eastAsia="宋体" w:cs="宋体"/>
          <w:color w:val="auto"/>
        </w:rPr>
        <w:t>设备主动回复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710"/>
        <w:gridCol w:w="710"/>
        <w:gridCol w:w="71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jc w:val="center"/>
              <w:rPr>
                <w:rFonts w:hint="eastAsia" w:ascii="宋体" w:hAnsi="宋体" w:eastAsia="宋体" w:cs="宋体"/>
                <w:color w:val="auto"/>
              </w:rPr>
            </w:pPr>
            <w:r>
              <w:rPr>
                <w:rFonts w:hint="eastAsia" w:ascii="宋体" w:hAnsi="宋体" w:eastAsia="宋体" w:cs="宋体"/>
                <w:color w:val="auto"/>
              </w:rPr>
              <w:t>0x80</w:t>
            </w:r>
          </w:p>
        </w:tc>
        <w:tc>
          <w:tcPr>
            <w:tcW w:w="710"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92</w:t>
            </w:r>
          </w:p>
        </w:tc>
        <w:tc>
          <w:tcPr>
            <w:tcW w:w="710" w:type="dxa"/>
          </w:tcPr>
          <w:p>
            <w:pPr>
              <w:tabs>
                <w:tab w:val="left" w:pos="442"/>
              </w:tabs>
              <w:jc w:val="left"/>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710"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1420"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1420"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时长</w:t>
            </w:r>
          </w:p>
        </w:tc>
      </w:tr>
    </w:tbl>
    <w:p>
      <w:pPr>
        <w:rPr>
          <w:rFonts w:hint="eastAsia" w:ascii="宋体" w:hAnsi="宋体" w:eastAsia="宋体" w:cs="宋体"/>
          <w:color w:val="auto"/>
        </w:rPr>
      </w:pPr>
    </w:p>
    <w:p>
      <w:pPr>
        <w:rPr>
          <w:rFonts w:hint="eastAsia" w:ascii="宋体" w:hAnsi="宋体" w:eastAsia="宋体" w:cs="宋体"/>
          <w:color w:val="auto"/>
          <w:szCs w:val="21"/>
          <w:lang w:val="en-US" w:eastAsia="zh-CN"/>
        </w:rPr>
      </w:pPr>
      <w:r>
        <w:rPr>
          <w:rFonts w:hint="eastAsia" w:ascii="宋体" w:hAnsi="宋体" w:eastAsia="宋体" w:cs="宋体"/>
          <w:color w:val="auto"/>
          <w:lang w:val="en-US" w:eastAsia="zh-CN"/>
        </w:rPr>
        <w:t>时长</w:t>
      </w:r>
      <w:r>
        <w:rPr>
          <w:rFonts w:hint="eastAsia" w:ascii="宋体" w:hAnsi="宋体" w:eastAsia="宋体" w:cs="宋体"/>
          <w:color w:val="auto"/>
        </w:rPr>
        <w:t>：</w:t>
      </w:r>
      <w:r>
        <w:rPr>
          <w:rFonts w:hint="eastAsia" w:ascii="宋体" w:hAnsi="宋体" w:eastAsia="宋体" w:cs="宋体"/>
          <w:color w:val="auto"/>
        </w:rPr>
        <w:tab/>
      </w:r>
      <w:r>
        <w:rPr>
          <w:rFonts w:hint="eastAsia" w:ascii="宋体" w:hAnsi="宋体" w:eastAsia="宋体" w:cs="宋体"/>
          <w:color w:val="auto"/>
          <w:szCs w:val="21"/>
          <w:lang w:val="en-US" w:eastAsia="zh-CN"/>
        </w:rPr>
        <w:t>3~8秒</w:t>
      </w:r>
    </w:p>
    <w:p>
      <w:pPr>
        <w:rPr>
          <w:rFonts w:hint="eastAsia" w:ascii="宋体" w:hAnsi="宋体" w:eastAsia="宋体" w:cs="宋体"/>
          <w:color w:val="auto"/>
          <w:szCs w:val="21"/>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szCs w:val="21"/>
          <w:lang w:val="en-US" w:eastAsia="zh-CN"/>
        </w:rPr>
        <w:t>设置背光时间为5秒</w:t>
      </w:r>
    </w:p>
    <w:p>
      <w:pPr>
        <w:rPr>
          <w:rFonts w:hint="eastAsia" w:ascii="宋体" w:hAnsi="宋体" w:eastAsia="宋体" w:cs="宋体"/>
          <w:b w:val="0"/>
          <w:color w:val="auto"/>
          <w:kern w:val="2"/>
          <w:sz w:val="21"/>
          <w:szCs w:val="21"/>
          <w:lang w:val="en-US" w:eastAsia="zh-CN" w:bidi="ar-SA"/>
        </w:rPr>
      </w:pPr>
      <w:r>
        <w:rPr>
          <w:rFonts w:hint="eastAsia" w:ascii="宋体" w:hAnsi="宋体" w:eastAsia="宋体" w:cs="宋体"/>
          <w:b w:val="0"/>
          <w:color w:val="auto"/>
          <w:kern w:val="2"/>
          <w:sz w:val="21"/>
          <w:szCs w:val="21"/>
          <w:lang w:val="en-US" w:eastAsia="zh-CN" w:bidi="ar-SA"/>
        </w:rPr>
        <w:t>回复：80 92 06 00 01 05</w:t>
      </w:r>
    </w:p>
    <w:p>
      <w:pPr>
        <w:rPr>
          <w:rFonts w:hint="eastAsia" w:ascii="宋体" w:hAnsi="宋体" w:eastAsia="宋体" w:cs="宋体"/>
          <w:color w:val="auto"/>
        </w:rPr>
      </w:pPr>
    </w:p>
    <w:p>
      <w:pPr>
        <w:pStyle w:val="4"/>
        <w:rPr>
          <w:rFonts w:hint="eastAsia" w:ascii="宋体" w:hAnsi="宋体" w:eastAsia="宋体" w:cs="宋体"/>
          <w:color w:val="auto"/>
        </w:rPr>
      </w:pPr>
      <w:bookmarkStart w:id="759" w:name="_Toc29039"/>
      <w:bookmarkStart w:id="760" w:name="_Toc19391"/>
      <w:bookmarkStart w:id="761" w:name="_Toc803"/>
      <w:bookmarkStart w:id="762" w:name="_Toc12027"/>
      <w:r>
        <w:rPr>
          <w:rFonts w:hint="eastAsia" w:ascii="宋体" w:hAnsi="宋体" w:eastAsia="宋体" w:cs="宋体"/>
          <w:color w:val="auto"/>
          <w:lang w:val="en-US" w:eastAsia="zh-CN"/>
        </w:rPr>
        <w:t>抬腕亮屏开关</w:t>
      </w:r>
      <w:r>
        <w:rPr>
          <w:rFonts w:hint="eastAsia" w:ascii="宋体" w:hAnsi="宋体" w:eastAsia="宋体" w:cs="宋体"/>
          <w:color w:val="auto"/>
        </w:rPr>
        <w:t xml:space="preserve"> 0x</w:t>
      </w:r>
      <w:r>
        <w:rPr>
          <w:rFonts w:hint="eastAsia" w:ascii="宋体" w:hAnsi="宋体" w:eastAsia="宋体" w:cs="宋体"/>
          <w:color w:val="auto"/>
          <w:lang w:val="en-US" w:eastAsia="zh-CN"/>
        </w:rPr>
        <w:t>94</w:t>
      </w:r>
      <w:bookmarkEnd w:id="759"/>
      <w:bookmarkEnd w:id="760"/>
      <w:bookmarkEnd w:id="761"/>
      <w:bookmarkEnd w:id="762"/>
    </w:p>
    <w:p>
      <w:pPr>
        <w:rPr>
          <w:rFonts w:hint="eastAsia" w:ascii="宋体" w:hAnsi="宋体" w:eastAsia="宋体" w:cs="宋体"/>
          <w:color w:val="auto"/>
        </w:rPr>
      </w:pPr>
      <w:r>
        <w:rPr>
          <w:rFonts w:hint="eastAsia" w:ascii="宋体" w:hAnsi="宋体" w:eastAsia="宋体" w:cs="宋体"/>
          <w:color w:val="auto"/>
        </w:rPr>
        <w:t>设备主动回复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36"/>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4</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0x80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94</w:t>
            </w:r>
          </w:p>
        </w:tc>
        <w:tc>
          <w:tcPr>
            <w:tcW w:w="0" w:type="auto"/>
          </w:tcPr>
          <w:p>
            <w:pPr>
              <w:tabs>
                <w:tab w:val="left" w:pos="442"/>
              </w:tabs>
              <w:jc w:val="left"/>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状态</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类型</w:t>
            </w:r>
          </w:p>
        </w:tc>
      </w:tr>
    </w:tbl>
    <w:p>
      <w:pPr>
        <w:rPr>
          <w:rFonts w:hint="eastAsia" w:ascii="宋体" w:hAnsi="宋体" w:eastAsia="宋体" w:cs="宋体"/>
          <w:color w:val="auto"/>
        </w:rPr>
      </w:pPr>
    </w:p>
    <w:p>
      <w:pPr>
        <w:rPr>
          <w:rFonts w:hint="eastAsia" w:ascii="宋体" w:hAnsi="宋体" w:eastAsia="宋体" w:cs="宋体"/>
          <w:color w:val="auto"/>
          <w:szCs w:val="21"/>
          <w:lang w:val="en-US" w:eastAsia="zh-CN"/>
        </w:rPr>
      </w:pPr>
      <w:r>
        <w:rPr>
          <w:rFonts w:hint="eastAsia" w:ascii="宋体" w:hAnsi="宋体" w:eastAsia="宋体" w:cs="宋体"/>
          <w:color w:val="auto"/>
        </w:rPr>
        <w:t>类型：</w:t>
      </w:r>
      <w:r>
        <w:rPr>
          <w:rFonts w:hint="eastAsia" w:ascii="宋体" w:hAnsi="宋体" w:eastAsia="宋体" w:cs="宋体"/>
          <w:color w:val="auto"/>
        </w:rPr>
        <w:tab/>
      </w:r>
      <w:r>
        <w:rPr>
          <w:rFonts w:hint="eastAsia" w:ascii="宋体" w:hAnsi="宋体" w:eastAsia="宋体" w:cs="宋体"/>
          <w:color w:val="auto"/>
          <w:szCs w:val="21"/>
        </w:rPr>
        <w:t xml:space="preserve">0 : </w:t>
      </w:r>
      <w:r>
        <w:rPr>
          <w:rFonts w:hint="eastAsia" w:ascii="宋体" w:hAnsi="宋体" w:eastAsia="宋体" w:cs="宋体"/>
          <w:color w:val="auto"/>
          <w:szCs w:val="21"/>
          <w:lang w:val="en-US" w:eastAsia="zh-CN"/>
        </w:rPr>
        <w:t>关</w:t>
      </w:r>
      <w:r>
        <w:rPr>
          <w:rFonts w:hint="eastAsia" w:ascii="宋体" w:hAnsi="宋体" w:eastAsia="宋体" w:cs="宋体"/>
          <w:color w:val="auto"/>
          <w:szCs w:val="21"/>
        </w:rPr>
        <w:t xml:space="preserve">   1 ：</w:t>
      </w:r>
      <w:r>
        <w:rPr>
          <w:rFonts w:hint="eastAsia" w:ascii="宋体" w:hAnsi="宋体" w:eastAsia="宋体" w:cs="宋体"/>
          <w:color w:val="auto"/>
          <w:szCs w:val="21"/>
          <w:lang w:val="en-US" w:eastAsia="zh-CN"/>
        </w:rPr>
        <w:t>开</w:t>
      </w:r>
    </w:p>
    <w:p>
      <w:pPr>
        <w:rPr>
          <w:rFonts w:hint="eastAsia" w:ascii="宋体" w:hAnsi="宋体" w:eastAsia="宋体" w:cs="宋体"/>
          <w:color w:val="auto"/>
          <w:szCs w:val="21"/>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szCs w:val="21"/>
          <w:lang w:val="en-US" w:eastAsia="zh-CN"/>
        </w:rPr>
        <w:t>关闭抬腕亮屏</w:t>
      </w:r>
    </w:p>
    <w:p>
      <w:pPr>
        <w:rPr>
          <w:rFonts w:hint="eastAsia" w:ascii="宋体" w:hAnsi="宋体" w:eastAsia="宋体" w:cs="宋体"/>
          <w:b w:val="0"/>
          <w:color w:val="auto"/>
          <w:kern w:val="2"/>
          <w:sz w:val="21"/>
          <w:szCs w:val="21"/>
          <w:lang w:val="en-US" w:eastAsia="zh-CN" w:bidi="ar-SA"/>
        </w:rPr>
      </w:pPr>
      <w:r>
        <w:rPr>
          <w:rFonts w:hint="eastAsia" w:ascii="宋体" w:hAnsi="宋体" w:eastAsia="宋体" w:cs="宋体"/>
          <w:b w:val="0"/>
          <w:color w:val="auto"/>
          <w:kern w:val="2"/>
          <w:sz w:val="21"/>
          <w:szCs w:val="21"/>
          <w:lang w:val="en-US" w:eastAsia="zh-CN" w:bidi="ar-SA"/>
        </w:rPr>
        <w:t>回复：80 94 06 00 01 00</w:t>
      </w:r>
    </w:p>
    <w:p>
      <w:pPr>
        <w:rPr>
          <w:rFonts w:hint="eastAsia" w:ascii="宋体" w:hAnsi="宋体" w:eastAsia="宋体" w:cs="宋体"/>
          <w:color w:val="auto"/>
        </w:rPr>
      </w:pPr>
    </w:p>
    <w:p>
      <w:pPr>
        <w:pStyle w:val="4"/>
        <w:rPr>
          <w:rFonts w:hint="eastAsia" w:ascii="宋体" w:hAnsi="宋体" w:eastAsia="宋体" w:cs="宋体"/>
          <w:color w:val="auto"/>
        </w:rPr>
      </w:pPr>
      <w:bookmarkStart w:id="763" w:name="_Toc23300"/>
      <w:bookmarkStart w:id="764" w:name="_Toc7962"/>
      <w:bookmarkStart w:id="765" w:name="_Toc16980"/>
      <w:bookmarkStart w:id="766" w:name="_Toc28990"/>
      <w:r>
        <w:rPr>
          <w:rFonts w:hint="eastAsia" w:ascii="宋体" w:hAnsi="宋体" w:eastAsia="宋体" w:cs="宋体"/>
          <w:color w:val="auto"/>
          <w:lang w:val="en-US" w:eastAsia="zh-CN"/>
        </w:rPr>
        <w:t>设备震动开关</w:t>
      </w:r>
      <w:r>
        <w:rPr>
          <w:rFonts w:hint="eastAsia" w:ascii="宋体" w:hAnsi="宋体" w:eastAsia="宋体" w:cs="宋体"/>
          <w:color w:val="auto"/>
        </w:rPr>
        <w:t xml:space="preserve"> 0x</w:t>
      </w:r>
      <w:r>
        <w:rPr>
          <w:rFonts w:hint="eastAsia" w:ascii="宋体" w:hAnsi="宋体" w:eastAsia="宋体" w:cs="宋体"/>
          <w:color w:val="auto"/>
          <w:lang w:val="en-US" w:eastAsia="zh-CN"/>
        </w:rPr>
        <w:t>96</w:t>
      </w:r>
      <w:bookmarkEnd w:id="763"/>
      <w:bookmarkEnd w:id="764"/>
      <w:bookmarkEnd w:id="765"/>
      <w:bookmarkEnd w:id="766"/>
    </w:p>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设备主动回复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36"/>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4</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0x80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96</w:t>
            </w:r>
          </w:p>
        </w:tc>
        <w:tc>
          <w:tcPr>
            <w:tcW w:w="0" w:type="auto"/>
          </w:tcPr>
          <w:p>
            <w:pPr>
              <w:tabs>
                <w:tab w:val="left" w:pos="442"/>
              </w:tabs>
              <w:jc w:val="left"/>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状态</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类型</w:t>
            </w:r>
          </w:p>
        </w:tc>
      </w:tr>
    </w:tbl>
    <w:p>
      <w:pPr>
        <w:rPr>
          <w:rFonts w:hint="eastAsia" w:ascii="宋体" w:hAnsi="宋体" w:eastAsia="宋体" w:cs="宋体"/>
          <w:color w:val="auto"/>
        </w:rPr>
      </w:pPr>
    </w:p>
    <w:p>
      <w:pPr>
        <w:rPr>
          <w:rFonts w:hint="eastAsia" w:ascii="宋体" w:hAnsi="宋体" w:eastAsia="宋体" w:cs="宋体"/>
          <w:color w:val="auto"/>
          <w:szCs w:val="21"/>
        </w:rPr>
      </w:pPr>
      <w:r>
        <w:rPr>
          <w:rFonts w:hint="eastAsia" w:ascii="宋体" w:hAnsi="宋体" w:eastAsia="宋体" w:cs="宋体"/>
          <w:color w:val="auto"/>
        </w:rPr>
        <w:t>类型：</w:t>
      </w:r>
      <w:r>
        <w:rPr>
          <w:rFonts w:hint="eastAsia" w:ascii="宋体" w:hAnsi="宋体" w:eastAsia="宋体" w:cs="宋体"/>
          <w:color w:val="auto"/>
        </w:rPr>
        <w:tab/>
      </w:r>
      <w:r>
        <w:rPr>
          <w:rFonts w:hint="eastAsia" w:ascii="宋体" w:hAnsi="宋体" w:eastAsia="宋体" w:cs="宋体"/>
          <w:color w:val="auto"/>
          <w:szCs w:val="21"/>
        </w:rPr>
        <w:t xml:space="preserve">0 : </w:t>
      </w:r>
      <w:r>
        <w:rPr>
          <w:rFonts w:hint="eastAsia" w:ascii="宋体" w:hAnsi="宋体" w:eastAsia="宋体" w:cs="宋体"/>
          <w:color w:val="auto"/>
          <w:szCs w:val="21"/>
          <w:lang w:val="en-US" w:eastAsia="zh-CN"/>
        </w:rPr>
        <w:t>关</w:t>
      </w:r>
      <w:r>
        <w:rPr>
          <w:rFonts w:hint="eastAsia" w:ascii="宋体" w:hAnsi="宋体" w:eastAsia="宋体" w:cs="宋体"/>
          <w:color w:val="auto"/>
          <w:szCs w:val="21"/>
        </w:rPr>
        <w:t xml:space="preserve">   1 ：</w:t>
      </w:r>
      <w:r>
        <w:rPr>
          <w:rFonts w:hint="eastAsia" w:ascii="宋体" w:hAnsi="宋体" w:eastAsia="宋体" w:cs="宋体"/>
          <w:color w:val="auto"/>
          <w:szCs w:val="21"/>
          <w:lang w:val="en-US" w:eastAsia="zh-CN"/>
        </w:rPr>
        <w:t>开</w:t>
      </w:r>
    </w:p>
    <w:p>
      <w:pPr>
        <w:rPr>
          <w:rFonts w:hint="eastAsia" w:ascii="宋体" w:hAnsi="宋体" w:eastAsia="宋体" w:cs="宋体"/>
          <w:color w:val="auto"/>
          <w:szCs w:val="21"/>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rPr>
        <w:t>示例</w:t>
      </w:r>
      <w:r>
        <w:rPr>
          <w:rFonts w:hint="eastAsia" w:ascii="宋体" w:hAnsi="宋体" w:eastAsia="宋体" w:cs="宋体"/>
          <w:color w:val="auto"/>
          <w:szCs w:val="21"/>
        </w:rPr>
        <w:tab/>
      </w:r>
      <w:r>
        <w:rPr>
          <w:rFonts w:hint="eastAsia" w:ascii="宋体" w:hAnsi="宋体" w:eastAsia="宋体" w:cs="宋体"/>
          <w:color w:val="auto"/>
          <w:szCs w:val="21"/>
          <w:lang w:val="en-US" w:eastAsia="zh-CN"/>
        </w:rPr>
        <w:t>打开设备震动</w:t>
      </w:r>
    </w:p>
    <w:p>
      <w:pPr>
        <w:rPr>
          <w:rFonts w:hint="eastAsia" w:ascii="宋体" w:hAnsi="宋体" w:eastAsia="宋体" w:cs="宋体"/>
          <w:b w:val="0"/>
          <w:color w:val="auto"/>
          <w:kern w:val="2"/>
          <w:sz w:val="21"/>
          <w:szCs w:val="21"/>
          <w:lang w:val="en-US" w:eastAsia="zh-CN" w:bidi="ar-SA"/>
        </w:rPr>
      </w:pPr>
      <w:r>
        <w:rPr>
          <w:rFonts w:hint="eastAsia" w:ascii="宋体" w:hAnsi="宋体" w:eastAsia="宋体" w:cs="宋体"/>
          <w:b w:val="0"/>
          <w:color w:val="auto"/>
          <w:kern w:val="2"/>
          <w:sz w:val="21"/>
          <w:szCs w:val="21"/>
          <w:lang w:val="en-US" w:eastAsia="zh-CN" w:bidi="ar-SA"/>
        </w:rPr>
        <w:t>回复：80 96 06 00 01 01</w:t>
      </w:r>
    </w:p>
    <w:p>
      <w:pPr>
        <w:rPr>
          <w:rFonts w:hint="eastAsia" w:ascii="宋体" w:hAnsi="宋体" w:eastAsia="宋体" w:cs="宋体"/>
          <w:b w:val="0"/>
          <w:color w:val="auto"/>
          <w:kern w:val="2"/>
          <w:sz w:val="21"/>
          <w:szCs w:val="21"/>
          <w:lang w:val="en-US" w:eastAsia="zh-CN" w:bidi="ar-SA"/>
        </w:rPr>
      </w:pPr>
    </w:p>
    <w:p>
      <w:pPr>
        <w:pStyle w:val="4"/>
        <w:rPr>
          <w:rFonts w:hint="eastAsia" w:ascii="宋体" w:hAnsi="宋体" w:eastAsia="宋体" w:cs="宋体"/>
          <w:color w:val="auto"/>
        </w:rPr>
      </w:pPr>
      <w:bookmarkStart w:id="767" w:name="_Toc18533"/>
      <w:bookmarkStart w:id="768" w:name="_Toc15324"/>
      <w:bookmarkStart w:id="769" w:name="_Toc4697"/>
      <w:bookmarkStart w:id="770" w:name="_Toc27725"/>
      <w:r>
        <w:rPr>
          <w:rFonts w:hint="eastAsia" w:ascii="宋体" w:hAnsi="宋体" w:eastAsia="宋体" w:cs="宋体"/>
          <w:color w:val="auto"/>
        </w:rPr>
        <w:t>上报实时数据 0x</w:t>
      </w:r>
      <w:r>
        <w:rPr>
          <w:rFonts w:hint="eastAsia" w:ascii="宋体" w:hAnsi="宋体" w:eastAsia="宋体" w:cs="宋体"/>
          <w:color w:val="auto"/>
          <w:lang w:val="en-US" w:eastAsia="zh-CN"/>
        </w:rPr>
        <w:t>98</w:t>
      </w:r>
      <w:bookmarkEnd w:id="767"/>
      <w:bookmarkEnd w:id="768"/>
      <w:bookmarkEnd w:id="769"/>
      <w:bookmarkEnd w:id="770"/>
    </w:p>
    <w:p>
      <w:pPr>
        <w:rPr>
          <w:rFonts w:hint="eastAsia" w:ascii="宋体" w:hAnsi="宋体" w:eastAsia="宋体" w:cs="宋体"/>
          <w:color w:val="auto"/>
        </w:rPr>
      </w:pPr>
      <w:r>
        <w:rPr>
          <w:rFonts w:hint="eastAsia" w:ascii="宋体" w:hAnsi="宋体" w:eastAsia="宋体" w:cs="宋体"/>
          <w:color w:val="auto"/>
        </w:rPr>
        <w:t>设备主动回复</w:t>
      </w:r>
    </w:p>
    <w:tbl>
      <w:tblPr>
        <w:tblStyle w:val="25"/>
        <w:tblW w:w="70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48"/>
        <w:gridCol w:w="626"/>
        <w:gridCol w:w="720"/>
        <w:gridCol w:w="655"/>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636"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648"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626"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720"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655" w:type="dxa"/>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5~</w:t>
            </w:r>
            <w:r>
              <w:rPr>
                <w:rFonts w:hint="eastAsia" w:ascii="宋体" w:hAnsi="宋体" w:eastAsia="宋体" w:cs="宋体"/>
                <w:color w:val="auto"/>
                <w:lang w:val="en-US" w:eastAsia="zh-CN"/>
              </w:rPr>
              <w:t>6</w:t>
            </w:r>
          </w:p>
        </w:tc>
        <w:tc>
          <w:tcPr>
            <w:tcW w:w="3109" w:type="dxa"/>
            <w:vAlign w:val="top"/>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7 ~ N (N &lt;20)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jc w:val="center"/>
              <w:rPr>
                <w:rFonts w:hint="eastAsia" w:ascii="宋体" w:hAnsi="宋体" w:eastAsia="宋体" w:cs="宋体"/>
                <w:color w:val="auto"/>
              </w:rPr>
            </w:pPr>
            <w:r>
              <w:rPr>
                <w:rFonts w:hint="eastAsia" w:ascii="宋体" w:hAnsi="宋体" w:eastAsia="宋体" w:cs="宋体"/>
                <w:color w:val="auto"/>
              </w:rPr>
              <w:t>0x80</w:t>
            </w:r>
          </w:p>
        </w:tc>
        <w:tc>
          <w:tcPr>
            <w:tcW w:w="636" w:type="dxa"/>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98</w:t>
            </w:r>
          </w:p>
        </w:tc>
        <w:tc>
          <w:tcPr>
            <w:tcW w:w="648" w:type="dxa"/>
          </w:tcPr>
          <w:p>
            <w:pPr>
              <w:jc w:val="center"/>
              <w:rPr>
                <w:rFonts w:hint="eastAsia" w:ascii="宋体" w:hAnsi="宋体" w:eastAsia="宋体" w:cs="宋体"/>
                <w:color w:val="auto"/>
                <w:lang w:eastAsia="zh-CN"/>
              </w:rPr>
            </w:pPr>
            <w:r>
              <w:rPr>
                <w:rFonts w:hint="eastAsia" w:ascii="宋体" w:hAnsi="宋体" w:eastAsia="宋体" w:cs="宋体"/>
                <w:color w:val="auto"/>
                <w:lang w:val="en-US" w:eastAsia="zh-CN"/>
              </w:rPr>
              <w:t>N</w:t>
            </w:r>
          </w:p>
        </w:tc>
        <w:tc>
          <w:tcPr>
            <w:tcW w:w="626"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N</w:t>
            </w:r>
          </w:p>
        </w:tc>
        <w:tc>
          <w:tcPr>
            <w:tcW w:w="720" w:type="dxa"/>
          </w:tcPr>
          <w:p>
            <w:pPr>
              <w:jc w:val="center"/>
              <w:rPr>
                <w:rFonts w:hint="eastAsia" w:ascii="宋体" w:hAnsi="宋体" w:eastAsia="宋体" w:cs="宋体"/>
                <w:color w:val="auto"/>
              </w:rPr>
            </w:pPr>
            <w:r>
              <w:rPr>
                <w:rFonts w:hint="eastAsia" w:ascii="宋体" w:hAnsi="宋体" w:eastAsia="宋体" w:cs="宋体"/>
                <w:color w:val="auto"/>
              </w:rPr>
              <w:t>状态</w:t>
            </w:r>
          </w:p>
        </w:tc>
        <w:tc>
          <w:tcPr>
            <w:tcW w:w="655" w:type="dxa"/>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类型</w:t>
            </w:r>
          </w:p>
        </w:tc>
        <w:tc>
          <w:tcPr>
            <w:tcW w:w="3109" w:type="dxa"/>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szCs w:val="21"/>
                <w:lang w:val="en-US" w:eastAsia="zh-CN"/>
              </w:rPr>
              <w:t>需要上报的具体数据</w:t>
            </w:r>
          </w:p>
        </w:tc>
      </w:tr>
    </w:tbl>
    <w:p>
      <w:pPr>
        <w:rPr>
          <w:rFonts w:hint="eastAsia" w:ascii="宋体" w:hAnsi="宋体" w:eastAsia="宋体" w:cs="宋体"/>
          <w:color w:val="auto"/>
          <w:szCs w:val="21"/>
        </w:rPr>
      </w:pP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数据说明：本条协议支持自定义数据类型数量的上报，例如只上报其中几个数据，则将对应数据类型的对应位置为“1”，并按照数据类型标志位的顺序依次添加需要上报的具体数据,无效数据则填充0xFF，不需要上报的数据不需要添加，对应标志位置为“0”。</w:t>
      </w:r>
    </w:p>
    <w:p>
      <w:pPr>
        <w:rPr>
          <w:rFonts w:hint="eastAsia" w:ascii="宋体" w:hAnsi="宋体" w:eastAsia="宋体" w:cs="宋体"/>
          <w:color w:val="auto"/>
          <w:szCs w:val="21"/>
          <w:lang w:val="en-US" w:eastAsia="zh-CN"/>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类型及对应标志位：</w:t>
      </w:r>
    </w:p>
    <w:p>
      <w:pPr>
        <w:ind w:firstLine="420" w:firstLineChars="0"/>
        <w:rPr>
          <w:rFonts w:hint="eastAsia" w:ascii="宋体" w:hAnsi="宋体" w:eastAsia="宋体" w:cs="宋体"/>
          <w:color w:val="auto"/>
          <w:szCs w:val="21"/>
          <w:lang w:val="en-US" w:eastAsia="zh-CN"/>
        </w:rPr>
      </w:pPr>
      <w:r>
        <w:rPr>
          <w:rFonts w:hint="eastAsia" w:ascii="宋体" w:hAnsi="宋体" w:eastAsia="宋体" w:cs="宋体"/>
          <w:color w:val="auto"/>
        </w:rPr>
        <w:t>步数</w:t>
      </w:r>
      <w:r>
        <w:rPr>
          <w:rFonts w:hint="eastAsia" w:ascii="宋体" w:hAnsi="宋体" w:eastAsia="宋体" w:cs="宋体"/>
          <w:color w:val="auto"/>
          <w:lang w:val="en-US" w:eastAsia="zh-CN"/>
        </w:rPr>
        <w:t xml:space="preserve"> </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bit0</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（此数据类型占用4字节）</w:t>
      </w:r>
    </w:p>
    <w:p>
      <w:pPr>
        <w:ind w:firstLine="420" w:firstLineChars="0"/>
        <w:rPr>
          <w:rFonts w:hint="eastAsia" w:ascii="宋体" w:hAnsi="宋体" w:eastAsia="宋体" w:cs="宋体"/>
          <w:color w:val="auto"/>
          <w:lang w:val="en-US" w:eastAsia="zh-CN"/>
        </w:rPr>
      </w:pPr>
      <w:r>
        <w:rPr>
          <w:rFonts w:hint="eastAsia" w:ascii="宋体" w:hAnsi="宋体" w:eastAsia="宋体" w:cs="宋体"/>
          <w:color w:val="auto"/>
        </w:rPr>
        <w:t>距离</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bit1</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（此数据类型占用2字节）</w:t>
      </w:r>
    </w:p>
    <w:p>
      <w:pPr>
        <w:ind w:firstLine="420" w:firstLineChars="0"/>
        <w:rPr>
          <w:rFonts w:hint="eastAsia" w:ascii="宋体" w:hAnsi="宋体" w:eastAsia="宋体" w:cs="宋体"/>
          <w:color w:val="auto"/>
          <w:lang w:val="en-US" w:eastAsia="zh-CN"/>
        </w:rPr>
      </w:pPr>
      <w:r>
        <w:rPr>
          <w:rFonts w:hint="eastAsia" w:ascii="宋体" w:hAnsi="宋体" w:eastAsia="宋体" w:cs="宋体"/>
          <w:color w:val="auto"/>
        </w:rPr>
        <w:t>卡路里</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bit2</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（此数据类型占用2字节）</w:t>
      </w:r>
    </w:p>
    <w:p>
      <w:pPr>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心率</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bit3</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（此数据类型占用1字节）</w:t>
      </w:r>
    </w:p>
    <w:p>
      <w:pPr>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血氧</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bit4</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（此数据类型占用1字节）</w:t>
      </w:r>
    </w:p>
    <w:p>
      <w:pPr>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血压</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bit5</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r>
        <w:rPr>
          <w:rFonts w:hint="eastAsia" w:ascii="宋体" w:hAnsi="宋体" w:eastAsia="宋体" w:cs="宋体"/>
          <w:color w:val="auto"/>
          <w:lang w:val="en-US" w:eastAsia="zh-CN"/>
        </w:rPr>
        <w:t>（此数据类型占用2字节）</w:t>
      </w:r>
    </w:p>
    <w:p>
      <w:pPr>
        <w:ind w:left="840" w:leftChars="0"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p>
    <w:p>
      <w:pPr>
        <w:ind w:left="840" w:leftChars="0"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ab/>
      </w:r>
    </w:p>
    <w:p>
      <w:pPr>
        <w:ind w:left="840" w:leftChars="0"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bit15</w:t>
      </w:r>
      <w:r>
        <w:rPr>
          <w:rFonts w:hint="eastAsia" w:ascii="宋体" w:hAnsi="宋体" w:eastAsia="宋体" w:cs="宋体"/>
          <w:color w:val="auto"/>
          <w:lang w:val="en-US" w:eastAsia="zh-CN"/>
        </w:rPr>
        <w:tab/>
      </w:r>
      <w:r>
        <w:rPr>
          <w:rFonts w:hint="eastAsia" w:ascii="宋体" w:hAnsi="宋体" w:eastAsia="宋体" w:cs="宋体"/>
          <w:color w:val="auto"/>
          <w:lang w:val="en-US" w:eastAsia="zh-CN"/>
        </w:rPr>
        <w:t>预留</w:t>
      </w:r>
    </w:p>
    <w:p>
      <w:pPr>
        <w:rPr>
          <w:rFonts w:hint="eastAsia" w:ascii="宋体" w:hAnsi="宋体" w:eastAsia="宋体" w:cs="宋体"/>
          <w:color w:val="auto"/>
          <w:szCs w:val="21"/>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lang w:val="en-US" w:eastAsia="zh-CN"/>
        </w:rPr>
        <w:t xml:space="preserve"> 1</w:t>
      </w:r>
      <w:r>
        <w:rPr>
          <w:rFonts w:hint="eastAsia" w:ascii="宋体" w:hAnsi="宋体" w:eastAsia="宋体" w:cs="宋体"/>
          <w:color w:val="auto"/>
          <w:szCs w:val="21"/>
        </w:rPr>
        <w:tab/>
      </w:r>
    </w:p>
    <w:p>
      <w:pP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计步:</w:t>
      </w:r>
      <w:r>
        <w:rPr>
          <w:rFonts w:hint="eastAsia" w:ascii="宋体" w:hAnsi="宋体" w:eastAsia="宋体" w:cs="宋体"/>
          <w:color w:val="auto"/>
          <w:szCs w:val="21"/>
        </w:rPr>
        <w:t>10000步</w:t>
      </w:r>
      <w:r>
        <w:rPr>
          <w:rFonts w:hint="eastAsia" w:ascii="宋体" w:hAnsi="宋体" w:eastAsia="宋体" w:cs="宋体"/>
          <w:color w:val="auto"/>
          <w:szCs w:val="21"/>
          <w:lang w:eastAsia="zh-CN"/>
        </w:rPr>
        <w:t>，</w:t>
      </w:r>
      <w:r>
        <w:rPr>
          <w:rFonts w:hint="eastAsia" w:ascii="宋体" w:hAnsi="宋体" w:eastAsia="宋体" w:cs="宋体"/>
          <w:color w:val="auto"/>
          <w:szCs w:val="21"/>
          <w:lang w:val="en-US" w:eastAsia="zh-CN"/>
        </w:rPr>
        <w:t xml:space="preserve">  距离:7000米， 卡路里:310千卡 ，</w:t>
      </w:r>
      <w:r>
        <w:rPr>
          <w:rFonts w:hint="eastAsia" w:ascii="宋体" w:hAnsi="宋体" w:eastAsia="宋体" w:cs="宋体"/>
          <w:color w:val="auto"/>
          <w:lang w:val="en-US" w:eastAsia="zh-CN"/>
        </w:rPr>
        <w:t xml:space="preserve">心率: 65， 血氧: 98%， 血压: 128 /78 </w:t>
      </w:r>
      <w:r>
        <w:rPr>
          <w:rFonts w:hint="eastAsia" w:ascii="宋体" w:hAnsi="宋体" w:eastAsia="宋体" w:cs="宋体"/>
          <w:i w:val="0"/>
          <w:iCs w:val="0"/>
          <w:caps w:val="0"/>
          <w:color w:val="auto"/>
          <w:spacing w:val="0"/>
          <w:sz w:val="19"/>
          <w:szCs w:val="19"/>
          <w:shd w:val="clear" w:fill="FFFFFF"/>
        </w:rPr>
        <w:t>mmHg</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 xml:space="preserve">回复：80 </w:t>
      </w:r>
      <w:r>
        <w:rPr>
          <w:rFonts w:hint="eastAsia" w:ascii="宋体" w:hAnsi="宋体" w:eastAsia="宋体" w:cs="宋体"/>
          <w:color w:val="auto"/>
          <w:sz w:val="21"/>
          <w:szCs w:val="21"/>
          <w:lang w:val="en-US" w:eastAsia="zh-CN"/>
        </w:rPr>
        <w:t>98</w:t>
      </w:r>
      <w:r>
        <w:rPr>
          <w:rFonts w:hint="eastAsia" w:ascii="宋体" w:hAnsi="宋体" w:eastAsia="宋体" w:cs="宋体"/>
          <w:color w:val="auto"/>
          <w:sz w:val="21"/>
          <w:szCs w:val="21"/>
        </w:rPr>
        <w:t xml:space="preserve"> </w:t>
      </w:r>
      <w:r>
        <w:rPr>
          <w:rFonts w:hint="eastAsia" w:ascii="宋体" w:hAnsi="宋体" w:eastAsia="宋体" w:cs="宋体"/>
          <w:color w:val="auto"/>
          <w:sz w:val="21"/>
          <w:szCs w:val="21"/>
          <w:lang w:val="en-US" w:eastAsia="zh-CN"/>
        </w:rPr>
        <w:t>13</w:t>
      </w:r>
      <w:r>
        <w:rPr>
          <w:rFonts w:hint="eastAsia" w:ascii="宋体" w:hAnsi="宋体" w:eastAsia="宋体" w:cs="宋体"/>
          <w:color w:val="auto"/>
          <w:sz w:val="21"/>
          <w:szCs w:val="21"/>
        </w:rPr>
        <w:t xml:space="preserve"> 00 01 </w:t>
      </w:r>
      <w:r>
        <w:rPr>
          <w:rFonts w:hint="eastAsia" w:ascii="宋体" w:hAnsi="宋体" w:eastAsia="宋体" w:cs="宋体"/>
          <w:color w:val="auto"/>
          <w:sz w:val="21"/>
          <w:szCs w:val="21"/>
          <w:lang w:val="en-US" w:eastAsia="zh-CN"/>
        </w:rPr>
        <w:t xml:space="preserve"> 3F 00</w:t>
      </w:r>
      <w:r>
        <w:rPr>
          <w:rFonts w:hint="eastAsia" w:ascii="宋体" w:hAnsi="宋体" w:eastAsia="宋体" w:cs="宋体"/>
          <w:color w:val="auto"/>
          <w:sz w:val="21"/>
          <w:szCs w:val="21"/>
        </w:rPr>
        <w:t xml:space="preserve"> 1</w:t>
      </w:r>
      <w:r>
        <w:rPr>
          <w:rFonts w:hint="eastAsia" w:ascii="宋体" w:hAnsi="宋体" w:eastAsia="宋体" w:cs="宋体"/>
          <w:color w:val="auto"/>
          <w:sz w:val="21"/>
          <w:szCs w:val="21"/>
          <w:lang w:val="en-US" w:eastAsia="zh-CN"/>
        </w:rPr>
        <w:t>0</w:t>
      </w:r>
      <w:r>
        <w:rPr>
          <w:rFonts w:hint="eastAsia" w:ascii="宋体" w:hAnsi="宋体" w:eastAsia="宋体" w:cs="宋体"/>
          <w:color w:val="auto"/>
          <w:sz w:val="21"/>
          <w:szCs w:val="21"/>
        </w:rPr>
        <w:t xml:space="preserve"> 27</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00 00</w:t>
      </w:r>
      <w:r>
        <w:rPr>
          <w:rFonts w:hint="eastAsia" w:ascii="宋体" w:hAnsi="宋体" w:eastAsia="宋体" w:cs="宋体"/>
          <w:color w:val="auto"/>
          <w:sz w:val="21"/>
          <w:szCs w:val="21"/>
          <w:lang w:val="en-US" w:eastAsia="zh-CN"/>
        </w:rPr>
        <w:t xml:space="preserve"> 58 1B 36 01 41 62 80 4E</w:t>
      </w:r>
    </w:p>
    <w:p>
      <w:pPr>
        <w:pStyle w:val="28"/>
        <w:widowControl/>
        <w:rPr>
          <w:rFonts w:hint="eastAsia" w:ascii="宋体" w:hAnsi="宋体" w:eastAsia="宋体" w:cs="宋体"/>
          <w:color w:val="auto"/>
          <w:sz w:val="21"/>
          <w:szCs w:val="21"/>
          <w:lang w:val="en-US" w:eastAsia="zh-CN"/>
        </w:rPr>
      </w:pPr>
    </w:p>
    <w:p>
      <w:pPr>
        <w:rPr>
          <w:rFonts w:hint="eastAsia" w:ascii="宋体" w:hAnsi="宋体" w:eastAsia="宋体" w:cs="宋体"/>
          <w:color w:val="auto"/>
          <w:szCs w:val="21"/>
        </w:rPr>
      </w:pPr>
      <w:r>
        <w:rPr>
          <w:rFonts w:hint="eastAsia" w:ascii="宋体" w:hAnsi="宋体" w:eastAsia="宋体" w:cs="宋体"/>
          <w:color w:val="auto"/>
          <w:szCs w:val="21"/>
        </w:rPr>
        <w:t>示例</w:t>
      </w:r>
      <w:r>
        <w:rPr>
          <w:rFonts w:hint="eastAsia" w:ascii="宋体" w:hAnsi="宋体" w:eastAsia="宋体" w:cs="宋体"/>
          <w:color w:val="auto"/>
          <w:szCs w:val="21"/>
          <w:lang w:val="en-US" w:eastAsia="zh-CN"/>
        </w:rPr>
        <w:t xml:space="preserve"> 2</w:t>
      </w:r>
      <w:r>
        <w:rPr>
          <w:rFonts w:hint="eastAsia" w:ascii="宋体" w:hAnsi="宋体" w:eastAsia="宋体" w:cs="宋体"/>
          <w:color w:val="auto"/>
          <w:szCs w:val="21"/>
        </w:rPr>
        <w:tab/>
      </w:r>
    </w:p>
    <w:p>
      <w:pPr>
        <w:rPr>
          <w:rFonts w:hint="eastAsia" w:ascii="宋体" w:hAnsi="宋体" w:eastAsia="宋体" w:cs="宋体"/>
          <w:color w:val="auto"/>
          <w:szCs w:val="21"/>
          <w:lang w:val="en-US" w:eastAsia="zh-CN"/>
        </w:rPr>
      </w:pPr>
      <w:r>
        <w:rPr>
          <w:rFonts w:hint="eastAsia" w:ascii="宋体" w:hAnsi="宋体" w:eastAsia="宋体" w:cs="宋体"/>
          <w:color w:val="auto"/>
          <w:szCs w:val="21"/>
        </w:rPr>
        <w:t>10000步</w:t>
      </w:r>
      <w:r>
        <w:rPr>
          <w:rFonts w:hint="eastAsia" w:ascii="宋体" w:hAnsi="宋体" w:eastAsia="宋体" w:cs="宋体"/>
          <w:color w:val="auto"/>
          <w:szCs w:val="21"/>
          <w:lang w:eastAsia="zh-CN"/>
        </w:rPr>
        <w:t>，</w:t>
      </w:r>
      <w:r>
        <w:rPr>
          <w:rFonts w:hint="eastAsia" w:ascii="宋体" w:hAnsi="宋体" w:eastAsia="宋体" w:cs="宋体"/>
          <w:color w:val="auto"/>
          <w:szCs w:val="21"/>
          <w:lang w:val="en-US" w:eastAsia="zh-CN"/>
        </w:rPr>
        <w:t xml:space="preserve">  310千卡 ，</w:t>
      </w:r>
      <w:r>
        <w:rPr>
          <w:rFonts w:hint="eastAsia" w:ascii="宋体" w:hAnsi="宋体" w:eastAsia="宋体" w:cs="宋体"/>
          <w:color w:val="auto"/>
          <w:lang w:val="en-US" w:eastAsia="zh-CN"/>
        </w:rPr>
        <w:t xml:space="preserve"> 血氧 98%， 血压 128 /78 </w:t>
      </w:r>
      <w:r>
        <w:rPr>
          <w:rFonts w:hint="eastAsia" w:ascii="宋体" w:hAnsi="宋体" w:eastAsia="宋体" w:cs="宋体"/>
          <w:i w:val="0"/>
          <w:iCs w:val="0"/>
          <w:caps w:val="0"/>
          <w:color w:val="auto"/>
          <w:spacing w:val="0"/>
          <w:sz w:val="19"/>
          <w:szCs w:val="19"/>
          <w:shd w:val="clear" w:fill="FFFFFF"/>
        </w:rPr>
        <w:t>mmHg</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 xml:space="preserve">回复：80 </w:t>
      </w:r>
      <w:r>
        <w:rPr>
          <w:rFonts w:hint="eastAsia" w:ascii="宋体" w:hAnsi="宋体" w:eastAsia="宋体" w:cs="宋体"/>
          <w:color w:val="auto"/>
          <w:sz w:val="21"/>
          <w:szCs w:val="21"/>
          <w:lang w:val="en-US" w:eastAsia="zh-CN"/>
        </w:rPr>
        <w:t>98</w:t>
      </w:r>
      <w:r>
        <w:rPr>
          <w:rFonts w:hint="eastAsia" w:ascii="宋体" w:hAnsi="宋体" w:eastAsia="宋体" w:cs="宋体"/>
          <w:color w:val="auto"/>
          <w:sz w:val="21"/>
          <w:szCs w:val="21"/>
        </w:rPr>
        <w:t xml:space="preserve"> </w:t>
      </w:r>
      <w:r>
        <w:rPr>
          <w:rFonts w:hint="eastAsia" w:ascii="宋体" w:hAnsi="宋体" w:eastAsia="宋体" w:cs="宋体"/>
          <w:color w:val="auto"/>
          <w:sz w:val="21"/>
          <w:szCs w:val="21"/>
          <w:lang w:val="en-US" w:eastAsia="zh-CN"/>
        </w:rPr>
        <w:t>10</w:t>
      </w:r>
      <w:r>
        <w:rPr>
          <w:rFonts w:hint="eastAsia" w:ascii="宋体" w:hAnsi="宋体" w:eastAsia="宋体" w:cs="宋体"/>
          <w:color w:val="auto"/>
          <w:sz w:val="21"/>
          <w:szCs w:val="21"/>
        </w:rPr>
        <w:t xml:space="preserve"> 00 01 </w:t>
      </w:r>
      <w:r>
        <w:rPr>
          <w:rFonts w:hint="eastAsia" w:ascii="宋体" w:hAnsi="宋体" w:eastAsia="宋体" w:cs="宋体"/>
          <w:color w:val="auto"/>
          <w:sz w:val="21"/>
          <w:szCs w:val="21"/>
          <w:lang w:val="en-US" w:eastAsia="zh-CN"/>
        </w:rPr>
        <w:t xml:space="preserve"> 35 00</w:t>
      </w:r>
      <w:r>
        <w:rPr>
          <w:rFonts w:hint="eastAsia" w:ascii="宋体" w:hAnsi="宋体" w:eastAsia="宋体" w:cs="宋体"/>
          <w:color w:val="auto"/>
          <w:sz w:val="21"/>
          <w:szCs w:val="21"/>
        </w:rPr>
        <w:t xml:space="preserve"> 1</w:t>
      </w:r>
      <w:r>
        <w:rPr>
          <w:rFonts w:hint="eastAsia" w:ascii="宋体" w:hAnsi="宋体" w:eastAsia="宋体" w:cs="宋体"/>
          <w:color w:val="auto"/>
          <w:sz w:val="21"/>
          <w:szCs w:val="21"/>
          <w:lang w:val="en-US" w:eastAsia="zh-CN"/>
        </w:rPr>
        <w:t>0</w:t>
      </w:r>
      <w:r>
        <w:rPr>
          <w:rFonts w:hint="eastAsia" w:ascii="宋体" w:hAnsi="宋体" w:eastAsia="宋体" w:cs="宋体"/>
          <w:color w:val="auto"/>
          <w:sz w:val="21"/>
          <w:szCs w:val="21"/>
        </w:rPr>
        <w:t xml:space="preserve"> 27</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00 00</w:t>
      </w:r>
      <w:r>
        <w:rPr>
          <w:rFonts w:hint="eastAsia" w:ascii="宋体" w:hAnsi="宋体" w:eastAsia="宋体" w:cs="宋体"/>
          <w:color w:val="auto"/>
          <w:sz w:val="21"/>
          <w:szCs w:val="21"/>
          <w:lang w:val="en-US" w:eastAsia="zh-CN"/>
        </w:rPr>
        <w:t xml:space="preserve">  36 01 62 80 4E</w:t>
      </w:r>
    </w:p>
    <w:p>
      <w:pPr>
        <w:pStyle w:val="28"/>
        <w:widowControl/>
        <w:rPr>
          <w:rFonts w:hint="eastAsia" w:ascii="宋体" w:hAnsi="宋体" w:eastAsia="宋体" w:cs="宋体"/>
          <w:color w:val="auto"/>
          <w:sz w:val="21"/>
          <w:szCs w:val="21"/>
          <w:lang w:val="en-US" w:eastAsia="zh-CN"/>
        </w:rPr>
      </w:pPr>
    </w:p>
    <w:p>
      <w:pPr>
        <w:pStyle w:val="28"/>
        <w:widowControl/>
        <w:rPr>
          <w:rFonts w:hint="eastAsia" w:ascii="宋体" w:hAnsi="宋体" w:eastAsia="宋体" w:cs="宋体"/>
          <w:color w:val="auto"/>
        </w:rPr>
      </w:pPr>
    </w:p>
    <w:p>
      <w:pPr>
        <w:pStyle w:val="4"/>
        <w:rPr>
          <w:rFonts w:hint="eastAsia" w:ascii="宋体" w:hAnsi="宋体" w:eastAsia="宋体" w:cs="宋体"/>
          <w:color w:val="auto"/>
        </w:rPr>
      </w:pPr>
      <w:bookmarkStart w:id="771" w:name="_Toc7254"/>
      <w:bookmarkStart w:id="772" w:name="_Toc31470"/>
      <w:bookmarkStart w:id="773" w:name="_Toc18865"/>
      <w:bookmarkStart w:id="774" w:name="_Toc20378"/>
      <w:r>
        <w:rPr>
          <w:rFonts w:hint="eastAsia" w:ascii="宋体" w:hAnsi="宋体" w:eastAsia="宋体" w:cs="宋体"/>
          <w:color w:val="auto"/>
        </w:rPr>
        <w:t>上报</w:t>
      </w:r>
      <w:r>
        <w:rPr>
          <w:rFonts w:hint="eastAsia" w:ascii="宋体" w:hAnsi="宋体" w:eastAsia="宋体" w:cs="宋体"/>
          <w:color w:val="auto"/>
          <w:lang w:val="en-US" w:eastAsia="zh-CN"/>
        </w:rPr>
        <w:t>BT连接开关状态</w:t>
      </w:r>
      <w:r>
        <w:rPr>
          <w:rFonts w:hint="eastAsia" w:ascii="宋体" w:hAnsi="宋体" w:eastAsia="宋体" w:cs="宋体"/>
          <w:color w:val="auto"/>
        </w:rPr>
        <w:t xml:space="preserve"> 0x</w:t>
      </w:r>
      <w:r>
        <w:rPr>
          <w:rFonts w:hint="eastAsia" w:ascii="宋体" w:hAnsi="宋体" w:eastAsia="宋体" w:cs="宋体"/>
          <w:color w:val="auto"/>
          <w:lang w:val="en-US" w:eastAsia="zh-CN"/>
        </w:rPr>
        <w:t>9A</w:t>
      </w:r>
      <w:bookmarkEnd w:id="771"/>
      <w:bookmarkEnd w:id="772"/>
      <w:bookmarkEnd w:id="773"/>
      <w:bookmarkEnd w:id="774"/>
    </w:p>
    <w:p>
      <w:pPr>
        <w:rPr>
          <w:rFonts w:hint="eastAsia" w:ascii="宋体" w:hAnsi="宋体" w:eastAsia="宋体" w:cs="宋体"/>
          <w:color w:val="auto"/>
        </w:rPr>
      </w:pPr>
      <w:r>
        <w:rPr>
          <w:rFonts w:hint="eastAsia" w:ascii="宋体" w:hAnsi="宋体" w:eastAsia="宋体" w:cs="宋体"/>
          <w:color w:val="auto"/>
        </w:rPr>
        <w:t>设备主动回复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3"/>
        <w:gridCol w:w="673"/>
        <w:gridCol w:w="673"/>
        <w:gridCol w:w="673"/>
        <w:gridCol w:w="674"/>
        <w:gridCol w:w="1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3" w:type="dxa"/>
          </w:tcPr>
          <w:p>
            <w:pPr>
              <w:jc w:val="center"/>
              <w:rPr>
                <w:rFonts w:hint="eastAsia" w:ascii="宋体" w:hAnsi="宋体" w:eastAsia="宋体" w:cs="宋体"/>
                <w:color w:val="auto"/>
              </w:rPr>
            </w:pPr>
            <w:r>
              <w:rPr>
                <w:rFonts w:hint="eastAsia" w:ascii="宋体" w:hAnsi="宋体" w:eastAsia="宋体" w:cs="宋体"/>
                <w:color w:val="auto"/>
              </w:rPr>
              <w:t>0</w:t>
            </w:r>
          </w:p>
        </w:tc>
        <w:tc>
          <w:tcPr>
            <w:tcW w:w="673" w:type="dxa"/>
          </w:tcPr>
          <w:p>
            <w:pPr>
              <w:jc w:val="center"/>
              <w:rPr>
                <w:rFonts w:hint="eastAsia" w:ascii="宋体" w:hAnsi="宋体" w:eastAsia="宋体" w:cs="宋体"/>
                <w:color w:val="auto"/>
              </w:rPr>
            </w:pPr>
            <w:r>
              <w:rPr>
                <w:rFonts w:hint="eastAsia" w:ascii="宋体" w:hAnsi="宋体" w:eastAsia="宋体" w:cs="宋体"/>
                <w:color w:val="auto"/>
              </w:rPr>
              <w:t>1</w:t>
            </w:r>
          </w:p>
        </w:tc>
        <w:tc>
          <w:tcPr>
            <w:tcW w:w="673" w:type="dxa"/>
          </w:tcPr>
          <w:p>
            <w:pPr>
              <w:jc w:val="center"/>
              <w:rPr>
                <w:rFonts w:hint="eastAsia" w:ascii="宋体" w:hAnsi="宋体" w:eastAsia="宋体" w:cs="宋体"/>
                <w:color w:val="auto"/>
              </w:rPr>
            </w:pPr>
            <w:r>
              <w:rPr>
                <w:rFonts w:hint="eastAsia" w:ascii="宋体" w:hAnsi="宋体" w:eastAsia="宋体" w:cs="宋体"/>
                <w:color w:val="auto"/>
              </w:rPr>
              <w:t>2</w:t>
            </w:r>
          </w:p>
        </w:tc>
        <w:tc>
          <w:tcPr>
            <w:tcW w:w="673" w:type="dxa"/>
          </w:tcPr>
          <w:p>
            <w:pPr>
              <w:jc w:val="center"/>
              <w:rPr>
                <w:rFonts w:hint="eastAsia" w:ascii="宋体" w:hAnsi="宋体" w:eastAsia="宋体" w:cs="宋体"/>
                <w:color w:val="auto"/>
              </w:rPr>
            </w:pPr>
            <w:r>
              <w:rPr>
                <w:rFonts w:hint="eastAsia" w:ascii="宋体" w:hAnsi="宋体" w:eastAsia="宋体" w:cs="宋体"/>
                <w:color w:val="auto"/>
              </w:rPr>
              <w:t>3</w:t>
            </w:r>
          </w:p>
        </w:tc>
        <w:tc>
          <w:tcPr>
            <w:tcW w:w="674" w:type="dxa"/>
          </w:tcPr>
          <w:p>
            <w:pPr>
              <w:jc w:val="center"/>
              <w:rPr>
                <w:rFonts w:hint="eastAsia" w:ascii="宋体" w:hAnsi="宋体" w:eastAsia="宋体" w:cs="宋体"/>
                <w:color w:val="auto"/>
              </w:rPr>
            </w:pPr>
            <w:r>
              <w:rPr>
                <w:rFonts w:hint="eastAsia" w:ascii="宋体" w:hAnsi="宋体" w:eastAsia="宋体" w:cs="宋体"/>
                <w:color w:val="auto"/>
              </w:rPr>
              <w:t>4</w:t>
            </w:r>
          </w:p>
        </w:tc>
        <w:tc>
          <w:tcPr>
            <w:tcW w:w="1263" w:type="dxa"/>
          </w:tcPr>
          <w:p>
            <w:pPr>
              <w:jc w:val="center"/>
              <w:rPr>
                <w:rFonts w:hint="eastAsia" w:ascii="宋体" w:hAnsi="宋体" w:eastAsia="宋体" w:cs="宋体"/>
                <w:color w:val="auto"/>
              </w:rPr>
            </w:pPr>
            <w:r>
              <w:rPr>
                <w:rFonts w:hint="eastAsia" w:ascii="宋体" w:hAnsi="宋体" w:eastAsia="宋体" w:cs="宋体"/>
                <w:color w:val="auto"/>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3" w:type="dxa"/>
          </w:tcPr>
          <w:p>
            <w:pPr>
              <w:jc w:val="center"/>
              <w:rPr>
                <w:rFonts w:hint="eastAsia" w:ascii="宋体" w:hAnsi="宋体" w:eastAsia="宋体" w:cs="宋体"/>
                <w:color w:val="auto"/>
              </w:rPr>
            </w:pPr>
            <w:r>
              <w:rPr>
                <w:rFonts w:hint="eastAsia" w:ascii="宋体" w:hAnsi="宋体" w:eastAsia="宋体" w:cs="宋体"/>
                <w:color w:val="auto"/>
              </w:rPr>
              <w:t>0x80</w:t>
            </w:r>
          </w:p>
        </w:tc>
        <w:tc>
          <w:tcPr>
            <w:tcW w:w="673" w:type="dxa"/>
          </w:tcPr>
          <w:p>
            <w:pPr>
              <w:jc w:val="center"/>
              <w:rPr>
                <w:rFonts w:hint="default"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9A</w:t>
            </w:r>
          </w:p>
        </w:tc>
        <w:tc>
          <w:tcPr>
            <w:tcW w:w="673" w:type="dxa"/>
          </w:tcPr>
          <w:p>
            <w:pPr>
              <w:tabs>
                <w:tab w:val="left" w:pos="442"/>
              </w:tabs>
              <w:jc w:val="left"/>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673" w:type="dxa"/>
          </w:tcPr>
          <w:p>
            <w:pPr>
              <w:jc w:val="center"/>
              <w:rPr>
                <w:rFonts w:hint="eastAsia" w:ascii="宋体" w:hAnsi="宋体" w:eastAsia="宋体" w:cs="宋体"/>
                <w:color w:val="auto"/>
              </w:rPr>
            </w:pPr>
            <w:r>
              <w:rPr>
                <w:rFonts w:hint="eastAsia" w:ascii="宋体" w:hAnsi="宋体" w:eastAsia="宋体" w:cs="宋体"/>
                <w:color w:val="auto"/>
              </w:rPr>
              <w:t>0x00</w:t>
            </w:r>
          </w:p>
        </w:tc>
        <w:tc>
          <w:tcPr>
            <w:tcW w:w="674" w:type="dxa"/>
          </w:tcPr>
          <w:p>
            <w:pPr>
              <w:jc w:val="center"/>
              <w:rPr>
                <w:rFonts w:hint="default" w:ascii="宋体" w:hAnsi="宋体" w:eastAsia="宋体" w:cs="宋体"/>
                <w:color w:val="auto"/>
                <w:lang w:val="en-US" w:eastAsia="zh-CN"/>
              </w:rPr>
            </w:pPr>
            <w:r>
              <w:rPr>
                <w:rFonts w:hint="eastAsia" w:ascii="宋体" w:hAnsi="宋体" w:eastAsia="宋体" w:cs="宋体"/>
                <w:color w:val="auto"/>
                <w:lang w:val="en-US" w:eastAsia="zh-CN"/>
              </w:rPr>
              <w:t>01</w:t>
            </w:r>
          </w:p>
        </w:tc>
        <w:tc>
          <w:tcPr>
            <w:tcW w:w="1263"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类型</w:t>
            </w:r>
          </w:p>
        </w:tc>
      </w:tr>
    </w:tbl>
    <w:p>
      <w:pPr>
        <w:rPr>
          <w:rFonts w:hint="eastAsia" w:ascii="宋体" w:hAnsi="宋体" w:eastAsia="宋体" w:cs="宋体"/>
          <w:color w:val="auto"/>
        </w:rPr>
      </w:pPr>
    </w:p>
    <w:p>
      <w:pPr>
        <w:rPr>
          <w:rFonts w:hint="eastAsia" w:ascii="宋体" w:hAnsi="宋体" w:eastAsia="宋体" w:cs="宋体"/>
          <w:color w:val="auto"/>
          <w:szCs w:val="21"/>
          <w:lang w:val="en-US" w:eastAsia="zh-CN"/>
        </w:rPr>
      </w:pPr>
      <w:r>
        <w:rPr>
          <w:rFonts w:hint="eastAsia" w:ascii="宋体" w:hAnsi="宋体" w:eastAsia="宋体" w:cs="宋体"/>
          <w:color w:val="auto"/>
        </w:rPr>
        <w:t>类型：</w:t>
      </w:r>
      <w:r>
        <w:rPr>
          <w:rFonts w:hint="eastAsia" w:ascii="宋体" w:hAnsi="宋体" w:eastAsia="宋体" w:cs="宋体"/>
          <w:color w:val="auto"/>
        </w:rPr>
        <w:tab/>
      </w:r>
      <w:r>
        <w:rPr>
          <w:rFonts w:hint="eastAsia" w:ascii="宋体" w:hAnsi="宋体" w:eastAsia="宋体" w:cs="宋体"/>
          <w:color w:val="auto"/>
          <w:szCs w:val="21"/>
        </w:rPr>
        <w:t xml:space="preserve">0 : </w:t>
      </w:r>
      <w:r>
        <w:rPr>
          <w:rFonts w:hint="eastAsia" w:ascii="宋体" w:hAnsi="宋体" w:eastAsia="宋体" w:cs="宋体"/>
          <w:color w:val="auto"/>
          <w:szCs w:val="21"/>
          <w:lang w:val="en-US" w:eastAsia="zh-CN"/>
        </w:rPr>
        <w:t>关</w:t>
      </w:r>
      <w:r>
        <w:rPr>
          <w:rFonts w:hint="eastAsia" w:ascii="宋体" w:hAnsi="宋体" w:eastAsia="宋体" w:cs="宋体"/>
          <w:color w:val="auto"/>
          <w:szCs w:val="21"/>
        </w:rPr>
        <w:t xml:space="preserve">   1 ：</w:t>
      </w:r>
      <w:r>
        <w:rPr>
          <w:rFonts w:hint="eastAsia" w:ascii="宋体" w:hAnsi="宋体" w:eastAsia="宋体" w:cs="宋体"/>
          <w:color w:val="auto"/>
          <w:szCs w:val="21"/>
          <w:lang w:val="en-US" w:eastAsia="zh-CN"/>
        </w:rPr>
        <w:t>开</w:t>
      </w:r>
    </w:p>
    <w:p>
      <w:pPr>
        <w:rPr>
          <w:rFonts w:hint="eastAsia" w:ascii="宋体" w:hAnsi="宋体" w:eastAsia="宋体" w:cs="宋体"/>
          <w:color w:val="auto"/>
          <w:szCs w:val="21"/>
        </w:rPr>
      </w:pPr>
    </w:p>
    <w:p>
      <w:pPr>
        <w:rPr>
          <w:rFonts w:hint="default" w:ascii="宋体" w:hAnsi="宋体" w:eastAsia="宋体" w:cs="宋体"/>
          <w:color w:val="auto"/>
          <w:szCs w:val="21"/>
          <w:lang w:val="en-US" w:eastAsia="zh-CN"/>
        </w:rPr>
      </w:pPr>
      <w:r>
        <w:rPr>
          <w:rFonts w:hint="eastAsia" w:ascii="宋体" w:hAnsi="宋体" w:eastAsia="宋体" w:cs="宋体"/>
          <w:color w:val="auto"/>
          <w:szCs w:val="21"/>
        </w:rPr>
        <w:t>示例</w:t>
      </w:r>
      <w:r>
        <w:rPr>
          <w:rFonts w:hint="eastAsia" w:ascii="宋体" w:hAnsi="宋体" w:eastAsia="宋体" w:cs="宋体"/>
          <w:color w:val="auto"/>
          <w:szCs w:val="21"/>
          <w:lang w:eastAsia="zh-CN"/>
        </w:rPr>
        <w:t>：</w:t>
      </w:r>
      <w:r>
        <w:rPr>
          <w:rFonts w:hint="eastAsia" w:ascii="宋体" w:hAnsi="宋体" w:eastAsia="宋体" w:cs="宋体"/>
          <w:color w:val="auto"/>
          <w:szCs w:val="21"/>
        </w:rPr>
        <w:tab/>
      </w:r>
      <w:r>
        <w:rPr>
          <w:rFonts w:hint="eastAsia" w:ascii="宋体" w:hAnsi="宋体" w:eastAsia="宋体" w:cs="宋体"/>
          <w:color w:val="auto"/>
          <w:szCs w:val="21"/>
          <w:lang w:val="en-US" w:eastAsia="zh-CN"/>
        </w:rPr>
        <w:t>BT连接开关开启</w:t>
      </w:r>
    </w:p>
    <w:p>
      <w:pPr>
        <w:pStyle w:val="28"/>
        <w:widowControl/>
        <w:shd w:val="clear" w:color="auto" w:fill="FFFFFF"/>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回复：80 9A 06 00 01 01</w:t>
      </w: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pStyle w:val="4"/>
        <w:rPr>
          <w:rFonts w:hint="eastAsia" w:ascii="宋体" w:hAnsi="宋体" w:eastAsia="宋体" w:cs="宋体"/>
          <w:color w:val="000000" w:themeColor="text1"/>
        </w:rPr>
      </w:pPr>
      <w:bookmarkStart w:id="775" w:name="_Toc29420"/>
      <w:bookmarkStart w:id="776" w:name="_Toc15611"/>
      <w:bookmarkStart w:id="777" w:name="_Toc2764"/>
      <w:bookmarkStart w:id="778" w:name="_Toc18808"/>
      <w:r>
        <w:rPr>
          <w:rFonts w:hint="eastAsia" w:ascii="宋体" w:hAnsi="宋体" w:eastAsia="宋体" w:cs="宋体"/>
          <w:color w:val="000000" w:themeColor="text1"/>
          <w:lang w:val="en-US" w:eastAsia="zh-CN"/>
        </w:rPr>
        <w:t>运动数据交互上报</w:t>
      </w:r>
      <w:r>
        <w:rPr>
          <w:rFonts w:hint="eastAsia" w:ascii="宋体" w:hAnsi="宋体" w:eastAsia="宋体" w:cs="宋体"/>
          <w:color w:val="000000" w:themeColor="text1"/>
        </w:rPr>
        <w:t xml:space="preserve"> 0x</w:t>
      </w:r>
      <w:r>
        <w:rPr>
          <w:rFonts w:hint="eastAsia" w:ascii="宋体" w:hAnsi="宋体" w:eastAsia="宋体" w:cs="宋体"/>
          <w:color w:val="000000" w:themeColor="text1"/>
          <w:lang w:val="en-US" w:eastAsia="zh-CN"/>
        </w:rPr>
        <w:t>9c</w:t>
      </w:r>
      <w:bookmarkEnd w:id="775"/>
      <w:bookmarkEnd w:id="776"/>
      <w:bookmarkEnd w:id="777"/>
      <w:bookmarkEnd w:id="778"/>
    </w:p>
    <w:p>
      <w:pPr>
        <w:rPr>
          <w:rFonts w:hint="eastAsia" w:ascii="宋体" w:hAnsi="宋体" w:eastAsia="宋体" w:cs="宋体"/>
          <w:color w:val="000000" w:themeColor="text1"/>
        </w:rPr>
      </w:pPr>
      <w:r>
        <w:rPr>
          <w:rFonts w:hint="eastAsia" w:ascii="宋体" w:hAnsi="宋体" w:eastAsia="宋体" w:cs="宋体"/>
          <w:color w:val="000000" w:themeColor="text1"/>
        </w:rPr>
        <w:t>设备主动回复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36"/>
        <w:gridCol w:w="1045"/>
        <w:gridCol w:w="1045"/>
        <w:gridCol w:w="1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636"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w:t>
            </w:r>
          </w:p>
        </w:tc>
        <w:tc>
          <w:tcPr>
            <w:tcW w:w="636"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1</w:t>
            </w:r>
          </w:p>
        </w:tc>
        <w:tc>
          <w:tcPr>
            <w:tcW w:w="636"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2</w:t>
            </w:r>
          </w:p>
        </w:tc>
        <w:tc>
          <w:tcPr>
            <w:tcW w:w="636"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3</w:t>
            </w:r>
          </w:p>
        </w:tc>
        <w:tc>
          <w:tcPr>
            <w:tcW w:w="636"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4</w:t>
            </w:r>
          </w:p>
        </w:tc>
        <w:tc>
          <w:tcPr>
            <w:tcW w:w="1045"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5~8</w:t>
            </w:r>
          </w:p>
        </w:tc>
        <w:tc>
          <w:tcPr>
            <w:tcW w:w="1045"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9</w:t>
            </w:r>
            <w:r>
              <w:rPr>
                <w:rFonts w:hint="eastAsia" w:ascii="宋体" w:hAnsi="宋体" w:eastAsia="宋体" w:cs="宋体"/>
                <w:color w:val="000000" w:themeColor="text1"/>
              </w:rPr>
              <w:t>~</w:t>
            </w:r>
            <w:r>
              <w:rPr>
                <w:rFonts w:hint="eastAsia" w:ascii="宋体" w:hAnsi="宋体" w:eastAsia="宋体" w:cs="宋体"/>
                <w:color w:val="000000" w:themeColor="text1"/>
                <w:lang w:val="en-US" w:eastAsia="zh-CN"/>
              </w:rPr>
              <w:t>12</w:t>
            </w:r>
          </w:p>
        </w:tc>
        <w:tc>
          <w:tcPr>
            <w:tcW w:w="1226"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636"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0x80</w:t>
            </w:r>
          </w:p>
        </w:tc>
        <w:tc>
          <w:tcPr>
            <w:tcW w:w="636"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rPr>
              <w:t>0x</w:t>
            </w:r>
            <w:r>
              <w:rPr>
                <w:rFonts w:hint="eastAsia" w:ascii="宋体" w:hAnsi="宋体" w:eastAsia="宋体" w:cs="宋体"/>
                <w:color w:val="000000" w:themeColor="text1"/>
                <w:lang w:val="en-US" w:eastAsia="zh-CN"/>
              </w:rPr>
              <w:t>9c</w:t>
            </w:r>
          </w:p>
        </w:tc>
        <w:tc>
          <w:tcPr>
            <w:tcW w:w="636" w:type="dxa"/>
          </w:tcPr>
          <w:p>
            <w:pPr>
              <w:jc w:val="center"/>
              <w:rPr>
                <w:rFonts w:hint="eastAsia" w:ascii="宋体" w:hAnsi="宋体" w:eastAsia="宋体" w:cs="宋体"/>
                <w:color w:val="000000" w:themeColor="text1"/>
                <w:lang w:val="en-US" w:eastAsia="zh-CN"/>
              </w:rPr>
            </w:pPr>
            <w:r>
              <w:rPr>
                <w:rFonts w:hint="eastAsia" w:ascii="宋体" w:hAnsi="宋体" w:eastAsia="宋体" w:cs="宋体"/>
                <w:color w:val="000000" w:themeColor="text1"/>
              </w:rPr>
              <w:t>0x0</w:t>
            </w:r>
            <w:r>
              <w:rPr>
                <w:rFonts w:hint="eastAsia" w:ascii="宋体" w:hAnsi="宋体" w:eastAsia="宋体" w:cs="宋体"/>
                <w:color w:val="000000" w:themeColor="text1"/>
                <w:lang w:val="en-US" w:eastAsia="zh-CN"/>
              </w:rPr>
              <w:t>e</w:t>
            </w:r>
          </w:p>
        </w:tc>
        <w:tc>
          <w:tcPr>
            <w:tcW w:w="636"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0x00</w:t>
            </w:r>
          </w:p>
        </w:tc>
        <w:tc>
          <w:tcPr>
            <w:tcW w:w="636"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状态</w:t>
            </w:r>
          </w:p>
        </w:tc>
        <w:tc>
          <w:tcPr>
            <w:tcW w:w="1045" w:type="dxa"/>
          </w:tcPr>
          <w:p>
            <w:pPr>
              <w:jc w:val="center"/>
              <w:rPr>
                <w:rFonts w:hint="default"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时间戳</w:t>
            </w:r>
          </w:p>
        </w:tc>
        <w:tc>
          <w:tcPr>
            <w:tcW w:w="1045" w:type="dxa"/>
          </w:tcPr>
          <w:p>
            <w:pPr>
              <w:jc w:val="center"/>
              <w:rPr>
                <w:rFonts w:hint="eastAsia" w:ascii="宋体" w:hAnsi="宋体" w:eastAsia="宋体" w:cs="宋体"/>
                <w:color w:val="000000" w:themeColor="text1"/>
              </w:rPr>
            </w:pPr>
            <w:r>
              <w:rPr>
                <w:rFonts w:hint="eastAsia" w:ascii="宋体" w:hAnsi="宋体" w:eastAsia="宋体" w:cs="宋体"/>
                <w:color w:val="000000" w:themeColor="text1"/>
              </w:rPr>
              <w:t>步数</w:t>
            </w:r>
          </w:p>
        </w:tc>
        <w:tc>
          <w:tcPr>
            <w:tcW w:w="1226" w:type="dxa"/>
          </w:tcPr>
          <w:p>
            <w:pPr>
              <w:jc w:val="center"/>
              <w:rPr>
                <w:rFonts w:hint="eastAsia" w:ascii="宋体" w:hAnsi="宋体" w:eastAsia="宋体" w:cs="宋体"/>
                <w:color w:val="000000" w:themeColor="text1"/>
                <w:lang w:val="en-US" w:eastAsia="zh-CN"/>
              </w:rPr>
            </w:pPr>
            <w:r>
              <w:rPr>
                <w:rFonts w:hint="eastAsia" w:ascii="宋体" w:hAnsi="宋体" w:eastAsia="宋体" w:cs="宋体"/>
                <w:color w:val="000000" w:themeColor="text1"/>
                <w:lang w:val="en-US" w:eastAsia="zh-CN"/>
              </w:rPr>
              <w:t>心率</w:t>
            </w:r>
          </w:p>
        </w:tc>
      </w:tr>
    </w:tbl>
    <w:p>
      <w:pPr>
        <w:rPr>
          <w:rFonts w:hint="eastAsia" w:ascii="宋体" w:hAnsi="宋体" w:eastAsia="宋体" w:cs="宋体"/>
          <w:color w:val="auto"/>
          <w:szCs w:val="21"/>
        </w:rPr>
      </w:pP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pStyle w:val="3"/>
        <w:bidi w:val="0"/>
        <w:rPr>
          <w:rFonts w:hint="eastAsia"/>
        </w:rPr>
      </w:pPr>
      <w:bookmarkStart w:id="779" w:name="_Toc24381"/>
      <w:bookmarkStart w:id="780" w:name="_Toc20389"/>
      <w:bookmarkStart w:id="781" w:name="_Toc30064"/>
      <w:bookmarkStart w:id="782" w:name="_Toc8655"/>
      <w:r>
        <w:rPr>
          <w:rFonts w:hint="eastAsia"/>
          <w:lang w:val="en-US" w:eastAsia="zh-Hans"/>
        </w:rPr>
        <w:t>升级</w:t>
      </w:r>
      <w:bookmarkEnd w:id="779"/>
      <w:bookmarkEnd w:id="780"/>
      <w:bookmarkEnd w:id="781"/>
      <w:bookmarkEnd w:id="782"/>
    </w:p>
    <w:p>
      <w:pPr>
        <w:bidi w:val="0"/>
        <w:rPr>
          <w:rFonts w:hint="eastAsia"/>
        </w:rPr>
      </w:pPr>
      <w:r>
        <w:rPr>
          <w:rFonts w:hint="eastAsia"/>
        </w:rPr>
        <w:pict>
          <v:group id="_x0000_s1089" o:spid="_x0000_s1089" o:spt="203" style="position:absolute;left:0pt;margin-left:10.5pt;margin-top:26.45pt;height:279.6pt;width:293.25pt;z-index:251659264;mso-width-relative:page;mso-height-relative:page;" coordorigin="3403,79612" coordsize="5865,5592">
            <o:lock v:ext="edit" aspectratio="f"/>
            <v:line id="_x0000_s1090" o:spid="_x0000_s1090" o:spt="20" style="position:absolute;left:3700;top:80139;flip:x;height:5039;width:14;" filled="f" stroked="t" coordsize="21600,21600">
              <v:path arrowok="t"/>
              <v:fill on="f" focussize="0,0"/>
              <v:stroke color="#000000"/>
              <v:imagedata o:title=""/>
              <o:lock v:ext="edit" aspectratio="f"/>
            </v:line>
            <v:line id="_x0000_s1091" o:spid="_x0000_s1091" o:spt="20" style="position:absolute;left:8857;top:80152;height:5052;width:37;" filled="f" stroked="t" coordsize="21600,21600">
              <v:path arrowok="t"/>
              <v:fill on="f" focussize="0,0"/>
              <v:stroke color="#000000"/>
              <v:imagedata o:title=""/>
              <o:lock v:ext="edit" aspectratio="f"/>
            </v:line>
            <v:line id="_x0000_s1092" o:spid="_x0000_s1092" o:spt="20" style="position:absolute;left:3906;top:80400;height:1;width:4894;" filled="f" stroked="t" coordsize="21600,21600">
              <v:path arrowok="t"/>
              <v:fill on="f" focussize="0,0"/>
              <v:stroke color="#000000" endarrow="open"/>
              <v:imagedata o:title=""/>
              <o:lock v:ext="edit" aspectratio="f"/>
            </v:line>
            <v:line id="_x0000_s1093" o:spid="_x0000_s1093" o:spt="20" style="position:absolute;left:3925;top:80990;flip:x;height:8;width:4855;" filled="f" stroked="t" coordsize="21600,21600">
              <v:path arrowok="t"/>
              <v:fill on="f" focussize="0,0"/>
              <v:stroke color="#000000" endarrow="open"/>
              <v:imagedata o:title=""/>
              <o:lock v:ext="edit" aspectratio="f"/>
            </v:line>
            <v:line id="_x0000_s1094" o:spid="_x0000_s1094" o:spt="20" style="position:absolute;left:3906;top:81587;height:1;width:4894;" filled="f" stroked="t" coordsize="21600,21600">
              <v:path arrowok="t"/>
              <v:fill on="f" focussize="0,0"/>
              <v:stroke color="#000000" endarrow="open"/>
              <v:imagedata o:title=""/>
              <o:lock v:ext="edit" aspectratio="f"/>
            </v:line>
            <v:line id="_x0000_s1095" o:spid="_x0000_s1095" o:spt="20" style="position:absolute;left:3906;top:82177;height:1;width:4894;" filled="f" stroked="t" coordsize="21600,21600">
              <v:path arrowok="t"/>
              <v:fill on="f" focussize="0,0"/>
              <v:stroke color="#000000" endarrow="open"/>
              <v:imagedata o:title=""/>
              <o:lock v:ext="edit" aspectratio="f"/>
            </v:line>
            <v:line id="_x0000_s1096" o:spid="_x0000_s1096" o:spt="20" style="position:absolute;left:3906;top:82767;height:1;width:4894;" filled="f" stroked="t" coordsize="21600,21600">
              <v:path arrowok="t"/>
              <v:fill on="f" focussize="0,0"/>
              <v:stroke color="#000000" endarrow="open"/>
              <v:imagedata o:title=""/>
              <o:lock v:ext="edit" aspectratio="f"/>
            </v:line>
            <v:line id="_x0000_s1097" o:spid="_x0000_s1097" o:spt="20" style="position:absolute;left:3925;top:83357;flip:x;height:8;width:4855;" filled="f" stroked="t" coordsize="21600,21600">
              <v:path arrowok="t"/>
              <v:fill on="f" focussize="0,0"/>
              <v:stroke color="#000000" endarrow="open"/>
              <v:imagedata o:title=""/>
              <o:lock v:ext="edit" aspectratio="f"/>
            </v:line>
            <v:line id="_x0000_s1098" o:spid="_x0000_s1098" o:spt="20" style="position:absolute;left:3906;top:83954;height:1;width:4894;" filled="f" stroked="t" coordsize="21600,21600">
              <v:path arrowok="t"/>
              <v:fill on="f" focussize="0,0"/>
              <v:stroke color="#000000" endarrow="open"/>
              <v:imagedata o:title=""/>
              <o:lock v:ext="edit" aspectratio="f"/>
            </v:line>
            <v:line id="_x0000_s1099" o:spid="_x0000_s1099" o:spt="20" style="position:absolute;left:3925;top:84544;flip:x;height:8;width:4855;" filled="f" stroked="t" coordsize="21600,21600">
              <v:path arrowok="t"/>
              <v:fill on="f" focussize="0,0"/>
              <v:stroke color="#000000" endarrow="open"/>
              <v:imagedata o:title=""/>
              <o:lock v:ext="edit" aspectratio="f"/>
            </v:line>
            <v:shape id="_x0000_s1100" o:spid="_x0000_s1100" o:spt="202" type="#_x0000_t202" style="position:absolute;left:5412;top:79938;height:430;width:1756;" fillcolor="#FFFFFF" filled="t" stroked="f" coordsize="21600,21600">
              <v:path/>
              <v:fill on="t" color2="#FFFFFF" focussize="0,0"/>
              <v:stroke on="f"/>
              <v:imagedata o:title=""/>
              <o:lock v:ext="edit" aspectratio="f"/>
              <v:textbox>
                <w:txbxContent>
                  <w:p>
                    <w:pPr>
                      <w:rPr>
                        <w:rFonts w:hint="default" w:eastAsiaTheme="minorEastAsia"/>
                        <w:lang w:val="en-US" w:eastAsia="zh-CN"/>
                      </w:rPr>
                    </w:pPr>
                    <w:r>
                      <w:rPr>
                        <w:rFonts w:hint="eastAsia"/>
                        <w:lang w:val="en-US" w:eastAsia="zh-CN"/>
                      </w:rPr>
                      <w:t>启动升级(0x02)</w:t>
                    </w:r>
                  </w:p>
                </w:txbxContent>
              </v:textbox>
            </v:shape>
            <v:shape id="_x0000_s1101" o:spid="_x0000_s1101" o:spt="202" type="#_x0000_t202" style="position:absolute;left:5199;top:80549;height:430;width:2182;" fillcolor="#FFFFFF" filled="t" stroked="f" coordsize="21600,21600">
              <v:path/>
              <v:fill on="t" color2="#FFFFFF" focussize="0,0"/>
              <v:stroke on="f"/>
              <v:imagedata o:title=""/>
              <o:lock v:ext="edit" aspectratio="f"/>
              <v:textbox>
                <w:txbxContent>
                  <w:p>
                    <w:pPr>
                      <w:rPr>
                        <w:rFonts w:hint="default" w:eastAsiaTheme="minorEastAsia"/>
                        <w:lang w:val="en-US" w:eastAsia="zh-CN"/>
                      </w:rPr>
                    </w:pPr>
                    <w:r>
                      <w:rPr>
                        <w:rFonts w:hint="eastAsia"/>
                        <w:lang w:val="en-US" w:eastAsia="zh-CN"/>
                      </w:rPr>
                      <w:t>启动升级应答(0x82)</w:t>
                    </w:r>
                  </w:p>
                  <w:p>
                    <w:pPr>
                      <w:rPr>
                        <w:rFonts w:hint="default"/>
                        <w:lang w:val="en-US" w:eastAsia="zh-CN"/>
                      </w:rPr>
                    </w:pPr>
                  </w:p>
                </w:txbxContent>
              </v:textbox>
            </v:shape>
            <v:shape id="_x0000_s1102" o:spid="_x0000_s1102" o:spt="202" type="#_x0000_t202" style="position:absolute;left:5412;top:81149;height:430;width:1756;" fillcolor="#FFFFFF" filled="t" stroked="f" coordsize="21600,21600">
              <v:path/>
              <v:fill on="t" color2="#FFFFFF" focussize="0,0"/>
              <v:stroke on="f"/>
              <v:imagedata o:title=""/>
              <o:lock v:ext="edit" aspectratio="f"/>
              <v:textbox>
                <w:txbxContent>
                  <w:p>
                    <w:pPr>
                      <w:rPr>
                        <w:rFonts w:hint="default" w:eastAsiaTheme="minorEastAsia"/>
                        <w:lang w:val="en-US" w:eastAsia="zh-CN"/>
                      </w:rPr>
                    </w:pPr>
                    <w:r>
                      <w:rPr>
                        <w:rFonts w:hint="eastAsia"/>
                        <w:lang w:val="en-US" w:eastAsia="zh-CN"/>
                      </w:rPr>
                      <w:t>升级数据(0x04)</w:t>
                    </w:r>
                  </w:p>
                  <w:p>
                    <w:pPr>
                      <w:rPr>
                        <w:rFonts w:hint="default"/>
                        <w:lang w:val="en-US" w:eastAsia="zh-CN"/>
                      </w:rPr>
                    </w:pPr>
                  </w:p>
                </w:txbxContent>
              </v:textbox>
            </v:shape>
            <v:shape id="_x0000_s1103" o:spid="_x0000_s1103" o:spt="202" type="#_x0000_t202" style="position:absolute;left:5412;top:82289;height:430;width:1756;" fillcolor="#FFFFFF" filled="t" stroked="f" coordsize="21600,21600">
              <v:path/>
              <v:fill on="t" color2="#FFFFFF" focussize="0,0"/>
              <v:stroke on="f"/>
              <v:imagedata o:title=""/>
              <o:lock v:ext="edit" aspectratio="f"/>
              <v:textbox>
                <w:txbxContent>
                  <w:p>
                    <w:pPr>
                      <w:rPr>
                        <w:rFonts w:hint="default" w:eastAsiaTheme="minorEastAsia"/>
                        <w:lang w:val="en-US" w:eastAsia="zh-CN"/>
                      </w:rPr>
                    </w:pPr>
                    <w:r>
                      <w:rPr>
                        <w:rFonts w:hint="eastAsia"/>
                        <w:lang w:val="en-US" w:eastAsia="zh-CN"/>
                      </w:rPr>
                      <w:t>组校验(0x05)</w:t>
                    </w:r>
                  </w:p>
                  <w:p>
                    <w:pPr>
                      <w:rPr>
                        <w:rFonts w:hint="default"/>
                        <w:lang w:val="en-US" w:eastAsia="zh-CN"/>
                      </w:rPr>
                    </w:pPr>
                  </w:p>
                </w:txbxContent>
              </v:textbox>
            </v:shape>
            <v:shape id="_x0000_s1104" o:spid="_x0000_s1104" o:spt="202" type="#_x0000_t202" style="position:absolute;left:5337;top:82907;height:430;width:1906;" fillcolor="#FFFFFF" filled="t" stroked="f" coordsize="21600,21600">
              <v:path/>
              <v:fill on="t" color2="#FFFFFF" focussize="0,0"/>
              <v:stroke on="f"/>
              <v:imagedata o:title=""/>
              <o:lock v:ext="edit" aspectratio="f"/>
              <v:textbox>
                <w:txbxContent>
                  <w:p>
                    <w:pPr>
                      <w:rPr>
                        <w:rFonts w:hint="default" w:eastAsiaTheme="minorEastAsia"/>
                        <w:lang w:val="en-US" w:eastAsia="zh-CN"/>
                      </w:rPr>
                    </w:pPr>
                    <w:r>
                      <w:rPr>
                        <w:rFonts w:hint="eastAsia"/>
                        <w:lang w:val="en-US" w:eastAsia="zh-CN"/>
                      </w:rPr>
                      <w:t>组校验应答(0x85)</w:t>
                    </w:r>
                  </w:p>
                  <w:p>
                    <w:pPr>
                      <w:rPr>
                        <w:rFonts w:hint="default"/>
                        <w:lang w:val="en-US" w:eastAsia="zh-CN"/>
                      </w:rPr>
                    </w:pPr>
                  </w:p>
                </w:txbxContent>
              </v:textbox>
            </v:shape>
            <v:shape id="_x0000_s1105" o:spid="_x0000_s1105" o:spt="202" type="#_x0000_t202" style="position:absolute;left:5238;top:83515;height:430;width:2103;" fillcolor="#FFFFFF" filled="t" stroked="f" coordsize="21600,21600">
              <v:path/>
              <v:fill on="t" color2="#FFFFFF" focussize="0,0"/>
              <v:stroke on="f"/>
              <v:imagedata o:title=""/>
              <o:lock v:ext="edit" aspectratio="f"/>
              <v:textbox>
                <w:txbxContent>
                  <w:p>
                    <w:pPr>
                      <w:rPr>
                        <w:rFonts w:hint="default" w:eastAsiaTheme="minorEastAsia"/>
                        <w:lang w:val="en-US" w:eastAsia="zh-CN"/>
                      </w:rPr>
                    </w:pPr>
                    <w:r>
                      <w:rPr>
                        <w:rFonts w:hint="eastAsia"/>
                        <w:lang w:val="en-US" w:eastAsia="zh-CN"/>
                      </w:rPr>
                      <w:t>升级结果通知(0x06)</w:t>
                    </w:r>
                  </w:p>
                  <w:p>
                    <w:pPr>
                      <w:rPr>
                        <w:rFonts w:hint="default"/>
                        <w:lang w:val="en-US" w:eastAsia="zh-CN"/>
                      </w:rPr>
                    </w:pPr>
                  </w:p>
                </w:txbxContent>
              </v:textbox>
            </v:shape>
            <v:shape id="_x0000_s1106" o:spid="_x0000_s1106" o:spt="202" type="#_x0000_t202" style="position:absolute;left:5084;top:84073;height:430;width:2514;" fillcolor="#FFFFFF" filled="t" stroked="f" coordsize="21600,21600">
              <v:path/>
              <v:fill on="t" color2="#FFFFFF" focussize="0,0"/>
              <v:stroke on="f"/>
              <v:imagedata o:title=""/>
              <o:lock v:ext="edit" aspectratio="f"/>
              <v:textbox>
                <w:txbxContent>
                  <w:p>
                    <w:pPr>
                      <w:rPr>
                        <w:rFonts w:hint="default" w:eastAsiaTheme="minorEastAsia"/>
                        <w:lang w:val="en-US" w:eastAsia="zh-CN"/>
                      </w:rPr>
                    </w:pPr>
                    <w:r>
                      <w:rPr>
                        <w:rFonts w:hint="eastAsia"/>
                        <w:lang w:val="en-US" w:eastAsia="zh-CN"/>
                      </w:rPr>
                      <w:t>升级结果通知应答(0x86)</w:t>
                    </w:r>
                  </w:p>
                  <w:p>
                    <w:pPr>
                      <w:rPr>
                        <w:rFonts w:hint="default"/>
                        <w:lang w:val="en-US" w:eastAsia="zh-CN"/>
                      </w:rPr>
                    </w:pPr>
                  </w:p>
                </w:txbxContent>
              </v:textbox>
            </v:shape>
            <v:shape id="_x0000_s1107" o:spid="_x0000_s1107" o:spt="202" type="#_x0000_t202" style="position:absolute;left:5266;top:81710;height:430;width:2048;" fillcolor="#FFFFFF" filled="t" stroked="f" coordsize="21600,21600">
              <v:path/>
              <v:fill on="t" color2="#FFFFFF" focussize="0,0"/>
              <v:stroke on="f"/>
              <v:imagedata o:title=""/>
              <o:lock v:ext="edit" aspectratio="f"/>
              <v:textbox>
                <w:txbxContent>
                  <w:p>
                    <w:pPr>
                      <w:rPr>
                        <w:rFonts w:hint="default" w:eastAsiaTheme="minorEastAsia"/>
                        <w:lang w:val="en-US" w:eastAsia="zh-CN"/>
                      </w:rPr>
                    </w:pPr>
                    <w:r>
                      <w:rPr>
                        <w:rFonts w:hint="eastAsia"/>
                        <w:lang w:val="en-US" w:eastAsia="zh-CN"/>
                      </w:rPr>
                      <w:t>升级数据(0x04)...</w:t>
                    </w:r>
                  </w:p>
                  <w:p>
                    <w:pPr>
                      <w:rPr>
                        <w:rFonts w:hint="default"/>
                        <w:lang w:val="en-US" w:eastAsia="zh-CN"/>
                      </w:rPr>
                    </w:pPr>
                  </w:p>
                </w:txbxContent>
              </v:textbox>
            </v:shape>
            <v:shape id="_x0000_s1108" o:spid="_x0000_s1108" o:spt="202" type="#_x0000_t202" style="position:absolute;left:8484;top:79612;height:430;width:785;" fillcolor="#FFFFFF" filled="t" stroked="f" coordsize="21600,21600">
              <v:path/>
              <v:fill on="t" color2="#FFFFFF" focussize="0,0"/>
              <v:stroke on="f"/>
              <v:imagedata o:title=""/>
              <o:lock v:ext="edit" aspectratio="f"/>
              <v:textbox>
                <w:txbxContent>
                  <w:p>
                    <w:pPr>
                      <w:rPr>
                        <w:rFonts w:hint="default" w:eastAsiaTheme="minorEastAsia"/>
                        <w:lang w:val="en-US" w:eastAsia="zh-CN"/>
                      </w:rPr>
                    </w:pPr>
                    <w:r>
                      <w:rPr>
                        <w:rFonts w:hint="eastAsia"/>
                        <w:lang w:val="en-US" w:eastAsia="zh-CN"/>
                      </w:rPr>
                      <w:t>设备</w:t>
                    </w:r>
                  </w:p>
                </w:txbxContent>
              </v:textbox>
            </v:shape>
            <v:shape id="_x0000_s1109" o:spid="_x0000_s1109" o:spt="202" type="#_x0000_t202" style="position:absolute;left:3403;top:79612;height:430;width:637;" fillcolor="#FFFFFF" filled="t" stroked="f" coordsize="21600,21600">
              <v:path/>
              <v:fill on="t" color2="#FFFFFF" focussize="0,0"/>
              <v:stroke on="f"/>
              <v:imagedata o:title=""/>
              <o:lock v:ext="edit" aspectratio="f"/>
              <v:textbox>
                <w:txbxContent>
                  <w:p>
                    <w:pPr>
                      <w:rPr>
                        <w:rFonts w:hint="default" w:eastAsiaTheme="minorEastAsia"/>
                        <w:lang w:val="en-US" w:eastAsia="zh-CN"/>
                      </w:rPr>
                    </w:pPr>
                    <w:r>
                      <w:rPr>
                        <w:rFonts w:hint="eastAsia"/>
                        <w:lang w:val="en-US" w:eastAsia="zh-CN"/>
                      </w:rPr>
                      <w:t>APP</w:t>
                    </w:r>
                  </w:p>
                </w:txbxContent>
              </v:textbox>
            </v:shape>
          </v:group>
        </w:pict>
      </w:r>
    </w:p>
    <w:p>
      <w:pPr>
        <w:bidi w:val="0"/>
        <w:rPr>
          <w:rFonts w:hint="eastAsia"/>
        </w:rPr>
      </w:pP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pStyle w:val="28"/>
        <w:widowControl/>
        <w:rPr>
          <w:rFonts w:hint="eastAsia" w:ascii="宋体" w:hAnsi="宋体" w:eastAsia="宋体" w:cs="宋体"/>
          <w:color w:val="auto"/>
        </w:rPr>
      </w:pPr>
    </w:p>
    <w:p>
      <w:pPr>
        <w:ind w:firstLine="420" w:firstLineChars="200"/>
        <w:rPr>
          <w:rFonts w:hint="eastAsia" w:ascii="宋体" w:hAnsi="宋体" w:eastAsia="宋体" w:cs="宋体"/>
          <w:color w:val="auto"/>
          <w:lang w:val="en-US" w:eastAsia="zh-CN"/>
        </w:rPr>
      </w:pPr>
    </w:p>
    <w:p>
      <w:pPr>
        <w:ind w:firstLine="420" w:firstLineChars="200"/>
        <w:rPr>
          <w:rFonts w:hint="eastAsia" w:ascii="宋体" w:hAnsi="宋体" w:eastAsia="宋体" w:cs="宋体"/>
          <w:color w:val="auto"/>
          <w:lang w:val="en-US" w:eastAsia="zh-CN"/>
        </w:rPr>
      </w:pPr>
    </w:p>
    <w:p>
      <w:pPr>
        <w:ind w:firstLine="420" w:firstLineChars="200"/>
        <w:rPr>
          <w:rFonts w:hint="eastAsia" w:ascii="宋体" w:hAnsi="宋体" w:eastAsia="宋体" w:cs="宋体"/>
          <w:color w:val="auto"/>
          <w:lang w:val="en-US" w:eastAsia="zh-CN"/>
        </w:rPr>
      </w:pPr>
    </w:p>
    <w:p>
      <w:pPr>
        <w:ind w:firstLine="420" w:firstLineChars="200"/>
        <w:rPr>
          <w:rFonts w:hint="eastAsia" w:ascii="宋体" w:hAnsi="宋体" w:eastAsia="宋体" w:cs="宋体"/>
          <w:color w:val="auto"/>
          <w:lang w:val="en-US" w:eastAsia="zh-CN"/>
        </w:rPr>
      </w:pPr>
    </w:p>
    <w:p>
      <w:pPr>
        <w:ind w:firstLine="420" w:firstLineChars="200"/>
        <w:rPr>
          <w:rFonts w:hint="eastAsia" w:ascii="宋体" w:hAnsi="宋体" w:eastAsia="宋体" w:cs="宋体"/>
          <w:color w:val="auto"/>
          <w:lang w:val="en-US" w:eastAsia="zh-CN"/>
        </w:rPr>
      </w:pPr>
    </w:p>
    <w:p>
      <w:pPr>
        <w:ind w:firstLine="420" w:firstLineChars="200"/>
        <w:rPr>
          <w:rFonts w:hint="eastAsia" w:ascii="宋体" w:hAnsi="宋体" w:eastAsia="宋体" w:cs="宋体"/>
          <w:color w:val="auto"/>
          <w:lang w:val="en-US" w:eastAsia="zh-CN"/>
        </w:rPr>
      </w:pPr>
    </w:p>
    <w:p>
      <w:pPr>
        <w:ind w:firstLine="420" w:firstLineChars="200"/>
        <w:rPr>
          <w:rFonts w:hint="eastAsia" w:ascii="宋体" w:hAnsi="宋体" w:eastAsia="宋体" w:cs="宋体"/>
          <w:color w:val="auto"/>
          <w:lang w:val="en-US" w:eastAsia="zh-CN"/>
        </w:rPr>
      </w:pPr>
    </w:p>
    <w:p>
      <w:pPr>
        <w:ind w:firstLine="420" w:firstLineChars="200"/>
        <w:rPr>
          <w:rFonts w:hint="eastAsia" w:ascii="宋体" w:hAnsi="宋体" w:eastAsia="宋体" w:cs="宋体"/>
          <w:color w:val="auto"/>
          <w:lang w:val="en-US" w:eastAsia="zh-CN"/>
        </w:rPr>
      </w:pP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升级协议不遵从“数据长度&lt;=20、数据长度&gt;20”的方式，因为采用“数据长度&gt;20”的分包机在大数据传输的情况下效率较低的问题更加凸显；</w:t>
      </w:r>
    </w:p>
    <w:p>
      <w:pPr>
        <w:rPr>
          <w:rFonts w:hint="eastAsia" w:ascii="宋体" w:hAnsi="宋体" w:eastAsia="宋体" w:cs="宋体"/>
          <w:color w:val="auto"/>
          <w:lang w:val="en-US" w:eastAsia="zh-CN"/>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此处重新定义分包机制，具体如下：</w:t>
      </w:r>
    </w:p>
    <w:p>
      <w:pPr>
        <w:rPr>
          <w:rFonts w:hint="eastAsia" w:ascii="宋体" w:hAnsi="宋体" w:eastAsia="宋体" w:cs="宋体"/>
          <w:color w:val="auto"/>
          <w:lang w:val="en-US" w:eastAsia="zh-CN"/>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协议格式</w:t>
      </w:r>
    </w:p>
    <w:tbl>
      <w:tblPr>
        <w:tblStyle w:val="25"/>
        <w:tblW w:w="42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4"/>
        <w:gridCol w:w="2610"/>
        <w:gridCol w:w="2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430"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数据头</w:t>
            </w:r>
          </w:p>
        </w:tc>
        <w:tc>
          <w:tcPr>
            <w:tcW w:w="1783" w:type="pct"/>
          </w:tcPr>
          <w:p>
            <w:pPr>
              <w:jc w:val="center"/>
              <w:rPr>
                <w:rFonts w:hint="eastAsia" w:ascii="宋体" w:hAnsi="宋体" w:eastAsia="宋体" w:cs="宋体"/>
                <w:color w:val="auto"/>
              </w:rPr>
            </w:pPr>
            <w:r>
              <w:rPr>
                <w:rFonts w:hint="eastAsia" w:ascii="宋体" w:hAnsi="宋体" w:eastAsia="宋体" w:cs="宋体"/>
                <w:color w:val="auto"/>
              </w:rPr>
              <w:t>数据</w:t>
            </w:r>
          </w:p>
        </w:tc>
        <w:tc>
          <w:tcPr>
            <w:tcW w:w="1785"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校验码</w:t>
            </w:r>
          </w:p>
        </w:tc>
      </w:tr>
    </w:tbl>
    <w:p>
      <w:pPr>
        <w:rPr>
          <w:rFonts w:hint="eastAsia" w:ascii="宋体" w:hAnsi="宋体" w:eastAsia="宋体" w:cs="宋体"/>
          <w:color w:val="auto"/>
        </w:rPr>
      </w:pPr>
      <w:r>
        <w:rPr>
          <w:rFonts w:hint="eastAsia" w:ascii="宋体" w:hAnsi="宋体" w:eastAsia="宋体" w:cs="宋体"/>
          <w:color w:val="auto"/>
        </w:rPr>
        <w:t>Send</w:t>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数据头</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846"/>
        <w:gridCol w:w="636"/>
        <w:gridCol w:w="4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0" w:type="auto"/>
          </w:tcPr>
          <w:p>
            <w:pPr>
              <w:jc w:val="center"/>
              <w:rPr>
                <w:rFonts w:hint="eastAsia" w:ascii="宋体" w:hAnsi="宋体" w:eastAsia="宋体" w:cs="宋体"/>
                <w:color w:val="auto"/>
              </w:rPr>
            </w:pPr>
            <w:r>
              <w:rPr>
                <w:rFonts w:hint="eastAsia" w:ascii="宋体" w:hAnsi="宋体" w:eastAsia="宋体" w:cs="宋体"/>
                <w:color w:val="auto"/>
              </w:rPr>
              <w:t>CMD_CLASS</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CMD_ID</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长度</w:t>
            </w:r>
          </w:p>
        </w:tc>
        <w:tc>
          <w:tcPr>
            <w:tcW w:w="4665"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分包项(无分包则不包含此数据)</w:t>
            </w:r>
          </w:p>
        </w:tc>
      </w:tr>
    </w:tbl>
    <w:p>
      <w:pPr>
        <w:rPr>
          <w:rFonts w:hint="eastAsia" w:ascii="宋体" w:hAnsi="宋体" w:eastAsia="宋体" w:cs="宋体"/>
          <w:color w:val="auto"/>
          <w:lang w:val="en-US" w:eastAsia="zh-CN"/>
        </w:rPr>
      </w:pPr>
      <w:r>
        <w:rPr>
          <w:rFonts w:hint="eastAsia" w:ascii="宋体" w:hAnsi="宋体" w:eastAsia="宋体" w:cs="宋体"/>
          <w:color w:val="auto"/>
          <w:lang w:val="en-US" w:eastAsia="zh-CN"/>
        </w:rPr>
        <w:t>校验码采用：CRC16；</w:t>
      </w:r>
    </w:p>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Receive</w:t>
      </w:r>
    </w:p>
    <w:p>
      <w:pPr>
        <w:rPr>
          <w:rFonts w:hint="eastAsia" w:ascii="宋体" w:hAnsi="宋体" w:eastAsia="宋体" w:cs="宋体"/>
          <w:color w:val="auto"/>
        </w:rPr>
      </w:pPr>
      <w:r>
        <w:rPr>
          <w:rFonts w:hint="eastAsia" w:ascii="宋体" w:hAnsi="宋体" w:eastAsia="宋体" w:cs="宋体"/>
          <w:color w:val="auto"/>
          <w:lang w:val="en-US" w:eastAsia="zh-CN"/>
        </w:rPr>
        <w:t>数据头</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846"/>
        <w:gridCol w:w="636"/>
        <w:gridCol w:w="636"/>
        <w:gridCol w:w="3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0" w:type="auto"/>
          </w:tcPr>
          <w:p>
            <w:pPr>
              <w:jc w:val="center"/>
              <w:rPr>
                <w:rFonts w:hint="eastAsia" w:ascii="宋体" w:hAnsi="宋体" w:eastAsia="宋体" w:cs="宋体"/>
                <w:color w:val="auto"/>
              </w:rPr>
            </w:pPr>
            <w:r>
              <w:rPr>
                <w:rFonts w:hint="eastAsia" w:ascii="宋体" w:hAnsi="宋体" w:eastAsia="宋体" w:cs="宋体"/>
                <w:color w:val="auto"/>
              </w:rPr>
              <w:t>CMD_CLASS</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CMD_ID</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长度</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状态</w:t>
            </w:r>
          </w:p>
        </w:tc>
        <w:tc>
          <w:tcPr>
            <w:tcW w:w="0" w:type="auto"/>
          </w:tcPr>
          <w:p>
            <w:pPr>
              <w:jc w:val="center"/>
              <w:rPr>
                <w:rFonts w:hint="eastAsia" w:ascii="宋体" w:hAnsi="宋体" w:eastAsia="宋体" w:cs="宋体"/>
                <w:color w:val="auto"/>
              </w:rPr>
            </w:pPr>
            <w:r>
              <w:rPr>
                <w:rFonts w:hint="eastAsia" w:ascii="宋体" w:hAnsi="宋体" w:eastAsia="宋体" w:cs="宋体"/>
                <w:color w:val="auto"/>
                <w:lang w:val="en-US" w:eastAsia="zh-CN"/>
              </w:rPr>
              <w:t>分包项(无分包则不包含此数据)</w:t>
            </w:r>
          </w:p>
        </w:tc>
      </w:tr>
    </w:tbl>
    <w:p>
      <w:pPr>
        <w:rPr>
          <w:rFonts w:hint="eastAsia" w:ascii="宋体" w:hAnsi="宋体" w:eastAsia="宋体" w:cs="宋体"/>
          <w:color w:val="auto"/>
          <w:lang w:val="en-US" w:eastAsia="zh-CN"/>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采用“长度”字节进行扩展；规则如下：</w:t>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1)、“长度”有效范围为bit0~bit9；</w:t>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2)、bit10作为分包标识；如果该位为1时则进行分包处理，包含分包项；若该位为 0时则无分包处理，不包含分包项；</w:t>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3)、其他位预留后期扩展；</w:t>
      </w:r>
    </w:p>
    <w:tbl>
      <w:tblPr>
        <w:tblStyle w:val="25"/>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8"/>
        <w:gridCol w:w="548"/>
        <w:gridCol w:w="548"/>
        <w:gridCol w:w="548"/>
        <w:gridCol w:w="550"/>
        <w:gridCol w:w="819"/>
        <w:gridCol w:w="414"/>
        <w:gridCol w:w="414"/>
        <w:gridCol w:w="414"/>
        <w:gridCol w:w="414"/>
        <w:gridCol w:w="414"/>
        <w:gridCol w:w="414"/>
        <w:gridCol w:w="414"/>
        <w:gridCol w:w="414"/>
        <w:gridCol w:w="414"/>
        <w:gridCol w:w="1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322"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15</w:t>
            </w:r>
          </w:p>
        </w:tc>
        <w:tc>
          <w:tcPr>
            <w:tcW w:w="322"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w:t>
            </w:r>
          </w:p>
        </w:tc>
        <w:tc>
          <w:tcPr>
            <w:tcW w:w="322"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w:t>
            </w:r>
          </w:p>
        </w:tc>
        <w:tc>
          <w:tcPr>
            <w:tcW w:w="322"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322"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11</w:t>
            </w:r>
          </w:p>
        </w:tc>
        <w:tc>
          <w:tcPr>
            <w:tcW w:w="481"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w:t>
            </w:r>
          </w:p>
        </w:tc>
        <w:tc>
          <w:tcPr>
            <w:tcW w:w="243"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p>
        </w:tc>
        <w:tc>
          <w:tcPr>
            <w:tcW w:w="243"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p>
        </w:tc>
        <w:tc>
          <w:tcPr>
            <w:tcW w:w="243"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7</w:t>
            </w:r>
          </w:p>
        </w:tc>
        <w:tc>
          <w:tcPr>
            <w:tcW w:w="243"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243"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243"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243"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3</w:t>
            </w:r>
          </w:p>
        </w:tc>
        <w:tc>
          <w:tcPr>
            <w:tcW w:w="243"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w:t>
            </w:r>
          </w:p>
        </w:tc>
        <w:tc>
          <w:tcPr>
            <w:tcW w:w="243"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w:t>
            </w:r>
          </w:p>
        </w:tc>
        <w:tc>
          <w:tcPr>
            <w:tcW w:w="718"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pct"/>
            <w:gridSpan w:val="5"/>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预留</w:t>
            </w:r>
          </w:p>
        </w:tc>
        <w:tc>
          <w:tcPr>
            <w:tcW w:w="481" w:type="pct"/>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分包</w:t>
            </w:r>
          </w:p>
        </w:tc>
        <w:tc>
          <w:tcPr>
            <w:tcW w:w="2906" w:type="pct"/>
            <w:gridSpan w:val="10"/>
          </w:tcPr>
          <w:p>
            <w:pPr>
              <w:tabs>
                <w:tab w:val="left" w:pos="511"/>
              </w:tabs>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长度</w:t>
            </w:r>
          </w:p>
        </w:tc>
      </w:tr>
    </w:tbl>
    <w:p>
      <w:pPr>
        <w:rPr>
          <w:rFonts w:hint="eastAsia" w:ascii="宋体" w:hAnsi="宋体" w:eastAsia="宋体" w:cs="宋体"/>
          <w:color w:val="auto"/>
          <w:lang w:val="en-US" w:eastAsia="zh-CN"/>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分包项</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846"/>
        <w:gridCol w:w="1056"/>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起始字节</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字段</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数据类型</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包总数</w:t>
            </w:r>
          </w:p>
        </w:tc>
        <w:tc>
          <w:tcPr>
            <w:tcW w:w="0" w:type="auto"/>
          </w:tcPr>
          <w:p>
            <w:pPr>
              <w:jc w:val="center"/>
              <w:rPr>
                <w:rFonts w:hint="eastAsia" w:ascii="宋体" w:hAnsi="宋体" w:eastAsia="宋体" w:cs="宋体"/>
                <w:color w:val="auto"/>
              </w:rPr>
            </w:pPr>
            <w:r>
              <w:rPr>
                <w:rFonts w:hint="eastAsia" w:ascii="宋体" w:hAnsi="宋体" w:eastAsia="宋体" w:cs="宋体"/>
                <w:color w:val="auto"/>
                <w:lang w:val="en-US" w:eastAsia="zh-CN"/>
              </w:rPr>
              <w:t>WORD</w:t>
            </w:r>
          </w:p>
        </w:tc>
        <w:tc>
          <w:tcPr>
            <w:tcW w:w="0" w:type="auto"/>
          </w:tcPr>
          <w:p>
            <w:pPr>
              <w:tabs>
                <w:tab w:val="left" w:pos="511"/>
              </w:tabs>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总包数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包序号</w:t>
            </w:r>
          </w:p>
        </w:tc>
        <w:tc>
          <w:tcPr>
            <w:tcW w:w="0" w:type="auto"/>
          </w:tcPr>
          <w:p>
            <w:pPr>
              <w:jc w:val="center"/>
              <w:rPr>
                <w:rFonts w:hint="eastAsia" w:ascii="宋体" w:hAnsi="宋体" w:eastAsia="宋体" w:cs="宋体"/>
                <w:color w:val="auto"/>
              </w:rPr>
            </w:pPr>
            <w:r>
              <w:rPr>
                <w:rFonts w:hint="eastAsia" w:ascii="宋体" w:hAnsi="宋体" w:eastAsia="宋体" w:cs="宋体"/>
                <w:color w:val="auto"/>
                <w:lang w:val="en-US" w:eastAsia="zh-CN"/>
              </w:rPr>
              <w:t>WORD</w:t>
            </w:r>
          </w:p>
        </w:tc>
        <w:tc>
          <w:tcPr>
            <w:tcW w:w="0" w:type="auto"/>
          </w:tcPr>
          <w:p>
            <w:pPr>
              <w:tabs>
                <w:tab w:val="left" w:pos="511"/>
              </w:tabs>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从0开始</w:t>
            </w:r>
          </w:p>
        </w:tc>
      </w:tr>
    </w:tbl>
    <w:p>
      <w:pPr>
        <w:pStyle w:val="28"/>
        <w:widowControl/>
        <w:rPr>
          <w:rFonts w:hint="eastAsia" w:ascii="宋体" w:hAnsi="宋体" w:eastAsia="宋体" w:cs="宋体"/>
          <w:color w:val="auto"/>
        </w:rPr>
      </w:pPr>
    </w:p>
    <w:p>
      <w:pPr>
        <w:pStyle w:val="4"/>
        <w:numPr>
          <w:ilvl w:val="2"/>
          <w:numId w:val="0"/>
        </w:numPr>
        <w:ind w:leftChars="0"/>
        <w:rPr>
          <w:rFonts w:hint="eastAsia" w:ascii="宋体" w:hAnsi="宋体" w:eastAsia="宋体" w:cs="宋体"/>
          <w:color w:val="auto"/>
          <w:lang w:val="en-US" w:eastAsia="zh-CN"/>
        </w:rPr>
      </w:pPr>
      <w:bookmarkStart w:id="783" w:name="_Toc2678"/>
      <w:bookmarkStart w:id="784" w:name="_Toc2004"/>
      <w:bookmarkStart w:id="785" w:name="_Toc28513"/>
      <w:bookmarkStart w:id="786" w:name="_Toc17309"/>
      <w:bookmarkStart w:id="787" w:name="_Toc20668"/>
      <w:r>
        <w:rPr>
          <w:rFonts w:hint="eastAsia" w:ascii="宋体" w:hAnsi="宋体" w:eastAsia="宋体" w:cs="宋体"/>
          <w:color w:val="auto"/>
          <w:lang w:val="en-US" w:eastAsia="zh-CN"/>
        </w:rPr>
        <w:t>2.7.1分包信息交互(APP)</w:t>
      </w:r>
      <w:r>
        <w:rPr>
          <w:rFonts w:hint="eastAsia" w:ascii="宋体" w:hAnsi="宋体" w:eastAsia="宋体" w:cs="宋体"/>
          <w:color w:val="auto"/>
        </w:rPr>
        <w:t xml:space="preserve"> 0x00</w:t>
      </w:r>
      <w:bookmarkEnd w:id="783"/>
      <w:bookmarkEnd w:id="784"/>
      <w:bookmarkEnd w:id="785"/>
      <w:bookmarkEnd w:id="786"/>
      <w:bookmarkEnd w:id="787"/>
    </w:p>
    <w:p>
      <w:pPr>
        <w:rPr>
          <w:rFonts w:hint="eastAsia" w:ascii="宋体" w:hAnsi="宋体" w:eastAsia="宋体" w:cs="宋体"/>
          <w:color w:val="auto"/>
          <w:lang w:val="en-US" w:eastAsia="zh-CN"/>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1896"/>
        <w:gridCol w:w="189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4</w:t>
            </w: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6~7</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r>
              <w:rPr>
                <w:rFonts w:hint="eastAsia" w:ascii="宋体" w:hAnsi="宋体" w:eastAsia="宋体" w:cs="宋体"/>
                <w:color w:val="auto"/>
              </w:rPr>
              <w:t>~</w:t>
            </w:r>
            <w:r>
              <w:rPr>
                <w:rFonts w:hint="eastAsia" w:ascii="宋体" w:hAnsi="宋体" w:eastAsia="宋体" w:cs="宋体"/>
                <w:color w:val="auto"/>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a</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tabs>
                <w:tab w:val="left" w:pos="511"/>
              </w:tabs>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单包最大发送长度</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单包最大</w:t>
            </w:r>
            <w:r>
              <w:rPr>
                <w:rFonts w:hint="eastAsia" w:ascii="宋体" w:hAnsi="宋体" w:eastAsia="宋体" w:cs="宋体"/>
                <w:color w:val="auto"/>
                <w:kern w:val="2"/>
                <w:sz w:val="21"/>
                <w:szCs w:val="24"/>
                <w:lang w:val="en-US" w:eastAsia="zh-CN" w:bidi="ar-SA"/>
              </w:rPr>
              <w:t>接收长度</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 xml:space="preserve">CRC16校验 </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36"/>
        <w:gridCol w:w="1896"/>
        <w:gridCol w:w="189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4</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5~6</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7~8</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r>
              <w:rPr>
                <w:rFonts w:hint="eastAsia" w:ascii="宋体" w:hAnsi="宋体" w:eastAsia="宋体" w:cs="宋体"/>
                <w:color w:val="auto"/>
              </w:rPr>
              <w:t>~</w:t>
            </w:r>
            <w:r>
              <w:rPr>
                <w:rFonts w:hint="eastAsia" w:ascii="宋体" w:hAnsi="宋体" w:eastAsia="宋体" w:cs="宋体"/>
                <w:color w:val="auto"/>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05</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80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b</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tabs>
                <w:tab w:val="left" w:pos="511"/>
              </w:tabs>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状态</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单包最大发送长度</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单包最大</w:t>
            </w:r>
            <w:r>
              <w:rPr>
                <w:rFonts w:hint="eastAsia" w:ascii="宋体" w:hAnsi="宋体" w:eastAsia="宋体" w:cs="宋体"/>
                <w:color w:val="auto"/>
                <w:kern w:val="2"/>
                <w:sz w:val="21"/>
                <w:szCs w:val="24"/>
                <w:lang w:val="en-US" w:eastAsia="zh-CN" w:bidi="ar-SA"/>
              </w:rPr>
              <w:t>接收长度</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 xml:space="preserve">CRC16校验 </w:t>
            </w:r>
          </w:p>
        </w:tc>
      </w:tr>
    </w:tbl>
    <w:p>
      <w:pPr>
        <w:numPr>
          <w:ilvl w:val="0"/>
          <w:numId w:val="20"/>
        </w:numP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APP端或设备端的“单包最大发送长度”与“单包最大</w:t>
      </w:r>
      <w:r>
        <w:rPr>
          <w:rFonts w:hint="eastAsia" w:ascii="宋体" w:hAnsi="宋体" w:eastAsia="宋体" w:cs="宋体"/>
          <w:color w:val="auto"/>
          <w:kern w:val="2"/>
          <w:sz w:val="21"/>
          <w:szCs w:val="24"/>
          <w:lang w:val="en-US" w:eastAsia="zh-CN" w:bidi="ar-SA"/>
        </w:rPr>
        <w:t>接收长度”必须大于或等于20字节；</w:t>
      </w:r>
    </w:p>
    <w:p>
      <w:pPr>
        <w:numPr>
          <w:ilvl w:val="0"/>
          <w:numId w:val="20"/>
        </w:numP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APP端最终“</w:t>
      </w:r>
      <w:r>
        <w:rPr>
          <w:rFonts w:hint="eastAsia" w:ascii="宋体" w:hAnsi="宋体" w:eastAsia="宋体" w:cs="宋体"/>
          <w:color w:val="auto"/>
          <w:lang w:val="en-US" w:eastAsia="zh-CN"/>
        </w:rPr>
        <w:t>单包最大发送长度</w:t>
      </w:r>
      <w:r>
        <w:rPr>
          <w:rFonts w:hint="eastAsia" w:ascii="宋体" w:hAnsi="宋体" w:eastAsia="宋体" w:cs="宋体"/>
          <w:color w:val="auto"/>
          <w:kern w:val="2"/>
          <w:sz w:val="21"/>
          <w:szCs w:val="24"/>
          <w:lang w:val="en-US" w:eastAsia="zh-CN" w:bidi="ar-SA"/>
        </w:rPr>
        <w:t>”为APP端“</w:t>
      </w:r>
      <w:r>
        <w:rPr>
          <w:rFonts w:hint="eastAsia" w:ascii="宋体" w:hAnsi="宋体" w:eastAsia="宋体" w:cs="宋体"/>
          <w:color w:val="auto"/>
          <w:lang w:val="en-US" w:eastAsia="zh-CN"/>
        </w:rPr>
        <w:t>单包最大发送长度</w:t>
      </w:r>
      <w:r>
        <w:rPr>
          <w:rFonts w:hint="eastAsia" w:ascii="宋体" w:hAnsi="宋体" w:eastAsia="宋体" w:cs="宋体"/>
          <w:color w:val="auto"/>
          <w:kern w:val="2"/>
          <w:sz w:val="21"/>
          <w:szCs w:val="24"/>
          <w:lang w:val="en-US" w:eastAsia="zh-CN" w:bidi="ar-SA"/>
        </w:rPr>
        <w:t>”与设备端“</w:t>
      </w:r>
      <w:r>
        <w:rPr>
          <w:rFonts w:hint="eastAsia" w:ascii="宋体" w:hAnsi="宋体" w:eastAsia="宋体" w:cs="宋体"/>
          <w:color w:val="auto"/>
          <w:lang w:val="en-US" w:eastAsia="zh-CN"/>
        </w:rPr>
        <w:t>单包最大</w:t>
      </w:r>
      <w:r>
        <w:rPr>
          <w:rFonts w:hint="eastAsia" w:ascii="宋体" w:hAnsi="宋体" w:eastAsia="宋体" w:cs="宋体"/>
          <w:color w:val="auto"/>
          <w:kern w:val="2"/>
          <w:sz w:val="21"/>
          <w:szCs w:val="24"/>
          <w:lang w:val="en-US" w:eastAsia="zh-CN" w:bidi="ar-SA"/>
        </w:rPr>
        <w:t>接收长度”最小值；</w:t>
      </w:r>
    </w:p>
    <w:p>
      <w:pPr>
        <w:numPr>
          <w:ilvl w:val="0"/>
          <w:numId w:val="0"/>
        </w:numP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3、设备端最终“</w:t>
      </w:r>
      <w:r>
        <w:rPr>
          <w:rFonts w:hint="eastAsia" w:ascii="宋体" w:hAnsi="宋体" w:eastAsia="宋体" w:cs="宋体"/>
          <w:color w:val="auto"/>
          <w:lang w:val="en-US" w:eastAsia="zh-CN"/>
        </w:rPr>
        <w:t>单包最大发送长度</w:t>
      </w:r>
      <w:r>
        <w:rPr>
          <w:rFonts w:hint="eastAsia" w:ascii="宋体" w:hAnsi="宋体" w:eastAsia="宋体" w:cs="宋体"/>
          <w:color w:val="auto"/>
          <w:kern w:val="2"/>
          <w:sz w:val="21"/>
          <w:szCs w:val="24"/>
          <w:lang w:val="en-US" w:eastAsia="zh-CN" w:bidi="ar-SA"/>
        </w:rPr>
        <w:t>”为设备端“</w:t>
      </w:r>
      <w:r>
        <w:rPr>
          <w:rFonts w:hint="eastAsia" w:ascii="宋体" w:hAnsi="宋体" w:eastAsia="宋体" w:cs="宋体"/>
          <w:color w:val="auto"/>
          <w:lang w:val="en-US" w:eastAsia="zh-CN"/>
        </w:rPr>
        <w:t>单包最大发送长度</w:t>
      </w:r>
      <w:r>
        <w:rPr>
          <w:rFonts w:hint="eastAsia" w:ascii="宋体" w:hAnsi="宋体" w:eastAsia="宋体" w:cs="宋体"/>
          <w:color w:val="auto"/>
          <w:kern w:val="2"/>
          <w:sz w:val="21"/>
          <w:szCs w:val="24"/>
          <w:lang w:val="en-US" w:eastAsia="zh-CN" w:bidi="ar-SA"/>
        </w:rPr>
        <w:t>”与APP“</w:t>
      </w:r>
      <w:r>
        <w:rPr>
          <w:rFonts w:hint="eastAsia" w:ascii="宋体" w:hAnsi="宋体" w:eastAsia="宋体" w:cs="宋体"/>
          <w:color w:val="auto"/>
          <w:lang w:val="en-US" w:eastAsia="zh-CN"/>
        </w:rPr>
        <w:t>单包最大</w:t>
      </w:r>
      <w:r>
        <w:rPr>
          <w:rFonts w:hint="eastAsia" w:ascii="宋体" w:hAnsi="宋体" w:eastAsia="宋体" w:cs="宋体"/>
          <w:color w:val="auto"/>
          <w:kern w:val="2"/>
          <w:sz w:val="21"/>
          <w:szCs w:val="24"/>
          <w:lang w:val="en-US" w:eastAsia="zh-CN" w:bidi="ar-SA"/>
        </w:rPr>
        <w:t>接收长度”最小值；</w:t>
      </w:r>
    </w:p>
    <w:p>
      <w:pPr>
        <w:rPr>
          <w:rFonts w:hint="eastAsia" w:ascii="宋体" w:hAnsi="宋体" w:eastAsia="宋体" w:cs="宋体"/>
          <w:color w:val="auto"/>
          <w:lang w:val="en-US" w:eastAsia="zh-CN"/>
        </w:rPr>
      </w:pPr>
    </w:p>
    <w:p>
      <w:pPr>
        <w:pStyle w:val="4"/>
        <w:numPr>
          <w:ilvl w:val="2"/>
          <w:numId w:val="0"/>
        </w:numPr>
        <w:ind w:leftChars="0"/>
        <w:rPr>
          <w:rFonts w:hint="eastAsia" w:ascii="宋体" w:hAnsi="宋体" w:eastAsia="宋体" w:cs="宋体"/>
          <w:color w:val="auto"/>
          <w:lang w:val="en-US" w:eastAsia="zh-CN"/>
        </w:rPr>
      </w:pPr>
      <w:bookmarkStart w:id="788" w:name="_Toc31302"/>
      <w:bookmarkStart w:id="789" w:name="_Toc1479"/>
      <w:bookmarkStart w:id="790" w:name="_Toc5324"/>
      <w:bookmarkStart w:id="791" w:name="_Toc23212"/>
      <w:bookmarkStart w:id="792" w:name="_Toc2246"/>
      <w:r>
        <w:rPr>
          <w:rFonts w:hint="eastAsia" w:ascii="宋体" w:hAnsi="宋体" w:eastAsia="宋体" w:cs="宋体"/>
          <w:color w:val="auto"/>
          <w:lang w:val="en-US" w:eastAsia="zh-CN"/>
        </w:rPr>
        <w:t>2.7.2分包信息交互(设备端)</w:t>
      </w:r>
      <w:r>
        <w:rPr>
          <w:rFonts w:hint="eastAsia" w:ascii="宋体" w:hAnsi="宋体" w:eastAsia="宋体" w:cs="宋体"/>
          <w:color w:val="auto"/>
        </w:rPr>
        <w:t xml:space="preserve"> 0x0</w:t>
      </w:r>
      <w:r>
        <w:rPr>
          <w:rFonts w:hint="eastAsia" w:ascii="宋体" w:hAnsi="宋体" w:eastAsia="宋体" w:cs="宋体"/>
          <w:color w:val="auto"/>
          <w:lang w:val="en-US" w:eastAsia="zh-CN"/>
        </w:rPr>
        <w:t>1</w:t>
      </w:r>
      <w:bookmarkEnd w:id="788"/>
      <w:bookmarkEnd w:id="789"/>
      <w:bookmarkEnd w:id="790"/>
      <w:bookmarkEnd w:id="791"/>
      <w:bookmarkEnd w:id="792"/>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设备</w:t>
      </w:r>
      <w:r>
        <w:rPr>
          <w:rFonts w:hint="eastAsia" w:ascii="宋体" w:hAnsi="宋体" w:eastAsia="宋体" w:cs="宋体"/>
          <w:color w:val="auto"/>
        </w:rPr>
        <w:t>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1896"/>
        <w:gridCol w:w="189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4</w:t>
            </w: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6~7</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r>
              <w:rPr>
                <w:rFonts w:hint="eastAsia" w:ascii="宋体" w:hAnsi="宋体" w:eastAsia="宋体" w:cs="宋体"/>
                <w:color w:val="auto"/>
              </w:rPr>
              <w:t>~</w:t>
            </w:r>
            <w:r>
              <w:rPr>
                <w:rFonts w:hint="eastAsia" w:ascii="宋体" w:hAnsi="宋体" w:eastAsia="宋体" w:cs="宋体"/>
                <w:color w:val="auto"/>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81</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a</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tabs>
                <w:tab w:val="left" w:pos="511"/>
              </w:tabs>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单包最大发送长度</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单包最大</w:t>
            </w:r>
            <w:r>
              <w:rPr>
                <w:rFonts w:hint="eastAsia" w:ascii="宋体" w:hAnsi="宋体" w:eastAsia="宋体" w:cs="宋体"/>
                <w:color w:val="auto"/>
                <w:kern w:val="2"/>
                <w:sz w:val="21"/>
                <w:szCs w:val="24"/>
                <w:lang w:val="en-US" w:eastAsia="zh-CN" w:bidi="ar-SA"/>
              </w:rPr>
              <w:t>接收长度</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 xml:space="preserve">CRC16校验 </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lang w:val="en-US" w:eastAsia="zh-CN"/>
        </w:rPr>
        <w:t>APP</w:t>
      </w:r>
      <w:r>
        <w:rPr>
          <w:rFonts w:hint="eastAsia" w:ascii="宋体" w:hAnsi="宋体" w:eastAsia="宋体" w:cs="宋体"/>
          <w:color w:val="auto"/>
        </w:rPr>
        <w:t>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36"/>
        <w:gridCol w:w="1896"/>
        <w:gridCol w:w="189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4</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5~6</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7~8</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r>
              <w:rPr>
                <w:rFonts w:hint="eastAsia" w:ascii="宋体" w:hAnsi="宋体" w:eastAsia="宋体" w:cs="宋体"/>
                <w:color w:val="auto"/>
              </w:rPr>
              <w:t>~</w:t>
            </w:r>
            <w:r>
              <w:rPr>
                <w:rFonts w:hint="eastAsia" w:ascii="宋体" w:hAnsi="宋体" w:eastAsia="宋体" w:cs="宋体"/>
                <w:color w:val="auto"/>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05</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01</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b</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tabs>
                <w:tab w:val="left" w:pos="511"/>
              </w:tabs>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状态</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单包最大发送长度</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单包最大</w:t>
            </w:r>
            <w:r>
              <w:rPr>
                <w:rFonts w:hint="eastAsia" w:ascii="宋体" w:hAnsi="宋体" w:eastAsia="宋体" w:cs="宋体"/>
                <w:color w:val="auto"/>
                <w:kern w:val="2"/>
                <w:sz w:val="21"/>
                <w:szCs w:val="24"/>
                <w:lang w:val="en-US" w:eastAsia="zh-CN" w:bidi="ar-SA"/>
              </w:rPr>
              <w:t>接收长度</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 xml:space="preserve">CRC16校验 </w:t>
            </w:r>
          </w:p>
        </w:tc>
      </w:tr>
    </w:tbl>
    <w:p>
      <w:pPr>
        <w:rPr>
          <w:rFonts w:hint="eastAsia" w:ascii="宋体" w:hAnsi="宋体" w:eastAsia="宋体" w:cs="宋体"/>
          <w:color w:val="auto"/>
          <w:lang w:val="en-US" w:eastAsia="zh-CN"/>
        </w:rPr>
      </w:pPr>
      <w:r>
        <w:rPr>
          <w:rFonts w:hint="eastAsia" w:ascii="宋体" w:hAnsi="宋体" w:eastAsia="宋体" w:cs="宋体"/>
          <w:color w:val="auto"/>
          <w:lang w:val="en-US" w:eastAsia="zh-CN"/>
        </w:rPr>
        <w:t>备注：</w:t>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当设备端存在分包信息存在变更时主动触发；</w:t>
      </w:r>
    </w:p>
    <w:p>
      <w:pPr>
        <w:rPr>
          <w:rFonts w:hint="eastAsia" w:ascii="宋体" w:hAnsi="宋体" w:eastAsia="宋体" w:cs="宋体"/>
          <w:color w:val="auto"/>
          <w:lang w:val="en-US" w:eastAsia="zh-CN"/>
        </w:rPr>
      </w:pPr>
    </w:p>
    <w:p>
      <w:pPr>
        <w:pStyle w:val="4"/>
        <w:numPr>
          <w:ilvl w:val="2"/>
          <w:numId w:val="0"/>
        </w:numPr>
        <w:ind w:leftChars="0"/>
        <w:rPr>
          <w:rFonts w:hint="eastAsia" w:ascii="宋体" w:hAnsi="宋体" w:eastAsia="宋体" w:cs="宋体"/>
          <w:color w:val="auto"/>
          <w:lang w:val="en-US" w:eastAsia="zh-CN"/>
        </w:rPr>
      </w:pPr>
      <w:bookmarkStart w:id="793" w:name="_Toc19548"/>
      <w:bookmarkStart w:id="794" w:name="_Toc11255"/>
      <w:bookmarkStart w:id="795" w:name="_Toc2085"/>
      <w:bookmarkStart w:id="796" w:name="_Toc20460"/>
      <w:bookmarkStart w:id="797" w:name="_Toc19172"/>
      <w:r>
        <w:rPr>
          <w:rFonts w:hint="eastAsia" w:ascii="宋体" w:hAnsi="宋体" w:eastAsia="宋体" w:cs="宋体"/>
          <w:color w:val="auto"/>
          <w:lang w:val="en-US" w:eastAsia="zh-CN"/>
        </w:rPr>
        <w:t>2.7.3启动升级</w:t>
      </w:r>
      <w:r>
        <w:rPr>
          <w:rFonts w:hint="eastAsia" w:ascii="宋体" w:hAnsi="宋体" w:eastAsia="宋体" w:cs="宋体"/>
          <w:color w:val="auto"/>
        </w:rPr>
        <w:t xml:space="preserve"> 0x0</w:t>
      </w:r>
      <w:r>
        <w:rPr>
          <w:rFonts w:hint="eastAsia" w:ascii="宋体" w:hAnsi="宋体" w:eastAsia="宋体" w:cs="宋体"/>
          <w:color w:val="auto"/>
          <w:lang w:val="en-US" w:eastAsia="zh-CN"/>
        </w:rPr>
        <w:t>2</w:t>
      </w:r>
      <w:bookmarkEnd w:id="793"/>
      <w:bookmarkEnd w:id="794"/>
      <w:bookmarkEnd w:id="795"/>
      <w:bookmarkEnd w:id="796"/>
      <w:bookmarkEnd w:id="797"/>
    </w:p>
    <w:p>
      <w:pPr>
        <w:rPr>
          <w:rFonts w:hint="eastAsia" w:ascii="宋体" w:hAnsi="宋体" w:eastAsia="宋体" w:cs="宋体"/>
          <w:color w:val="auto"/>
          <w:lang w:val="en-US" w:eastAsia="zh-CN"/>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1056"/>
        <w:gridCol w:w="1056"/>
        <w:gridCol w:w="168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4</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5</w:t>
            </w:r>
            <w:r>
              <w:rPr>
                <w:rFonts w:hint="eastAsia" w:ascii="宋体" w:hAnsi="宋体" w:eastAsia="宋体" w:cs="宋体"/>
                <w:color w:val="auto"/>
                <w:lang w:val="en-US" w:eastAsia="zh-CN"/>
              </w:rPr>
              <w:t>~8</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9~10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1</w:t>
            </w:r>
            <w:r>
              <w:rPr>
                <w:rFonts w:hint="eastAsia" w:ascii="宋体" w:hAnsi="宋体" w:eastAsia="宋体" w:cs="宋体"/>
                <w:color w:val="auto"/>
                <w:lang w:val="en-US" w:eastAsia="zh-CN"/>
              </w:rPr>
              <w:t>1</w:t>
            </w:r>
            <w:r>
              <w:rPr>
                <w:rFonts w:hint="eastAsia" w:ascii="宋体" w:hAnsi="宋体" w:eastAsia="宋体" w:cs="宋体"/>
                <w:color w:val="auto"/>
              </w:rPr>
              <w:t>~1</w:t>
            </w:r>
            <w:r>
              <w:rPr>
                <w:rFonts w:hint="eastAsia" w:ascii="宋体" w:hAnsi="宋体" w:eastAsia="宋体" w:cs="宋体"/>
                <w:color w:val="auto"/>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2</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d</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tabs>
                <w:tab w:val="left" w:pos="511"/>
              </w:tabs>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文件类型</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文件长度</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单包最大字节数</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 xml:space="preserve">CRC16校验 </w:t>
            </w:r>
          </w:p>
        </w:tc>
      </w:tr>
    </w:tbl>
    <w:p>
      <w:pPr>
        <w:rPr>
          <w:rFonts w:hint="eastAsia" w:ascii="宋体" w:hAnsi="宋体" w:eastAsia="宋体" w:cs="宋体"/>
          <w:color w:val="auto"/>
        </w:rPr>
      </w:pPr>
    </w:p>
    <w:p>
      <w:pPr>
        <w:rPr>
          <w:rFonts w:hint="eastAsia" w:ascii="宋体" w:hAnsi="宋体" w:eastAsia="宋体" w:cs="宋体"/>
          <w:color w:val="auto"/>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36"/>
        <w:gridCol w:w="2211"/>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4</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r>
              <w:rPr>
                <w:rFonts w:hint="eastAsia" w:ascii="宋体" w:hAnsi="宋体" w:eastAsia="宋体" w:cs="宋体"/>
                <w:color w:val="auto"/>
              </w:rPr>
              <w:t>~</w:t>
            </w:r>
            <w:r>
              <w:rPr>
                <w:rFonts w:hint="eastAsia" w:ascii="宋体" w:hAnsi="宋体" w:eastAsia="宋体" w:cs="宋体"/>
                <w:color w:val="auto"/>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05</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82</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8</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tabs>
                <w:tab w:val="left" w:pos="511"/>
              </w:tabs>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状态</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操作结果(0x01~0x03)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 xml:space="preserve">CRC16校验 </w:t>
            </w:r>
          </w:p>
        </w:tc>
      </w:tr>
    </w:tbl>
    <w:p>
      <w:pPr>
        <w:rPr>
          <w:rFonts w:hint="eastAsia" w:ascii="宋体" w:hAnsi="宋体" w:eastAsia="宋体" w:cs="宋体"/>
          <w:color w:val="auto"/>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525"/>
        <w:gridCol w:w="1244"/>
        <w:gridCol w:w="1078"/>
        <w:gridCol w:w="779"/>
        <w:gridCol w:w="1387"/>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4</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0" w:type="auto"/>
            <w:vAlign w:val="top"/>
          </w:tcPr>
          <w:p>
            <w:pPr>
              <w:jc w:val="center"/>
              <w:rPr>
                <w:rFonts w:hint="eastAsia" w:ascii="宋体" w:hAnsi="宋体" w:eastAsia="宋体" w:cs="宋体"/>
                <w:color w:val="auto"/>
                <w:lang w:val="en-US"/>
              </w:rPr>
            </w:pPr>
            <w:r>
              <w:rPr>
                <w:rFonts w:hint="eastAsia" w:ascii="宋体" w:hAnsi="宋体" w:eastAsia="宋体" w:cs="宋体"/>
                <w:color w:val="auto"/>
                <w:lang w:val="en-US" w:eastAsia="zh-CN"/>
              </w:rPr>
              <w:t>6~7</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8~9</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10~11</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r>
              <w:rPr>
                <w:rFonts w:hint="eastAsia" w:ascii="宋体" w:hAnsi="宋体" w:eastAsia="宋体" w:cs="宋体"/>
                <w:color w:val="auto"/>
              </w:rPr>
              <w:t>~</w:t>
            </w:r>
            <w:r>
              <w:rPr>
                <w:rFonts w:hint="eastAsia" w:ascii="宋体" w:hAnsi="宋体" w:eastAsia="宋体" w:cs="宋体"/>
                <w:color w:val="auto"/>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05</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82</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e</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tabs>
                <w:tab w:val="left" w:pos="511"/>
              </w:tabs>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状态</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操作结果(0x00)</w:t>
            </w:r>
          </w:p>
        </w:tc>
        <w:tc>
          <w:tcPr>
            <w:tcW w:w="0" w:type="auto"/>
            <w:vAlign w:val="top"/>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单包最大字节数</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每组包数</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组校验应答超时时间</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 xml:space="preserve">CRC16校验 </w:t>
            </w:r>
          </w:p>
        </w:tc>
      </w:tr>
    </w:tbl>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文件类型：</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0-引导文件</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1-应用文件</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2-图库文件</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3-字库文件</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4-云端表盘文件</w:t>
      </w:r>
    </w:p>
    <w:p>
      <w:pPr>
        <w:pStyle w:val="28"/>
        <w:widowControl/>
        <w:rPr>
          <w:ins w:id="1405" w:author="Administrator" w:date="2023-08-15T10:18:13Z"/>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5-壁纸表盘文件</w:t>
      </w:r>
    </w:p>
    <w:p>
      <w:pPr>
        <w:pStyle w:val="28"/>
        <w:widowControl/>
        <w:rPr>
          <w:ins w:id="1406" w:author="Administrator" w:date="2023-08-15T16:26:31Z"/>
          <w:rFonts w:hint="eastAsia" w:ascii="宋体" w:hAnsi="宋体" w:eastAsia="宋体" w:cs="宋体"/>
          <w:color w:val="auto"/>
          <w:sz w:val="21"/>
          <w:szCs w:val="21"/>
          <w:lang w:val="en-US" w:eastAsia="zh-CN"/>
        </w:rPr>
      </w:pPr>
      <w:ins w:id="1407" w:author="Administrator" w:date="2023-08-15T10:18:15Z">
        <w:r>
          <w:rPr>
            <w:rFonts w:hint="eastAsia" w:ascii="宋体" w:hAnsi="宋体" w:eastAsia="宋体" w:cs="宋体"/>
            <w:color w:val="auto"/>
            <w:sz w:val="21"/>
            <w:szCs w:val="21"/>
            <w:lang w:val="en-US" w:eastAsia="zh-CN"/>
          </w:rPr>
          <w:t>6</w:t>
        </w:r>
      </w:ins>
      <w:ins w:id="1408" w:author="Administrator" w:date="2023-08-15T10:18:16Z">
        <w:r>
          <w:rPr>
            <w:rFonts w:hint="eastAsia" w:ascii="宋体" w:hAnsi="宋体" w:eastAsia="宋体" w:cs="宋体"/>
            <w:color w:val="auto"/>
            <w:sz w:val="21"/>
            <w:szCs w:val="21"/>
            <w:lang w:val="en-US" w:eastAsia="zh-CN"/>
          </w:rPr>
          <w:t>-</w:t>
        </w:r>
      </w:ins>
      <w:ins w:id="1409" w:author="Administrator" w:date="2023-08-15T10:18:33Z">
        <w:r>
          <w:rPr>
            <w:rFonts w:hint="eastAsia" w:ascii="宋体" w:hAnsi="宋体" w:eastAsia="宋体" w:cs="宋体"/>
            <w:color w:val="auto"/>
            <w:sz w:val="21"/>
            <w:szCs w:val="21"/>
            <w:lang w:val="en-US" w:eastAsia="zh-CN"/>
          </w:rPr>
          <w:t>朝拜</w:t>
        </w:r>
      </w:ins>
      <w:ins w:id="1410" w:author="Administrator" w:date="2023-08-15T10:18:35Z">
        <w:r>
          <w:rPr>
            <w:rFonts w:hint="eastAsia" w:ascii="宋体" w:hAnsi="宋体" w:eastAsia="宋体" w:cs="宋体"/>
            <w:color w:val="auto"/>
            <w:sz w:val="21"/>
            <w:szCs w:val="21"/>
            <w:lang w:val="en-US" w:eastAsia="zh-CN"/>
          </w:rPr>
          <w:t>闹钟</w:t>
        </w:r>
      </w:ins>
      <w:ins w:id="1411" w:author="Administrator" w:date="2023-08-15T10:18:36Z">
        <w:r>
          <w:rPr>
            <w:rFonts w:hint="eastAsia" w:ascii="宋体" w:hAnsi="宋体" w:eastAsia="宋体" w:cs="宋体"/>
            <w:color w:val="auto"/>
            <w:sz w:val="21"/>
            <w:szCs w:val="21"/>
            <w:lang w:val="en-US" w:eastAsia="zh-CN"/>
          </w:rPr>
          <w:t>文件</w:t>
        </w:r>
      </w:ins>
    </w:p>
    <w:p>
      <w:pPr>
        <w:pStyle w:val="28"/>
        <w:widowControl/>
        <w:rPr>
          <w:ins w:id="1412" w:author="Administrator" w:date="2023-08-21T14:51:00Z"/>
          <w:rFonts w:hint="eastAsia" w:ascii="宋体" w:hAnsi="宋体" w:eastAsia="宋体" w:cs="宋体"/>
          <w:color w:val="auto"/>
          <w:sz w:val="21"/>
          <w:szCs w:val="21"/>
          <w:lang w:val="en-US" w:eastAsia="zh-CN"/>
        </w:rPr>
      </w:pPr>
      <w:ins w:id="1413" w:author="Administrator" w:date="2023-08-15T16:26:40Z">
        <w:r>
          <w:rPr>
            <w:rFonts w:hint="eastAsia" w:ascii="宋体" w:hAnsi="宋体" w:eastAsia="宋体" w:cs="宋体"/>
            <w:color w:val="auto"/>
            <w:sz w:val="21"/>
            <w:szCs w:val="21"/>
            <w:lang w:val="en-US" w:eastAsia="zh-CN"/>
          </w:rPr>
          <w:t>7</w:t>
        </w:r>
      </w:ins>
      <w:ins w:id="1414" w:author="Administrator" w:date="2023-08-15T16:26:41Z">
        <w:r>
          <w:rPr>
            <w:rFonts w:hint="eastAsia" w:ascii="宋体" w:hAnsi="宋体" w:eastAsia="宋体" w:cs="宋体"/>
            <w:color w:val="auto"/>
            <w:sz w:val="21"/>
            <w:szCs w:val="21"/>
            <w:lang w:val="en-US" w:eastAsia="zh-CN"/>
          </w:rPr>
          <w:t>-</w:t>
        </w:r>
      </w:ins>
      <w:ins w:id="1415" w:author="Administrator" w:date="2023-08-15T17:10:08Z">
        <w:r>
          <w:rPr>
            <w:rFonts w:hint="eastAsia" w:ascii="宋体" w:hAnsi="宋体" w:eastAsia="宋体" w:cs="宋体"/>
            <w:color w:val="auto"/>
            <w:sz w:val="21"/>
            <w:szCs w:val="21"/>
            <w:lang w:val="en-US" w:eastAsia="zh-CN"/>
          </w:rPr>
          <w:t>本地播</w:t>
        </w:r>
      </w:ins>
      <w:ins w:id="1416" w:author="Administrator" w:date="2023-08-15T16:26:55Z">
        <w:r>
          <w:rPr>
            <w:rFonts w:hint="eastAsia" w:ascii="宋体" w:hAnsi="宋体" w:eastAsia="宋体" w:cs="宋体"/>
            <w:color w:val="auto"/>
            <w:sz w:val="21"/>
            <w:szCs w:val="21"/>
            <w:lang w:val="en-US" w:eastAsia="zh-CN"/>
          </w:rPr>
          <w:t>音乐</w:t>
        </w:r>
      </w:ins>
      <w:ins w:id="1417" w:author="Administrator" w:date="2023-08-15T16:26:57Z">
        <w:r>
          <w:rPr>
            <w:rFonts w:hint="eastAsia" w:ascii="宋体" w:hAnsi="宋体" w:eastAsia="宋体" w:cs="宋体"/>
            <w:color w:val="auto"/>
            <w:sz w:val="21"/>
            <w:szCs w:val="21"/>
            <w:lang w:val="en-US" w:eastAsia="zh-CN"/>
          </w:rPr>
          <w:t>文件</w:t>
        </w:r>
      </w:ins>
    </w:p>
    <w:p>
      <w:pPr>
        <w:pStyle w:val="28"/>
        <w:widowControl/>
        <w:rPr>
          <w:rFonts w:hint="default" w:ascii="宋体" w:hAnsi="宋体" w:eastAsia="宋体" w:cs="宋体"/>
          <w:color w:val="auto"/>
          <w:sz w:val="21"/>
          <w:szCs w:val="21"/>
          <w:lang w:val="en-US" w:eastAsia="zh-CN"/>
        </w:rPr>
      </w:pPr>
      <w:ins w:id="1418" w:author="Administrator" w:date="2023-08-21T14:51:01Z">
        <w:r>
          <w:rPr>
            <w:rFonts w:hint="eastAsia" w:ascii="宋体" w:hAnsi="宋体" w:eastAsia="宋体" w:cs="宋体"/>
            <w:color w:val="auto"/>
            <w:sz w:val="21"/>
            <w:szCs w:val="21"/>
            <w:lang w:val="en-US" w:eastAsia="zh-CN"/>
          </w:rPr>
          <w:t>8</w:t>
        </w:r>
      </w:ins>
      <w:ins w:id="1419" w:author="Administrator" w:date="2023-08-21T14:51:02Z">
        <w:r>
          <w:rPr>
            <w:rFonts w:hint="eastAsia" w:ascii="宋体" w:hAnsi="宋体" w:eastAsia="宋体" w:cs="宋体"/>
            <w:color w:val="auto"/>
            <w:sz w:val="21"/>
            <w:szCs w:val="21"/>
            <w:lang w:val="en-US" w:eastAsia="zh-CN"/>
          </w:rPr>
          <w:t>-</w:t>
        </w:r>
      </w:ins>
      <w:ins w:id="1420" w:author="Administrator" w:date="2023-08-21T14:51:07Z">
        <w:r>
          <w:rPr>
            <w:rFonts w:hint="eastAsia" w:ascii="宋体" w:hAnsi="宋体" w:eastAsia="宋体" w:cs="宋体"/>
            <w:color w:val="auto"/>
            <w:sz w:val="21"/>
            <w:szCs w:val="21"/>
            <w:lang w:val="en-US" w:eastAsia="zh-CN"/>
          </w:rPr>
          <w:t>辅助</w:t>
        </w:r>
      </w:ins>
      <w:ins w:id="1421" w:author="Administrator" w:date="2023-08-21T14:51:09Z">
        <w:r>
          <w:rPr>
            <w:rFonts w:hint="eastAsia" w:ascii="宋体" w:hAnsi="宋体" w:eastAsia="宋体" w:cs="宋体"/>
            <w:color w:val="auto"/>
            <w:sz w:val="21"/>
            <w:szCs w:val="21"/>
            <w:lang w:val="en-US" w:eastAsia="zh-CN"/>
          </w:rPr>
          <w:t>定位</w:t>
        </w:r>
      </w:ins>
      <w:ins w:id="1422" w:author="Administrator" w:date="2023-08-21T14:51:11Z">
        <w:r>
          <w:rPr>
            <w:rFonts w:hint="eastAsia" w:ascii="宋体" w:hAnsi="宋体" w:eastAsia="宋体" w:cs="宋体"/>
            <w:color w:val="auto"/>
            <w:sz w:val="21"/>
            <w:szCs w:val="21"/>
            <w:lang w:val="en-US" w:eastAsia="zh-CN"/>
          </w:rPr>
          <w:t>文件</w:t>
        </w:r>
      </w:ins>
    </w:p>
    <w:p>
      <w:pPr>
        <w:pStyle w:val="28"/>
        <w:widowControl/>
        <w:rPr>
          <w:ins w:id="1423" w:author="Administrator" w:date="2023-11-01T21:47:14Z"/>
          <w:rFonts w:hint="eastAsia" w:ascii="宋体" w:hAnsi="宋体" w:eastAsia="宋体" w:cs="宋体"/>
          <w:color w:val="auto"/>
          <w:sz w:val="21"/>
          <w:szCs w:val="21"/>
          <w:lang w:val="en-US" w:eastAsia="zh-CN"/>
        </w:rPr>
      </w:pPr>
      <w:ins w:id="1424" w:author="Administrator" w:date="2023-11-01T21:46:41Z">
        <w:r>
          <w:rPr>
            <w:rFonts w:hint="eastAsia" w:ascii="宋体" w:hAnsi="宋体" w:eastAsia="宋体" w:cs="宋体"/>
            <w:color w:val="auto"/>
            <w:sz w:val="21"/>
            <w:szCs w:val="21"/>
            <w:lang w:val="en-US" w:eastAsia="zh-CN"/>
          </w:rPr>
          <w:t>9-</w:t>
        </w:r>
      </w:ins>
      <w:ins w:id="1425" w:author="Administrator" w:date="2023-11-01T21:47:11Z">
        <w:r>
          <w:rPr>
            <w:rFonts w:hint="eastAsia" w:ascii="宋体" w:hAnsi="宋体" w:eastAsia="宋体" w:cs="宋体"/>
            <w:color w:val="auto"/>
            <w:sz w:val="21"/>
            <w:szCs w:val="21"/>
            <w:lang w:val="en-US" w:eastAsia="zh-CN"/>
          </w:rPr>
          <w:t>扩展</w:t>
        </w:r>
      </w:ins>
      <w:ins w:id="1426" w:author="Administrator" w:date="2023-11-01T21:47:03Z">
        <w:r>
          <w:rPr>
            <w:rFonts w:hint="eastAsia" w:ascii="宋体" w:hAnsi="宋体" w:eastAsia="宋体" w:cs="宋体"/>
            <w:color w:val="auto"/>
            <w:sz w:val="21"/>
            <w:szCs w:val="21"/>
            <w:lang w:val="en-US" w:eastAsia="zh-CN"/>
          </w:rPr>
          <w:t>运动</w:t>
        </w:r>
      </w:ins>
      <w:ins w:id="1427" w:author="Administrator" w:date="2023-11-01T21:47:13Z">
        <w:r>
          <w:rPr>
            <w:rFonts w:hint="eastAsia" w:ascii="宋体" w:hAnsi="宋体" w:eastAsia="宋体" w:cs="宋体"/>
            <w:color w:val="auto"/>
            <w:sz w:val="21"/>
            <w:szCs w:val="21"/>
            <w:lang w:val="en-US" w:eastAsia="zh-CN"/>
          </w:rPr>
          <w:t>文件</w:t>
        </w:r>
      </w:ins>
    </w:p>
    <w:p>
      <w:pPr>
        <w:pStyle w:val="28"/>
        <w:widowControl/>
        <w:rPr>
          <w:rFonts w:hint="default" w:ascii="宋体" w:hAnsi="宋体" w:eastAsia="宋体" w:cs="宋体"/>
          <w:color w:val="auto"/>
          <w:sz w:val="21"/>
          <w:szCs w:val="21"/>
          <w:lang w:val="en-US" w:eastAsia="zh-CN"/>
        </w:rPr>
      </w:pP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操作结果</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(0</w:t>
      </w:r>
      <w:r>
        <w:rPr>
          <w:rFonts w:hint="eastAsia" w:ascii="宋体" w:hAnsi="宋体" w:eastAsia="宋体" w:cs="宋体"/>
          <w:color w:val="auto"/>
          <w:sz w:val="21"/>
          <w:szCs w:val="21"/>
          <w:lang w:val="en-US" w:eastAsia="zh-CN"/>
        </w:rPr>
        <w:t>x00</w:t>
      </w:r>
      <w:r>
        <w:rPr>
          <w:rFonts w:hint="eastAsia" w:ascii="宋体" w:hAnsi="宋体" w:eastAsia="宋体" w:cs="宋体"/>
          <w:color w:val="auto"/>
          <w:sz w:val="21"/>
          <w:szCs w:val="21"/>
        </w:rPr>
        <w:t>:成功</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0</w:t>
      </w:r>
      <w:r>
        <w:rPr>
          <w:rFonts w:hint="eastAsia" w:ascii="宋体" w:hAnsi="宋体" w:eastAsia="宋体" w:cs="宋体"/>
          <w:color w:val="auto"/>
          <w:sz w:val="21"/>
          <w:szCs w:val="21"/>
          <w:lang w:val="en-US" w:eastAsia="zh-CN"/>
        </w:rPr>
        <w:t>x0</w:t>
      </w:r>
      <w:r>
        <w:rPr>
          <w:rFonts w:hint="eastAsia" w:ascii="宋体" w:hAnsi="宋体" w:eastAsia="宋体" w:cs="宋体"/>
          <w:color w:val="auto"/>
          <w:sz w:val="21"/>
          <w:szCs w:val="21"/>
        </w:rPr>
        <w:t>1-文件类型不支持</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0</w:t>
      </w:r>
      <w:r>
        <w:rPr>
          <w:rFonts w:hint="eastAsia" w:ascii="宋体" w:hAnsi="宋体" w:eastAsia="宋体" w:cs="宋体"/>
          <w:color w:val="auto"/>
          <w:sz w:val="21"/>
          <w:szCs w:val="21"/>
          <w:lang w:val="en-US" w:eastAsia="zh-CN"/>
        </w:rPr>
        <w:t>x0</w:t>
      </w:r>
      <w:r>
        <w:rPr>
          <w:rFonts w:hint="eastAsia" w:ascii="宋体" w:hAnsi="宋体" w:eastAsia="宋体" w:cs="宋体"/>
          <w:color w:val="auto"/>
          <w:sz w:val="21"/>
          <w:szCs w:val="21"/>
        </w:rPr>
        <w:t>2-文件</w:t>
      </w:r>
      <w:r>
        <w:rPr>
          <w:rFonts w:hint="eastAsia" w:ascii="宋体" w:hAnsi="宋体" w:eastAsia="宋体" w:cs="宋体"/>
          <w:color w:val="auto"/>
          <w:sz w:val="21"/>
          <w:szCs w:val="21"/>
          <w:lang w:val="en-US" w:eastAsia="zh-CN"/>
        </w:rPr>
        <w:t>大小过大</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0x03-其他)；</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操作结果不为0x00，代表升级异常；</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操作结果不为0x00则不包含“单包最大字节数+每组包数+组校验应答超时时间”；</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最终单包字节数：取APP与设备单包最大字节数二者的最小值；</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每组包数：代表APP每次发送“升级数据”的包的数量；APP在发送“升级数据”包达到每组包数后发送“组校验”命令，APP根据设备应答的“组校验”数据判断是否是否需要重传，只有设备应答的“组校验”数据提示完成接收后才允许发送下一组数据；文件末尾最后一组包数可能达不到每组包数，此时按实际有几包则发送几包，在发完之后发送“组校验”命令；</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例如：“每组包数”为10包，则发送10包“升级数据”后发送“组校验”命令；只有设备应答接收完成后才允许下发新的一组，否则根据设备应答的“组校验”完成数据重发；</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组校验应答超时时间：单位(s)；用于超时判断，如果设备超过此时间未应答则代表升级异常；</w:t>
      </w:r>
    </w:p>
    <w:p>
      <w:pPr>
        <w:pStyle w:val="28"/>
        <w:widowControl/>
        <w:rPr>
          <w:rFonts w:hint="eastAsia" w:ascii="宋体" w:hAnsi="宋体" w:eastAsia="宋体" w:cs="宋体"/>
          <w:color w:val="auto"/>
          <w:sz w:val="21"/>
          <w:szCs w:val="21"/>
          <w:lang w:val="en-US" w:eastAsia="zh-CN"/>
        </w:rPr>
      </w:pPr>
    </w:p>
    <w:p>
      <w:pPr>
        <w:pStyle w:val="4"/>
        <w:numPr>
          <w:ilvl w:val="2"/>
          <w:numId w:val="0"/>
        </w:numPr>
        <w:ind w:leftChars="0"/>
        <w:rPr>
          <w:rFonts w:hint="eastAsia" w:ascii="宋体" w:hAnsi="宋体" w:eastAsia="宋体" w:cs="宋体"/>
          <w:color w:val="auto"/>
          <w:lang w:val="en-US" w:eastAsia="zh-CN"/>
        </w:rPr>
      </w:pPr>
      <w:bookmarkStart w:id="798" w:name="_Toc9555"/>
      <w:bookmarkStart w:id="799" w:name="_Toc32059"/>
      <w:bookmarkStart w:id="800" w:name="_Toc21298"/>
      <w:bookmarkStart w:id="801" w:name="_Toc29233"/>
      <w:bookmarkStart w:id="802" w:name="_Toc14928"/>
      <w:r>
        <w:rPr>
          <w:rFonts w:hint="eastAsia" w:ascii="宋体" w:hAnsi="宋体" w:eastAsia="宋体" w:cs="宋体"/>
          <w:color w:val="auto"/>
          <w:lang w:val="en-US" w:eastAsia="zh-CN"/>
        </w:rPr>
        <w:t>2.7.4停止升级</w:t>
      </w:r>
      <w:r>
        <w:rPr>
          <w:rFonts w:hint="eastAsia" w:ascii="宋体" w:hAnsi="宋体" w:eastAsia="宋体" w:cs="宋体"/>
          <w:color w:val="auto"/>
        </w:rPr>
        <w:t xml:space="preserve"> 0x0</w:t>
      </w:r>
      <w:r>
        <w:rPr>
          <w:rFonts w:hint="eastAsia" w:ascii="宋体" w:hAnsi="宋体" w:eastAsia="宋体" w:cs="宋体"/>
          <w:color w:val="auto"/>
          <w:lang w:val="en-US" w:eastAsia="zh-CN"/>
        </w:rPr>
        <w:t>3</w:t>
      </w:r>
      <w:bookmarkEnd w:id="798"/>
      <w:bookmarkEnd w:id="799"/>
      <w:bookmarkEnd w:id="800"/>
      <w:bookmarkEnd w:id="801"/>
      <w:bookmarkEnd w:id="802"/>
    </w:p>
    <w:p>
      <w:pPr>
        <w:rPr>
          <w:rFonts w:hint="eastAsia" w:ascii="宋体" w:hAnsi="宋体" w:eastAsia="宋体" w:cs="宋体"/>
          <w:color w:val="auto"/>
          <w:lang w:val="en-US" w:eastAsia="zh-CN"/>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r>
              <w:rPr>
                <w:rFonts w:hint="eastAsia" w:ascii="宋体" w:hAnsi="宋体" w:eastAsia="宋体" w:cs="宋体"/>
                <w:color w:val="auto"/>
              </w:rPr>
              <w:t>~</w:t>
            </w:r>
            <w:r>
              <w:rPr>
                <w:rFonts w:hint="eastAsia" w:ascii="宋体" w:hAnsi="宋体" w:eastAsia="宋体" w:cs="宋体"/>
                <w:color w:val="auto"/>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 xml:space="preserve">CRC16校验 </w:t>
            </w:r>
          </w:p>
        </w:tc>
      </w:tr>
    </w:tbl>
    <w:p>
      <w:pPr>
        <w:rPr>
          <w:rFonts w:hint="eastAsia" w:ascii="宋体" w:hAnsi="宋体" w:eastAsia="宋体" w:cs="宋体"/>
          <w:color w:val="auto"/>
        </w:rPr>
      </w:pPr>
    </w:p>
    <w:p>
      <w:pPr>
        <w:rPr>
          <w:rFonts w:hint="eastAsia" w:ascii="宋体" w:hAnsi="宋体" w:eastAsia="宋体" w:cs="宋体"/>
          <w:color w:val="auto"/>
          <w:lang w:val="en-US" w:eastAsia="zh-CN"/>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36"/>
        <w:gridCol w:w="105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6</w:t>
            </w:r>
            <w:r>
              <w:rPr>
                <w:rFonts w:hint="eastAsia" w:ascii="宋体" w:hAnsi="宋体" w:eastAsia="宋体" w:cs="宋体"/>
                <w:color w:val="auto"/>
              </w:rPr>
              <w:t>~</w:t>
            </w:r>
            <w:r>
              <w:rPr>
                <w:rFonts w:hint="eastAsia" w:ascii="宋体" w:hAnsi="宋体" w:eastAsia="宋体" w:cs="宋体"/>
                <w:color w:val="auto"/>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05</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83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8</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状态</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操作结果</w:t>
            </w:r>
            <w:r>
              <w:rPr>
                <w:rFonts w:hint="eastAsia" w:ascii="宋体" w:hAnsi="宋体" w:eastAsia="宋体" w:cs="宋体"/>
                <w:color w:val="auto"/>
              </w:rPr>
              <w:t xml:space="preserve"> </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 xml:space="preserve">CRC16校验 </w:t>
            </w:r>
          </w:p>
        </w:tc>
      </w:tr>
    </w:tbl>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操作结果：(</w:t>
      </w:r>
      <w:r>
        <w:rPr>
          <w:rFonts w:hint="eastAsia" w:ascii="宋体" w:hAnsi="宋体" w:eastAsia="宋体" w:cs="宋体"/>
          <w:color w:val="auto"/>
          <w:sz w:val="21"/>
          <w:szCs w:val="21"/>
        </w:rPr>
        <w:t>0</w:t>
      </w:r>
      <w:r>
        <w:rPr>
          <w:rFonts w:hint="eastAsia" w:ascii="宋体" w:hAnsi="宋体" w:eastAsia="宋体" w:cs="宋体"/>
          <w:color w:val="auto"/>
          <w:sz w:val="21"/>
          <w:szCs w:val="21"/>
          <w:lang w:val="en-US" w:eastAsia="zh-CN"/>
        </w:rPr>
        <w:t>x00:成功；0x01-无升级过程</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w:t>
      </w:r>
    </w:p>
    <w:p>
      <w:pPr>
        <w:pStyle w:val="28"/>
        <w:widowControl/>
        <w:rPr>
          <w:rFonts w:hint="eastAsia" w:ascii="宋体" w:hAnsi="宋体" w:eastAsia="宋体" w:cs="宋体"/>
          <w:color w:val="auto"/>
          <w:sz w:val="21"/>
          <w:szCs w:val="21"/>
          <w:lang w:val="en-US" w:eastAsia="zh-CN"/>
        </w:rPr>
      </w:pPr>
    </w:p>
    <w:p>
      <w:pPr>
        <w:pStyle w:val="4"/>
        <w:numPr>
          <w:ilvl w:val="2"/>
          <w:numId w:val="0"/>
        </w:numPr>
        <w:ind w:leftChars="0"/>
        <w:rPr>
          <w:rFonts w:hint="eastAsia" w:ascii="宋体" w:hAnsi="宋体" w:eastAsia="宋体" w:cs="宋体"/>
          <w:color w:val="auto"/>
          <w:lang w:val="en-US" w:eastAsia="zh-CN"/>
        </w:rPr>
      </w:pPr>
      <w:bookmarkStart w:id="803" w:name="_Toc18267"/>
      <w:bookmarkStart w:id="804" w:name="_Toc10635"/>
      <w:bookmarkStart w:id="805" w:name="_Toc6239"/>
      <w:bookmarkStart w:id="806" w:name="_Toc9046"/>
      <w:bookmarkStart w:id="807" w:name="_Toc3792"/>
      <w:r>
        <w:rPr>
          <w:rFonts w:hint="eastAsia" w:ascii="宋体" w:hAnsi="宋体" w:eastAsia="宋体" w:cs="宋体"/>
          <w:color w:val="auto"/>
          <w:lang w:val="en-US" w:eastAsia="zh-CN"/>
        </w:rPr>
        <w:t>2.7.5升级数据</w:t>
      </w:r>
      <w:r>
        <w:rPr>
          <w:rFonts w:hint="eastAsia" w:ascii="宋体" w:hAnsi="宋体" w:eastAsia="宋体" w:cs="宋体"/>
          <w:color w:val="auto"/>
        </w:rPr>
        <w:t xml:space="preserve"> 0x0</w:t>
      </w:r>
      <w:r>
        <w:rPr>
          <w:rFonts w:hint="eastAsia" w:ascii="宋体" w:hAnsi="宋体" w:eastAsia="宋体" w:cs="宋体"/>
          <w:color w:val="auto"/>
          <w:lang w:val="en-US" w:eastAsia="zh-CN"/>
        </w:rPr>
        <w:t>4</w:t>
      </w:r>
      <w:bookmarkEnd w:id="803"/>
      <w:bookmarkEnd w:id="804"/>
      <w:bookmarkEnd w:id="805"/>
      <w:bookmarkEnd w:id="806"/>
      <w:bookmarkEnd w:id="807"/>
    </w:p>
    <w:p>
      <w:pPr>
        <w:rPr>
          <w:rFonts w:hint="eastAsia" w:ascii="宋体" w:hAnsi="宋体" w:eastAsia="宋体" w:cs="宋体"/>
          <w:color w:val="auto"/>
          <w:lang w:val="en-US" w:eastAsia="zh-CN"/>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3156"/>
        <w:gridCol w:w="63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4~7</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8~N</w:t>
            </w:r>
          </w:p>
        </w:tc>
        <w:tc>
          <w:tcPr>
            <w:tcW w:w="0" w:type="auto"/>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N+1~N+2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4</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N</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分包项(无分包则不包含此数据)</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数据</w:t>
            </w:r>
          </w:p>
        </w:tc>
        <w:tc>
          <w:tcPr>
            <w:tcW w:w="0" w:type="auto"/>
            <w:vAlign w:val="top"/>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 xml:space="preserve">CRC16校验 </w:t>
            </w:r>
          </w:p>
        </w:tc>
      </w:tr>
    </w:tbl>
    <w:p>
      <w:pPr>
        <w:rPr>
          <w:rFonts w:hint="eastAsia" w:ascii="宋体" w:hAnsi="宋体" w:eastAsia="宋体" w:cs="宋体"/>
          <w:color w:val="auto"/>
          <w:lang w:val="en-US" w:eastAsia="zh-CN"/>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数据</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0~3</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rPr>
                <w:rFonts w:hint="eastAsia" w:ascii="宋体" w:hAnsi="宋体" w:eastAsia="宋体" w:cs="宋体"/>
                <w:color w:val="auto"/>
                <w:lang w:val="en-US" w:eastAsia="zh-CN"/>
              </w:rPr>
            </w:pPr>
            <w:r>
              <w:rPr>
                <w:rFonts w:hint="eastAsia" w:ascii="宋体" w:hAnsi="宋体" w:eastAsia="宋体" w:cs="宋体"/>
                <w:color w:val="auto"/>
                <w:lang w:val="en-US" w:eastAsia="zh-CN"/>
              </w:rPr>
              <w:t>包号</w:t>
            </w:r>
          </w:p>
        </w:tc>
        <w:tc>
          <w:tcPr>
            <w:tcW w:w="774"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数据</w:t>
            </w:r>
          </w:p>
        </w:tc>
      </w:tr>
    </w:tbl>
    <w:p>
      <w:pPr>
        <w:rPr>
          <w:rFonts w:hint="eastAsia" w:ascii="宋体" w:hAnsi="宋体" w:eastAsia="宋体" w:cs="宋体"/>
          <w:color w:val="auto"/>
          <w:lang w:val="en-US" w:eastAsia="zh-CN"/>
        </w:rPr>
      </w:pPr>
      <w:r>
        <w:rPr>
          <w:rFonts w:hint="eastAsia" w:ascii="宋体" w:hAnsi="宋体" w:eastAsia="宋体" w:cs="宋体"/>
          <w:color w:val="auto"/>
          <w:lang w:val="en-US" w:eastAsia="zh-CN"/>
        </w:rPr>
        <w:t>包号从0x00开始；</w:t>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单包最大长度仅指数据部分长度，不包含包号；</w:t>
      </w:r>
    </w:p>
    <w:p>
      <w:pPr>
        <w:rPr>
          <w:rFonts w:hint="eastAsia" w:ascii="宋体" w:hAnsi="宋体" w:eastAsia="宋体" w:cs="宋体"/>
          <w:color w:val="auto"/>
        </w:rPr>
      </w:pPr>
    </w:p>
    <w:p>
      <w:pPr>
        <w:rPr>
          <w:rFonts w:hint="eastAsia" w:ascii="宋体" w:hAnsi="宋体" w:eastAsia="宋体" w:cs="宋体"/>
          <w:color w:val="auto"/>
          <w:lang w:val="en-US" w:eastAsia="zh-CN"/>
        </w:rPr>
      </w:pPr>
      <w:r>
        <w:rPr>
          <w:rFonts w:hint="eastAsia" w:ascii="宋体" w:hAnsi="宋体" w:eastAsia="宋体" w:cs="宋体"/>
          <w:color w:val="auto"/>
        </w:rPr>
        <w:t>设备回复</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设备无需对此指令进行应答；</w:t>
      </w:r>
    </w:p>
    <w:p>
      <w:pPr>
        <w:pStyle w:val="28"/>
        <w:widowControl/>
        <w:rPr>
          <w:rFonts w:hint="eastAsia" w:ascii="宋体" w:hAnsi="宋体" w:eastAsia="宋体" w:cs="宋体"/>
          <w:color w:val="auto"/>
          <w:sz w:val="21"/>
          <w:szCs w:val="21"/>
          <w:lang w:val="en-US" w:eastAsia="zh-CN"/>
        </w:rPr>
      </w:pPr>
    </w:p>
    <w:p>
      <w:pPr>
        <w:pStyle w:val="4"/>
        <w:numPr>
          <w:ilvl w:val="2"/>
          <w:numId w:val="0"/>
        </w:numPr>
        <w:ind w:leftChars="0"/>
        <w:rPr>
          <w:rFonts w:hint="eastAsia" w:ascii="宋体" w:hAnsi="宋体" w:eastAsia="宋体" w:cs="宋体"/>
          <w:color w:val="auto"/>
          <w:lang w:val="en-US" w:eastAsia="zh-CN"/>
        </w:rPr>
      </w:pPr>
      <w:bookmarkStart w:id="808" w:name="_Toc28007"/>
      <w:bookmarkStart w:id="809" w:name="_Toc21247"/>
      <w:bookmarkStart w:id="810" w:name="_Toc20334"/>
      <w:bookmarkStart w:id="811" w:name="_Toc1811"/>
      <w:bookmarkStart w:id="812" w:name="_Toc5238"/>
      <w:r>
        <w:rPr>
          <w:rFonts w:hint="eastAsia" w:ascii="宋体" w:hAnsi="宋体" w:eastAsia="宋体" w:cs="宋体"/>
          <w:color w:val="auto"/>
          <w:lang w:val="en-US" w:eastAsia="zh-CN"/>
        </w:rPr>
        <w:t>2.7.6组校验</w:t>
      </w:r>
      <w:r>
        <w:rPr>
          <w:rFonts w:hint="eastAsia" w:ascii="宋体" w:hAnsi="宋体" w:eastAsia="宋体" w:cs="宋体"/>
          <w:color w:val="auto"/>
        </w:rPr>
        <w:t xml:space="preserve"> 0x0</w:t>
      </w:r>
      <w:r>
        <w:rPr>
          <w:rFonts w:hint="eastAsia" w:ascii="宋体" w:hAnsi="宋体" w:eastAsia="宋体" w:cs="宋体"/>
          <w:color w:val="auto"/>
          <w:lang w:val="en-US" w:eastAsia="zh-CN"/>
        </w:rPr>
        <w:t>5</w:t>
      </w:r>
      <w:bookmarkEnd w:id="808"/>
      <w:bookmarkEnd w:id="809"/>
      <w:bookmarkEnd w:id="810"/>
      <w:bookmarkEnd w:id="811"/>
      <w:bookmarkEnd w:id="812"/>
    </w:p>
    <w:p>
      <w:pPr>
        <w:rPr>
          <w:rFonts w:hint="eastAsia" w:ascii="宋体" w:hAnsi="宋体" w:eastAsia="宋体" w:cs="宋体"/>
          <w:color w:val="auto"/>
          <w:lang w:val="en-US" w:eastAsia="zh-CN"/>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 xml:space="preserve">CRC16校验 </w:t>
            </w:r>
          </w:p>
        </w:tc>
      </w:tr>
    </w:tbl>
    <w:p>
      <w:pPr>
        <w:rPr>
          <w:rFonts w:hint="eastAsia" w:ascii="宋体" w:hAnsi="宋体" w:eastAsia="宋体" w:cs="宋体"/>
          <w:color w:val="auto"/>
          <w:lang w:val="en-US" w:eastAsia="zh-CN"/>
        </w:rPr>
      </w:pPr>
      <w:r>
        <w:rPr>
          <w:rFonts w:hint="eastAsia" w:ascii="宋体" w:hAnsi="宋体" w:eastAsia="宋体" w:cs="宋体"/>
          <w:color w:val="auto"/>
          <w:lang w:val="en-US" w:eastAsia="zh-CN"/>
        </w:rPr>
        <w:t>包号从0x00开始；</w:t>
      </w:r>
    </w:p>
    <w:p>
      <w:pPr>
        <w:rPr>
          <w:rFonts w:hint="eastAsia" w:ascii="宋体" w:hAnsi="宋体" w:eastAsia="宋体" w:cs="宋体"/>
          <w:color w:val="auto"/>
        </w:rPr>
      </w:pPr>
    </w:p>
    <w:p>
      <w:pPr>
        <w:rPr>
          <w:rFonts w:hint="eastAsia" w:ascii="宋体" w:hAnsi="宋体" w:eastAsia="宋体" w:cs="宋体"/>
          <w:color w:val="auto"/>
          <w:lang w:val="en-US" w:eastAsia="zh-CN"/>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36"/>
        <w:gridCol w:w="2211"/>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05</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85</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8</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状态</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操作结果(0x00~0x04)</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 xml:space="preserve">CRC16校验 </w:t>
            </w:r>
          </w:p>
        </w:tc>
      </w:tr>
    </w:tbl>
    <w:p>
      <w:pPr>
        <w:pStyle w:val="28"/>
        <w:widowControl/>
        <w:rPr>
          <w:rFonts w:hint="eastAsia" w:ascii="宋体" w:hAnsi="宋体" w:eastAsia="宋体" w:cs="宋体"/>
          <w:color w:val="auto"/>
          <w:sz w:val="21"/>
          <w:szCs w:val="21"/>
        </w:rPr>
      </w:pPr>
    </w:p>
    <w:p>
      <w:pPr>
        <w:rPr>
          <w:rFonts w:hint="eastAsia" w:ascii="宋体" w:hAnsi="宋体" w:eastAsia="宋体" w:cs="宋体"/>
          <w:color w:val="auto"/>
          <w:lang w:val="en-US" w:eastAsia="zh-CN"/>
        </w:rPr>
      </w:pPr>
      <w:r>
        <w:rPr>
          <w:rFonts w:hint="eastAsia" w:ascii="宋体" w:hAnsi="宋体" w:eastAsia="宋体" w:cs="宋体"/>
          <w:color w:val="auto"/>
        </w:rPr>
        <w:t>设备回复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36"/>
        <w:gridCol w:w="3156"/>
        <w:gridCol w:w="63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5~8</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9~N</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N+1~N+2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N</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状态</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分包项(无分包则不包含此数据)</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数据</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 xml:space="preserve">CRC16校验 </w:t>
            </w:r>
          </w:p>
        </w:tc>
      </w:tr>
    </w:tbl>
    <w:p>
      <w:pPr>
        <w:rPr>
          <w:rFonts w:hint="eastAsia" w:ascii="宋体" w:hAnsi="宋体" w:eastAsia="宋体" w:cs="宋体"/>
          <w:color w:val="auto"/>
          <w:lang w:val="en-US" w:eastAsia="zh-CN"/>
        </w:rPr>
      </w:pPr>
    </w:p>
    <w:p>
      <w:pPr>
        <w:rPr>
          <w:rFonts w:hint="eastAsia" w:ascii="宋体" w:hAnsi="宋体" w:eastAsia="宋体" w:cs="宋体"/>
          <w:color w:val="auto"/>
          <w:sz w:val="21"/>
          <w:szCs w:val="21"/>
        </w:rPr>
      </w:pPr>
      <w:r>
        <w:rPr>
          <w:rFonts w:hint="eastAsia" w:ascii="宋体" w:hAnsi="宋体" w:eastAsia="宋体" w:cs="宋体"/>
          <w:color w:val="auto"/>
          <w:lang w:val="en-US" w:eastAsia="zh-CN"/>
        </w:rPr>
        <w:t>数据</w:t>
      </w:r>
    </w:p>
    <w:tbl>
      <w:tblPr>
        <w:tblStyle w:val="25"/>
        <w:tblW w:w="58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1941"/>
        <w:gridCol w:w="1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1"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0</w:t>
            </w:r>
          </w:p>
        </w:tc>
        <w:tc>
          <w:tcPr>
            <w:tcW w:w="1941"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w:t>
            </w:r>
          </w:p>
        </w:tc>
        <w:tc>
          <w:tcPr>
            <w:tcW w:w="1941" w:type="dxa"/>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5~N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1" w:type="dxa"/>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操作结果(0x05)</w:t>
            </w:r>
          </w:p>
        </w:tc>
        <w:tc>
          <w:tcPr>
            <w:tcW w:w="1941" w:type="dxa"/>
          </w:tcPr>
          <w:p>
            <w:pPr>
              <w:jc w:val="center"/>
              <w:rPr>
                <w:rFonts w:hint="eastAsia" w:ascii="宋体" w:hAnsi="宋体" w:eastAsia="宋体" w:cs="宋体"/>
                <w:color w:val="auto"/>
              </w:rPr>
            </w:pPr>
            <w:r>
              <w:rPr>
                <w:rFonts w:hint="eastAsia" w:ascii="宋体" w:hAnsi="宋体" w:eastAsia="宋体" w:cs="宋体"/>
                <w:color w:val="auto"/>
                <w:lang w:val="en-US" w:eastAsia="zh-CN"/>
              </w:rPr>
              <w:t>重传包总数</w:t>
            </w:r>
          </w:p>
        </w:tc>
        <w:tc>
          <w:tcPr>
            <w:tcW w:w="1941" w:type="dxa"/>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kern w:val="2"/>
                <w:sz w:val="21"/>
                <w:szCs w:val="24"/>
                <w:lang w:val="en-US" w:eastAsia="zh-CN" w:bidi="ar-SA"/>
              </w:rPr>
              <w:t>重传包列表(0~X)</w:t>
            </w:r>
          </w:p>
        </w:tc>
      </w:tr>
    </w:tbl>
    <w:p>
      <w:pPr>
        <w:pStyle w:val="28"/>
        <w:widowControl/>
        <w:rPr>
          <w:rFonts w:hint="eastAsia" w:ascii="宋体" w:hAnsi="宋体" w:eastAsia="宋体" w:cs="宋体"/>
          <w:color w:val="auto"/>
          <w:sz w:val="21"/>
          <w:szCs w:val="21"/>
        </w:rPr>
      </w:pP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操作结果</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(0x00:成功；0x01-升级完成 0x02-超过最大次数；0x03-无升级过程；0x04-其他；0x05-存在重传数据；）；</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操作结果为0x00~0x04则不包含”重传包总数+重传包列表”；</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操作结果为0x00代表该组数据已接收完成，可以继续下发下一组数据；</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操作结果为0x01~0x04代表该数据存在异常，已无法继续升级；APP收到该状态则认为此次升级异常；</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操作结果为0x05代表还存在重传的数据，如果重传信息大于数据最大长度，设备将按数据最大长度逐步发送重传信息；</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重传包总数为多少则代表重传包列表就多少项；例如：重传包总数为3，则之后就包含3个重传包，例如：重传包0、重传包5、重传包8；</w:t>
      </w:r>
    </w:p>
    <w:p>
      <w:pPr>
        <w:pStyle w:val="28"/>
        <w:widowControl/>
        <w:rPr>
          <w:rFonts w:hint="eastAsia" w:ascii="宋体" w:hAnsi="宋体" w:eastAsia="宋体" w:cs="宋体"/>
          <w:color w:val="auto"/>
          <w:sz w:val="21"/>
          <w:szCs w:val="21"/>
          <w:lang w:val="en-US" w:eastAsia="zh-CN"/>
        </w:rPr>
      </w:pPr>
    </w:p>
    <w:p>
      <w:pPr>
        <w:pStyle w:val="4"/>
        <w:numPr>
          <w:ilvl w:val="2"/>
          <w:numId w:val="0"/>
        </w:numPr>
        <w:ind w:leftChars="0"/>
        <w:rPr>
          <w:rFonts w:hint="eastAsia" w:ascii="宋体" w:hAnsi="宋体" w:eastAsia="宋体" w:cs="宋体"/>
          <w:color w:val="auto"/>
        </w:rPr>
      </w:pPr>
      <w:bookmarkStart w:id="813" w:name="_Toc16048"/>
      <w:bookmarkStart w:id="814" w:name="_Toc22082"/>
      <w:bookmarkStart w:id="815" w:name="_Toc3066"/>
      <w:bookmarkStart w:id="816" w:name="_Toc32629"/>
      <w:bookmarkStart w:id="817" w:name="_Toc30665"/>
      <w:r>
        <w:rPr>
          <w:rFonts w:hint="eastAsia" w:ascii="宋体" w:hAnsi="宋体" w:eastAsia="宋体" w:cs="宋体"/>
          <w:color w:val="auto"/>
          <w:lang w:val="en-US" w:eastAsia="zh-CN"/>
        </w:rPr>
        <w:t>2.7.7升级结果通知</w:t>
      </w:r>
      <w:r>
        <w:rPr>
          <w:rFonts w:hint="eastAsia" w:ascii="宋体" w:hAnsi="宋体" w:eastAsia="宋体" w:cs="宋体"/>
          <w:color w:val="auto"/>
        </w:rPr>
        <w:t xml:space="preserve"> 0x0</w:t>
      </w:r>
      <w:r>
        <w:rPr>
          <w:rFonts w:hint="eastAsia" w:ascii="宋体" w:hAnsi="宋体" w:eastAsia="宋体" w:cs="宋体"/>
          <w:color w:val="auto"/>
          <w:lang w:val="en-US" w:eastAsia="zh-CN"/>
        </w:rPr>
        <w:t>6</w:t>
      </w:r>
      <w:bookmarkEnd w:id="813"/>
      <w:bookmarkEnd w:id="814"/>
      <w:bookmarkEnd w:id="815"/>
      <w:bookmarkEnd w:id="816"/>
      <w:bookmarkEnd w:id="817"/>
    </w:p>
    <w:p>
      <w:pPr>
        <w:rPr>
          <w:rFonts w:hint="eastAsia" w:ascii="宋体" w:hAnsi="宋体" w:eastAsia="宋体" w:cs="宋体"/>
          <w:color w:val="auto"/>
          <w:lang w:val="en-US" w:eastAsia="zh-CN"/>
        </w:rPr>
      </w:pPr>
      <w:r>
        <w:rPr>
          <w:rFonts w:hint="eastAsia" w:ascii="宋体" w:hAnsi="宋体" w:eastAsia="宋体" w:cs="宋体"/>
          <w:color w:val="auto"/>
        </w:rPr>
        <w:t>设备</w:t>
      </w:r>
      <w:r>
        <w:rPr>
          <w:rFonts w:hint="eastAsia" w:ascii="宋体" w:hAnsi="宋体" w:eastAsia="宋体" w:cs="宋体"/>
          <w:color w:val="auto"/>
          <w:lang w:val="en-US" w:eastAsia="zh-CN"/>
        </w:rPr>
        <w:t>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36"/>
        <w:gridCol w:w="1056"/>
        <w:gridCol w:w="1056"/>
        <w:gridCol w:w="105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7~10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05</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86</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d</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状态</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操作结果</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文件类型</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文件长度</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 xml:space="preserve">CRC16校验 </w:t>
            </w:r>
          </w:p>
        </w:tc>
      </w:tr>
    </w:tbl>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操作结果：(0x00:成功，0x01：失败）；</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该命令由于指示升级结果；</w:t>
      </w:r>
    </w:p>
    <w:p>
      <w:pPr>
        <w:pStyle w:val="28"/>
        <w:widowControl/>
        <w:rPr>
          <w:rFonts w:hint="eastAsia" w:ascii="宋体" w:hAnsi="宋体" w:eastAsia="宋体" w:cs="宋体"/>
          <w:color w:val="auto"/>
          <w:sz w:val="21"/>
          <w:szCs w:val="21"/>
          <w:lang w:val="en-US" w:eastAsia="zh-CN"/>
        </w:rPr>
      </w:pPr>
    </w:p>
    <w:p>
      <w:pPr>
        <w:rPr>
          <w:rFonts w:hint="eastAsia" w:ascii="宋体" w:hAnsi="宋体" w:eastAsia="宋体" w:cs="宋体"/>
          <w:color w:val="auto"/>
        </w:rPr>
      </w:pPr>
    </w:p>
    <w:p>
      <w:pPr>
        <w:rPr>
          <w:rFonts w:hint="eastAsia" w:ascii="宋体" w:hAnsi="宋体" w:eastAsia="宋体" w:cs="宋体"/>
          <w:color w:val="auto"/>
          <w:lang w:val="en-US" w:eastAsia="zh-CN"/>
        </w:rPr>
      </w:pPr>
      <w:r>
        <w:rPr>
          <w:rFonts w:hint="eastAsia" w:ascii="宋体" w:hAnsi="宋体" w:eastAsia="宋体" w:cs="宋体"/>
          <w:color w:val="auto"/>
        </w:rPr>
        <w:t>APP</w:t>
      </w:r>
      <w:r>
        <w:rPr>
          <w:rFonts w:hint="eastAsia" w:ascii="宋体" w:hAnsi="宋体" w:eastAsia="宋体" w:cs="宋体"/>
          <w:color w:val="auto"/>
          <w:lang w:val="en-US" w:eastAsia="zh-CN"/>
        </w:rPr>
        <w:t>回复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 xml:space="preserve">CRC16校验 </w:t>
            </w:r>
          </w:p>
        </w:tc>
      </w:tr>
    </w:tbl>
    <w:p>
      <w:pPr>
        <w:pStyle w:val="28"/>
        <w:widowControl/>
        <w:rPr>
          <w:rFonts w:hint="eastAsia" w:ascii="宋体" w:hAnsi="宋体" w:eastAsia="宋体" w:cs="宋体"/>
          <w:color w:val="auto"/>
          <w:sz w:val="21"/>
          <w:szCs w:val="21"/>
          <w:lang w:val="en-US" w:eastAsia="zh-CN"/>
        </w:rPr>
      </w:pPr>
    </w:p>
    <w:p>
      <w:pPr>
        <w:pStyle w:val="4"/>
        <w:numPr>
          <w:ilvl w:val="2"/>
          <w:numId w:val="0"/>
        </w:numPr>
        <w:ind w:leftChars="0"/>
        <w:rPr>
          <w:rFonts w:hint="eastAsia" w:ascii="宋体" w:hAnsi="宋体" w:eastAsia="宋体" w:cs="宋体"/>
          <w:color w:val="auto"/>
        </w:rPr>
      </w:pPr>
      <w:bookmarkStart w:id="818" w:name="_Toc9118"/>
      <w:bookmarkStart w:id="819" w:name="_Toc4460"/>
      <w:bookmarkStart w:id="820" w:name="_Toc7854"/>
      <w:bookmarkStart w:id="821" w:name="_Toc864"/>
      <w:bookmarkStart w:id="822" w:name="_Toc14320"/>
      <w:r>
        <w:rPr>
          <w:rFonts w:hint="eastAsia" w:ascii="宋体" w:hAnsi="宋体" w:eastAsia="宋体" w:cs="宋体"/>
          <w:color w:val="auto"/>
          <w:lang w:val="en-US" w:eastAsia="zh-CN"/>
        </w:rPr>
        <w:t>2.7.8升级状态</w:t>
      </w:r>
      <w:r>
        <w:rPr>
          <w:rFonts w:hint="eastAsia" w:ascii="宋体" w:hAnsi="宋体" w:eastAsia="宋体" w:cs="宋体"/>
          <w:color w:val="auto"/>
        </w:rPr>
        <w:t xml:space="preserve"> 0x0</w:t>
      </w:r>
      <w:r>
        <w:rPr>
          <w:rFonts w:hint="eastAsia" w:ascii="宋体" w:hAnsi="宋体" w:eastAsia="宋体" w:cs="宋体"/>
          <w:color w:val="auto"/>
          <w:lang w:val="en-US" w:eastAsia="zh-CN"/>
        </w:rPr>
        <w:t>7</w:t>
      </w:r>
      <w:bookmarkEnd w:id="818"/>
      <w:bookmarkEnd w:id="819"/>
      <w:bookmarkEnd w:id="820"/>
      <w:bookmarkEnd w:id="821"/>
      <w:bookmarkEnd w:id="822"/>
    </w:p>
    <w:p>
      <w:pPr>
        <w:rPr>
          <w:rFonts w:hint="eastAsia" w:ascii="宋体" w:hAnsi="宋体" w:eastAsia="宋体" w:cs="宋体"/>
          <w:color w:val="auto"/>
          <w:lang w:val="en-US" w:eastAsia="zh-CN"/>
        </w:rPr>
      </w:pPr>
      <w:r>
        <w:rPr>
          <w:rFonts w:hint="eastAsia" w:ascii="宋体" w:hAnsi="宋体" w:eastAsia="宋体" w:cs="宋体"/>
          <w:color w:val="auto"/>
        </w:rPr>
        <w:t>APP发送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r>
              <w:rPr>
                <w:rFonts w:hint="eastAsia" w:ascii="宋体" w:hAnsi="宋体" w:eastAsia="宋体" w:cs="宋体"/>
                <w:color w:val="auto"/>
              </w:rPr>
              <w:t>~</w:t>
            </w:r>
            <w:r>
              <w:rPr>
                <w:rFonts w:hint="eastAsia" w:ascii="宋体" w:hAnsi="宋体" w:eastAsia="宋体" w:cs="宋体"/>
                <w:color w:val="auto"/>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0x0</w:t>
            </w:r>
            <w:r>
              <w:rPr>
                <w:rFonts w:hint="eastAsia" w:ascii="宋体" w:hAnsi="宋体" w:eastAsia="宋体" w:cs="宋体"/>
                <w:color w:val="auto"/>
                <w:lang w:val="en-US" w:eastAsia="zh-CN"/>
              </w:rPr>
              <w:t>7</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6</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 xml:space="preserve">CRC16校验 </w:t>
            </w:r>
          </w:p>
        </w:tc>
      </w:tr>
    </w:tbl>
    <w:p>
      <w:pPr>
        <w:rPr>
          <w:rFonts w:hint="eastAsia" w:ascii="宋体" w:hAnsi="宋体" w:eastAsia="宋体" w:cs="宋体"/>
          <w:color w:val="auto"/>
        </w:rPr>
      </w:pPr>
    </w:p>
    <w:p>
      <w:pPr>
        <w:rPr>
          <w:rFonts w:hint="eastAsia" w:ascii="宋体" w:hAnsi="宋体" w:eastAsia="宋体" w:cs="宋体"/>
          <w:color w:val="auto"/>
          <w:lang w:val="en-US" w:eastAsia="zh-CN"/>
        </w:rPr>
      </w:pPr>
      <w:r>
        <w:rPr>
          <w:rFonts w:hint="eastAsia" w:ascii="宋体" w:hAnsi="宋体" w:eastAsia="宋体" w:cs="宋体"/>
          <w:color w:val="auto"/>
        </w:rPr>
        <w:t>设备回复</w:t>
      </w:r>
      <w:r>
        <w:rPr>
          <w:rFonts w:hint="eastAsia" w:ascii="宋体" w:hAnsi="宋体" w:eastAsia="宋体" w:cs="宋体"/>
          <w:color w:val="auto"/>
          <w:lang w:eastAsia="zh-CN"/>
        </w:rPr>
        <w:t>（</w:t>
      </w:r>
      <w:r>
        <w:rPr>
          <w:rFonts w:hint="eastAsia" w:ascii="宋体" w:hAnsi="宋体" w:eastAsia="宋体" w:cs="宋体"/>
          <w:color w:val="auto"/>
          <w:lang w:val="en-US" w:eastAsia="zh-CN"/>
        </w:rPr>
        <w:t>0</w:t>
      </w:r>
      <w:r>
        <w:rPr>
          <w:rFonts w:hint="eastAsia" w:ascii="宋体" w:hAnsi="宋体" w:eastAsia="宋体" w:cs="宋体"/>
          <w:color w:val="auto"/>
          <w:lang w:eastAsia="zh-CN"/>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636"/>
        <w:gridCol w:w="105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6</w:t>
            </w:r>
            <w:r>
              <w:rPr>
                <w:rFonts w:hint="eastAsia" w:ascii="宋体" w:hAnsi="宋体" w:eastAsia="宋体" w:cs="宋体"/>
                <w:color w:val="auto"/>
              </w:rPr>
              <w:t>~</w:t>
            </w:r>
            <w:r>
              <w:rPr>
                <w:rFonts w:hint="eastAsia" w:ascii="宋体" w:hAnsi="宋体" w:eastAsia="宋体" w:cs="宋体"/>
                <w:color w:val="auto"/>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05</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87</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0x0</w:t>
            </w:r>
            <w:r>
              <w:rPr>
                <w:rFonts w:hint="eastAsia" w:ascii="宋体" w:hAnsi="宋体" w:eastAsia="宋体" w:cs="宋体"/>
                <w:color w:val="auto"/>
                <w:lang w:val="en-US" w:eastAsia="zh-CN"/>
              </w:rPr>
              <w:t>8</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状态</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升级状态</w:t>
            </w:r>
            <w:r>
              <w:rPr>
                <w:rFonts w:hint="eastAsia" w:ascii="宋体" w:hAnsi="宋体" w:eastAsia="宋体" w:cs="宋体"/>
                <w:color w:val="auto"/>
              </w:rPr>
              <w:t xml:space="preserve"> </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 xml:space="preserve">CRC16校验 </w:t>
            </w:r>
          </w:p>
        </w:tc>
      </w:tr>
    </w:tbl>
    <w:p>
      <w:pPr>
        <w:pStyle w:val="28"/>
        <w:widowControl/>
        <w:rPr>
          <w:rFonts w:hint="eastAsia" w:ascii="宋体" w:hAnsi="宋体" w:eastAsia="宋体" w:cs="宋体"/>
          <w:color w:val="auto"/>
          <w:sz w:val="21"/>
          <w:szCs w:val="21"/>
          <w:lang w:val="en-US" w:eastAsia="zh-CN"/>
        </w:rPr>
      </w:pPr>
    </w:p>
    <w:p>
      <w:pPr>
        <w:rPr>
          <w:rFonts w:hint="eastAsia" w:ascii="宋体" w:hAnsi="宋体" w:eastAsia="宋体" w:cs="宋体"/>
          <w:color w:val="auto"/>
          <w:lang w:val="en-US" w:eastAsia="zh-CN"/>
        </w:rPr>
      </w:pPr>
      <w:r>
        <w:rPr>
          <w:rFonts w:hint="eastAsia" w:ascii="宋体" w:hAnsi="宋体" w:eastAsia="宋体" w:cs="宋体"/>
          <w:color w:val="auto"/>
        </w:rPr>
        <w:t>设备回复</w:t>
      </w:r>
      <w:r>
        <w:rPr>
          <w:rFonts w:hint="eastAsia" w:ascii="宋体" w:hAnsi="宋体" w:eastAsia="宋体" w:cs="宋体"/>
          <w:color w:val="auto"/>
          <w:lang w:eastAsia="zh-CN"/>
        </w:rPr>
        <w:t>（</w:t>
      </w:r>
      <w:r>
        <w:rPr>
          <w:rFonts w:hint="eastAsia" w:ascii="宋体" w:hAnsi="宋体" w:eastAsia="宋体" w:cs="宋体"/>
          <w:color w:val="auto"/>
          <w:lang w:val="en-US" w:eastAsia="zh-CN"/>
        </w:rPr>
        <w:t>1</w:t>
      </w:r>
      <w:r>
        <w:rPr>
          <w:rFonts w:hint="eastAsia" w:ascii="宋体" w:hAnsi="宋体" w:eastAsia="宋体" w:cs="宋体"/>
          <w:color w:val="auto"/>
          <w:lang w:eastAsia="zh-CN"/>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636"/>
        <w:gridCol w:w="636"/>
        <w:gridCol w:w="636"/>
        <w:gridCol w:w="466"/>
        <w:gridCol w:w="546"/>
        <w:gridCol w:w="546"/>
        <w:gridCol w:w="631"/>
        <w:gridCol w:w="922"/>
        <w:gridCol w:w="546"/>
        <w:gridCol w:w="747"/>
        <w:gridCol w:w="742"/>
        <w:gridCol w:w="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rPr>
            </w:pPr>
            <w:r>
              <w:rPr>
                <w:rFonts w:hint="eastAsia" w:ascii="宋体" w:hAnsi="宋体" w:eastAsia="宋体" w:cs="宋体"/>
                <w:color w:val="auto"/>
              </w:rPr>
              <w:t>0</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1</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2</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7~9</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10~11</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14~17</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lang w:val="en-US" w:eastAsia="zh-CN"/>
              </w:rPr>
              <w:t>18</w:t>
            </w:r>
            <w:r>
              <w:rPr>
                <w:rFonts w:hint="eastAsia" w:ascii="宋体" w:hAnsi="宋体" w:eastAsia="宋体" w:cs="宋体"/>
                <w:color w:val="auto"/>
              </w:rPr>
              <w:t>~</w:t>
            </w:r>
            <w:r>
              <w:rPr>
                <w:rFonts w:hint="eastAsia" w:ascii="宋体" w:hAnsi="宋体" w:eastAsia="宋体" w:cs="宋体"/>
                <w:color w:val="auto"/>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hint="eastAsia" w:ascii="宋体" w:hAnsi="宋体" w:eastAsia="宋体" w:cs="宋体"/>
                <w:color w:val="auto"/>
                <w:lang w:eastAsia="zh-CN"/>
              </w:rPr>
            </w:pPr>
            <w:r>
              <w:rPr>
                <w:rFonts w:hint="eastAsia" w:ascii="宋体" w:hAnsi="宋体" w:eastAsia="宋体" w:cs="宋体"/>
                <w:color w:val="auto"/>
              </w:rPr>
              <w:t>0x</w:t>
            </w:r>
            <w:r>
              <w:rPr>
                <w:rFonts w:hint="eastAsia" w:ascii="宋体" w:hAnsi="宋体" w:eastAsia="宋体" w:cs="宋体"/>
                <w:color w:val="auto"/>
                <w:lang w:val="en-US" w:eastAsia="zh-CN"/>
              </w:rPr>
              <w:t>05</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87</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rPr>
              <w:t>0x</w:t>
            </w:r>
            <w:r>
              <w:rPr>
                <w:rFonts w:hint="eastAsia" w:ascii="宋体" w:hAnsi="宋体" w:eastAsia="宋体" w:cs="宋体"/>
                <w:color w:val="auto"/>
                <w:lang w:val="en-US" w:eastAsia="zh-CN"/>
              </w:rPr>
              <w:t>14</w:t>
            </w:r>
          </w:p>
        </w:tc>
        <w:tc>
          <w:tcPr>
            <w:tcW w:w="0" w:type="auto"/>
          </w:tcPr>
          <w:p>
            <w:pPr>
              <w:jc w:val="center"/>
              <w:rPr>
                <w:rFonts w:hint="eastAsia" w:ascii="宋体" w:hAnsi="宋体" w:eastAsia="宋体" w:cs="宋体"/>
                <w:color w:val="auto"/>
              </w:rPr>
            </w:pPr>
            <w:r>
              <w:rPr>
                <w:rFonts w:hint="eastAsia" w:ascii="宋体" w:hAnsi="宋体" w:eastAsia="宋体" w:cs="宋体"/>
                <w:color w:val="auto"/>
              </w:rPr>
              <w:t>0x00</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状态</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升级状态</w:t>
            </w:r>
            <w:r>
              <w:rPr>
                <w:rFonts w:hint="eastAsia" w:ascii="宋体" w:hAnsi="宋体" w:eastAsia="宋体" w:cs="宋体"/>
                <w:color w:val="auto"/>
              </w:rPr>
              <w:t xml:space="preserve"> </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文件类型</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文件长度</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单包最大字节数</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每组包数</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组校验应答超时时间</w:t>
            </w:r>
          </w:p>
        </w:tc>
        <w:tc>
          <w:tcPr>
            <w:tcW w:w="0" w:type="auto"/>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包号</w:t>
            </w:r>
          </w:p>
        </w:tc>
        <w:tc>
          <w:tcPr>
            <w:tcW w:w="0" w:type="auto"/>
          </w:tcPr>
          <w:p>
            <w:pPr>
              <w:jc w:val="center"/>
              <w:rPr>
                <w:rFonts w:hint="eastAsia" w:ascii="宋体" w:hAnsi="宋体" w:eastAsia="宋体" w:cs="宋体"/>
                <w:color w:val="auto"/>
                <w:kern w:val="2"/>
                <w:sz w:val="21"/>
                <w:szCs w:val="24"/>
                <w:lang w:val="en-US" w:eastAsia="zh-CN" w:bidi="ar-SA"/>
              </w:rPr>
            </w:pPr>
            <w:r>
              <w:rPr>
                <w:rFonts w:hint="eastAsia" w:ascii="宋体" w:hAnsi="宋体" w:eastAsia="宋体" w:cs="宋体"/>
                <w:color w:val="auto"/>
              </w:rPr>
              <w:t xml:space="preserve">CRC16校验 </w:t>
            </w:r>
          </w:p>
        </w:tc>
      </w:tr>
    </w:tbl>
    <w:p>
      <w:pPr>
        <w:pStyle w:val="28"/>
        <w:widowControl/>
        <w:rPr>
          <w:rFonts w:hint="eastAsia" w:ascii="宋体" w:hAnsi="宋体" w:eastAsia="宋体" w:cs="宋体"/>
          <w:color w:val="auto"/>
          <w:sz w:val="21"/>
          <w:szCs w:val="21"/>
          <w:lang w:val="en-US" w:eastAsia="zh-CN"/>
        </w:rPr>
      </w:pP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升级状态：（0x00-无升级过程； 0x01-升级中；）当为0x00时则设备采用“设备回复</w:t>
      </w:r>
      <w:r>
        <w:rPr>
          <w:rFonts w:hint="eastAsia" w:ascii="宋体" w:hAnsi="宋体" w:eastAsia="宋体" w:cs="宋体"/>
          <w:color w:val="auto"/>
          <w:lang w:eastAsia="zh-CN"/>
        </w:rPr>
        <w:t>（</w:t>
      </w:r>
      <w:r>
        <w:rPr>
          <w:rFonts w:hint="eastAsia" w:ascii="宋体" w:hAnsi="宋体" w:eastAsia="宋体" w:cs="宋体"/>
          <w:color w:val="auto"/>
          <w:lang w:val="en-US" w:eastAsia="zh-CN"/>
        </w:rPr>
        <w:t>0</w:t>
      </w:r>
      <w:r>
        <w:rPr>
          <w:rFonts w:hint="eastAsia" w:ascii="宋体" w:hAnsi="宋体" w:eastAsia="宋体" w:cs="宋体"/>
          <w:color w:val="auto"/>
          <w:lang w:eastAsia="zh-CN"/>
        </w:rPr>
        <w:t>）</w:t>
      </w:r>
      <w:r>
        <w:rPr>
          <w:rFonts w:hint="eastAsia" w:ascii="宋体" w:hAnsi="宋体" w:eastAsia="宋体" w:cs="宋体"/>
          <w:color w:val="auto"/>
          <w:sz w:val="21"/>
          <w:szCs w:val="21"/>
          <w:lang w:val="en-US" w:eastAsia="zh-CN"/>
        </w:rPr>
        <w:t>”格式进行回复；否则设备采用“设备回复</w:t>
      </w:r>
      <w:r>
        <w:rPr>
          <w:rFonts w:hint="eastAsia" w:ascii="宋体" w:hAnsi="宋体" w:eastAsia="宋体" w:cs="宋体"/>
          <w:color w:val="auto"/>
          <w:lang w:eastAsia="zh-CN"/>
        </w:rPr>
        <w:t>（</w:t>
      </w:r>
      <w:r>
        <w:rPr>
          <w:rFonts w:hint="eastAsia" w:ascii="宋体" w:hAnsi="宋体" w:eastAsia="宋体" w:cs="宋体"/>
          <w:color w:val="auto"/>
          <w:lang w:val="en-US" w:eastAsia="zh-CN"/>
        </w:rPr>
        <w:t>1</w:t>
      </w:r>
      <w:r>
        <w:rPr>
          <w:rFonts w:hint="eastAsia" w:ascii="宋体" w:hAnsi="宋体" w:eastAsia="宋体" w:cs="宋体"/>
          <w:color w:val="auto"/>
          <w:lang w:eastAsia="zh-CN"/>
        </w:rPr>
        <w:t>）</w:t>
      </w:r>
      <w:r>
        <w:rPr>
          <w:rFonts w:hint="eastAsia" w:ascii="宋体" w:hAnsi="宋体" w:eastAsia="宋体" w:cs="宋体"/>
          <w:color w:val="auto"/>
          <w:sz w:val="21"/>
          <w:szCs w:val="21"/>
          <w:lang w:val="en-US" w:eastAsia="zh-CN"/>
        </w:rPr>
        <w:t>”格式进行回复；</w:t>
      </w:r>
    </w:p>
    <w:p>
      <w:pPr>
        <w:pStyle w:val="28"/>
        <w:widowControl/>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包号：该包之前数据已完成下载，从该包号开始发送数据；文件偏移 = 单包最大字节数 * 包号；</w:t>
      </w:r>
    </w:p>
    <w:p>
      <w:pPr>
        <w:pStyle w:val="28"/>
        <w:widowControl/>
        <w:rPr>
          <w:rFonts w:hint="eastAsia" w:ascii="宋体" w:hAnsi="宋体" w:eastAsia="宋体" w:cs="宋体"/>
          <w:color w:val="auto"/>
          <w:sz w:val="21"/>
          <w:szCs w:val="21"/>
          <w:lang w:val="en-US" w:eastAsia="zh-CN"/>
        </w:rPr>
      </w:pPr>
    </w:p>
    <w:p>
      <w:pPr>
        <w:pStyle w:val="4"/>
        <w:widowControl/>
        <w:numPr>
          <w:ilvl w:val="2"/>
          <w:numId w:val="0"/>
        </w:numPr>
        <w:rPr>
          <w:rFonts w:hint="eastAsia" w:ascii="宋体" w:hAnsi="宋体" w:eastAsia="宋体" w:cs="宋体"/>
          <w:color w:val="auto"/>
          <w:sz w:val="28"/>
          <w:szCs w:val="24"/>
          <w:lang w:val="en-US" w:eastAsia="zh-CN"/>
        </w:rPr>
      </w:pPr>
      <w:bookmarkStart w:id="823" w:name="_Toc20067"/>
      <w:bookmarkStart w:id="824" w:name="_Toc9286"/>
      <w:bookmarkStart w:id="825" w:name="_Toc13174"/>
      <w:r>
        <w:rPr>
          <w:rFonts w:hint="eastAsia" w:ascii="宋体" w:hAnsi="宋体" w:eastAsia="宋体" w:cs="宋体"/>
          <w:color w:val="auto"/>
          <w:sz w:val="28"/>
          <w:szCs w:val="24"/>
          <w:lang w:val="en-US" w:eastAsia="zh-CN"/>
        </w:rPr>
        <w:t>2.7.9 升级文件说明</w:t>
      </w:r>
      <w:bookmarkEnd w:id="823"/>
      <w:bookmarkEnd w:id="824"/>
      <w:bookmarkEnd w:id="825"/>
    </w:p>
    <w:p>
      <w:pPr>
        <w:widowControl/>
        <w:numPr>
          <w:ilvl w:val="-1"/>
          <w:numId w:val="0"/>
        </w:numPr>
        <w:bidi w:val="0"/>
        <w:rPr>
          <w:rFonts w:hint="eastAsia"/>
          <w:lang w:val="en-US" w:eastAsia="zh-CN"/>
        </w:rPr>
      </w:pPr>
      <w:r>
        <w:rPr>
          <w:rFonts w:hint="eastAsia" w:cstheme="minorBidi"/>
          <w:sz w:val="21"/>
          <w:szCs w:val="24"/>
          <w:lang w:val="en-US" w:eastAsia="zh-CN"/>
        </w:rPr>
        <w:t>2.7.9.0 CRC32校验</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1"/>
        <w:gridCol w:w="5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1" w:type="dxa"/>
          </w:tcPr>
          <w:p>
            <w:pPr>
              <w:numPr>
                <w:ilvl w:val="-1"/>
                <w:numId w:val="0"/>
              </w:numPr>
              <w:bidi w:val="0"/>
              <w:rPr>
                <w:rFonts w:hint="default"/>
                <w:vertAlign w:val="baseline"/>
                <w:lang w:val="en-US" w:eastAsia="zh-CN"/>
              </w:rPr>
            </w:pPr>
            <w:r>
              <w:rPr>
                <w:rFonts w:hint="eastAsia"/>
                <w:vertAlign w:val="baseline"/>
                <w:lang w:val="en-US" w:eastAsia="zh-CN"/>
              </w:rPr>
              <w:t>类型</w:t>
            </w:r>
          </w:p>
        </w:tc>
        <w:tc>
          <w:tcPr>
            <w:tcW w:w="5991" w:type="dxa"/>
          </w:tcPr>
          <w:p>
            <w:pPr>
              <w:numPr>
                <w:ilvl w:val="-1"/>
                <w:numId w:val="0"/>
              </w:numPr>
              <w:bidi w:val="0"/>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1" w:type="dxa"/>
          </w:tcPr>
          <w:p>
            <w:pPr>
              <w:numPr>
                <w:ilvl w:val="-1"/>
                <w:numId w:val="0"/>
              </w:numPr>
              <w:bidi w:val="0"/>
              <w:rPr>
                <w:rFonts w:hint="default"/>
                <w:vertAlign w:val="baseline"/>
                <w:lang w:val="en-US" w:eastAsia="zh-CN"/>
              </w:rPr>
            </w:pPr>
            <w:r>
              <w:rPr>
                <w:rFonts w:hint="default"/>
                <w:lang w:val="en-US" w:eastAsia="zh-CN"/>
              </w:rPr>
              <w:t>CRC-32 多项式</w:t>
            </w:r>
          </w:p>
        </w:tc>
        <w:tc>
          <w:tcPr>
            <w:tcW w:w="5991" w:type="dxa"/>
          </w:tcPr>
          <w:p>
            <w:pPr>
              <w:numPr>
                <w:ilvl w:val="-1"/>
                <w:numId w:val="0"/>
              </w:numPr>
              <w:bidi w:val="0"/>
              <w:rPr>
                <w:rFonts w:hint="default"/>
                <w:vertAlign w:val="baseline"/>
                <w:lang w:val="en-US" w:eastAsia="zh-CN"/>
              </w:rPr>
            </w:pPr>
            <w:r>
              <w:rPr>
                <w:rFonts w:hint="default"/>
                <w:lang w:val="en-US" w:eastAsia="zh-CN"/>
              </w:rPr>
              <w:t>0x104C11DB7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1" w:type="dxa"/>
          </w:tcPr>
          <w:p>
            <w:pPr>
              <w:numPr>
                <w:ilvl w:val="-1"/>
                <w:numId w:val="0"/>
              </w:numPr>
              <w:bidi w:val="0"/>
              <w:rPr>
                <w:rFonts w:hint="default"/>
                <w:vertAlign w:val="baseline"/>
                <w:lang w:val="en-US" w:eastAsia="zh-CN"/>
              </w:rPr>
            </w:pPr>
            <w:r>
              <w:rPr>
                <w:rFonts w:hint="default"/>
                <w:lang w:val="en-US" w:eastAsia="zh-CN"/>
              </w:rPr>
              <w:t>初始值</w:t>
            </w:r>
          </w:p>
        </w:tc>
        <w:tc>
          <w:tcPr>
            <w:tcW w:w="5991" w:type="dxa"/>
          </w:tcPr>
          <w:p>
            <w:pPr>
              <w:numPr>
                <w:ilvl w:val="-1"/>
                <w:numId w:val="0"/>
              </w:numPr>
              <w:bidi w:val="0"/>
              <w:rPr>
                <w:rFonts w:hint="default"/>
                <w:vertAlign w:val="baseline"/>
                <w:lang w:val="en-US" w:eastAsia="zh-CN"/>
              </w:rPr>
            </w:pPr>
            <w:r>
              <w:rPr>
                <w:rFonts w:hint="default"/>
                <w:lang w:val="en-US" w:eastAsia="zh-CN"/>
              </w:rPr>
              <w:t>0xFFFFFFFF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1" w:type="dxa"/>
          </w:tcPr>
          <w:p>
            <w:pPr>
              <w:numPr>
                <w:ilvl w:val="-1"/>
                <w:numId w:val="0"/>
              </w:numPr>
              <w:bidi w:val="0"/>
              <w:rPr>
                <w:rFonts w:hint="default"/>
                <w:vertAlign w:val="baseline"/>
                <w:lang w:val="en-US" w:eastAsia="zh-CN"/>
              </w:rPr>
            </w:pPr>
            <w:r>
              <w:rPr>
                <w:rFonts w:hint="default"/>
                <w:lang w:val="en-US" w:eastAsia="zh-CN"/>
              </w:rPr>
              <w:t>结果异或值</w:t>
            </w:r>
          </w:p>
        </w:tc>
        <w:tc>
          <w:tcPr>
            <w:tcW w:w="5991" w:type="dxa"/>
          </w:tcPr>
          <w:p>
            <w:pPr>
              <w:numPr>
                <w:ilvl w:val="-1"/>
                <w:numId w:val="0"/>
              </w:numPr>
              <w:bidi w:val="0"/>
              <w:rPr>
                <w:rFonts w:hint="default"/>
                <w:vertAlign w:val="baseline"/>
                <w:lang w:val="en-US" w:eastAsia="zh-CN"/>
              </w:rPr>
            </w:pPr>
            <w:r>
              <w:rPr>
                <w:rFonts w:hint="default"/>
                <w:lang w:val="en-US" w:eastAsia="zh-CN"/>
              </w:rPr>
              <w:t>0xFFFFFFFF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1" w:type="dxa"/>
          </w:tcPr>
          <w:p>
            <w:pPr>
              <w:numPr>
                <w:ilvl w:val="-1"/>
                <w:numId w:val="0"/>
              </w:numPr>
              <w:bidi w:val="0"/>
              <w:rPr>
                <w:rFonts w:hint="default"/>
                <w:vertAlign w:val="baseline"/>
                <w:lang w:val="en-US" w:eastAsia="zh-CN"/>
              </w:rPr>
            </w:pPr>
            <w:r>
              <w:rPr>
                <w:rFonts w:hint="default"/>
                <w:lang w:val="en-US" w:eastAsia="zh-CN"/>
              </w:rPr>
              <w:t>输入反转</w:t>
            </w:r>
          </w:p>
        </w:tc>
        <w:tc>
          <w:tcPr>
            <w:tcW w:w="5991" w:type="dxa"/>
          </w:tcPr>
          <w:p>
            <w:pPr>
              <w:numPr>
                <w:ilvl w:val="-1"/>
                <w:numId w:val="0"/>
              </w:numPr>
              <w:bidi w:val="0"/>
              <w:rPr>
                <w:rFonts w:hint="default"/>
                <w:vertAlign w:val="baseline"/>
                <w:lang w:val="en-US" w:eastAsia="zh-CN"/>
              </w:rPr>
            </w:pPr>
            <w:r>
              <w:rPr>
                <w:rFonts w:hint="default"/>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1" w:type="dxa"/>
          </w:tcPr>
          <w:p>
            <w:pPr>
              <w:numPr>
                <w:ilvl w:val="-1"/>
                <w:numId w:val="0"/>
              </w:numPr>
              <w:bidi w:val="0"/>
              <w:rPr>
                <w:rFonts w:hint="default"/>
                <w:lang w:val="en-US" w:eastAsia="zh-CN"/>
              </w:rPr>
            </w:pPr>
            <w:r>
              <w:rPr>
                <w:rFonts w:hint="default"/>
                <w:lang w:val="en-US" w:eastAsia="zh-CN"/>
              </w:rPr>
              <w:t>输出反转</w:t>
            </w:r>
          </w:p>
        </w:tc>
        <w:tc>
          <w:tcPr>
            <w:tcW w:w="5991" w:type="dxa"/>
          </w:tcPr>
          <w:p>
            <w:pPr>
              <w:numPr>
                <w:ilvl w:val="-1"/>
                <w:numId w:val="0"/>
              </w:numPr>
              <w:bidi w:val="0"/>
              <w:rPr>
                <w:rFonts w:hint="default"/>
                <w:vertAlign w:val="baseline"/>
                <w:lang w:val="en-US" w:eastAsia="zh-CN"/>
              </w:rPr>
            </w:pPr>
            <w:r>
              <w:rPr>
                <w:rFonts w:hint="default"/>
                <w:lang w:val="en-US" w:eastAsia="zh-CN"/>
              </w:rPr>
              <w:t>true</w:t>
            </w:r>
          </w:p>
        </w:tc>
      </w:tr>
    </w:tbl>
    <w:p>
      <w:pPr>
        <w:widowControl/>
        <w:rPr>
          <w:rFonts w:hint="default" w:cstheme="minorBidi"/>
          <w:sz w:val="21"/>
          <w:szCs w:val="24"/>
          <w:lang w:val="en-US" w:eastAsia="zh-CN"/>
        </w:rPr>
      </w:pPr>
    </w:p>
    <w:p>
      <w:pPr>
        <w:widowControl/>
        <w:rPr>
          <w:rFonts w:hint="default" w:asciiTheme="minorHAnsi" w:hAnsiTheme="minorHAnsi" w:eastAsiaTheme="minorEastAsia" w:cstheme="minorBidi"/>
          <w:color w:val="auto"/>
          <w:sz w:val="21"/>
          <w:szCs w:val="24"/>
          <w:lang w:val="en-US" w:eastAsia="zh-CN"/>
        </w:rPr>
      </w:pPr>
      <w:r>
        <w:rPr>
          <w:rFonts w:hint="eastAsia" w:cstheme="minorBidi"/>
          <w:sz w:val="21"/>
          <w:szCs w:val="24"/>
          <w:lang w:val="en-US" w:eastAsia="zh-CN"/>
        </w:rPr>
        <w:t>2.7.9.1 朝拜闹钟文件</w:t>
      </w:r>
    </w:p>
    <w:p>
      <w:pPr>
        <w:bidi w:val="0"/>
        <w:ind w:firstLine="420"/>
        <w:rPr>
          <w:rFonts w:hint="default" w:eastAsiaTheme="minorEastAsia"/>
          <w:lang w:val="en-US" w:eastAsia="zh-CN"/>
        </w:rPr>
      </w:pPr>
      <w:r>
        <w:rPr>
          <w:rFonts w:hint="eastAsia"/>
          <w:lang w:val="en-US" w:eastAsia="zh-CN"/>
        </w:rPr>
        <w:t>朝拜闹钟文件由文件头和文件数据组成。</w:t>
      </w:r>
    </w:p>
    <w:p>
      <w:pPr>
        <w:numPr>
          <w:ilvl w:val="0"/>
          <w:numId w:val="21"/>
        </w:numPr>
        <w:bidi w:val="0"/>
        <w:rPr>
          <w:rFonts w:hint="eastAsia"/>
          <w:lang w:val="en-US" w:eastAsia="zh-CN"/>
        </w:rPr>
      </w:pPr>
      <w:r>
        <w:rPr>
          <w:rFonts w:hint="eastAsia"/>
          <w:lang w:val="en-US" w:eastAsia="zh-CN"/>
        </w:rPr>
        <w:t>文件头</w:t>
      </w:r>
    </w:p>
    <w:p>
      <w:pPr>
        <w:numPr>
          <w:ilvl w:val="-1"/>
          <w:numId w:val="0"/>
        </w:numPr>
        <w:bidi w:val="0"/>
        <w:rPr>
          <w:rFonts w:hint="eastAsia"/>
          <w:lang w:val="en-US" w:eastAsia="zh-CN"/>
        </w:rPr>
        <w:pPrChange w:id="1428" w:author="Administrator" w:date="2023-08-15T10:44:45Z">
          <w:pPr>
            <w:bidi w:val="0"/>
          </w:pPr>
        </w:pPrChange>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6"/>
        <w:gridCol w:w="1240"/>
        <w:gridCol w:w="1455"/>
        <w:gridCol w:w="4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起始字节</w:t>
            </w:r>
          </w:p>
        </w:tc>
        <w:tc>
          <w:tcPr>
            <w:tcW w:w="1240" w:type="dxa"/>
          </w:tcPr>
          <w:p>
            <w:pPr>
              <w:numPr>
                <w:ilvl w:val="-1"/>
                <w:numId w:val="0"/>
              </w:numPr>
              <w:bidi w:val="0"/>
              <w:rPr>
                <w:rFonts w:hint="default"/>
                <w:vertAlign w:val="baseline"/>
                <w:lang w:val="en-US" w:eastAsia="zh-CN"/>
              </w:rPr>
            </w:pPr>
            <w:r>
              <w:rPr>
                <w:rFonts w:hint="eastAsia"/>
                <w:vertAlign w:val="baseline"/>
                <w:lang w:val="en-US" w:eastAsia="zh-CN"/>
              </w:rPr>
              <w:t>字段</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数据类型</w:t>
            </w:r>
          </w:p>
        </w:tc>
        <w:tc>
          <w:tcPr>
            <w:tcW w:w="4569" w:type="dxa"/>
          </w:tcPr>
          <w:p>
            <w:pPr>
              <w:numPr>
                <w:ilvl w:val="-1"/>
                <w:numId w:val="0"/>
              </w:numPr>
              <w:bidi w:val="0"/>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0</w:t>
            </w:r>
          </w:p>
        </w:tc>
        <w:tc>
          <w:tcPr>
            <w:tcW w:w="1240" w:type="dxa"/>
            <w:vAlign w:val="top"/>
          </w:tcPr>
          <w:p>
            <w:pPr>
              <w:numPr>
                <w:ilvl w:val="-1"/>
                <w:numId w:val="0"/>
              </w:numPr>
              <w:bidi w:val="0"/>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文件标识</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WORD</w:t>
            </w:r>
          </w:p>
        </w:tc>
        <w:tc>
          <w:tcPr>
            <w:tcW w:w="4569" w:type="dxa"/>
          </w:tcPr>
          <w:p>
            <w:pPr>
              <w:numPr>
                <w:ilvl w:val="-1"/>
                <w:numId w:val="0"/>
              </w:numPr>
              <w:bidi w:val="0"/>
              <w:rPr>
                <w:rFonts w:hint="default"/>
                <w:vertAlign w:val="baseline"/>
                <w:lang w:val="en-US" w:eastAsia="zh-CN"/>
              </w:rPr>
            </w:pPr>
            <w:r>
              <w:rPr>
                <w:rFonts w:hint="eastAsia"/>
                <w:vertAlign w:val="baseline"/>
                <w:lang w:val="en-US" w:eastAsia="zh-CN"/>
              </w:rPr>
              <w:t>固定为0xAA,0x55</w:t>
            </w:r>
          </w:p>
        </w:tc>
      </w:tr>
      <w:tr>
        <w:tblPrEx>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2</w:t>
            </w:r>
          </w:p>
        </w:tc>
        <w:tc>
          <w:tcPr>
            <w:tcW w:w="1240" w:type="dxa"/>
            <w:vAlign w:val="top"/>
          </w:tcPr>
          <w:p>
            <w:pPr>
              <w:numPr>
                <w:ilvl w:val="-1"/>
                <w:numId w:val="0"/>
              </w:numPr>
              <w:bidi w:val="0"/>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版本号</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BYTE</w:t>
            </w:r>
          </w:p>
        </w:tc>
        <w:tc>
          <w:tcPr>
            <w:tcW w:w="4569" w:type="dxa"/>
          </w:tcPr>
          <w:p>
            <w:pPr>
              <w:numPr>
                <w:ilvl w:val="-1"/>
                <w:numId w:val="0"/>
              </w:numPr>
              <w:bidi w:val="0"/>
              <w:rPr>
                <w:rFonts w:hint="default"/>
                <w:vertAlign w:val="baseline"/>
                <w:lang w:val="en-US" w:eastAsia="zh-CN"/>
              </w:rPr>
            </w:pPr>
            <w:r>
              <w:rPr>
                <w:rFonts w:hint="eastAsia"/>
                <w:vertAlign w:val="baseline"/>
                <w:lang w:val="en-US" w:eastAsia="zh-CN"/>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3</w:t>
            </w:r>
          </w:p>
        </w:tc>
        <w:tc>
          <w:tcPr>
            <w:tcW w:w="1240" w:type="dxa"/>
            <w:vAlign w:val="top"/>
          </w:tcPr>
          <w:p>
            <w:pPr>
              <w:numPr>
                <w:ilvl w:val="-1"/>
                <w:numId w:val="0"/>
              </w:numPr>
              <w:bidi w:val="0"/>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日期</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BCD[6]</w:t>
            </w:r>
          </w:p>
        </w:tc>
        <w:tc>
          <w:tcPr>
            <w:tcW w:w="4569" w:type="dxa"/>
          </w:tcPr>
          <w:p>
            <w:pPr>
              <w:numPr>
                <w:ilvl w:val="-1"/>
                <w:numId w:val="0"/>
              </w:numPr>
              <w:bidi w:val="0"/>
              <w:rPr>
                <w:rFonts w:hint="default"/>
                <w:vertAlign w:val="baseline"/>
                <w:lang w:val="en-US" w:eastAsia="zh-CN"/>
              </w:rPr>
            </w:pPr>
            <w:r>
              <w:rPr>
                <w:rFonts w:hint="eastAsia"/>
                <w:vertAlign w:val="baseline"/>
                <w:lang w:val="en-US" w:eastAsia="zh-CN"/>
              </w:rPr>
              <w:t>比如：2023/08/15 10:10:00</w:t>
            </w:r>
          </w:p>
          <w:p>
            <w:pPr>
              <w:numPr>
                <w:ilvl w:val="-1"/>
                <w:numId w:val="0"/>
              </w:numPr>
              <w:bidi w:val="0"/>
              <w:rPr>
                <w:rFonts w:hint="eastAsia"/>
                <w:vertAlign w:val="baseline"/>
                <w:lang w:val="en-US" w:eastAsia="zh-CN"/>
              </w:rPr>
            </w:pPr>
            <w:r>
              <w:rPr>
                <w:rFonts w:hint="eastAsia"/>
                <w:vertAlign w:val="baseline"/>
                <w:lang w:val="en-US" w:eastAsia="zh-CN"/>
              </w:rPr>
              <w:t>BYTE[0] = 0x23</w:t>
            </w:r>
          </w:p>
          <w:p>
            <w:pPr>
              <w:numPr>
                <w:ilvl w:val="-1"/>
                <w:numId w:val="0"/>
              </w:numPr>
              <w:bidi w:val="0"/>
              <w:rPr>
                <w:rFonts w:hint="default"/>
                <w:vertAlign w:val="baseline"/>
                <w:lang w:val="en-US" w:eastAsia="zh-CN"/>
              </w:rPr>
            </w:pPr>
            <w:r>
              <w:rPr>
                <w:rFonts w:hint="eastAsia"/>
                <w:vertAlign w:val="baseline"/>
                <w:lang w:val="en-US" w:eastAsia="zh-CN"/>
              </w:rPr>
              <w:t>BYTE[1] = 0x08</w:t>
            </w:r>
          </w:p>
          <w:p>
            <w:pPr>
              <w:numPr>
                <w:ilvl w:val="-1"/>
                <w:numId w:val="0"/>
              </w:numPr>
              <w:bidi w:val="0"/>
              <w:rPr>
                <w:rFonts w:hint="default"/>
                <w:vertAlign w:val="baseline"/>
                <w:lang w:val="en-US" w:eastAsia="zh-CN"/>
              </w:rPr>
            </w:pPr>
            <w:r>
              <w:rPr>
                <w:rFonts w:hint="eastAsia"/>
                <w:vertAlign w:val="baseline"/>
                <w:lang w:val="en-US" w:eastAsia="zh-CN"/>
              </w:rPr>
              <w:t>BYTE[2] = 0x15</w:t>
            </w:r>
          </w:p>
          <w:p>
            <w:pPr>
              <w:numPr>
                <w:ilvl w:val="-1"/>
                <w:numId w:val="0"/>
              </w:numPr>
              <w:bidi w:val="0"/>
              <w:rPr>
                <w:rFonts w:hint="default"/>
                <w:vertAlign w:val="baseline"/>
                <w:lang w:val="en-US" w:eastAsia="zh-CN"/>
              </w:rPr>
            </w:pPr>
            <w:r>
              <w:rPr>
                <w:rFonts w:hint="eastAsia"/>
                <w:vertAlign w:val="baseline"/>
                <w:lang w:val="en-US" w:eastAsia="zh-CN"/>
              </w:rPr>
              <w:t>BYTE[3] = 0x10</w:t>
            </w:r>
          </w:p>
          <w:p>
            <w:pPr>
              <w:numPr>
                <w:ilvl w:val="-1"/>
                <w:numId w:val="0"/>
              </w:numPr>
              <w:bidi w:val="0"/>
              <w:rPr>
                <w:rFonts w:hint="default"/>
                <w:vertAlign w:val="baseline"/>
                <w:lang w:val="en-US" w:eastAsia="zh-CN"/>
              </w:rPr>
            </w:pPr>
            <w:r>
              <w:rPr>
                <w:rFonts w:hint="eastAsia"/>
                <w:vertAlign w:val="baseline"/>
                <w:lang w:val="en-US" w:eastAsia="zh-CN"/>
              </w:rPr>
              <w:t>BYTE[4] = 0x10</w:t>
            </w:r>
          </w:p>
          <w:p>
            <w:pPr>
              <w:numPr>
                <w:ilvl w:val="-1"/>
                <w:numId w:val="0"/>
              </w:numPr>
              <w:bidi w:val="0"/>
              <w:rPr>
                <w:rFonts w:hint="default"/>
                <w:vertAlign w:val="baseline"/>
                <w:lang w:val="en-US" w:eastAsia="zh-CN"/>
              </w:rPr>
            </w:pPr>
            <w:r>
              <w:rPr>
                <w:rFonts w:hint="eastAsia"/>
                <w:vertAlign w:val="baseline"/>
                <w:lang w:val="en-US" w:eastAsia="zh-CN"/>
              </w:rPr>
              <w:t>BYTE[5] = 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9</w:t>
            </w:r>
          </w:p>
        </w:tc>
        <w:tc>
          <w:tcPr>
            <w:tcW w:w="1240" w:type="dxa"/>
            <w:vAlign w:val="top"/>
          </w:tcPr>
          <w:p>
            <w:pPr>
              <w:numPr>
                <w:ilvl w:val="-1"/>
                <w:numId w:val="0"/>
              </w:numPr>
              <w:bidi w:val="0"/>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天总数</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WORD</w:t>
            </w:r>
          </w:p>
        </w:tc>
        <w:tc>
          <w:tcPr>
            <w:tcW w:w="4569" w:type="dxa"/>
          </w:tcPr>
          <w:p>
            <w:pPr>
              <w:numPr>
                <w:ilvl w:val="-1"/>
                <w:numId w:val="0"/>
              </w:numPr>
              <w:bidi w:val="0"/>
              <w:rPr>
                <w:rFonts w:hint="default"/>
                <w:vertAlign w:val="baseline"/>
                <w:lang w:val="en-US" w:eastAsia="zh-CN"/>
              </w:rPr>
            </w:pPr>
            <w:r>
              <w:rPr>
                <w:rFonts w:hint="eastAsia"/>
                <w:vertAlign w:val="baseline"/>
                <w:lang w:val="en-US" w:eastAsia="zh-CN"/>
              </w:rPr>
              <w:t>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11</w:t>
            </w:r>
          </w:p>
        </w:tc>
        <w:tc>
          <w:tcPr>
            <w:tcW w:w="1240" w:type="dxa"/>
            <w:vAlign w:val="top"/>
          </w:tcPr>
          <w:p>
            <w:pPr>
              <w:numPr>
                <w:ilvl w:val="-1"/>
                <w:numId w:val="0"/>
              </w:numPr>
              <w:bidi w:val="0"/>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文件长度</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DWORD</w:t>
            </w:r>
          </w:p>
        </w:tc>
        <w:tc>
          <w:tcPr>
            <w:tcW w:w="4569" w:type="dxa"/>
          </w:tcPr>
          <w:p>
            <w:pPr>
              <w:numPr>
                <w:ilvl w:val="-1"/>
                <w:numId w:val="0"/>
              </w:numPr>
              <w:bidi w:val="0"/>
              <w:rPr>
                <w:rFonts w:hint="eastAsia"/>
                <w:vertAlign w:val="baseline"/>
                <w:lang w:val="en-US" w:eastAsia="zh-CN"/>
              </w:rPr>
            </w:pPr>
            <w:r>
              <w:rPr>
                <w:rFonts w:hint="default"/>
                <w:lang w:val="en-US" w:eastAsia="zh-CN"/>
              </w:rPr>
              <w:t>仅数据部分，不包含文件头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15</w:t>
            </w:r>
          </w:p>
        </w:tc>
        <w:tc>
          <w:tcPr>
            <w:tcW w:w="1240" w:type="dxa"/>
            <w:vAlign w:val="top"/>
          </w:tcPr>
          <w:p>
            <w:pPr>
              <w:numPr>
                <w:ilvl w:val="-1"/>
                <w:numId w:val="0"/>
              </w:numPr>
              <w:bidi w:val="0"/>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lang w:val="en-US" w:eastAsia="zh-CN"/>
              </w:rPr>
              <w:t>文件校验</w:t>
            </w:r>
          </w:p>
        </w:tc>
        <w:tc>
          <w:tcPr>
            <w:tcW w:w="1455" w:type="dxa"/>
          </w:tcPr>
          <w:p>
            <w:pPr>
              <w:numPr>
                <w:ilvl w:val="-1"/>
                <w:numId w:val="0"/>
              </w:numPr>
              <w:bidi w:val="0"/>
              <w:rPr>
                <w:rFonts w:hint="eastAsia"/>
                <w:vertAlign w:val="baseline"/>
                <w:lang w:val="en-US" w:eastAsia="zh-CN"/>
              </w:rPr>
            </w:pPr>
            <w:r>
              <w:rPr>
                <w:rFonts w:hint="eastAsia"/>
                <w:vertAlign w:val="baseline"/>
                <w:lang w:val="en-US" w:eastAsia="zh-CN"/>
              </w:rPr>
              <w:t>DWORD</w:t>
            </w:r>
          </w:p>
        </w:tc>
        <w:tc>
          <w:tcPr>
            <w:tcW w:w="4569" w:type="dxa"/>
          </w:tcPr>
          <w:p>
            <w:pPr>
              <w:numPr>
                <w:ilvl w:val="-1"/>
                <w:numId w:val="0"/>
              </w:numPr>
              <w:bidi w:val="0"/>
              <w:rPr>
                <w:rFonts w:hint="default"/>
                <w:lang w:val="en-US" w:eastAsia="zh-CN"/>
              </w:rPr>
            </w:pPr>
            <w:r>
              <w:rPr>
                <w:rFonts w:hint="default"/>
                <w:lang w:val="en-US" w:eastAsia="zh-CN"/>
              </w:rPr>
              <w:t>仅数据部分，不包含文件头</w:t>
            </w:r>
            <w:r>
              <w:rPr>
                <w:rFonts w:hint="eastAsia"/>
                <w:lang w:val="en-US" w:eastAsia="zh-CN"/>
              </w:rPr>
              <w:t>，CRC32校验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19</w:t>
            </w:r>
          </w:p>
        </w:tc>
        <w:tc>
          <w:tcPr>
            <w:tcW w:w="1240" w:type="dxa"/>
            <w:vAlign w:val="top"/>
          </w:tcPr>
          <w:p>
            <w:pPr>
              <w:numPr>
                <w:ilvl w:val="-1"/>
                <w:numId w:val="0"/>
              </w:numPr>
              <w:bidi w:val="0"/>
              <w:ind w:left="0" w:leftChars="0" w:firstLine="0" w:firstLineChars="0"/>
              <w:rPr>
                <w:rFonts w:hint="default"/>
                <w:lang w:val="en-US" w:eastAsia="zh-CN"/>
              </w:rPr>
            </w:pPr>
            <w:r>
              <w:rPr>
                <w:rFonts w:hint="eastAsia"/>
                <w:lang w:val="en-US" w:eastAsia="zh-CN"/>
              </w:rPr>
              <w:t>预留</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BYTE[9]</w:t>
            </w:r>
          </w:p>
        </w:tc>
        <w:tc>
          <w:tcPr>
            <w:tcW w:w="4569" w:type="dxa"/>
          </w:tcPr>
          <w:p>
            <w:pPr>
              <w:numPr>
                <w:ilvl w:val="-1"/>
                <w:numId w:val="0"/>
              </w:numPr>
              <w:bidi w:val="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28</w:t>
            </w:r>
          </w:p>
        </w:tc>
        <w:tc>
          <w:tcPr>
            <w:tcW w:w="1240" w:type="dxa"/>
            <w:vAlign w:val="top"/>
          </w:tcPr>
          <w:p>
            <w:pPr>
              <w:numPr>
                <w:ilvl w:val="-1"/>
                <w:numId w:val="0"/>
              </w:numPr>
              <w:bidi w:val="0"/>
              <w:ind w:left="0" w:leftChars="0" w:firstLine="0" w:firstLineChars="0"/>
              <w:rPr>
                <w:rFonts w:hint="default"/>
                <w:lang w:val="en-US" w:eastAsia="zh-CN"/>
              </w:rPr>
            </w:pPr>
            <w:r>
              <w:rPr>
                <w:rFonts w:hint="eastAsia"/>
                <w:lang w:val="en-US" w:eastAsia="zh-CN"/>
              </w:rPr>
              <w:t>文件头校验</w:t>
            </w:r>
          </w:p>
        </w:tc>
        <w:tc>
          <w:tcPr>
            <w:tcW w:w="1455" w:type="dxa"/>
          </w:tcPr>
          <w:p>
            <w:pPr>
              <w:numPr>
                <w:ilvl w:val="-1"/>
                <w:numId w:val="0"/>
              </w:numPr>
              <w:bidi w:val="0"/>
              <w:rPr>
                <w:rFonts w:hint="eastAsia"/>
                <w:vertAlign w:val="baseline"/>
                <w:lang w:val="en-US" w:eastAsia="zh-CN"/>
              </w:rPr>
            </w:pPr>
            <w:r>
              <w:rPr>
                <w:rFonts w:hint="eastAsia"/>
                <w:lang w:val="en-US" w:eastAsia="zh-CN"/>
              </w:rPr>
              <w:t>DWORD</w:t>
            </w:r>
          </w:p>
        </w:tc>
        <w:tc>
          <w:tcPr>
            <w:tcW w:w="4569" w:type="dxa"/>
          </w:tcPr>
          <w:p>
            <w:pPr>
              <w:numPr>
                <w:ilvl w:val="-1"/>
                <w:numId w:val="0"/>
              </w:numPr>
              <w:bidi w:val="0"/>
              <w:rPr>
                <w:rFonts w:hint="default"/>
                <w:lang w:val="en-US" w:eastAsia="zh-CN"/>
              </w:rPr>
            </w:pPr>
            <w:r>
              <w:rPr>
                <w:rFonts w:hint="eastAsia"/>
                <w:lang w:val="en-US" w:eastAsia="zh-CN"/>
              </w:rPr>
              <w:t>CRC32校验</w:t>
            </w:r>
          </w:p>
        </w:tc>
      </w:tr>
    </w:tbl>
    <w:p>
      <w:pPr>
        <w:numPr>
          <w:ilvl w:val="-1"/>
          <w:numId w:val="0"/>
        </w:numPr>
        <w:bidi w:val="0"/>
        <w:rPr>
          <w:rFonts w:hint="eastAsia"/>
          <w:lang w:val="en-US" w:eastAsia="zh-CN"/>
        </w:rPr>
        <w:pPrChange w:id="1429" w:author="Administrator" w:date="2023-08-15T10:21:03Z">
          <w:pPr>
            <w:bidi w:val="0"/>
          </w:pPr>
        </w:pPrChange>
      </w:pPr>
    </w:p>
    <w:p>
      <w:pPr>
        <w:numPr>
          <w:ilvl w:val="-1"/>
          <w:numId w:val="0"/>
        </w:numPr>
        <w:bidi w:val="0"/>
        <w:ind w:firstLine="0"/>
        <w:rPr>
          <w:rFonts w:hint="default"/>
          <w:lang w:val="en-US" w:eastAsia="zh-CN"/>
        </w:rPr>
        <w:pPrChange w:id="1430" w:author="Administrator" w:date="2023-08-15T11:21:57Z">
          <w:pPr>
            <w:bidi w:val="0"/>
          </w:pPr>
        </w:pPrChange>
      </w:pPr>
      <w:r>
        <w:rPr>
          <w:rFonts w:hint="eastAsia"/>
          <w:lang w:val="en-US" w:eastAsia="zh-CN"/>
        </w:rPr>
        <w:t>注：</w:t>
      </w:r>
    </w:p>
    <w:p>
      <w:pPr>
        <w:numPr>
          <w:ilvl w:val="-1"/>
          <w:numId w:val="0"/>
        </w:numPr>
        <w:bidi w:val="0"/>
        <w:ind w:firstLine="0"/>
        <w:rPr>
          <w:rFonts w:hint="eastAsia"/>
          <w:lang w:val="en-US" w:eastAsia="zh-CN"/>
        </w:rPr>
        <w:pPrChange w:id="1431" w:author="Administrator" w:date="2023-08-15T11:25:14Z">
          <w:pPr>
            <w:bidi w:val="0"/>
          </w:pPr>
        </w:pPrChange>
      </w:pPr>
      <w:r>
        <w:rPr>
          <w:rFonts w:hint="eastAsia"/>
          <w:lang w:val="en-US" w:eastAsia="zh-CN"/>
        </w:rPr>
        <w:t>1、朝拜闹钟升级文件各数据类型的存储和发送模式</w:t>
      </w:r>
    </w:p>
    <w:p>
      <w:pPr>
        <w:numPr>
          <w:ilvl w:val="-1"/>
          <w:numId w:val="0"/>
        </w:numPr>
        <w:bidi w:val="0"/>
        <w:ind w:firstLine="0"/>
        <w:rPr>
          <w:rFonts w:hint="default"/>
          <w:color w:val="FF0000"/>
          <w:sz w:val="28"/>
          <w:szCs w:val="28"/>
          <w:lang w:val="en-US" w:eastAsia="zh-CN"/>
        </w:rPr>
        <w:pPrChange w:id="1432" w:author="Administrator" w:date="2023-08-15T11:22:23Z">
          <w:pPr>
            <w:bidi w:val="0"/>
          </w:pPr>
        </w:pPrChange>
      </w:pPr>
      <w:r>
        <w:rPr>
          <w:rFonts w:hint="eastAsia"/>
          <w:color w:val="FF0000"/>
          <w:sz w:val="28"/>
          <w:szCs w:val="28"/>
          <w:lang w:val="en-US" w:eastAsia="zh-CN"/>
        </w:rPr>
        <w:t>朝拜闹钟升级文件中各数据类型均按照【大端】模式存储和传输</w:t>
      </w:r>
    </w:p>
    <w:p>
      <w:pPr>
        <w:numPr>
          <w:ilvl w:val="-1"/>
          <w:numId w:val="0"/>
        </w:numPr>
        <w:bidi w:val="0"/>
        <w:ind w:firstLine="0"/>
        <w:rPr>
          <w:rFonts w:hint="default"/>
          <w:lang w:val="en-US" w:eastAsia="zh-CN"/>
        </w:rPr>
        <w:pPrChange w:id="1433" w:author="Administrator" w:date="2023-08-15T11:22:23Z">
          <w:pPr>
            <w:bidi w:val="0"/>
          </w:pPr>
        </w:pPrChange>
      </w:pPr>
    </w:p>
    <w:p>
      <w:pPr>
        <w:numPr>
          <w:ilvl w:val="0"/>
          <w:numId w:val="21"/>
        </w:numPr>
        <w:bidi w:val="0"/>
        <w:rPr>
          <w:rFonts w:hint="default"/>
          <w:lang w:val="en-US" w:eastAsia="zh-CN"/>
        </w:rPr>
      </w:pPr>
      <w:r>
        <w:rPr>
          <w:rFonts w:hint="eastAsia"/>
          <w:lang w:val="en-US" w:eastAsia="zh-CN"/>
        </w:rPr>
        <w:t>文件数据</w:t>
      </w:r>
    </w:p>
    <w:p>
      <w:pPr>
        <w:numPr>
          <w:ilvl w:val="-1"/>
          <w:numId w:val="0"/>
        </w:numPr>
        <w:bidi w:val="0"/>
        <w:rPr>
          <w:rFonts w:hint="eastAsia"/>
          <w:lang w:val="en-US" w:eastAsia="zh-CN"/>
        </w:rPr>
        <w:pPrChange w:id="1434" w:author="Administrator" w:date="2023-08-15T10:38:24Z">
          <w:pPr>
            <w:bidi w:val="0"/>
          </w:pPr>
        </w:pPrChange>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6"/>
        <w:gridCol w:w="1260"/>
        <w:gridCol w:w="1455"/>
        <w:gridCol w:w="4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tcPr>
          <w:p>
            <w:pPr>
              <w:numPr>
                <w:ilvl w:val="-1"/>
                <w:numId w:val="0"/>
              </w:numPr>
              <w:bidi w:val="0"/>
              <w:rPr>
                <w:rFonts w:hint="default"/>
                <w:vertAlign w:val="baseline"/>
                <w:lang w:val="en-US" w:eastAsia="zh-CN"/>
              </w:rPr>
            </w:pPr>
            <w:r>
              <w:rPr>
                <w:rFonts w:hint="eastAsia"/>
                <w:vertAlign w:val="baseline"/>
                <w:lang w:val="en-US" w:eastAsia="zh-CN"/>
              </w:rPr>
              <w:t>起始字节</w:t>
            </w:r>
          </w:p>
        </w:tc>
        <w:tc>
          <w:tcPr>
            <w:tcW w:w="1260" w:type="dxa"/>
          </w:tcPr>
          <w:p>
            <w:pPr>
              <w:numPr>
                <w:ilvl w:val="-1"/>
                <w:numId w:val="0"/>
              </w:numPr>
              <w:bidi w:val="0"/>
              <w:rPr>
                <w:rFonts w:hint="default"/>
                <w:vertAlign w:val="baseline"/>
                <w:lang w:val="en-US" w:eastAsia="zh-CN"/>
              </w:rPr>
            </w:pPr>
            <w:r>
              <w:rPr>
                <w:rFonts w:hint="eastAsia"/>
                <w:vertAlign w:val="baseline"/>
                <w:lang w:val="en-US" w:eastAsia="zh-CN"/>
              </w:rPr>
              <w:t>字段</w:t>
            </w:r>
          </w:p>
        </w:tc>
        <w:tc>
          <w:tcPr>
            <w:tcW w:w="1455" w:type="dxa"/>
          </w:tcPr>
          <w:p>
            <w:pPr>
              <w:numPr>
                <w:ilvl w:val="-1"/>
                <w:numId w:val="0"/>
              </w:numPr>
              <w:bidi w:val="0"/>
              <w:rPr>
                <w:rFonts w:hint="eastAsia"/>
                <w:vertAlign w:val="baseline"/>
                <w:lang w:val="en-US" w:eastAsia="zh-CN"/>
              </w:rPr>
            </w:pPr>
            <w:r>
              <w:rPr>
                <w:rFonts w:hint="eastAsia"/>
                <w:vertAlign w:val="baseline"/>
                <w:lang w:val="en-US" w:eastAsia="zh-CN"/>
              </w:rPr>
              <w:t>数据类型</w:t>
            </w:r>
          </w:p>
        </w:tc>
        <w:tc>
          <w:tcPr>
            <w:tcW w:w="4581" w:type="dxa"/>
          </w:tcPr>
          <w:p>
            <w:pPr>
              <w:numPr>
                <w:ilvl w:val="-1"/>
                <w:numId w:val="0"/>
              </w:numPr>
              <w:bidi w:val="0"/>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tcPr>
          <w:p>
            <w:pPr>
              <w:numPr>
                <w:ilvl w:val="-1"/>
                <w:numId w:val="0"/>
              </w:numPr>
              <w:bidi w:val="0"/>
              <w:rPr>
                <w:rFonts w:hint="default"/>
                <w:vertAlign w:val="baseline"/>
                <w:lang w:val="en-US" w:eastAsia="zh-CN"/>
              </w:rPr>
            </w:pPr>
            <w:r>
              <w:rPr>
                <w:rFonts w:hint="eastAsia"/>
                <w:vertAlign w:val="baseline"/>
                <w:lang w:val="en-US" w:eastAsia="zh-CN"/>
              </w:rPr>
              <w:t>0</w:t>
            </w:r>
          </w:p>
        </w:tc>
        <w:tc>
          <w:tcPr>
            <w:tcW w:w="1260" w:type="dxa"/>
          </w:tcPr>
          <w:p>
            <w:pPr>
              <w:numPr>
                <w:ilvl w:val="-1"/>
                <w:numId w:val="0"/>
              </w:numPr>
              <w:bidi w:val="0"/>
              <w:rPr>
                <w:rFonts w:hint="default"/>
                <w:vertAlign w:val="baseline"/>
                <w:lang w:val="en-US" w:eastAsia="zh-CN"/>
              </w:rPr>
            </w:pPr>
            <w:r>
              <w:rPr>
                <w:rFonts w:hint="eastAsia"/>
                <w:vertAlign w:val="baseline"/>
                <w:lang w:val="en-US" w:eastAsia="zh-CN"/>
              </w:rPr>
              <w:t>朝拜闹钟列表</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BYTE[N]</w:t>
            </w:r>
          </w:p>
        </w:tc>
        <w:tc>
          <w:tcPr>
            <w:tcW w:w="4581" w:type="dxa"/>
          </w:tcPr>
          <w:p>
            <w:pPr>
              <w:numPr>
                <w:ilvl w:val="-1"/>
                <w:numId w:val="0"/>
              </w:numPr>
              <w:bidi w:val="0"/>
              <w:jc w:val="center"/>
              <w:rPr>
                <w:rFonts w:hint="default"/>
                <w:vertAlign w:val="baseline"/>
                <w:lang w:val="en-US" w:eastAsia="zh-CN"/>
              </w:rPr>
            </w:pPr>
            <w:r>
              <w:rPr>
                <w:rFonts w:hint="eastAsia"/>
                <w:vertAlign w:val="baseline"/>
                <w:lang w:val="en-US" w:eastAsia="zh-CN"/>
              </w:rPr>
              <w:t>朝拜闹钟个数见文件头中的“天总数”，朝拜闹钟数据格式详见表</w:t>
            </w:r>
            <w:r>
              <w:rPr>
                <w:rFonts w:hint="eastAsia"/>
                <w:lang w:val="en-US" w:eastAsia="zh-CN"/>
              </w:rPr>
              <w:t>朝拜闹钟数据格式</w:t>
            </w:r>
          </w:p>
        </w:tc>
      </w:tr>
    </w:tbl>
    <w:p>
      <w:pPr>
        <w:numPr>
          <w:ilvl w:val="-1"/>
          <w:numId w:val="0"/>
        </w:numPr>
        <w:bidi w:val="0"/>
        <w:rPr>
          <w:rFonts w:hint="eastAsia"/>
          <w:lang w:val="en-US" w:eastAsia="zh-CN"/>
        </w:rPr>
        <w:pPrChange w:id="1435" w:author="Administrator" w:date="2023-08-15T10:38:24Z">
          <w:pPr>
            <w:bidi w:val="0"/>
          </w:pPr>
        </w:pPrChange>
      </w:pPr>
    </w:p>
    <w:p>
      <w:pPr>
        <w:numPr>
          <w:ilvl w:val="-1"/>
          <w:numId w:val="0"/>
        </w:numPr>
        <w:bidi w:val="0"/>
        <w:jc w:val="center"/>
        <w:rPr>
          <w:rFonts w:hint="default"/>
          <w:lang w:val="en-US" w:eastAsia="zh-CN"/>
        </w:rPr>
      </w:pPr>
      <w:r>
        <w:rPr>
          <w:rFonts w:hint="eastAsia"/>
          <w:lang w:val="en-US" w:eastAsia="zh-CN"/>
        </w:rPr>
        <w:t>朝拜闹钟数据格式</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230"/>
        <w:gridCol w:w="1440"/>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271" w:type="dxa"/>
          </w:tcPr>
          <w:p>
            <w:pPr>
              <w:numPr>
                <w:ilvl w:val="-1"/>
                <w:numId w:val="0"/>
              </w:numPr>
              <w:bidi w:val="0"/>
              <w:rPr>
                <w:rFonts w:hint="default"/>
                <w:vertAlign w:val="baseline"/>
                <w:lang w:val="en-US" w:eastAsia="zh-CN"/>
              </w:rPr>
            </w:pPr>
            <w:r>
              <w:rPr>
                <w:rFonts w:hint="eastAsia"/>
                <w:vertAlign w:val="baseline"/>
                <w:lang w:val="en-US" w:eastAsia="zh-CN"/>
              </w:rPr>
              <w:t>起始字节</w:t>
            </w:r>
          </w:p>
        </w:tc>
        <w:tc>
          <w:tcPr>
            <w:tcW w:w="1230" w:type="dxa"/>
          </w:tcPr>
          <w:p>
            <w:pPr>
              <w:numPr>
                <w:ilvl w:val="-1"/>
                <w:numId w:val="0"/>
              </w:numPr>
              <w:bidi w:val="0"/>
              <w:rPr>
                <w:rFonts w:hint="default"/>
                <w:vertAlign w:val="baseline"/>
                <w:lang w:val="en-US" w:eastAsia="zh-CN"/>
              </w:rPr>
            </w:pPr>
            <w:r>
              <w:rPr>
                <w:rFonts w:hint="eastAsia"/>
                <w:vertAlign w:val="baseline"/>
                <w:lang w:val="en-US" w:eastAsia="zh-CN"/>
              </w:rPr>
              <w:t>字段</w:t>
            </w:r>
          </w:p>
        </w:tc>
        <w:tc>
          <w:tcPr>
            <w:tcW w:w="1440" w:type="dxa"/>
          </w:tcPr>
          <w:p>
            <w:pPr>
              <w:numPr>
                <w:ilvl w:val="-1"/>
                <w:numId w:val="0"/>
              </w:numPr>
              <w:bidi w:val="0"/>
              <w:rPr>
                <w:rFonts w:hint="default"/>
                <w:vertAlign w:val="baseline"/>
                <w:lang w:val="en-US" w:eastAsia="zh-CN"/>
              </w:rPr>
            </w:pPr>
            <w:r>
              <w:rPr>
                <w:rFonts w:hint="eastAsia"/>
                <w:vertAlign w:val="baseline"/>
                <w:lang w:val="en-US" w:eastAsia="zh-CN"/>
              </w:rPr>
              <w:t>数据类型</w:t>
            </w:r>
          </w:p>
        </w:tc>
        <w:tc>
          <w:tcPr>
            <w:tcW w:w="4578" w:type="dxa"/>
          </w:tcPr>
          <w:p>
            <w:pPr>
              <w:numPr>
                <w:ilvl w:val="-1"/>
                <w:numId w:val="0"/>
              </w:numPr>
              <w:bidi w:val="0"/>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numPr>
                <w:ilvl w:val="-1"/>
                <w:numId w:val="0"/>
              </w:numPr>
              <w:bidi w:val="0"/>
              <w:rPr>
                <w:rFonts w:hint="default"/>
                <w:vertAlign w:val="baseline"/>
                <w:lang w:val="en-US" w:eastAsia="zh-CN"/>
              </w:rPr>
            </w:pPr>
            <w:r>
              <w:rPr>
                <w:rFonts w:hint="eastAsia"/>
                <w:vertAlign w:val="baseline"/>
                <w:lang w:val="en-US" w:eastAsia="zh-CN"/>
              </w:rPr>
              <w:t>0</w:t>
            </w:r>
          </w:p>
        </w:tc>
        <w:tc>
          <w:tcPr>
            <w:tcW w:w="1230" w:type="dxa"/>
          </w:tcPr>
          <w:p>
            <w:pPr>
              <w:numPr>
                <w:ilvl w:val="-1"/>
                <w:numId w:val="0"/>
              </w:numPr>
              <w:bidi w:val="0"/>
              <w:rPr>
                <w:rFonts w:hint="default"/>
                <w:vertAlign w:val="baseline"/>
                <w:lang w:val="en-US" w:eastAsia="zh-CN"/>
              </w:rPr>
            </w:pPr>
            <w:r>
              <w:rPr>
                <w:rFonts w:hint="eastAsia" w:ascii="宋体" w:hAnsi="宋体" w:eastAsia="宋体" w:cs="宋体"/>
                <w:b w:val="0"/>
                <w:bCs w:val="0"/>
                <w:lang w:val="en-US" w:eastAsia="zh-CN"/>
              </w:rPr>
              <w:t>晨礼</w:t>
            </w:r>
          </w:p>
        </w:tc>
        <w:tc>
          <w:tcPr>
            <w:tcW w:w="1440" w:type="dxa"/>
          </w:tcPr>
          <w:p>
            <w:pPr>
              <w:numPr>
                <w:ilvl w:val="-1"/>
                <w:numId w:val="0"/>
              </w:numPr>
              <w:bidi w:val="0"/>
              <w:rPr>
                <w:rFonts w:hint="default"/>
                <w:vertAlign w:val="baseline"/>
                <w:lang w:val="en-US" w:eastAsia="zh-CN"/>
              </w:rPr>
            </w:pPr>
            <w:r>
              <w:rPr>
                <w:rFonts w:hint="eastAsia"/>
                <w:vertAlign w:val="baseline"/>
                <w:lang w:val="en-US" w:eastAsia="zh-CN"/>
              </w:rPr>
              <w:t>BCD[2]</w:t>
            </w:r>
          </w:p>
        </w:tc>
        <w:tc>
          <w:tcPr>
            <w:tcW w:w="4578" w:type="dxa"/>
          </w:tcPr>
          <w:p>
            <w:pPr>
              <w:numPr>
                <w:ilvl w:val="-1"/>
                <w:numId w:val="0"/>
              </w:numPr>
              <w:bidi w:val="0"/>
              <w:rPr>
                <w:rFonts w:hint="default"/>
                <w:vertAlign w:val="baseline"/>
                <w:lang w:val="en-US" w:eastAsia="zh-CN"/>
              </w:rPr>
            </w:pPr>
            <w:r>
              <w:rPr>
                <w:rFonts w:hint="eastAsia" w:ascii="宋体" w:hAnsi="宋体" w:eastAsia="宋体" w:cs="宋体"/>
                <w:b w:val="0"/>
                <w:bCs w:val="0"/>
                <w:lang w:val="en-US" w:eastAsia="zh-CN"/>
              </w:rPr>
              <w:t>Fajr,</w:t>
            </w:r>
            <w:r>
              <w:rPr>
                <w:rFonts w:hint="eastAsia" w:ascii="宋体" w:hAnsi="宋体" w:cs="宋体"/>
                <w:b w:val="0"/>
                <w:bCs w:val="0"/>
                <w:lang w:val="en-US" w:eastAsia="zh-CN"/>
              </w:rPr>
              <w:t>HH:MM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numPr>
                <w:ilvl w:val="-1"/>
                <w:numId w:val="0"/>
              </w:numPr>
              <w:bidi w:val="0"/>
              <w:rPr>
                <w:rFonts w:hint="default"/>
                <w:vertAlign w:val="baseline"/>
                <w:lang w:val="en-US" w:eastAsia="zh-CN"/>
              </w:rPr>
            </w:pPr>
            <w:r>
              <w:rPr>
                <w:rFonts w:hint="eastAsia"/>
                <w:vertAlign w:val="baseline"/>
                <w:lang w:val="en-US" w:eastAsia="zh-CN"/>
              </w:rPr>
              <w:t>2</w:t>
            </w:r>
          </w:p>
        </w:tc>
        <w:tc>
          <w:tcPr>
            <w:tcW w:w="1230" w:type="dxa"/>
          </w:tcPr>
          <w:p>
            <w:pPr>
              <w:numPr>
                <w:ilvl w:val="-1"/>
                <w:numId w:val="0"/>
              </w:numPr>
              <w:bidi w:val="0"/>
              <w:rPr>
                <w:rFonts w:hint="default"/>
                <w:vertAlign w:val="baseline"/>
                <w:lang w:val="en-US" w:eastAsia="zh-CN"/>
              </w:rPr>
            </w:pPr>
            <w:r>
              <w:rPr>
                <w:rFonts w:hint="eastAsia" w:ascii="宋体" w:hAnsi="宋体" w:eastAsia="宋体" w:cs="宋体"/>
                <w:b w:val="0"/>
                <w:bCs w:val="0"/>
                <w:lang w:val="en-US" w:eastAsia="zh-CN"/>
              </w:rPr>
              <w:t>晌礼</w:t>
            </w:r>
          </w:p>
        </w:tc>
        <w:tc>
          <w:tcPr>
            <w:tcW w:w="1440" w:type="dxa"/>
          </w:tcPr>
          <w:p>
            <w:pPr>
              <w:numPr>
                <w:ilvl w:val="-1"/>
                <w:numId w:val="0"/>
              </w:numPr>
              <w:bidi w:val="0"/>
              <w:rPr>
                <w:rFonts w:hint="default"/>
                <w:vertAlign w:val="baseline"/>
                <w:lang w:val="en-US" w:eastAsia="zh-CN"/>
              </w:rPr>
            </w:pPr>
            <w:r>
              <w:rPr>
                <w:rFonts w:hint="eastAsia"/>
                <w:vertAlign w:val="baseline"/>
                <w:lang w:val="en-US" w:eastAsia="zh-CN"/>
              </w:rPr>
              <w:t>BCD[2]</w:t>
            </w:r>
          </w:p>
        </w:tc>
        <w:tc>
          <w:tcPr>
            <w:tcW w:w="4578" w:type="dxa"/>
          </w:tcPr>
          <w:p>
            <w:pPr>
              <w:numPr>
                <w:ilvl w:val="-1"/>
                <w:numId w:val="0"/>
              </w:numPr>
              <w:bidi w:val="0"/>
              <w:rPr>
                <w:rFonts w:hint="default"/>
                <w:vertAlign w:val="baseline"/>
                <w:lang w:val="en-US" w:eastAsia="zh-CN"/>
              </w:rPr>
            </w:pPr>
            <w:r>
              <w:rPr>
                <w:rFonts w:hint="eastAsia" w:ascii="宋体" w:hAnsi="宋体" w:eastAsia="宋体" w:cs="宋体"/>
                <w:b w:val="0"/>
                <w:bCs w:val="0"/>
                <w:lang w:val="en-US" w:eastAsia="zh-CN"/>
              </w:rPr>
              <w:t>Dhuhr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numPr>
                <w:ilvl w:val="-1"/>
                <w:numId w:val="0"/>
              </w:numPr>
              <w:bidi w:val="0"/>
              <w:rPr>
                <w:rFonts w:hint="default"/>
                <w:vertAlign w:val="baseline"/>
                <w:lang w:val="en-US" w:eastAsia="zh-CN"/>
              </w:rPr>
            </w:pPr>
            <w:r>
              <w:rPr>
                <w:rFonts w:hint="eastAsia"/>
                <w:vertAlign w:val="baseline"/>
                <w:lang w:val="en-US" w:eastAsia="zh-CN"/>
              </w:rPr>
              <w:t>4</w:t>
            </w:r>
          </w:p>
        </w:tc>
        <w:tc>
          <w:tcPr>
            <w:tcW w:w="1230" w:type="dxa"/>
          </w:tcPr>
          <w:p>
            <w:pPr>
              <w:numPr>
                <w:ilvl w:val="-1"/>
                <w:numId w:val="0"/>
              </w:numPr>
              <w:bidi w:val="0"/>
              <w:rPr>
                <w:rFonts w:hint="default"/>
                <w:vertAlign w:val="baseline"/>
                <w:lang w:val="en-US" w:eastAsia="zh-CN"/>
              </w:rPr>
            </w:pPr>
            <w:r>
              <w:rPr>
                <w:rFonts w:hint="eastAsia" w:ascii="宋体" w:hAnsi="宋体" w:eastAsia="宋体" w:cs="宋体"/>
                <w:b w:val="0"/>
                <w:bCs w:val="0"/>
                <w:lang w:val="en-US" w:eastAsia="zh-CN"/>
              </w:rPr>
              <w:t>晡礼</w:t>
            </w:r>
          </w:p>
        </w:tc>
        <w:tc>
          <w:tcPr>
            <w:tcW w:w="1440" w:type="dxa"/>
          </w:tcPr>
          <w:p>
            <w:pPr>
              <w:numPr>
                <w:ilvl w:val="-1"/>
                <w:numId w:val="0"/>
              </w:numPr>
              <w:bidi w:val="0"/>
              <w:rPr>
                <w:rFonts w:hint="default"/>
                <w:vertAlign w:val="baseline"/>
                <w:lang w:val="en-US" w:eastAsia="zh-CN"/>
              </w:rPr>
            </w:pPr>
            <w:r>
              <w:rPr>
                <w:rFonts w:hint="eastAsia"/>
                <w:vertAlign w:val="baseline"/>
                <w:lang w:val="en-US" w:eastAsia="zh-CN"/>
              </w:rPr>
              <w:t>BCD[2]</w:t>
            </w:r>
          </w:p>
        </w:tc>
        <w:tc>
          <w:tcPr>
            <w:tcW w:w="4578" w:type="dxa"/>
          </w:tcPr>
          <w:p>
            <w:pPr>
              <w:numPr>
                <w:ilvl w:val="-1"/>
                <w:numId w:val="0"/>
              </w:numPr>
              <w:bidi w:val="0"/>
              <w:rPr>
                <w:rFonts w:hint="default"/>
                <w:vertAlign w:val="baseline"/>
                <w:lang w:val="en-US" w:eastAsia="zh-CN"/>
              </w:rPr>
            </w:pPr>
            <w:r>
              <w:rPr>
                <w:rFonts w:hint="eastAsia" w:ascii="宋体" w:hAnsi="宋体" w:eastAsia="宋体" w:cs="宋体"/>
                <w:b w:val="0"/>
                <w:bCs w:val="0"/>
                <w:lang w:val="en-US" w:eastAsia="zh-CN"/>
              </w:rPr>
              <w:t>Asr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271" w:type="dxa"/>
          </w:tcPr>
          <w:p>
            <w:pPr>
              <w:numPr>
                <w:ilvl w:val="-1"/>
                <w:numId w:val="0"/>
              </w:numPr>
              <w:bidi w:val="0"/>
              <w:rPr>
                <w:rFonts w:hint="default"/>
                <w:vertAlign w:val="baseline"/>
                <w:lang w:val="en-US" w:eastAsia="zh-CN"/>
              </w:rPr>
            </w:pPr>
            <w:r>
              <w:rPr>
                <w:rFonts w:hint="eastAsia"/>
                <w:vertAlign w:val="baseline"/>
                <w:lang w:val="en-US" w:eastAsia="zh-CN"/>
              </w:rPr>
              <w:t>6</w:t>
            </w:r>
          </w:p>
        </w:tc>
        <w:tc>
          <w:tcPr>
            <w:tcW w:w="1230" w:type="dxa"/>
          </w:tcPr>
          <w:p>
            <w:pPr>
              <w:numPr>
                <w:ilvl w:val="-1"/>
                <w:numId w:val="0"/>
              </w:numPr>
              <w:bidi w:val="0"/>
              <w:rPr>
                <w:rFonts w:hint="default"/>
                <w:vertAlign w:val="baseline"/>
                <w:lang w:val="en-US" w:eastAsia="zh-CN"/>
              </w:rPr>
            </w:pPr>
            <w:r>
              <w:rPr>
                <w:rFonts w:hint="eastAsia" w:ascii="宋体" w:hAnsi="宋体" w:eastAsia="宋体" w:cs="宋体"/>
                <w:b w:val="0"/>
                <w:bCs w:val="0"/>
                <w:lang w:val="en-US" w:eastAsia="zh-CN"/>
              </w:rPr>
              <w:t>昏礼</w:t>
            </w:r>
          </w:p>
        </w:tc>
        <w:tc>
          <w:tcPr>
            <w:tcW w:w="1440" w:type="dxa"/>
          </w:tcPr>
          <w:p>
            <w:pPr>
              <w:numPr>
                <w:ilvl w:val="-1"/>
                <w:numId w:val="0"/>
              </w:numPr>
              <w:bidi w:val="0"/>
              <w:rPr>
                <w:rFonts w:hint="default"/>
                <w:vertAlign w:val="baseline"/>
                <w:lang w:val="en-US" w:eastAsia="zh-CN"/>
              </w:rPr>
            </w:pPr>
            <w:r>
              <w:rPr>
                <w:rFonts w:hint="eastAsia"/>
                <w:vertAlign w:val="baseline"/>
                <w:lang w:val="en-US" w:eastAsia="zh-CN"/>
              </w:rPr>
              <w:t>BCD[2]</w:t>
            </w:r>
          </w:p>
        </w:tc>
        <w:tc>
          <w:tcPr>
            <w:tcW w:w="4578" w:type="dxa"/>
          </w:tcPr>
          <w:p>
            <w:pPr>
              <w:numPr>
                <w:ilvl w:val="-1"/>
                <w:numId w:val="0"/>
              </w:numPr>
              <w:bidi w:val="0"/>
              <w:rPr>
                <w:rFonts w:hint="default"/>
                <w:vertAlign w:val="baseline"/>
                <w:lang w:val="en-US" w:eastAsia="zh-CN"/>
              </w:rPr>
            </w:pPr>
            <w:r>
              <w:rPr>
                <w:rFonts w:hint="eastAsia" w:ascii="宋体" w:hAnsi="宋体" w:eastAsia="宋体" w:cs="宋体"/>
                <w:b w:val="0"/>
                <w:bCs w:val="0"/>
                <w:lang w:val="en-US" w:eastAsia="zh-CN"/>
              </w:rPr>
              <w:t>Maghrib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numPr>
                <w:ilvl w:val="-1"/>
                <w:numId w:val="0"/>
              </w:numPr>
              <w:bidi w:val="0"/>
              <w:rPr>
                <w:rFonts w:hint="default"/>
                <w:vertAlign w:val="baseline"/>
                <w:lang w:val="en-US" w:eastAsia="zh-CN"/>
              </w:rPr>
            </w:pPr>
            <w:r>
              <w:rPr>
                <w:rFonts w:hint="eastAsia"/>
                <w:vertAlign w:val="baseline"/>
                <w:lang w:val="en-US" w:eastAsia="zh-CN"/>
              </w:rPr>
              <w:t>8</w:t>
            </w:r>
          </w:p>
        </w:tc>
        <w:tc>
          <w:tcPr>
            <w:tcW w:w="1230" w:type="dxa"/>
          </w:tcPr>
          <w:p>
            <w:pPr>
              <w:numPr>
                <w:ilvl w:val="-1"/>
                <w:numId w:val="0"/>
              </w:numPr>
              <w:bidi w:val="0"/>
              <w:rPr>
                <w:rFonts w:hint="default"/>
                <w:vertAlign w:val="baseline"/>
                <w:lang w:val="en-US" w:eastAsia="zh-CN"/>
              </w:rPr>
            </w:pPr>
            <w:r>
              <w:rPr>
                <w:rFonts w:hint="eastAsia" w:ascii="宋体" w:hAnsi="宋体" w:eastAsia="宋体" w:cs="宋体"/>
                <w:b w:val="0"/>
                <w:bCs w:val="0"/>
                <w:lang w:val="en-US" w:eastAsia="zh-CN"/>
              </w:rPr>
              <w:t>宵礼</w:t>
            </w:r>
          </w:p>
        </w:tc>
        <w:tc>
          <w:tcPr>
            <w:tcW w:w="1440" w:type="dxa"/>
          </w:tcPr>
          <w:p>
            <w:pPr>
              <w:numPr>
                <w:ilvl w:val="-1"/>
                <w:numId w:val="0"/>
              </w:numPr>
              <w:bidi w:val="0"/>
              <w:rPr>
                <w:rFonts w:hint="default"/>
                <w:vertAlign w:val="baseline"/>
                <w:lang w:val="en-US" w:eastAsia="zh-CN"/>
              </w:rPr>
            </w:pPr>
            <w:r>
              <w:rPr>
                <w:rFonts w:hint="eastAsia"/>
                <w:vertAlign w:val="baseline"/>
                <w:lang w:val="en-US" w:eastAsia="zh-CN"/>
              </w:rPr>
              <w:t>BCD[2]</w:t>
            </w:r>
          </w:p>
        </w:tc>
        <w:tc>
          <w:tcPr>
            <w:tcW w:w="4578" w:type="dxa"/>
          </w:tcPr>
          <w:p>
            <w:pPr>
              <w:numPr>
                <w:ilvl w:val="-1"/>
                <w:numId w:val="0"/>
              </w:numPr>
              <w:bidi w:val="0"/>
              <w:rPr>
                <w:rFonts w:hint="default"/>
                <w:vertAlign w:val="baseline"/>
                <w:lang w:val="en-US" w:eastAsia="zh-CN"/>
              </w:rPr>
            </w:pPr>
            <w:r>
              <w:rPr>
                <w:rFonts w:hint="eastAsia" w:ascii="宋体" w:hAnsi="宋体" w:eastAsia="宋体" w:cs="宋体"/>
                <w:b w:val="0"/>
                <w:bCs w:val="0"/>
                <w:lang w:val="en-US" w:eastAsia="zh-CN"/>
              </w:rPr>
              <w:t>Isha</w:t>
            </w:r>
          </w:p>
        </w:tc>
      </w:tr>
    </w:tbl>
    <w:p>
      <w:pPr>
        <w:numPr>
          <w:ilvl w:val="-1"/>
          <w:numId w:val="0"/>
        </w:numPr>
        <w:bidi w:val="0"/>
        <w:rPr>
          <w:rFonts w:hint="default"/>
          <w:lang w:val="en-US" w:eastAsia="zh-CN"/>
        </w:rPr>
        <w:pPrChange w:id="1436" w:author="Administrator" w:date="2023-08-15T10:34:04Z">
          <w:pPr>
            <w:bidi w:val="0"/>
          </w:pPr>
        </w:pPrChange>
      </w:pPr>
    </w:p>
    <w:p>
      <w:pPr>
        <w:numPr>
          <w:ilvl w:val="-1"/>
          <w:numId w:val="0"/>
        </w:numPr>
        <w:bidi w:val="0"/>
        <w:rPr>
          <w:rFonts w:hint="default"/>
          <w:lang w:val="en-US" w:eastAsia="zh-CN"/>
        </w:rPr>
        <w:pPrChange w:id="1437" w:author="Administrator" w:date="2023-08-15T10:34:04Z">
          <w:pPr>
            <w:bidi w:val="0"/>
          </w:pPr>
        </w:pPrChange>
      </w:pPr>
    </w:p>
    <w:p>
      <w:pPr>
        <w:widowControl/>
        <w:rPr>
          <w:rFonts w:hint="default" w:asciiTheme="minorHAnsi" w:hAnsiTheme="minorHAnsi" w:eastAsiaTheme="minorEastAsia" w:cstheme="minorBidi"/>
          <w:color w:val="auto"/>
          <w:sz w:val="21"/>
          <w:szCs w:val="24"/>
          <w:lang w:val="en-US" w:eastAsia="zh-CN"/>
        </w:rPr>
      </w:pPr>
      <w:r>
        <w:rPr>
          <w:rFonts w:hint="eastAsia" w:cstheme="minorBidi"/>
          <w:sz w:val="21"/>
          <w:szCs w:val="24"/>
          <w:lang w:val="en-US" w:eastAsia="zh-CN"/>
        </w:rPr>
        <w:t>2.7.9.2 本地播音乐文件</w:t>
      </w:r>
    </w:p>
    <w:p>
      <w:pPr>
        <w:bidi w:val="0"/>
        <w:ind w:firstLine="420"/>
        <w:rPr>
          <w:rFonts w:hint="default" w:eastAsiaTheme="minorEastAsia"/>
          <w:lang w:val="en-US" w:eastAsia="zh-CN"/>
        </w:rPr>
      </w:pPr>
      <w:r>
        <w:rPr>
          <w:rFonts w:hint="eastAsia" w:cstheme="minorBidi"/>
          <w:sz w:val="21"/>
          <w:szCs w:val="24"/>
          <w:lang w:val="en-US" w:eastAsia="zh-CN"/>
        </w:rPr>
        <w:t>本地播</w:t>
      </w:r>
      <w:r>
        <w:rPr>
          <w:rFonts w:hint="eastAsia"/>
          <w:lang w:val="en-US" w:eastAsia="zh-CN"/>
        </w:rPr>
        <w:t>音乐文件由文件头和文件数据组成。</w:t>
      </w:r>
    </w:p>
    <w:p>
      <w:pPr>
        <w:numPr>
          <w:ilvl w:val="0"/>
          <w:numId w:val="22"/>
        </w:numPr>
        <w:bidi w:val="0"/>
        <w:rPr>
          <w:rFonts w:hint="eastAsia"/>
          <w:lang w:val="en-US" w:eastAsia="zh-CN"/>
        </w:rPr>
      </w:pPr>
      <w:r>
        <w:rPr>
          <w:rFonts w:hint="eastAsia"/>
          <w:lang w:val="en-US" w:eastAsia="zh-CN"/>
        </w:rPr>
        <w:t>文件头</w:t>
      </w:r>
    </w:p>
    <w:p>
      <w:pPr>
        <w:numPr>
          <w:ilvl w:val="-1"/>
          <w:numId w:val="0"/>
        </w:numPr>
        <w:bidi w:val="0"/>
        <w:rPr>
          <w:rFonts w:hint="eastAsia"/>
          <w:lang w:val="en-US" w:eastAsia="zh-C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6"/>
        <w:gridCol w:w="1240"/>
        <w:gridCol w:w="1455"/>
        <w:gridCol w:w="4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起始字节</w:t>
            </w:r>
          </w:p>
        </w:tc>
        <w:tc>
          <w:tcPr>
            <w:tcW w:w="1240" w:type="dxa"/>
          </w:tcPr>
          <w:p>
            <w:pPr>
              <w:numPr>
                <w:ilvl w:val="-1"/>
                <w:numId w:val="0"/>
              </w:numPr>
              <w:bidi w:val="0"/>
              <w:rPr>
                <w:rFonts w:hint="default"/>
                <w:vertAlign w:val="baseline"/>
                <w:lang w:val="en-US" w:eastAsia="zh-CN"/>
              </w:rPr>
            </w:pPr>
            <w:r>
              <w:rPr>
                <w:rFonts w:hint="eastAsia"/>
                <w:vertAlign w:val="baseline"/>
                <w:lang w:val="en-US" w:eastAsia="zh-CN"/>
              </w:rPr>
              <w:t>字段</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数据类型</w:t>
            </w:r>
          </w:p>
        </w:tc>
        <w:tc>
          <w:tcPr>
            <w:tcW w:w="4569" w:type="dxa"/>
          </w:tcPr>
          <w:p>
            <w:pPr>
              <w:numPr>
                <w:ilvl w:val="-1"/>
                <w:numId w:val="0"/>
              </w:numPr>
              <w:bidi w:val="0"/>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0</w:t>
            </w:r>
          </w:p>
        </w:tc>
        <w:tc>
          <w:tcPr>
            <w:tcW w:w="1240" w:type="dxa"/>
            <w:vAlign w:val="top"/>
          </w:tcPr>
          <w:p>
            <w:pPr>
              <w:numPr>
                <w:ilvl w:val="-1"/>
                <w:numId w:val="0"/>
              </w:numPr>
              <w:bidi w:val="0"/>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文件标识</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WORD</w:t>
            </w:r>
          </w:p>
        </w:tc>
        <w:tc>
          <w:tcPr>
            <w:tcW w:w="4569" w:type="dxa"/>
          </w:tcPr>
          <w:p>
            <w:pPr>
              <w:numPr>
                <w:ilvl w:val="-1"/>
                <w:numId w:val="0"/>
              </w:numPr>
              <w:bidi w:val="0"/>
              <w:rPr>
                <w:rFonts w:hint="default"/>
                <w:vertAlign w:val="baseline"/>
                <w:lang w:val="en-US" w:eastAsia="zh-CN"/>
              </w:rPr>
            </w:pPr>
            <w:r>
              <w:rPr>
                <w:rFonts w:hint="eastAsia"/>
                <w:vertAlign w:val="baseline"/>
                <w:lang w:val="en-US" w:eastAsia="zh-CN"/>
              </w:rPr>
              <w:t>固定为0xAA,0x55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2</w:t>
            </w:r>
          </w:p>
        </w:tc>
        <w:tc>
          <w:tcPr>
            <w:tcW w:w="1240" w:type="dxa"/>
            <w:vAlign w:val="top"/>
          </w:tcPr>
          <w:p>
            <w:pPr>
              <w:numPr>
                <w:ilvl w:val="-1"/>
                <w:numId w:val="0"/>
              </w:numPr>
              <w:bidi w:val="0"/>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版本号</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BYTE</w:t>
            </w:r>
          </w:p>
        </w:tc>
        <w:tc>
          <w:tcPr>
            <w:tcW w:w="4569" w:type="dxa"/>
          </w:tcPr>
          <w:p>
            <w:pPr>
              <w:numPr>
                <w:ilvl w:val="-1"/>
                <w:numId w:val="0"/>
              </w:numPr>
              <w:bidi w:val="0"/>
              <w:rPr>
                <w:rFonts w:hint="default"/>
                <w:vertAlign w:val="baseline"/>
                <w:lang w:val="en-US" w:eastAsia="zh-CN"/>
              </w:rPr>
            </w:pPr>
            <w:r>
              <w:rPr>
                <w:rFonts w:hint="eastAsia"/>
                <w:vertAlign w:val="baseline"/>
                <w:lang w:val="en-US" w:eastAsia="zh-CN"/>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3</w:t>
            </w:r>
          </w:p>
        </w:tc>
        <w:tc>
          <w:tcPr>
            <w:tcW w:w="1240" w:type="dxa"/>
            <w:vAlign w:val="top"/>
          </w:tcPr>
          <w:p>
            <w:pPr>
              <w:numPr>
                <w:ilvl w:val="-1"/>
                <w:numId w:val="0"/>
              </w:numPr>
              <w:bidi w:val="0"/>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文件名长度</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BYTE</w:t>
            </w:r>
          </w:p>
        </w:tc>
        <w:tc>
          <w:tcPr>
            <w:tcW w:w="4569" w:type="dxa"/>
          </w:tcPr>
          <w:p>
            <w:pPr>
              <w:numPr>
                <w:ilvl w:val="-1"/>
                <w:numId w:val="0"/>
              </w:numPr>
              <w:bidi w:val="0"/>
              <w:rPr>
                <w:rFonts w:hint="default"/>
                <w:vertAlign w:val="baseline"/>
                <w:lang w:val="en-US" w:eastAsia="zh-CN"/>
              </w:rPr>
            </w:pPr>
            <w:r>
              <w:rPr>
                <w:rFonts w:hint="eastAsia"/>
                <w:vertAlign w:val="baseline"/>
                <w:lang w:val="en-US" w:eastAsia="zh-CN"/>
              </w:rPr>
              <w:t>长度为m且m&gt;0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4</w:t>
            </w:r>
          </w:p>
        </w:tc>
        <w:tc>
          <w:tcPr>
            <w:tcW w:w="1240" w:type="dxa"/>
            <w:vAlign w:val="top"/>
          </w:tcPr>
          <w:p>
            <w:pPr>
              <w:numPr>
                <w:ilvl w:val="-1"/>
                <w:numId w:val="0"/>
              </w:numPr>
              <w:bidi w:val="0"/>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文件名</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BYTE[m]</w:t>
            </w:r>
          </w:p>
        </w:tc>
        <w:tc>
          <w:tcPr>
            <w:tcW w:w="4569" w:type="dxa"/>
          </w:tcPr>
          <w:p>
            <w:pPr>
              <w:numPr>
                <w:ilvl w:val="-1"/>
                <w:numId w:val="0"/>
              </w:numPr>
              <w:bidi w:val="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6" w:type="dxa"/>
          </w:tcPr>
          <w:p>
            <w:pPr>
              <w:numPr>
                <w:ilvl w:val="-1"/>
                <w:numId w:val="0"/>
              </w:numPr>
              <w:bidi w:val="0"/>
              <w:rPr>
                <w:rFonts w:hint="default"/>
                <w:vertAlign w:val="baseline"/>
                <w:lang w:val="en-US" w:eastAsia="zh-CN"/>
              </w:rPr>
            </w:pPr>
            <w:r>
              <w:rPr>
                <w:rFonts w:hint="eastAsia"/>
                <w:vertAlign w:val="baseline"/>
                <w:lang w:val="en-US" w:eastAsia="zh-CN"/>
              </w:rPr>
              <w:t>4+m</w:t>
            </w:r>
          </w:p>
        </w:tc>
        <w:tc>
          <w:tcPr>
            <w:tcW w:w="1240" w:type="dxa"/>
            <w:vAlign w:val="top"/>
          </w:tcPr>
          <w:p>
            <w:pPr>
              <w:numPr>
                <w:ilvl w:val="-1"/>
                <w:numId w:val="0"/>
              </w:numPr>
              <w:bidi w:val="0"/>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文件长度</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DWORD</w:t>
            </w:r>
          </w:p>
        </w:tc>
        <w:tc>
          <w:tcPr>
            <w:tcW w:w="4569" w:type="dxa"/>
          </w:tcPr>
          <w:p>
            <w:pPr>
              <w:numPr>
                <w:ilvl w:val="-1"/>
                <w:numId w:val="0"/>
              </w:numPr>
              <w:bidi w:val="0"/>
              <w:rPr>
                <w:rFonts w:hint="eastAsia"/>
                <w:vertAlign w:val="baseline"/>
                <w:lang w:val="en-US" w:eastAsia="zh-CN"/>
              </w:rPr>
            </w:pPr>
            <w:r>
              <w:rPr>
                <w:rFonts w:hint="default"/>
                <w:lang w:val="en-US" w:eastAsia="zh-CN"/>
              </w:rPr>
              <w:t>仅数据部分，不包含文件头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8+m</w:t>
            </w:r>
          </w:p>
        </w:tc>
        <w:tc>
          <w:tcPr>
            <w:tcW w:w="1240" w:type="dxa"/>
            <w:vAlign w:val="top"/>
          </w:tcPr>
          <w:p>
            <w:pPr>
              <w:numPr>
                <w:ilvl w:val="-1"/>
                <w:numId w:val="0"/>
              </w:numPr>
              <w:bidi w:val="0"/>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lang w:val="en-US" w:eastAsia="zh-CN"/>
              </w:rPr>
              <w:t>文件校验</w:t>
            </w:r>
          </w:p>
        </w:tc>
        <w:tc>
          <w:tcPr>
            <w:tcW w:w="1455" w:type="dxa"/>
          </w:tcPr>
          <w:p>
            <w:pPr>
              <w:numPr>
                <w:ilvl w:val="-1"/>
                <w:numId w:val="0"/>
              </w:numPr>
              <w:bidi w:val="0"/>
              <w:rPr>
                <w:rFonts w:hint="eastAsia"/>
                <w:vertAlign w:val="baseline"/>
                <w:lang w:val="en-US" w:eastAsia="zh-CN"/>
              </w:rPr>
            </w:pPr>
            <w:r>
              <w:rPr>
                <w:rFonts w:hint="eastAsia"/>
                <w:vertAlign w:val="baseline"/>
                <w:lang w:val="en-US" w:eastAsia="zh-CN"/>
              </w:rPr>
              <w:t>DWORD</w:t>
            </w:r>
          </w:p>
        </w:tc>
        <w:tc>
          <w:tcPr>
            <w:tcW w:w="4569" w:type="dxa"/>
          </w:tcPr>
          <w:p>
            <w:pPr>
              <w:numPr>
                <w:ilvl w:val="-1"/>
                <w:numId w:val="0"/>
              </w:numPr>
              <w:bidi w:val="0"/>
              <w:rPr>
                <w:rFonts w:hint="default"/>
                <w:lang w:val="en-US" w:eastAsia="zh-CN"/>
              </w:rPr>
            </w:pPr>
            <w:r>
              <w:rPr>
                <w:rFonts w:hint="default"/>
                <w:lang w:val="en-US" w:eastAsia="zh-CN"/>
              </w:rPr>
              <w:t>仅数据部分，不包含文件头</w:t>
            </w:r>
            <w:r>
              <w:rPr>
                <w:rFonts w:hint="eastAsia"/>
                <w:lang w:val="en-US" w:eastAsia="zh-CN"/>
              </w:rPr>
              <w:t>，CRC32校验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12+m</w:t>
            </w:r>
          </w:p>
        </w:tc>
        <w:tc>
          <w:tcPr>
            <w:tcW w:w="1240" w:type="dxa"/>
            <w:vAlign w:val="top"/>
          </w:tcPr>
          <w:p>
            <w:pPr>
              <w:numPr>
                <w:ilvl w:val="-1"/>
                <w:numId w:val="0"/>
              </w:numPr>
              <w:bidi w:val="0"/>
              <w:ind w:left="0" w:leftChars="0" w:firstLine="0" w:firstLineChars="0"/>
              <w:rPr>
                <w:rFonts w:hint="default"/>
                <w:lang w:val="en-US" w:eastAsia="zh-CN"/>
              </w:rPr>
            </w:pPr>
            <w:r>
              <w:rPr>
                <w:rFonts w:hint="eastAsia"/>
                <w:lang w:val="en-US" w:eastAsia="zh-CN"/>
              </w:rPr>
              <w:t>文件头校验</w:t>
            </w:r>
          </w:p>
        </w:tc>
        <w:tc>
          <w:tcPr>
            <w:tcW w:w="1455" w:type="dxa"/>
          </w:tcPr>
          <w:p>
            <w:pPr>
              <w:numPr>
                <w:ilvl w:val="-1"/>
                <w:numId w:val="0"/>
              </w:numPr>
              <w:bidi w:val="0"/>
              <w:rPr>
                <w:rFonts w:hint="eastAsia"/>
                <w:vertAlign w:val="baseline"/>
                <w:lang w:val="en-US" w:eastAsia="zh-CN"/>
              </w:rPr>
            </w:pPr>
            <w:r>
              <w:rPr>
                <w:rFonts w:hint="eastAsia"/>
                <w:lang w:val="en-US" w:eastAsia="zh-CN"/>
              </w:rPr>
              <w:t>DWORD</w:t>
            </w:r>
          </w:p>
        </w:tc>
        <w:tc>
          <w:tcPr>
            <w:tcW w:w="4569" w:type="dxa"/>
          </w:tcPr>
          <w:p>
            <w:pPr>
              <w:numPr>
                <w:ilvl w:val="-1"/>
                <w:numId w:val="0"/>
              </w:numPr>
              <w:bidi w:val="0"/>
              <w:rPr>
                <w:rFonts w:hint="default"/>
                <w:lang w:val="en-US" w:eastAsia="zh-CN"/>
              </w:rPr>
            </w:pPr>
            <w:r>
              <w:rPr>
                <w:rFonts w:hint="eastAsia"/>
                <w:lang w:val="en-US" w:eastAsia="zh-CN"/>
              </w:rPr>
              <w:t>CRC32校验</w:t>
            </w:r>
          </w:p>
        </w:tc>
      </w:tr>
    </w:tbl>
    <w:p>
      <w:pPr>
        <w:numPr>
          <w:ilvl w:val="-1"/>
          <w:numId w:val="0"/>
        </w:numPr>
        <w:bidi w:val="0"/>
        <w:rPr>
          <w:rFonts w:hint="eastAsia"/>
          <w:lang w:val="en-US" w:eastAsia="zh-CN"/>
        </w:rPr>
      </w:pPr>
    </w:p>
    <w:p>
      <w:pPr>
        <w:numPr>
          <w:ilvl w:val="-1"/>
          <w:numId w:val="0"/>
        </w:numPr>
        <w:bidi w:val="0"/>
        <w:rPr>
          <w:rFonts w:hint="eastAsia"/>
          <w:lang w:val="en-US" w:eastAsia="zh-CN"/>
        </w:rPr>
      </w:pPr>
      <w:r>
        <w:rPr>
          <w:rFonts w:hint="eastAsia"/>
          <w:lang w:val="en-US" w:eastAsia="zh-CN"/>
        </w:rPr>
        <w:t>注：</w:t>
      </w:r>
    </w:p>
    <w:p>
      <w:pPr>
        <w:numPr>
          <w:ilvl w:val="-1"/>
          <w:numId w:val="0"/>
        </w:numPr>
        <w:bidi w:val="0"/>
        <w:ind w:firstLine="0"/>
        <w:rPr>
          <w:rFonts w:hint="eastAsia"/>
          <w:lang w:val="en-US" w:eastAsia="zh-CN"/>
        </w:rPr>
      </w:pPr>
      <w:r>
        <w:rPr>
          <w:rFonts w:hint="eastAsia"/>
          <w:lang w:val="en-US" w:eastAsia="zh-CN"/>
        </w:rPr>
        <w:t>1、音乐文件中各数据类型的存储和发送模式</w:t>
      </w:r>
    </w:p>
    <w:p>
      <w:pPr>
        <w:numPr>
          <w:ilvl w:val="-1"/>
          <w:numId w:val="0"/>
        </w:numPr>
        <w:bidi w:val="0"/>
        <w:ind w:firstLine="0"/>
        <w:rPr>
          <w:rFonts w:hint="default"/>
          <w:color w:val="FF0000"/>
          <w:sz w:val="28"/>
          <w:szCs w:val="28"/>
          <w:lang w:val="en-US" w:eastAsia="zh-CN"/>
        </w:rPr>
      </w:pPr>
      <w:r>
        <w:rPr>
          <w:rFonts w:hint="eastAsia"/>
          <w:color w:val="FF0000"/>
          <w:sz w:val="28"/>
          <w:szCs w:val="28"/>
          <w:lang w:val="en-US" w:eastAsia="zh-CN"/>
        </w:rPr>
        <w:t>音乐文件中各数据类型均按照【大端】模式存储和传输</w:t>
      </w:r>
    </w:p>
    <w:p>
      <w:pPr>
        <w:numPr>
          <w:ilvl w:val="-1"/>
          <w:numId w:val="0"/>
        </w:numPr>
        <w:bidi w:val="0"/>
        <w:ind w:firstLine="0"/>
        <w:rPr>
          <w:rFonts w:hint="default"/>
          <w:lang w:val="en-US" w:eastAsia="zh-CN"/>
        </w:rPr>
      </w:pPr>
    </w:p>
    <w:p>
      <w:pPr>
        <w:widowControl/>
        <w:rPr>
          <w:rFonts w:hint="default" w:asciiTheme="minorHAnsi" w:hAnsiTheme="minorHAnsi" w:eastAsiaTheme="minorEastAsia" w:cstheme="minorBidi"/>
          <w:color w:val="auto"/>
          <w:sz w:val="21"/>
          <w:szCs w:val="24"/>
          <w:lang w:val="en-US" w:eastAsia="zh-CN"/>
        </w:rPr>
      </w:pPr>
      <w:r>
        <w:rPr>
          <w:rFonts w:hint="eastAsia" w:cstheme="minorBidi"/>
          <w:sz w:val="21"/>
          <w:szCs w:val="24"/>
          <w:lang w:val="en-US" w:eastAsia="zh-CN"/>
        </w:rPr>
        <w:t>2.7.9.3 辅助定位文件</w:t>
      </w:r>
    </w:p>
    <w:p>
      <w:pPr>
        <w:bidi w:val="0"/>
        <w:ind w:firstLine="420"/>
        <w:rPr>
          <w:rFonts w:hint="default" w:eastAsiaTheme="minorEastAsia"/>
          <w:lang w:val="en-US" w:eastAsia="zh-CN"/>
        </w:rPr>
      </w:pPr>
      <w:r>
        <w:rPr>
          <w:rFonts w:hint="eastAsia" w:cstheme="minorBidi"/>
          <w:sz w:val="21"/>
          <w:szCs w:val="24"/>
          <w:lang w:val="en-US" w:eastAsia="zh-CN"/>
        </w:rPr>
        <w:t>辅助定位</w:t>
      </w:r>
      <w:r>
        <w:rPr>
          <w:rFonts w:hint="eastAsia"/>
          <w:lang w:val="en-US" w:eastAsia="zh-CN"/>
        </w:rPr>
        <w:t>文件由文件头和文件数据组成。</w:t>
      </w:r>
    </w:p>
    <w:p>
      <w:pPr>
        <w:numPr>
          <w:ilvl w:val="0"/>
          <w:numId w:val="23"/>
        </w:numPr>
        <w:bidi w:val="0"/>
        <w:rPr>
          <w:rFonts w:hint="eastAsia"/>
          <w:lang w:val="en-US" w:eastAsia="zh-CN"/>
        </w:rPr>
      </w:pPr>
      <w:r>
        <w:rPr>
          <w:rFonts w:hint="eastAsia"/>
          <w:lang w:val="en-US" w:eastAsia="zh-CN"/>
        </w:rPr>
        <w:t>文件头</w:t>
      </w:r>
    </w:p>
    <w:p>
      <w:pPr>
        <w:numPr>
          <w:ilvl w:val="-1"/>
          <w:numId w:val="0"/>
        </w:numPr>
        <w:bidi w:val="0"/>
        <w:rPr>
          <w:rFonts w:hint="eastAsia"/>
          <w:lang w:val="en-US" w:eastAsia="zh-C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6"/>
        <w:gridCol w:w="1240"/>
        <w:gridCol w:w="1455"/>
        <w:gridCol w:w="4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起始字节</w:t>
            </w:r>
          </w:p>
        </w:tc>
        <w:tc>
          <w:tcPr>
            <w:tcW w:w="1240" w:type="dxa"/>
          </w:tcPr>
          <w:p>
            <w:pPr>
              <w:numPr>
                <w:ilvl w:val="-1"/>
                <w:numId w:val="0"/>
              </w:numPr>
              <w:bidi w:val="0"/>
              <w:rPr>
                <w:rFonts w:hint="default"/>
                <w:vertAlign w:val="baseline"/>
                <w:lang w:val="en-US" w:eastAsia="zh-CN"/>
              </w:rPr>
            </w:pPr>
            <w:r>
              <w:rPr>
                <w:rFonts w:hint="eastAsia"/>
                <w:vertAlign w:val="baseline"/>
                <w:lang w:val="en-US" w:eastAsia="zh-CN"/>
              </w:rPr>
              <w:t>字段</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数据类型</w:t>
            </w:r>
          </w:p>
        </w:tc>
        <w:tc>
          <w:tcPr>
            <w:tcW w:w="4569" w:type="dxa"/>
          </w:tcPr>
          <w:p>
            <w:pPr>
              <w:numPr>
                <w:ilvl w:val="-1"/>
                <w:numId w:val="0"/>
              </w:numPr>
              <w:bidi w:val="0"/>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0</w:t>
            </w:r>
          </w:p>
        </w:tc>
        <w:tc>
          <w:tcPr>
            <w:tcW w:w="1240" w:type="dxa"/>
            <w:vAlign w:val="top"/>
          </w:tcPr>
          <w:p>
            <w:pPr>
              <w:numPr>
                <w:ilvl w:val="-1"/>
                <w:numId w:val="0"/>
              </w:numPr>
              <w:bidi w:val="0"/>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文件标识</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WORD</w:t>
            </w:r>
          </w:p>
        </w:tc>
        <w:tc>
          <w:tcPr>
            <w:tcW w:w="4569" w:type="dxa"/>
          </w:tcPr>
          <w:p>
            <w:pPr>
              <w:numPr>
                <w:ilvl w:val="-1"/>
                <w:numId w:val="0"/>
              </w:numPr>
              <w:bidi w:val="0"/>
              <w:rPr>
                <w:rFonts w:hint="default"/>
                <w:vertAlign w:val="baseline"/>
                <w:lang w:val="en-US" w:eastAsia="zh-CN"/>
              </w:rPr>
            </w:pPr>
            <w:r>
              <w:rPr>
                <w:rFonts w:hint="eastAsia"/>
                <w:vertAlign w:val="baseline"/>
                <w:lang w:val="en-US" w:eastAsia="zh-CN"/>
              </w:rPr>
              <w:t>固定为0xAA,0x55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2</w:t>
            </w:r>
          </w:p>
        </w:tc>
        <w:tc>
          <w:tcPr>
            <w:tcW w:w="1240" w:type="dxa"/>
            <w:vAlign w:val="top"/>
          </w:tcPr>
          <w:p>
            <w:pPr>
              <w:numPr>
                <w:ilvl w:val="-1"/>
                <w:numId w:val="0"/>
              </w:numPr>
              <w:bidi w:val="0"/>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版本号</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BYTE</w:t>
            </w:r>
          </w:p>
        </w:tc>
        <w:tc>
          <w:tcPr>
            <w:tcW w:w="4569" w:type="dxa"/>
          </w:tcPr>
          <w:p>
            <w:pPr>
              <w:numPr>
                <w:ilvl w:val="-1"/>
                <w:numId w:val="0"/>
              </w:numPr>
              <w:bidi w:val="0"/>
              <w:rPr>
                <w:rFonts w:hint="default"/>
                <w:vertAlign w:val="baseline"/>
                <w:lang w:val="en-US" w:eastAsia="zh-CN"/>
              </w:rPr>
            </w:pPr>
            <w:r>
              <w:rPr>
                <w:rFonts w:hint="eastAsia"/>
                <w:vertAlign w:val="baseline"/>
                <w:lang w:val="en-US" w:eastAsia="zh-CN"/>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3</w:t>
            </w:r>
          </w:p>
        </w:tc>
        <w:tc>
          <w:tcPr>
            <w:tcW w:w="1240" w:type="dxa"/>
            <w:vAlign w:val="top"/>
          </w:tcPr>
          <w:p>
            <w:pPr>
              <w:numPr>
                <w:ilvl w:val="-1"/>
                <w:numId w:val="0"/>
              </w:numPr>
              <w:bidi w:val="0"/>
              <w:ind w:left="0" w:leftChars="0" w:firstLine="0" w:firstLineChars="0"/>
              <w:rPr>
                <w:rFonts w:hint="default"/>
                <w:vertAlign w:val="baseline"/>
                <w:lang w:val="en-US" w:eastAsia="zh-CN"/>
              </w:rPr>
            </w:pPr>
            <w:r>
              <w:rPr>
                <w:rFonts w:hint="eastAsia"/>
                <w:vertAlign w:val="baseline"/>
                <w:lang w:val="en-US" w:eastAsia="zh-CN"/>
              </w:rPr>
              <w:t>日期/时间</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BCD[6]</w:t>
            </w:r>
          </w:p>
        </w:tc>
        <w:tc>
          <w:tcPr>
            <w:tcW w:w="4569" w:type="dxa"/>
          </w:tcPr>
          <w:p>
            <w:pPr>
              <w:numPr>
                <w:ilvl w:val="-1"/>
                <w:numId w:val="0"/>
              </w:numPr>
              <w:bidi w:val="0"/>
              <w:rPr>
                <w:rFonts w:hint="default"/>
                <w:vertAlign w:val="baseline"/>
                <w:lang w:val="en-US" w:eastAsia="zh-CN"/>
              </w:rPr>
            </w:pPr>
            <w:r>
              <w:rPr>
                <w:rFonts w:hint="eastAsia"/>
                <w:vertAlign w:val="baseline"/>
                <w:lang w:val="en-US" w:eastAsia="zh-CN"/>
              </w:rPr>
              <w:t>比如：2023/08/15 10:10:00</w:t>
            </w:r>
          </w:p>
          <w:p>
            <w:pPr>
              <w:numPr>
                <w:ilvl w:val="-1"/>
                <w:numId w:val="0"/>
              </w:numPr>
              <w:bidi w:val="0"/>
              <w:rPr>
                <w:rFonts w:hint="eastAsia"/>
                <w:vertAlign w:val="baseline"/>
                <w:lang w:val="en-US" w:eastAsia="zh-CN"/>
              </w:rPr>
            </w:pPr>
            <w:r>
              <w:rPr>
                <w:rFonts w:hint="eastAsia"/>
                <w:vertAlign w:val="baseline"/>
                <w:lang w:val="en-US" w:eastAsia="zh-CN"/>
              </w:rPr>
              <w:t>BYTE[0] = 0x23</w:t>
            </w:r>
          </w:p>
          <w:p>
            <w:pPr>
              <w:numPr>
                <w:ilvl w:val="-1"/>
                <w:numId w:val="0"/>
              </w:numPr>
              <w:bidi w:val="0"/>
              <w:rPr>
                <w:rFonts w:hint="default"/>
                <w:vertAlign w:val="baseline"/>
                <w:lang w:val="en-US" w:eastAsia="zh-CN"/>
              </w:rPr>
            </w:pPr>
            <w:r>
              <w:rPr>
                <w:rFonts w:hint="eastAsia"/>
                <w:vertAlign w:val="baseline"/>
                <w:lang w:val="en-US" w:eastAsia="zh-CN"/>
              </w:rPr>
              <w:t>BYTE[1] = 0x08</w:t>
            </w:r>
          </w:p>
          <w:p>
            <w:pPr>
              <w:numPr>
                <w:ilvl w:val="-1"/>
                <w:numId w:val="0"/>
              </w:numPr>
              <w:bidi w:val="0"/>
              <w:rPr>
                <w:rFonts w:hint="default"/>
                <w:vertAlign w:val="baseline"/>
                <w:lang w:val="en-US" w:eastAsia="zh-CN"/>
              </w:rPr>
            </w:pPr>
            <w:r>
              <w:rPr>
                <w:rFonts w:hint="eastAsia"/>
                <w:vertAlign w:val="baseline"/>
                <w:lang w:val="en-US" w:eastAsia="zh-CN"/>
              </w:rPr>
              <w:t>BYTE[2] = 0x15</w:t>
            </w:r>
          </w:p>
          <w:p>
            <w:pPr>
              <w:numPr>
                <w:ilvl w:val="-1"/>
                <w:numId w:val="0"/>
              </w:numPr>
              <w:bidi w:val="0"/>
              <w:rPr>
                <w:rFonts w:hint="default"/>
                <w:vertAlign w:val="baseline"/>
                <w:lang w:val="en-US" w:eastAsia="zh-CN"/>
              </w:rPr>
            </w:pPr>
            <w:r>
              <w:rPr>
                <w:rFonts w:hint="eastAsia"/>
                <w:vertAlign w:val="baseline"/>
                <w:lang w:val="en-US" w:eastAsia="zh-CN"/>
              </w:rPr>
              <w:t>BYTE[3] = 0x10</w:t>
            </w:r>
          </w:p>
          <w:p>
            <w:pPr>
              <w:numPr>
                <w:ilvl w:val="-1"/>
                <w:numId w:val="0"/>
              </w:numPr>
              <w:bidi w:val="0"/>
              <w:rPr>
                <w:rFonts w:hint="default"/>
                <w:vertAlign w:val="baseline"/>
                <w:lang w:val="en-US" w:eastAsia="zh-CN"/>
              </w:rPr>
            </w:pPr>
            <w:r>
              <w:rPr>
                <w:rFonts w:hint="eastAsia"/>
                <w:vertAlign w:val="baseline"/>
                <w:lang w:val="en-US" w:eastAsia="zh-CN"/>
              </w:rPr>
              <w:t>BYTE[4] = 0x10</w:t>
            </w:r>
          </w:p>
          <w:p>
            <w:pPr>
              <w:numPr>
                <w:ilvl w:val="-1"/>
                <w:numId w:val="0"/>
              </w:numPr>
              <w:bidi w:val="0"/>
              <w:rPr>
                <w:rFonts w:hint="eastAsia"/>
                <w:vertAlign w:val="baseline"/>
                <w:lang w:val="en-US" w:eastAsia="zh-CN"/>
              </w:rPr>
            </w:pPr>
            <w:r>
              <w:rPr>
                <w:rFonts w:hint="eastAsia"/>
                <w:vertAlign w:val="baseline"/>
                <w:lang w:val="en-US" w:eastAsia="zh-CN"/>
              </w:rPr>
              <w:t>BYTE[5] = 0x00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6" w:type="dxa"/>
          </w:tcPr>
          <w:p>
            <w:pPr>
              <w:numPr>
                <w:ilvl w:val="-1"/>
                <w:numId w:val="0"/>
              </w:numPr>
              <w:bidi w:val="0"/>
              <w:rPr>
                <w:rFonts w:hint="default"/>
                <w:vertAlign w:val="baseline"/>
                <w:lang w:val="en-US" w:eastAsia="zh-CN"/>
              </w:rPr>
            </w:pPr>
            <w:r>
              <w:rPr>
                <w:rFonts w:hint="eastAsia"/>
                <w:vertAlign w:val="baseline"/>
                <w:lang w:val="en-US" w:eastAsia="zh-CN"/>
              </w:rPr>
              <w:t>9</w:t>
            </w:r>
          </w:p>
        </w:tc>
        <w:tc>
          <w:tcPr>
            <w:tcW w:w="1240" w:type="dxa"/>
            <w:vAlign w:val="top"/>
          </w:tcPr>
          <w:p>
            <w:pPr>
              <w:numPr>
                <w:ilvl w:val="-1"/>
                <w:numId w:val="0"/>
              </w:numPr>
              <w:bidi w:val="0"/>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文件长度</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DWORD</w:t>
            </w:r>
          </w:p>
        </w:tc>
        <w:tc>
          <w:tcPr>
            <w:tcW w:w="4569" w:type="dxa"/>
          </w:tcPr>
          <w:p>
            <w:pPr>
              <w:numPr>
                <w:ilvl w:val="-1"/>
                <w:numId w:val="0"/>
              </w:numPr>
              <w:bidi w:val="0"/>
              <w:rPr>
                <w:rFonts w:hint="eastAsia"/>
                <w:vertAlign w:val="baseline"/>
                <w:lang w:val="en-US" w:eastAsia="zh-CN"/>
              </w:rPr>
            </w:pPr>
            <w:r>
              <w:rPr>
                <w:rFonts w:hint="default"/>
                <w:lang w:val="en-US" w:eastAsia="zh-CN"/>
              </w:rPr>
              <w:t>仅数据部分，不包含文件头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13</w:t>
            </w:r>
          </w:p>
        </w:tc>
        <w:tc>
          <w:tcPr>
            <w:tcW w:w="1240" w:type="dxa"/>
            <w:vAlign w:val="top"/>
          </w:tcPr>
          <w:p>
            <w:pPr>
              <w:numPr>
                <w:ilvl w:val="-1"/>
                <w:numId w:val="0"/>
              </w:numPr>
              <w:bidi w:val="0"/>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lang w:val="en-US" w:eastAsia="zh-CN"/>
              </w:rPr>
              <w:t>文件校验</w:t>
            </w:r>
          </w:p>
        </w:tc>
        <w:tc>
          <w:tcPr>
            <w:tcW w:w="1455" w:type="dxa"/>
          </w:tcPr>
          <w:p>
            <w:pPr>
              <w:numPr>
                <w:ilvl w:val="-1"/>
                <w:numId w:val="0"/>
              </w:numPr>
              <w:bidi w:val="0"/>
              <w:rPr>
                <w:rFonts w:hint="eastAsia"/>
                <w:vertAlign w:val="baseline"/>
                <w:lang w:val="en-US" w:eastAsia="zh-CN"/>
              </w:rPr>
            </w:pPr>
            <w:r>
              <w:rPr>
                <w:rFonts w:hint="eastAsia"/>
                <w:vertAlign w:val="baseline"/>
                <w:lang w:val="en-US" w:eastAsia="zh-CN"/>
              </w:rPr>
              <w:t>DWORD</w:t>
            </w:r>
          </w:p>
        </w:tc>
        <w:tc>
          <w:tcPr>
            <w:tcW w:w="4569" w:type="dxa"/>
          </w:tcPr>
          <w:p>
            <w:pPr>
              <w:numPr>
                <w:ilvl w:val="-1"/>
                <w:numId w:val="0"/>
              </w:numPr>
              <w:bidi w:val="0"/>
              <w:rPr>
                <w:rFonts w:hint="default"/>
                <w:lang w:val="en-US" w:eastAsia="zh-CN"/>
              </w:rPr>
            </w:pPr>
            <w:r>
              <w:rPr>
                <w:rFonts w:hint="default"/>
                <w:lang w:val="en-US" w:eastAsia="zh-CN"/>
              </w:rPr>
              <w:t>仅数据部分，不包含文件头</w:t>
            </w:r>
            <w:r>
              <w:rPr>
                <w:rFonts w:hint="eastAsia"/>
                <w:lang w:val="en-US" w:eastAsia="zh-CN"/>
              </w:rPr>
              <w:t>，CRC32校验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17</w:t>
            </w:r>
          </w:p>
        </w:tc>
        <w:tc>
          <w:tcPr>
            <w:tcW w:w="1240" w:type="dxa"/>
            <w:vAlign w:val="top"/>
          </w:tcPr>
          <w:p>
            <w:pPr>
              <w:numPr>
                <w:ilvl w:val="-1"/>
                <w:numId w:val="0"/>
              </w:numPr>
              <w:bidi w:val="0"/>
              <w:ind w:left="0" w:leftChars="0" w:firstLine="0" w:firstLineChars="0"/>
              <w:rPr>
                <w:rFonts w:hint="default"/>
                <w:lang w:val="en-US" w:eastAsia="zh-CN"/>
              </w:rPr>
            </w:pPr>
            <w:r>
              <w:rPr>
                <w:rFonts w:hint="eastAsia"/>
                <w:lang w:val="en-US" w:eastAsia="zh-CN"/>
              </w:rPr>
              <w:t>预留</w:t>
            </w:r>
          </w:p>
        </w:tc>
        <w:tc>
          <w:tcPr>
            <w:tcW w:w="1455" w:type="dxa"/>
          </w:tcPr>
          <w:p>
            <w:pPr>
              <w:numPr>
                <w:ilvl w:val="-1"/>
                <w:numId w:val="0"/>
              </w:numPr>
              <w:bidi w:val="0"/>
              <w:rPr>
                <w:rFonts w:hint="default"/>
                <w:vertAlign w:val="baseline"/>
                <w:lang w:val="en-US" w:eastAsia="zh-CN"/>
              </w:rPr>
            </w:pPr>
            <w:r>
              <w:rPr>
                <w:rFonts w:hint="eastAsia"/>
                <w:vertAlign w:val="baseline"/>
                <w:lang w:val="en-US" w:eastAsia="zh-CN"/>
              </w:rPr>
              <w:t>BYTE[11]</w:t>
            </w:r>
          </w:p>
        </w:tc>
        <w:tc>
          <w:tcPr>
            <w:tcW w:w="4569" w:type="dxa"/>
          </w:tcPr>
          <w:p>
            <w:pPr>
              <w:numPr>
                <w:ilvl w:val="-1"/>
                <w:numId w:val="0"/>
              </w:numPr>
              <w:bidi w:val="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numPr>
                <w:ilvl w:val="-1"/>
                <w:numId w:val="0"/>
              </w:numPr>
              <w:bidi w:val="0"/>
              <w:rPr>
                <w:rFonts w:hint="default"/>
                <w:vertAlign w:val="baseline"/>
                <w:lang w:val="en-US" w:eastAsia="zh-CN"/>
              </w:rPr>
            </w:pPr>
            <w:r>
              <w:rPr>
                <w:rFonts w:hint="eastAsia"/>
                <w:vertAlign w:val="baseline"/>
                <w:lang w:val="en-US" w:eastAsia="zh-CN"/>
              </w:rPr>
              <w:t>28</w:t>
            </w:r>
          </w:p>
        </w:tc>
        <w:tc>
          <w:tcPr>
            <w:tcW w:w="1240" w:type="dxa"/>
            <w:vAlign w:val="top"/>
          </w:tcPr>
          <w:p>
            <w:pPr>
              <w:numPr>
                <w:ilvl w:val="-1"/>
                <w:numId w:val="0"/>
              </w:numPr>
              <w:bidi w:val="0"/>
              <w:ind w:left="0" w:leftChars="0" w:firstLine="0" w:firstLineChars="0"/>
              <w:rPr>
                <w:rFonts w:hint="default"/>
                <w:lang w:val="en-US" w:eastAsia="zh-CN"/>
              </w:rPr>
            </w:pPr>
            <w:r>
              <w:rPr>
                <w:rFonts w:hint="eastAsia"/>
                <w:lang w:val="en-US" w:eastAsia="zh-CN"/>
              </w:rPr>
              <w:t>文件头校验</w:t>
            </w:r>
          </w:p>
        </w:tc>
        <w:tc>
          <w:tcPr>
            <w:tcW w:w="1455" w:type="dxa"/>
          </w:tcPr>
          <w:p>
            <w:pPr>
              <w:numPr>
                <w:ilvl w:val="-1"/>
                <w:numId w:val="0"/>
              </w:numPr>
              <w:bidi w:val="0"/>
              <w:rPr>
                <w:rFonts w:hint="eastAsia"/>
                <w:vertAlign w:val="baseline"/>
                <w:lang w:val="en-US" w:eastAsia="zh-CN"/>
              </w:rPr>
            </w:pPr>
            <w:r>
              <w:rPr>
                <w:rFonts w:hint="eastAsia"/>
                <w:lang w:val="en-US" w:eastAsia="zh-CN"/>
              </w:rPr>
              <w:t>DWORD</w:t>
            </w:r>
          </w:p>
        </w:tc>
        <w:tc>
          <w:tcPr>
            <w:tcW w:w="4569" w:type="dxa"/>
          </w:tcPr>
          <w:p>
            <w:pPr>
              <w:numPr>
                <w:ilvl w:val="-1"/>
                <w:numId w:val="0"/>
              </w:numPr>
              <w:bidi w:val="0"/>
              <w:rPr>
                <w:rFonts w:hint="default"/>
                <w:lang w:val="en-US" w:eastAsia="zh-CN"/>
              </w:rPr>
            </w:pPr>
            <w:r>
              <w:rPr>
                <w:rFonts w:hint="eastAsia"/>
                <w:lang w:val="en-US" w:eastAsia="zh-CN"/>
              </w:rPr>
              <w:t>CRC32校验</w:t>
            </w:r>
          </w:p>
        </w:tc>
      </w:tr>
    </w:tbl>
    <w:p>
      <w:pPr>
        <w:numPr>
          <w:ilvl w:val="-1"/>
          <w:numId w:val="0"/>
        </w:numPr>
        <w:bidi w:val="0"/>
        <w:rPr>
          <w:rFonts w:hint="eastAsia"/>
          <w:lang w:val="en-US" w:eastAsia="zh-CN"/>
        </w:rPr>
      </w:pPr>
    </w:p>
    <w:p>
      <w:pPr>
        <w:numPr>
          <w:ilvl w:val="-1"/>
          <w:numId w:val="0"/>
        </w:numPr>
        <w:bidi w:val="0"/>
        <w:rPr>
          <w:rFonts w:hint="eastAsia"/>
          <w:lang w:val="en-US" w:eastAsia="zh-CN"/>
        </w:rPr>
      </w:pPr>
      <w:r>
        <w:rPr>
          <w:rFonts w:hint="eastAsia"/>
          <w:lang w:val="en-US" w:eastAsia="zh-CN"/>
        </w:rPr>
        <w:t>注：</w:t>
      </w:r>
    </w:p>
    <w:p>
      <w:pPr>
        <w:numPr>
          <w:ilvl w:val="-1"/>
          <w:numId w:val="0"/>
        </w:numPr>
        <w:bidi w:val="0"/>
        <w:ind w:firstLine="0"/>
        <w:rPr>
          <w:rFonts w:hint="eastAsia"/>
          <w:lang w:val="en-US" w:eastAsia="zh-CN"/>
        </w:rPr>
      </w:pPr>
      <w:r>
        <w:rPr>
          <w:rFonts w:hint="eastAsia"/>
          <w:lang w:val="en-US" w:eastAsia="zh-CN"/>
        </w:rPr>
        <w:t>1、辅助定位文件中各数据类型的存储和发送模式</w:t>
      </w:r>
    </w:p>
    <w:p>
      <w:pPr>
        <w:numPr>
          <w:ilvl w:val="-1"/>
          <w:numId w:val="0"/>
        </w:numPr>
        <w:bidi w:val="0"/>
        <w:ind w:firstLine="0"/>
        <w:rPr>
          <w:rFonts w:hint="default"/>
          <w:lang w:val="en-US" w:eastAsia="zh-CN"/>
        </w:rPr>
      </w:pPr>
      <w:r>
        <w:rPr>
          <w:rFonts w:hint="eastAsia"/>
          <w:color w:val="FF0000"/>
          <w:sz w:val="28"/>
          <w:szCs w:val="28"/>
          <w:lang w:val="en-US" w:eastAsia="zh-CN"/>
        </w:rPr>
        <w:t>辅助定位文件中各数据类型均按照【大端】模式存储和传输</w:t>
      </w:r>
    </w:p>
    <w:p>
      <w:pPr>
        <w:widowControl/>
        <w:rPr>
          <w:ins w:id="1438" w:author="Administrator" w:date="2023-11-01T21:48:26Z"/>
          <w:rFonts w:hint="default" w:asciiTheme="minorHAnsi" w:hAnsiTheme="minorHAnsi" w:eastAsiaTheme="minorEastAsia" w:cstheme="minorBidi"/>
          <w:color w:val="auto"/>
          <w:sz w:val="21"/>
          <w:szCs w:val="24"/>
          <w:lang w:val="en-US" w:eastAsia="zh-CN"/>
        </w:rPr>
      </w:pPr>
      <w:ins w:id="1439" w:author="Administrator" w:date="2023-11-01T21:48:26Z">
        <w:r>
          <w:rPr>
            <w:rFonts w:hint="eastAsia" w:cstheme="minorBidi"/>
            <w:sz w:val="21"/>
            <w:szCs w:val="24"/>
            <w:lang w:val="en-US" w:eastAsia="zh-CN"/>
          </w:rPr>
          <w:t>2.7.9.</w:t>
        </w:r>
      </w:ins>
      <w:ins w:id="1440" w:author="Administrator" w:date="2023-11-01T21:48:29Z">
        <w:r>
          <w:rPr>
            <w:rFonts w:hint="eastAsia" w:cstheme="minorBidi"/>
            <w:sz w:val="21"/>
            <w:szCs w:val="24"/>
            <w:lang w:val="en-US" w:eastAsia="zh-CN"/>
          </w:rPr>
          <w:t>4</w:t>
        </w:r>
      </w:ins>
      <w:ins w:id="1441" w:author="Administrator" w:date="2023-11-01T21:48:26Z">
        <w:r>
          <w:rPr>
            <w:rFonts w:hint="eastAsia" w:cstheme="minorBidi"/>
            <w:sz w:val="21"/>
            <w:szCs w:val="24"/>
            <w:lang w:val="en-US" w:eastAsia="zh-CN"/>
          </w:rPr>
          <w:t xml:space="preserve"> </w:t>
        </w:r>
      </w:ins>
      <w:ins w:id="1442" w:author="Administrator" w:date="2023-11-01T21:48:33Z">
        <w:r>
          <w:rPr>
            <w:rFonts w:hint="eastAsia" w:cstheme="minorBidi"/>
            <w:sz w:val="21"/>
            <w:szCs w:val="24"/>
            <w:lang w:val="en-US" w:eastAsia="zh-CN"/>
          </w:rPr>
          <w:t>扩展</w:t>
        </w:r>
      </w:ins>
      <w:ins w:id="1443" w:author="Administrator" w:date="2023-11-01T21:48:34Z">
        <w:r>
          <w:rPr>
            <w:rFonts w:hint="eastAsia" w:cstheme="minorBidi"/>
            <w:sz w:val="21"/>
            <w:szCs w:val="24"/>
            <w:lang w:val="en-US" w:eastAsia="zh-CN"/>
          </w:rPr>
          <w:t>运动</w:t>
        </w:r>
      </w:ins>
      <w:ins w:id="1444" w:author="Administrator" w:date="2023-11-01T21:48:36Z">
        <w:r>
          <w:rPr>
            <w:rFonts w:hint="eastAsia" w:cstheme="minorBidi"/>
            <w:sz w:val="21"/>
            <w:szCs w:val="24"/>
            <w:lang w:val="en-US" w:eastAsia="zh-CN"/>
          </w:rPr>
          <w:t>文件</w:t>
        </w:r>
      </w:ins>
      <w:ins w:id="1445" w:author="Administrator" w:date="2023-11-01T21:48:26Z">
        <w:r>
          <w:rPr>
            <w:rFonts w:hint="eastAsia" w:cstheme="minorBidi"/>
            <w:sz w:val="21"/>
            <w:szCs w:val="24"/>
            <w:lang w:val="en-US" w:eastAsia="zh-CN"/>
          </w:rPr>
          <w:t>文件</w:t>
        </w:r>
      </w:ins>
    </w:p>
    <w:p>
      <w:pPr>
        <w:bidi w:val="0"/>
        <w:ind w:firstLine="420"/>
        <w:rPr>
          <w:ins w:id="1446" w:author="Administrator" w:date="2023-11-01T21:48:26Z"/>
          <w:rFonts w:hint="default" w:eastAsiaTheme="minorEastAsia"/>
          <w:lang w:val="en-US" w:eastAsia="zh-CN"/>
        </w:rPr>
      </w:pPr>
      <w:ins w:id="1447" w:author="Administrator" w:date="2023-11-01T21:48:41Z">
        <w:r>
          <w:rPr>
            <w:rFonts w:hint="eastAsia" w:cstheme="minorBidi"/>
            <w:sz w:val="21"/>
            <w:szCs w:val="24"/>
            <w:lang w:val="en-US" w:eastAsia="zh-CN"/>
          </w:rPr>
          <w:t>扩展运动文件</w:t>
        </w:r>
      </w:ins>
      <w:ins w:id="1448" w:author="Administrator" w:date="2023-11-01T21:48:26Z">
        <w:r>
          <w:rPr>
            <w:rFonts w:hint="eastAsia"/>
            <w:lang w:val="en-US" w:eastAsia="zh-CN"/>
          </w:rPr>
          <w:t>文件由文件头和文件数据组成。</w:t>
        </w:r>
      </w:ins>
    </w:p>
    <w:p>
      <w:pPr>
        <w:numPr>
          <w:ilvl w:val="0"/>
          <w:numId w:val="24"/>
        </w:numPr>
        <w:bidi w:val="0"/>
        <w:rPr>
          <w:ins w:id="1449" w:author="Administrator" w:date="2023-11-01T21:49:49Z"/>
          <w:rFonts w:hint="eastAsia"/>
          <w:lang w:val="en-US" w:eastAsia="zh-CN"/>
        </w:rPr>
      </w:pPr>
      <w:ins w:id="1450" w:author="Administrator" w:date="2023-11-01T21:49:48Z">
        <w:r>
          <w:rPr>
            <w:rFonts w:hint="eastAsia"/>
            <w:lang w:val="en-US" w:eastAsia="zh-CN"/>
          </w:rPr>
          <w:t>文件头</w:t>
        </w:r>
      </w:ins>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6"/>
        <w:gridCol w:w="1240"/>
        <w:gridCol w:w="1455"/>
        <w:gridCol w:w="4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451" w:author="Administrator" w:date="2023-11-01T21:49:50Z"/>
        </w:trPr>
        <w:tc>
          <w:tcPr>
            <w:tcW w:w="1256" w:type="dxa"/>
          </w:tcPr>
          <w:p>
            <w:pPr>
              <w:numPr>
                <w:ilvl w:val="-1"/>
                <w:numId w:val="0"/>
              </w:numPr>
              <w:bidi w:val="0"/>
              <w:rPr>
                <w:ins w:id="1452" w:author="Administrator" w:date="2023-11-01T21:49:50Z"/>
                <w:rFonts w:hint="default"/>
                <w:vertAlign w:val="baseline"/>
                <w:lang w:val="en-US" w:eastAsia="zh-CN"/>
              </w:rPr>
            </w:pPr>
            <w:ins w:id="1453" w:author="Administrator" w:date="2023-11-01T21:49:50Z">
              <w:r>
                <w:rPr>
                  <w:rFonts w:hint="eastAsia"/>
                  <w:vertAlign w:val="baseline"/>
                  <w:lang w:val="en-US" w:eastAsia="zh-CN"/>
                </w:rPr>
                <w:t>起始字节</w:t>
              </w:r>
            </w:ins>
          </w:p>
        </w:tc>
        <w:tc>
          <w:tcPr>
            <w:tcW w:w="1240" w:type="dxa"/>
          </w:tcPr>
          <w:p>
            <w:pPr>
              <w:numPr>
                <w:ilvl w:val="-1"/>
                <w:numId w:val="0"/>
              </w:numPr>
              <w:bidi w:val="0"/>
              <w:rPr>
                <w:ins w:id="1454" w:author="Administrator" w:date="2023-11-01T21:49:50Z"/>
                <w:rFonts w:hint="default"/>
                <w:vertAlign w:val="baseline"/>
                <w:lang w:val="en-US" w:eastAsia="zh-CN"/>
              </w:rPr>
            </w:pPr>
            <w:ins w:id="1455" w:author="Administrator" w:date="2023-11-01T21:49:50Z">
              <w:r>
                <w:rPr>
                  <w:rFonts w:hint="eastAsia"/>
                  <w:vertAlign w:val="baseline"/>
                  <w:lang w:val="en-US" w:eastAsia="zh-CN"/>
                </w:rPr>
                <w:t>字段</w:t>
              </w:r>
            </w:ins>
          </w:p>
        </w:tc>
        <w:tc>
          <w:tcPr>
            <w:tcW w:w="1455" w:type="dxa"/>
          </w:tcPr>
          <w:p>
            <w:pPr>
              <w:numPr>
                <w:ilvl w:val="-1"/>
                <w:numId w:val="0"/>
              </w:numPr>
              <w:bidi w:val="0"/>
              <w:rPr>
                <w:ins w:id="1456" w:author="Administrator" w:date="2023-11-01T21:49:50Z"/>
                <w:rFonts w:hint="default"/>
                <w:vertAlign w:val="baseline"/>
                <w:lang w:val="en-US" w:eastAsia="zh-CN"/>
              </w:rPr>
            </w:pPr>
            <w:ins w:id="1457" w:author="Administrator" w:date="2023-11-01T21:49:50Z">
              <w:r>
                <w:rPr>
                  <w:rFonts w:hint="eastAsia"/>
                  <w:vertAlign w:val="baseline"/>
                  <w:lang w:val="en-US" w:eastAsia="zh-CN"/>
                </w:rPr>
                <w:t>数据类型</w:t>
              </w:r>
            </w:ins>
          </w:p>
        </w:tc>
        <w:tc>
          <w:tcPr>
            <w:tcW w:w="4569" w:type="dxa"/>
          </w:tcPr>
          <w:p>
            <w:pPr>
              <w:numPr>
                <w:ilvl w:val="-1"/>
                <w:numId w:val="0"/>
              </w:numPr>
              <w:bidi w:val="0"/>
              <w:rPr>
                <w:ins w:id="1458" w:author="Administrator" w:date="2023-11-01T21:49:50Z"/>
                <w:rFonts w:hint="default"/>
                <w:vertAlign w:val="baseline"/>
                <w:lang w:val="en-US" w:eastAsia="zh-CN"/>
              </w:rPr>
            </w:pPr>
            <w:ins w:id="1459" w:author="Administrator" w:date="2023-11-01T21:49:50Z">
              <w:r>
                <w:rPr>
                  <w:rFonts w:hint="eastAsia"/>
                  <w:vertAlign w:val="baseline"/>
                  <w:lang w:val="en-US" w:eastAsia="zh-CN"/>
                </w:rPr>
                <w:t>描述</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460" w:author="Administrator" w:date="2023-11-01T21:49:50Z"/>
        </w:trPr>
        <w:tc>
          <w:tcPr>
            <w:tcW w:w="1256" w:type="dxa"/>
          </w:tcPr>
          <w:p>
            <w:pPr>
              <w:numPr>
                <w:ilvl w:val="-1"/>
                <w:numId w:val="0"/>
              </w:numPr>
              <w:bidi w:val="0"/>
              <w:rPr>
                <w:ins w:id="1461" w:author="Administrator" w:date="2023-11-01T21:49:50Z"/>
                <w:rFonts w:hint="default"/>
                <w:vertAlign w:val="baseline"/>
                <w:lang w:val="en-US" w:eastAsia="zh-CN"/>
              </w:rPr>
            </w:pPr>
            <w:ins w:id="1462" w:author="Administrator" w:date="2023-11-01T21:49:50Z">
              <w:r>
                <w:rPr>
                  <w:rFonts w:hint="eastAsia"/>
                  <w:vertAlign w:val="baseline"/>
                  <w:lang w:val="en-US" w:eastAsia="zh-CN"/>
                </w:rPr>
                <w:t>0</w:t>
              </w:r>
            </w:ins>
          </w:p>
        </w:tc>
        <w:tc>
          <w:tcPr>
            <w:tcW w:w="1240" w:type="dxa"/>
            <w:vAlign w:val="top"/>
          </w:tcPr>
          <w:p>
            <w:pPr>
              <w:numPr>
                <w:ilvl w:val="-1"/>
                <w:numId w:val="0"/>
              </w:numPr>
              <w:bidi w:val="0"/>
              <w:ind w:left="0" w:leftChars="0" w:firstLine="0" w:firstLineChars="0"/>
              <w:rPr>
                <w:ins w:id="1463" w:author="Administrator" w:date="2023-11-01T21:49:50Z"/>
                <w:rFonts w:hint="eastAsia" w:asciiTheme="minorHAnsi" w:hAnsiTheme="minorHAnsi" w:eastAsiaTheme="minorEastAsia" w:cstheme="minorBidi"/>
                <w:kern w:val="2"/>
                <w:sz w:val="21"/>
                <w:szCs w:val="24"/>
                <w:vertAlign w:val="baseline"/>
                <w:lang w:val="en-US" w:eastAsia="zh-CN" w:bidi="ar-SA"/>
              </w:rPr>
            </w:pPr>
            <w:ins w:id="1464" w:author="Administrator" w:date="2023-11-01T21:49:50Z">
              <w:r>
                <w:rPr>
                  <w:rFonts w:hint="eastAsia"/>
                  <w:vertAlign w:val="baseline"/>
                  <w:lang w:val="en-US" w:eastAsia="zh-CN"/>
                </w:rPr>
                <w:t>文件标识</w:t>
              </w:r>
            </w:ins>
          </w:p>
        </w:tc>
        <w:tc>
          <w:tcPr>
            <w:tcW w:w="1455" w:type="dxa"/>
          </w:tcPr>
          <w:p>
            <w:pPr>
              <w:numPr>
                <w:ilvl w:val="-1"/>
                <w:numId w:val="0"/>
              </w:numPr>
              <w:bidi w:val="0"/>
              <w:rPr>
                <w:ins w:id="1465" w:author="Administrator" w:date="2023-11-01T21:49:50Z"/>
                <w:rFonts w:hint="default"/>
                <w:vertAlign w:val="baseline"/>
                <w:lang w:val="en-US" w:eastAsia="zh-CN"/>
              </w:rPr>
            </w:pPr>
            <w:ins w:id="1466" w:author="Administrator" w:date="2023-11-01T21:49:50Z">
              <w:r>
                <w:rPr>
                  <w:rFonts w:hint="eastAsia"/>
                  <w:vertAlign w:val="baseline"/>
                  <w:lang w:val="en-US" w:eastAsia="zh-CN"/>
                </w:rPr>
                <w:t>WORD</w:t>
              </w:r>
            </w:ins>
          </w:p>
        </w:tc>
        <w:tc>
          <w:tcPr>
            <w:tcW w:w="4569" w:type="dxa"/>
          </w:tcPr>
          <w:p>
            <w:pPr>
              <w:numPr>
                <w:ilvl w:val="-1"/>
                <w:numId w:val="0"/>
              </w:numPr>
              <w:bidi w:val="0"/>
              <w:rPr>
                <w:ins w:id="1467" w:author="Administrator" w:date="2023-11-01T21:49:50Z"/>
                <w:rFonts w:hint="default"/>
                <w:vertAlign w:val="baseline"/>
                <w:lang w:val="en-US" w:eastAsia="zh-CN"/>
              </w:rPr>
            </w:pPr>
            <w:ins w:id="1468" w:author="Administrator" w:date="2023-11-01T21:49:50Z">
              <w:r>
                <w:rPr>
                  <w:rFonts w:hint="eastAsia"/>
                  <w:vertAlign w:val="baseline"/>
                  <w:lang w:val="en-US" w:eastAsia="zh-CN"/>
                </w:rPr>
                <w:t>固定为0xAA,0x55</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469" w:author="Administrator" w:date="2023-11-01T21:49:50Z"/>
        </w:trPr>
        <w:tc>
          <w:tcPr>
            <w:tcW w:w="1256" w:type="dxa"/>
          </w:tcPr>
          <w:p>
            <w:pPr>
              <w:numPr>
                <w:ilvl w:val="-1"/>
                <w:numId w:val="0"/>
              </w:numPr>
              <w:bidi w:val="0"/>
              <w:rPr>
                <w:ins w:id="1470" w:author="Administrator" w:date="2023-11-01T21:49:50Z"/>
                <w:rFonts w:hint="default"/>
                <w:vertAlign w:val="baseline"/>
                <w:lang w:val="en-US" w:eastAsia="zh-CN"/>
              </w:rPr>
            </w:pPr>
            <w:ins w:id="1471" w:author="Administrator" w:date="2023-11-01T21:49:50Z">
              <w:r>
                <w:rPr>
                  <w:rFonts w:hint="eastAsia"/>
                  <w:vertAlign w:val="baseline"/>
                  <w:lang w:val="en-US" w:eastAsia="zh-CN"/>
                </w:rPr>
                <w:t>2</w:t>
              </w:r>
            </w:ins>
          </w:p>
        </w:tc>
        <w:tc>
          <w:tcPr>
            <w:tcW w:w="1240" w:type="dxa"/>
            <w:vAlign w:val="top"/>
          </w:tcPr>
          <w:p>
            <w:pPr>
              <w:numPr>
                <w:ilvl w:val="-1"/>
                <w:numId w:val="0"/>
              </w:numPr>
              <w:bidi w:val="0"/>
              <w:ind w:left="0" w:leftChars="0" w:firstLine="0" w:firstLineChars="0"/>
              <w:rPr>
                <w:ins w:id="1472" w:author="Administrator" w:date="2023-11-01T21:49:50Z"/>
                <w:rFonts w:hint="eastAsia" w:asciiTheme="minorHAnsi" w:hAnsiTheme="minorHAnsi" w:eastAsiaTheme="minorEastAsia" w:cstheme="minorBidi"/>
                <w:kern w:val="2"/>
                <w:sz w:val="21"/>
                <w:szCs w:val="24"/>
                <w:vertAlign w:val="baseline"/>
                <w:lang w:val="en-US" w:eastAsia="zh-CN" w:bidi="ar-SA"/>
              </w:rPr>
            </w:pPr>
            <w:ins w:id="1473" w:author="Administrator" w:date="2023-11-01T21:49:50Z">
              <w:r>
                <w:rPr>
                  <w:rFonts w:hint="eastAsia"/>
                  <w:vertAlign w:val="baseline"/>
                  <w:lang w:val="en-US" w:eastAsia="zh-CN"/>
                </w:rPr>
                <w:t>版本号</w:t>
              </w:r>
            </w:ins>
          </w:p>
        </w:tc>
        <w:tc>
          <w:tcPr>
            <w:tcW w:w="1455" w:type="dxa"/>
          </w:tcPr>
          <w:p>
            <w:pPr>
              <w:numPr>
                <w:ilvl w:val="-1"/>
                <w:numId w:val="0"/>
              </w:numPr>
              <w:bidi w:val="0"/>
              <w:rPr>
                <w:ins w:id="1474" w:author="Administrator" w:date="2023-11-01T21:49:50Z"/>
                <w:rFonts w:hint="default"/>
                <w:vertAlign w:val="baseline"/>
                <w:lang w:val="en-US" w:eastAsia="zh-CN"/>
              </w:rPr>
            </w:pPr>
            <w:ins w:id="1475" w:author="Administrator" w:date="2023-11-01T21:49:50Z">
              <w:r>
                <w:rPr>
                  <w:rFonts w:hint="eastAsia"/>
                  <w:vertAlign w:val="baseline"/>
                  <w:lang w:val="en-US" w:eastAsia="zh-CN"/>
                </w:rPr>
                <w:t>BYTE</w:t>
              </w:r>
            </w:ins>
          </w:p>
        </w:tc>
        <w:tc>
          <w:tcPr>
            <w:tcW w:w="4569" w:type="dxa"/>
          </w:tcPr>
          <w:p>
            <w:pPr>
              <w:numPr>
                <w:ilvl w:val="-1"/>
                <w:numId w:val="0"/>
              </w:numPr>
              <w:bidi w:val="0"/>
              <w:rPr>
                <w:ins w:id="1476" w:author="Administrator" w:date="2023-11-01T21:49:50Z"/>
                <w:rFonts w:hint="default"/>
                <w:vertAlign w:val="baseline"/>
                <w:lang w:val="en-US" w:eastAsia="zh-CN"/>
              </w:rPr>
            </w:pPr>
            <w:ins w:id="1477" w:author="Administrator" w:date="2023-11-01T21:49:50Z">
              <w:r>
                <w:rPr>
                  <w:rFonts w:hint="eastAsia"/>
                  <w:vertAlign w:val="baseline"/>
                  <w:lang w:val="en-US" w:eastAsia="zh-CN"/>
                </w:rPr>
                <w:t>&gt;=0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478" w:author="Administrator" w:date="2023-11-01T21:49:50Z"/>
        </w:trPr>
        <w:tc>
          <w:tcPr>
            <w:tcW w:w="1256" w:type="dxa"/>
          </w:tcPr>
          <w:p>
            <w:pPr>
              <w:numPr>
                <w:ilvl w:val="-1"/>
                <w:numId w:val="0"/>
              </w:numPr>
              <w:bidi w:val="0"/>
              <w:rPr>
                <w:ins w:id="1479" w:author="Administrator" w:date="2023-11-01T21:49:50Z"/>
                <w:rFonts w:hint="default"/>
                <w:vertAlign w:val="baseline"/>
                <w:lang w:val="en-US" w:eastAsia="zh-CN"/>
              </w:rPr>
            </w:pPr>
            <w:ins w:id="1480" w:author="Administrator" w:date="2023-11-01T21:49:50Z">
              <w:r>
                <w:rPr>
                  <w:rFonts w:hint="eastAsia"/>
                  <w:vertAlign w:val="baseline"/>
                  <w:lang w:val="en-US" w:eastAsia="zh-CN"/>
                </w:rPr>
                <w:t>3</w:t>
              </w:r>
            </w:ins>
          </w:p>
        </w:tc>
        <w:tc>
          <w:tcPr>
            <w:tcW w:w="1240" w:type="dxa"/>
            <w:vAlign w:val="top"/>
          </w:tcPr>
          <w:p>
            <w:pPr>
              <w:numPr>
                <w:ilvl w:val="-1"/>
                <w:numId w:val="0"/>
              </w:numPr>
              <w:bidi w:val="0"/>
              <w:ind w:left="0" w:leftChars="0" w:firstLine="0" w:firstLineChars="0"/>
              <w:rPr>
                <w:ins w:id="1481" w:author="Administrator" w:date="2023-11-01T21:49:50Z"/>
                <w:rFonts w:hint="eastAsia" w:asciiTheme="minorHAnsi" w:hAnsiTheme="minorHAnsi" w:eastAsiaTheme="minorEastAsia" w:cstheme="minorBidi"/>
                <w:kern w:val="2"/>
                <w:sz w:val="21"/>
                <w:szCs w:val="24"/>
                <w:vertAlign w:val="baseline"/>
                <w:lang w:val="en-US" w:eastAsia="zh-CN" w:bidi="ar-SA"/>
              </w:rPr>
            </w:pPr>
            <w:ins w:id="1482" w:author="Administrator" w:date="2023-11-01T21:49:50Z">
              <w:r>
                <w:rPr>
                  <w:rFonts w:hint="eastAsia"/>
                  <w:vertAlign w:val="baseline"/>
                  <w:lang w:val="en-US" w:eastAsia="zh-CN"/>
                </w:rPr>
                <w:t>日期</w:t>
              </w:r>
            </w:ins>
          </w:p>
        </w:tc>
        <w:tc>
          <w:tcPr>
            <w:tcW w:w="1455" w:type="dxa"/>
          </w:tcPr>
          <w:p>
            <w:pPr>
              <w:numPr>
                <w:ilvl w:val="-1"/>
                <w:numId w:val="0"/>
              </w:numPr>
              <w:bidi w:val="0"/>
              <w:rPr>
                <w:ins w:id="1483" w:author="Administrator" w:date="2023-11-01T21:49:50Z"/>
                <w:rFonts w:hint="default"/>
                <w:vertAlign w:val="baseline"/>
                <w:lang w:val="en-US" w:eastAsia="zh-CN"/>
              </w:rPr>
            </w:pPr>
            <w:ins w:id="1484" w:author="Administrator" w:date="2023-11-01T21:49:50Z">
              <w:r>
                <w:rPr>
                  <w:rFonts w:hint="eastAsia"/>
                  <w:vertAlign w:val="baseline"/>
                  <w:lang w:val="en-US" w:eastAsia="zh-CN"/>
                </w:rPr>
                <w:t>BCD[6]</w:t>
              </w:r>
            </w:ins>
          </w:p>
        </w:tc>
        <w:tc>
          <w:tcPr>
            <w:tcW w:w="4569" w:type="dxa"/>
          </w:tcPr>
          <w:p>
            <w:pPr>
              <w:numPr>
                <w:ilvl w:val="-1"/>
                <w:numId w:val="0"/>
              </w:numPr>
              <w:bidi w:val="0"/>
              <w:rPr>
                <w:ins w:id="1485" w:author="Administrator" w:date="2023-11-01T21:49:50Z"/>
                <w:rFonts w:hint="default"/>
                <w:vertAlign w:val="baseline"/>
                <w:lang w:val="en-US" w:eastAsia="zh-CN"/>
              </w:rPr>
            </w:pPr>
            <w:ins w:id="1486" w:author="Administrator" w:date="2023-11-01T21:49:50Z">
              <w:r>
                <w:rPr>
                  <w:rFonts w:hint="eastAsia"/>
                  <w:vertAlign w:val="baseline"/>
                  <w:lang w:val="en-US" w:eastAsia="zh-CN"/>
                </w:rPr>
                <w:t>比如：2023/08/15 10:10:00</w:t>
              </w:r>
            </w:ins>
          </w:p>
          <w:p>
            <w:pPr>
              <w:numPr>
                <w:ilvl w:val="-1"/>
                <w:numId w:val="0"/>
              </w:numPr>
              <w:bidi w:val="0"/>
              <w:rPr>
                <w:ins w:id="1487" w:author="Administrator" w:date="2023-11-01T21:49:50Z"/>
                <w:rFonts w:hint="eastAsia"/>
                <w:vertAlign w:val="baseline"/>
                <w:lang w:val="en-US" w:eastAsia="zh-CN"/>
              </w:rPr>
            </w:pPr>
            <w:ins w:id="1488" w:author="Administrator" w:date="2023-11-01T21:49:50Z">
              <w:r>
                <w:rPr>
                  <w:rFonts w:hint="eastAsia"/>
                  <w:vertAlign w:val="baseline"/>
                  <w:lang w:val="en-US" w:eastAsia="zh-CN"/>
                </w:rPr>
                <w:t>BYTE[0] = 0x23</w:t>
              </w:r>
            </w:ins>
          </w:p>
          <w:p>
            <w:pPr>
              <w:numPr>
                <w:ilvl w:val="-1"/>
                <w:numId w:val="0"/>
              </w:numPr>
              <w:bidi w:val="0"/>
              <w:rPr>
                <w:ins w:id="1489" w:author="Administrator" w:date="2023-11-01T21:49:50Z"/>
                <w:rFonts w:hint="default"/>
                <w:vertAlign w:val="baseline"/>
                <w:lang w:val="en-US" w:eastAsia="zh-CN"/>
              </w:rPr>
            </w:pPr>
            <w:ins w:id="1490" w:author="Administrator" w:date="2023-11-01T21:49:50Z">
              <w:r>
                <w:rPr>
                  <w:rFonts w:hint="eastAsia"/>
                  <w:vertAlign w:val="baseline"/>
                  <w:lang w:val="en-US" w:eastAsia="zh-CN"/>
                </w:rPr>
                <w:t>BYTE[1] = 0x08</w:t>
              </w:r>
            </w:ins>
          </w:p>
          <w:p>
            <w:pPr>
              <w:numPr>
                <w:ilvl w:val="-1"/>
                <w:numId w:val="0"/>
              </w:numPr>
              <w:bidi w:val="0"/>
              <w:rPr>
                <w:ins w:id="1491" w:author="Administrator" w:date="2023-11-01T21:49:50Z"/>
                <w:rFonts w:hint="default"/>
                <w:vertAlign w:val="baseline"/>
                <w:lang w:val="en-US" w:eastAsia="zh-CN"/>
              </w:rPr>
            </w:pPr>
            <w:ins w:id="1492" w:author="Administrator" w:date="2023-11-01T21:49:50Z">
              <w:r>
                <w:rPr>
                  <w:rFonts w:hint="eastAsia"/>
                  <w:vertAlign w:val="baseline"/>
                  <w:lang w:val="en-US" w:eastAsia="zh-CN"/>
                </w:rPr>
                <w:t>BYTE[2] = 0x15</w:t>
              </w:r>
            </w:ins>
          </w:p>
          <w:p>
            <w:pPr>
              <w:numPr>
                <w:ilvl w:val="-1"/>
                <w:numId w:val="0"/>
              </w:numPr>
              <w:bidi w:val="0"/>
              <w:rPr>
                <w:ins w:id="1493" w:author="Administrator" w:date="2023-11-01T21:49:50Z"/>
                <w:rFonts w:hint="default"/>
                <w:vertAlign w:val="baseline"/>
                <w:lang w:val="en-US" w:eastAsia="zh-CN"/>
              </w:rPr>
            </w:pPr>
            <w:ins w:id="1494" w:author="Administrator" w:date="2023-11-01T21:49:50Z">
              <w:r>
                <w:rPr>
                  <w:rFonts w:hint="eastAsia"/>
                  <w:vertAlign w:val="baseline"/>
                  <w:lang w:val="en-US" w:eastAsia="zh-CN"/>
                </w:rPr>
                <w:t>BYTE[3] = 0x10</w:t>
              </w:r>
            </w:ins>
          </w:p>
          <w:p>
            <w:pPr>
              <w:numPr>
                <w:ilvl w:val="-1"/>
                <w:numId w:val="0"/>
              </w:numPr>
              <w:bidi w:val="0"/>
              <w:rPr>
                <w:ins w:id="1495" w:author="Administrator" w:date="2023-11-01T21:49:50Z"/>
                <w:rFonts w:hint="default"/>
                <w:vertAlign w:val="baseline"/>
                <w:lang w:val="en-US" w:eastAsia="zh-CN"/>
              </w:rPr>
            </w:pPr>
            <w:ins w:id="1496" w:author="Administrator" w:date="2023-11-01T21:49:50Z">
              <w:r>
                <w:rPr>
                  <w:rFonts w:hint="eastAsia"/>
                  <w:vertAlign w:val="baseline"/>
                  <w:lang w:val="en-US" w:eastAsia="zh-CN"/>
                </w:rPr>
                <w:t>BYTE[4] = 0x10</w:t>
              </w:r>
            </w:ins>
          </w:p>
          <w:p>
            <w:pPr>
              <w:numPr>
                <w:ilvl w:val="-1"/>
                <w:numId w:val="0"/>
              </w:numPr>
              <w:bidi w:val="0"/>
              <w:rPr>
                <w:ins w:id="1497" w:author="Administrator" w:date="2023-11-01T21:49:50Z"/>
                <w:rFonts w:hint="default"/>
                <w:vertAlign w:val="baseline"/>
                <w:lang w:val="en-US" w:eastAsia="zh-CN"/>
              </w:rPr>
            </w:pPr>
            <w:ins w:id="1498" w:author="Administrator" w:date="2023-11-01T21:49:50Z">
              <w:r>
                <w:rPr>
                  <w:rFonts w:hint="eastAsia"/>
                  <w:vertAlign w:val="baseline"/>
                  <w:lang w:val="en-US" w:eastAsia="zh-CN"/>
                </w:rPr>
                <w:t>BYTE[5] = 0x00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499" w:author="Administrator" w:date="2023-11-01T21:49:50Z"/>
        </w:trPr>
        <w:tc>
          <w:tcPr>
            <w:tcW w:w="1256" w:type="dxa"/>
          </w:tcPr>
          <w:p>
            <w:pPr>
              <w:numPr>
                <w:ilvl w:val="-1"/>
                <w:numId w:val="0"/>
              </w:numPr>
              <w:bidi w:val="0"/>
              <w:rPr>
                <w:ins w:id="1500" w:author="Administrator" w:date="2023-11-01T21:49:50Z"/>
                <w:rFonts w:hint="default"/>
                <w:vertAlign w:val="baseline"/>
                <w:lang w:val="en-US" w:eastAsia="zh-CN"/>
              </w:rPr>
            </w:pPr>
            <w:ins w:id="1501" w:author="Administrator" w:date="2023-11-01T21:49:50Z">
              <w:r>
                <w:rPr>
                  <w:rFonts w:hint="eastAsia"/>
                  <w:vertAlign w:val="baseline"/>
                  <w:lang w:val="en-US" w:eastAsia="zh-CN"/>
                </w:rPr>
                <w:t>9</w:t>
              </w:r>
            </w:ins>
          </w:p>
        </w:tc>
        <w:tc>
          <w:tcPr>
            <w:tcW w:w="1240" w:type="dxa"/>
            <w:vAlign w:val="top"/>
          </w:tcPr>
          <w:p>
            <w:pPr>
              <w:numPr>
                <w:ilvl w:val="-1"/>
                <w:numId w:val="0"/>
              </w:numPr>
              <w:bidi w:val="0"/>
              <w:ind w:left="0" w:leftChars="0" w:firstLine="0" w:firstLineChars="0"/>
              <w:rPr>
                <w:ins w:id="1502" w:author="Administrator" w:date="2023-11-01T21:49:50Z"/>
                <w:rFonts w:hint="default" w:asciiTheme="minorHAnsi" w:hAnsiTheme="minorHAnsi" w:eastAsiaTheme="minorEastAsia" w:cstheme="minorBidi"/>
                <w:kern w:val="2"/>
                <w:sz w:val="21"/>
                <w:szCs w:val="24"/>
                <w:vertAlign w:val="baseline"/>
                <w:lang w:val="en-US" w:eastAsia="zh-CN" w:bidi="ar-SA"/>
              </w:rPr>
            </w:pPr>
            <w:ins w:id="1503" w:author="Administrator" w:date="2023-11-01T21:50:11Z">
              <w:r>
                <w:rPr>
                  <w:rFonts w:hint="eastAsia" w:cstheme="minorBidi"/>
                  <w:kern w:val="2"/>
                  <w:sz w:val="21"/>
                  <w:szCs w:val="24"/>
                  <w:vertAlign w:val="baseline"/>
                  <w:lang w:val="en-US" w:eastAsia="zh-CN" w:bidi="ar-SA"/>
                </w:rPr>
                <w:t>运动</w:t>
              </w:r>
            </w:ins>
            <w:ins w:id="1504" w:author="Administrator" w:date="2023-11-01T21:50:15Z">
              <w:r>
                <w:rPr>
                  <w:rFonts w:hint="eastAsia" w:cstheme="minorBidi"/>
                  <w:kern w:val="2"/>
                  <w:sz w:val="21"/>
                  <w:szCs w:val="24"/>
                  <w:vertAlign w:val="baseline"/>
                  <w:lang w:val="en-US" w:eastAsia="zh-CN" w:bidi="ar-SA"/>
                </w:rPr>
                <w:t>类型</w:t>
              </w:r>
            </w:ins>
          </w:p>
        </w:tc>
        <w:tc>
          <w:tcPr>
            <w:tcW w:w="1455" w:type="dxa"/>
          </w:tcPr>
          <w:p>
            <w:pPr>
              <w:numPr>
                <w:ilvl w:val="-1"/>
                <w:numId w:val="0"/>
              </w:numPr>
              <w:bidi w:val="0"/>
              <w:rPr>
                <w:ins w:id="1505" w:author="Administrator" w:date="2023-11-01T21:49:50Z"/>
                <w:rFonts w:hint="default"/>
                <w:vertAlign w:val="baseline"/>
                <w:lang w:val="en-US" w:eastAsia="zh-CN"/>
              </w:rPr>
            </w:pPr>
            <w:ins w:id="1506" w:author="Administrator" w:date="2023-11-01T21:50:18Z">
              <w:r>
                <w:rPr>
                  <w:rFonts w:hint="eastAsia"/>
                  <w:vertAlign w:val="baseline"/>
                  <w:lang w:val="en-US" w:eastAsia="zh-CN"/>
                </w:rPr>
                <w:t>BYTE</w:t>
              </w:r>
            </w:ins>
          </w:p>
        </w:tc>
        <w:tc>
          <w:tcPr>
            <w:tcW w:w="4569" w:type="dxa"/>
          </w:tcPr>
          <w:p>
            <w:pPr>
              <w:numPr>
                <w:ilvl w:val="-1"/>
                <w:numId w:val="0"/>
              </w:numPr>
              <w:bidi w:val="0"/>
              <w:rPr>
                <w:ins w:id="1507" w:author="Administrator" w:date="2023-11-01T21:49:50Z"/>
                <w:rFonts w:hint="default"/>
                <w:vertAlign w:val="baseline"/>
                <w:lang w:val="en-US" w:eastAsia="zh-CN"/>
              </w:rPr>
            </w:pPr>
            <w:ins w:id="1508" w:author="Administrator" w:date="2023-11-01T21:50:27Z">
              <w:r>
                <w:rPr>
                  <w:rFonts w:hint="eastAsia"/>
                  <w:vertAlign w:val="baseline"/>
                  <w:lang w:val="en-US" w:eastAsia="zh-CN"/>
                </w:rPr>
                <w:t>&gt;</w:t>
              </w:r>
            </w:ins>
            <w:ins w:id="1509" w:author="Administrator" w:date="2023-11-01T21:50:49Z">
              <w:r>
                <w:rPr>
                  <w:rFonts w:hint="eastAsia"/>
                  <w:vertAlign w:val="baseline"/>
                  <w:lang w:val="en-US" w:eastAsia="zh-CN"/>
                </w:rPr>
                <w:t>=</w:t>
              </w:r>
            </w:ins>
            <w:ins w:id="1510" w:author="Administrator" w:date="2023-11-01T21:50:44Z">
              <w:r>
                <w:rPr>
                  <w:rFonts w:hint="eastAsia"/>
                  <w:vertAlign w:val="baseline"/>
                  <w:lang w:val="en-US" w:eastAsia="zh-CN"/>
                </w:rPr>
                <w:t>2</w:t>
              </w:r>
            </w:ins>
            <w:ins w:id="1511" w:author="Administrator" w:date="2023-11-01T21:50:48Z">
              <w:r>
                <w:rPr>
                  <w:rFonts w:hint="eastAsia"/>
                  <w:vertAlign w:val="baseline"/>
                  <w:lang w:val="en-US" w:eastAsia="zh-CN"/>
                </w:rPr>
                <w:t>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512" w:author="Administrator" w:date="2023-11-01T21:49:50Z"/>
        </w:trPr>
        <w:tc>
          <w:tcPr>
            <w:tcW w:w="1256" w:type="dxa"/>
          </w:tcPr>
          <w:p>
            <w:pPr>
              <w:numPr>
                <w:ilvl w:val="-1"/>
                <w:numId w:val="0"/>
              </w:numPr>
              <w:bidi w:val="0"/>
              <w:rPr>
                <w:ins w:id="1513" w:author="Administrator" w:date="2023-11-01T21:49:50Z"/>
                <w:rFonts w:hint="default"/>
                <w:vertAlign w:val="baseline"/>
                <w:lang w:val="en-US" w:eastAsia="zh-CN"/>
              </w:rPr>
            </w:pPr>
            <w:ins w:id="1514" w:author="Administrator" w:date="2023-11-01T21:49:50Z">
              <w:r>
                <w:rPr>
                  <w:rFonts w:hint="eastAsia"/>
                  <w:vertAlign w:val="baseline"/>
                  <w:lang w:val="en-US" w:eastAsia="zh-CN"/>
                </w:rPr>
                <w:t>1</w:t>
              </w:r>
            </w:ins>
            <w:ins w:id="1515" w:author="Administrator" w:date="2023-11-01T21:51:01Z">
              <w:r>
                <w:rPr>
                  <w:rFonts w:hint="eastAsia"/>
                  <w:vertAlign w:val="baseline"/>
                  <w:lang w:val="en-US" w:eastAsia="zh-CN"/>
                </w:rPr>
                <w:t>0</w:t>
              </w:r>
            </w:ins>
          </w:p>
        </w:tc>
        <w:tc>
          <w:tcPr>
            <w:tcW w:w="1240" w:type="dxa"/>
            <w:vAlign w:val="top"/>
          </w:tcPr>
          <w:p>
            <w:pPr>
              <w:numPr>
                <w:ilvl w:val="-1"/>
                <w:numId w:val="0"/>
              </w:numPr>
              <w:bidi w:val="0"/>
              <w:ind w:left="0" w:leftChars="0" w:firstLine="0" w:firstLineChars="0"/>
              <w:rPr>
                <w:ins w:id="1516" w:author="Administrator" w:date="2023-11-01T21:49:50Z"/>
                <w:rFonts w:hint="eastAsia" w:asciiTheme="minorHAnsi" w:hAnsiTheme="minorHAnsi" w:eastAsiaTheme="minorEastAsia" w:cstheme="minorBidi"/>
                <w:kern w:val="2"/>
                <w:sz w:val="21"/>
                <w:szCs w:val="24"/>
                <w:vertAlign w:val="baseline"/>
                <w:lang w:val="en-US" w:eastAsia="zh-CN" w:bidi="ar-SA"/>
              </w:rPr>
            </w:pPr>
            <w:ins w:id="1517" w:author="Administrator" w:date="2023-11-01T21:49:50Z">
              <w:r>
                <w:rPr>
                  <w:rFonts w:hint="eastAsia"/>
                  <w:vertAlign w:val="baseline"/>
                  <w:lang w:val="en-US" w:eastAsia="zh-CN"/>
                </w:rPr>
                <w:t>文件长度</w:t>
              </w:r>
            </w:ins>
          </w:p>
        </w:tc>
        <w:tc>
          <w:tcPr>
            <w:tcW w:w="1455" w:type="dxa"/>
          </w:tcPr>
          <w:p>
            <w:pPr>
              <w:numPr>
                <w:ilvl w:val="-1"/>
                <w:numId w:val="0"/>
              </w:numPr>
              <w:bidi w:val="0"/>
              <w:rPr>
                <w:ins w:id="1518" w:author="Administrator" w:date="2023-11-01T21:49:50Z"/>
                <w:rFonts w:hint="default"/>
                <w:vertAlign w:val="baseline"/>
                <w:lang w:val="en-US" w:eastAsia="zh-CN"/>
              </w:rPr>
            </w:pPr>
            <w:ins w:id="1519" w:author="Administrator" w:date="2023-11-01T21:49:50Z">
              <w:r>
                <w:rPr>
                  <w:rFonts w:hint="eastAsia"/>
                  <w:vertAlign w:val="baseline"/>
                  <w:lang w:val="en-US" w:eastAsia="zh-CN"/>
                </w:rPr>
                <w:t>DWORD</w:t>
              </w:r>
            </w:ins>
          </w:p>
        </w:tc>
        <w:tc>
          <w:tcPr>
            <w:tcW w:w="4569" w:type="dxa"/>
          </w:tcPr>
          <w:p>
            <w:pPr>
              <w:numPr>
                <w:ilvl w:val="-1"/>
                <w:numId w:val="0"/>
              </w:numPr>
              <w:bidi w:val="0"/>
              <w:rPr>
                <w:ins w:id="1520" w:author="Administrator" w:date="2023-11-01T21:49:50Z"/>
                <w:rFonts w:hint="eastAsia"/>
                <w:vertAlign w:val="baseline"/>
                <w:lang w:val="en-US" w:eastAsia="zh-CN"/>
              </w:rPr>
            </w:pPr>
            <w:ins w:id="1521" w:author="Administrator" w:date="2023-11-01T21:49:50Z">
              <w:r>
                <w:rPr>
                  <w:rFonts w:hint="default"/>
                  <w:lang w:val="en-US" w:eastAsia="zh-CN"/>
                </w:rPr>
                <w:t>仅数据部分，不包含文件头</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522" w:author="Administrator" w:date="2023-11-01T21:49:50Z"/>
        </w:trPr>
        <w:tc>
          <w:tcPr>
            <w:tcW w:w="1256" w:type="dxa"/>
          </w:tcPr>
          <w:p>
            <w:pPr>
              <w:numPr>
                <w:ilvl w:val="-1"/>
                <w:numId w:val="0"/>
              </w:numPr>
              <w:bidi w:val="0"/>
              <w:rPr>
                <w:ins w:id="1523" w:author="Administrator" w:date="2023-11-01T21:49:50Z"/>
                <w:rFonts w:hint="default"/>
                <w:vertAlign w:val="baseline"/>
                <w:lang w:val="en-US" w:eastAsia="zh-CN"/>
              </w:rPr>
            </w:pPr>
            <w:ins w:id="1524" w:author="Administrator" w:date="2023-11-01T21:49:50Z">
              <w:r>
                <w:rPr>
                  <w:rFonts w:hint="eastAsia"/>
                  <w:vertAlign w:val="baseline"/>
                  <w:lang w:val="en-US" w:eastAsia="zh-CN"/>
                </w:rPr>
                <w:t>1</w:t>
              </w:r>
            </w:ins>
            <w:ins w:id="1525" w:author="Administrator" w:date="2023-11-01T21:51:03Z">
              <w:r>
                <w:rPr>
                  <w:rFonts w:hint="eastAsia"/>
                  <w:vertAlign w:val="baseline"/>
                  <w:lang w:val="en-US" w:eastAsia="zh-CN"/>
                </w:rPr>
                <w:t>4</w:t>
              </w:r>
            </w:ins>
          </w:p>
        </w:tc>
        <w:tc>
          <w:tcPr>
            <w:tcW w:w="1240" w:type="dxa"/>
            <w:vAlign w:val="top"/>
          </w:tcPr>
          <w:p>
            <w:pPr>
              <w:numPr>
                <w:ilvl w:val="-1"/>
                <w:numId w:val="0"/>
              </w:numPr>
              <w:bidi w:val="0"/>
              <w:ind w:left="0" w:leftChars="0" w:firstLine="0" w:firstLineChars="0"/>
              <w:rPr>
                <w:ins w:id="1526" w:author="Administrator" w:date="2023-11-01T21:49:50Z"/>
                <w:rFonts w:hint="default" w:asciiTheme="minorHAnsi" w:hAnsiTheme="minorHAnsi" w:eastAsiaTheme="minorEastAsia" w:cstheme="minorBidi"/>
                <w:kern w:val="2"/>
                <w:sz w:val="21"/>
                <w:szCs w:val="24"/>
                <w:vertAlign w:val="baseline"/>
                <w:lang w:val="en-US" w:eastAsia="zh-CN" w:bidi="ar-SA"/>
              </w:rPr>
            </w:pPr>
            <w:ins w:id="1527" w:author="Administrator" w:date="2023-11-01T21:49:50Z">
              <w:r>
                <w:rPr>
                  <w:rFonts w:hint="eastAsia"/>
                  <w:lang w:val="en-US" w:eastAsia="zh-CN"/>
                </w:rPr>
                <w:t>文件校验</w:t>
              </w:r>
            </w:ins>
          </w:p>
        </w:tc>
        <w:tc>
          <w:tcPr>
            <w:tcW w:w="1455" w:type="dxa"/>
          </w:tcPr>
          <w:p>
            <w:pPr>
              <w:numPr>
                <w:ilvl w:val="-1"/>
                <w:numId w:val="0"/>
              </w:numPr>
              <w:bidi w:val="0"/>
              <w:rPr>
                <w:ins w:id="1528" w:author="Administrator" w:date="2023-11-01T21:49:50Z"/>
                <w:rFonts w:hint="eastAsia"/>
                <w:vertAlign w:val="baseline"/>
                <w:lang w:val="en-US" w:eastAsia="zh-CN"/>
              </w:rPr>
            </w:pPr>
            <w:ins w:id="1529" w:author="Administrator" w:date="2023-11-01T21:49:50Z">
              <w:r>
                <w:rPr>
                  <w:rFonts w:hint="eastAsia"/>
                  <w:vertAlign w:val="baseline"/>
                  <w:lang w:val="en-US" w:eastAsia="zh-CN"/>
                </w:rPr>
                <w:t>DWORD</w:t>
              </w:r>
            </w:ins>
          </w:p>
        </w:tc>
        <w:tc>
          <w:tcPr>
            <w:tcW w:w="4569" w:type="dxa"/>
          </w:tcPr>
          <w:p>
            <w:pPr>
              <w:numPr>
                <w:ilvl w:val="-1"/>
                <w:numId w:val="0"/>
              </w:numPr>
              <w:bidi w:val="0"/>
              <w:rPr>
                <w:ins w:id="1530" w:author="Administrator" w:date="2023-11-01T21:49:50Z"/>
                <w:rFonts w:hint="default"/>
                <w:lang w:val="en-US" w:eastAsia="zh-CN"/>
              </w:rPr>
            </w:pPr>
            <w:ins w:id="1531" w:author="Administrator" w:date="2023-11-01T21:49:50Z">
              <w:r>
                <w:rPr>
                  <w:rFonts w:hint="default"/>
                  <w:lang w:val="en-US" w:eastAsia="zh-CN"/>
                </w:rPr>
                <w:t>仅数据部分，不包含文件头</w:t>
              </w:r>
            </w:ins>
            <w:ins w:id="1532" w:author="Administrator" w:date="2023-11-01T21:49:50Z">
              <w:r>
                <w:rPr>
                  <w:rFonts w:hint="eastAsia"/>
                  <w:lang w:val="en-US" w:eastAsia="zh-CN"/>
                </w:rPr>
                <w:t>，CRC32校验</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533" w:author="Administrator" w:date="2023-11-01T21:49:50Z"/>
        </w:trPr>
        <w:tc>
          <w:tcPr>
            <w:tcW w:w="1256" w:type="dxa"/>
          </w:tcPr>
          <w:p>
            <w:pPr>
              <w:numPr>
                <w:ilvl w:val="-1"/>
                <w:numId w:val="0"/>
              </w:numPr>
              <w:bidi w:val="0"/>
              <w:rPr>
                <w:ins w:id="1534" w:author="Administrator" w:date="2023-11-01T21:49:50Z"/>
                <w:rFonts w:hint="default"/>
                <w:vertAlign w:val="baseline"/>
                <w:lang w:val="en-US" w:eastAsia="zh-CN"/>
              </w:rPr>
            </w:pPr>
            <w:ins w:id="1535" w:author="Administrator" w:date="2023-11-01T21:49:50Z">
              <w:r>
                <w:rPr>
                  <w:rFonts w:hint="eastAsia"/>
                  <w:vertAlign w:val="baseline"/>
                  <w:lang w:val="en-US" w:eastAsia="zh-CN"/>
                </w:rPr>
                <w:t>1</w:t>
              </w:r>
            </w:ins>
            <w:ins w:id="1536" w:author="Administrator" w:date="2023-11-01T21:51:05Z">
              <w:r>
                <w:rPr>
                  <w:rFonts w:hint="eastAsia"/>
                  <w:vertAlign w:val="baseline"/>
                  <w:lang w:val="en-US" w:eastAsia="zh-CN"/>
                </w:rPr>
                <w:t>8</w:t>
              </w:r>
            </w:ins>
          </w:p>
        </w:tc>
        <w:tc>
          <w:tcPr>
            <w:tcW w:w="1240" w:type="dxa"/>
            <w:vAlign w:val="top"/>
          </w:tcPr>
          <w:p>
            <w:pPr>
              <w:numPr>
                <w:ilvl w:val="-1"/>
                <w:numId w:val="0"/>
              </w:numPr>
              <w:bidi w:val="0"/>
              <w:ind w:left="0" w:leftChars="0" w:firstLine="0" w:firstLineChars="0"/>
              <w:rPr>
                <w:ins w:id="1537" w:author="Administrator" w:date="2023-11-01T21:49:50Z"/>
                <w:rFonts w:hint="default"/>
                <w:lang w:val="en-US" w:eastAsia="zh-CN"/>
              </w:rPr>
            </w:pPr>
            <w:ins w:id="1538" w:author="Administrator" w:date="2023-11-01T21:49:50Z">
              <w:r>
                <w:rPr>
                  <w:rFonts w:hint="eastAsia"/>
                  <w:lang w:val="en-US" w:eastAsia="zh-CN"/>
                </w:rPr>
                <w:t>预留</w:t>
              </w:r>
            </w:ins>
          </w:p>
        </w:tc>
        <w:tc>
          <w:tcPr>
            <w:tcW w:w="1455" w:type="dxa"/>
          </w:tcPr>
          <w:p>
            <w:pPr>
              <w:numPr>
                <w:ilvl w:val="-1"/>
                <w:numId w:val="0"/>
              </w:numPr>
              <w:bidi w:val="0"/>
              <w:rPr>
                <w:ins w:id="1539" w:author="Administrator" w:date="2023-11-01T21:49:50Z"/>
                <w:rFonts w:hint="default"/>
                <w:vertAlign w:val="baseline"/>
                <w:lang w:val="en-US" w:eastAsia="zh-CN"/>
              </w:rPr>
            </w:pPr>
            <w:ins w:id="1540" w:author="Administrator" w:date="2023-11-01T21:49:50Z">
              <w:r>
                <w:rPr>
                  <w:rFonts w:hint="eastAsia"/>
                  <w:vertAlign w:val="baseline"/>
                  <w:lang w:val="en-US" w:eastAsia="zh-CN"/>
                </w:rPr>
                <w:t>BYTE[9]</w:t>
              </w:r>
            </w:ins>
          </w:p>
        </w:tc>
        <w:tc>
          <w:tcPr>
            <w:tcW w:w="4569" w:type="dxa"/>
          </w:tcPr>
          <w:p>
            <w:pPr>
              <w:numPr>
                <w:ilvl w:val="-1"/>
                <w:numId w:val="0"/>
              </w:numPr>
              <w:bidi w:val="0"/>
              <w:rPr>
                <w:ins w:id="1541" w:author="Administrator" w:date="2023-11-01T21:49:50Z"/>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542" w:author="Administrator" w:date="2023-11-01T21:49:50Z"/>
        </w:trPr>
        <w:tc>
          <w:tcPr>
            <w:tcW w:w="1256" w:type="dxa"/>
          </w:tcPr>
          <w:p>
            <w:pPr>
              <w:numPr>
                <w:ilvl w:val="-1"/>
                <w:numId w:val="0"/>
              </w:numPr>
              <w:bidi w:val="0"/>
              <w:rPr>
                <w:ins w:id="1543" w:author="Administrator" w:date="2023-11-01T21:49:50Z"/>
                <w:rFonts w:hint="default"/>
                <w:vertAlign w:val="baseline"/>
                <w:lang w:val="en-US" w:eastAsia="zh-CN"/>
              </w:rPr>
            </w:pPr>
            <w:ins w:id="1544" w:author="Administrator" w:date="2023-11-01T21:49:50Z">
              <w:r>
                <w:rPr>
                  <w:rFonts w:hint="eastAsia"/>
                  <w:vertAlign w:val="baseline"/>
                  <w:lang w:val="en-US" w:eastAsia="zh-CN"/>
                </w:rPr>
                <w:t>2</w:t>
              </w:r>
            </w:ins>
            <w:ins w:id="1545" w:author="Administrator" w:date="2023-11-01T21:51:07Z">
              <w:r>
                <w:rPr>
                  <w:rFonts w:hint="eastAsia"/>
                  <w:vertAlign w:val="baseline"/>
                  <w:lang w:val="en-US" w:eastAsia="zh-CN"/>
                </w:rPr>
                <w:t>7</w:t>
              </w:r>
            </w:ins>
          </w:p>
        </w:tc>
        <w:tc>
          <w:tcPr>
            <w:tcW w:w="1240" w:type="dxa"/>
            <w:vAlign w:val="top"/>
          </w:tcPr>
          <w:p>
            <w:pPr>
              <w:numPr>
                <w:ilvl w:val="-1"/>
                <w:numId w:val="0"/>
              </w:numPr>
              <w:bidi w:val="0"/>
              <w:ind w:left="0" w:leftChars="0" w:firstLine="0" w:firstLineChars="0"/>
              <w:rPr>
                <w:ins w:id="1546" w:author="Administrator" w:date="2023-11-01T21:49:50Z"/>
                <w:rFonts w:hint="default"/>
                <w:lang w:val="en-US" w:eastAsia="zh-CN"/>
              </w:rPr>
            </w:pPr>
            <w:ins w:id="1547" w:author="Administrator" w:date="2023-11-01T21:49:50Z">
              <w:r>
                <w:rPr>
                  <w:rFonts w:hint="eastAsia"/>
                  <w:lang w:val="en-US" w:eastAsia="zh-CN"/>
                </w:rPr>
                <w:t>文件头校验</w:t>
              </w:r>
            </w:ins>
          </w:p>
        </w:tc>
        <w:tc>
          <w:tcPr>
            <w:tcW w:w="1455" w:type="dxa"/>
          </w:tcPr>
          <w:p>
            <w:pPr>
              <w:numPr>
                <w:ilvl w:val="-1"/>
                <w:numId w:val="0"/>
              </w:numPr>
              <w:bidi w:val="0"/>
              <w:rPr>
                <w:ins w:id="1548" w:author="Administrator" w:date="2023-11-01T21:49:50Z"/>
                <w:rFonts w:hint="eastAsia"/>
                <w:vertAlign w:val="baseline"/>
                <w:lang w:val="en-US" w:eastAsia="zh-CN"/>
              </w:rPr>
            </w:pPr>
            <w:ins w:id="1549" w:author="Administrator" w:date="2023-11-01T21:49:50Z">
              <w:r>
                <w:rPr>
                  <w:rFonts w:hint="eastAsia"/>
                  <w:lang w:val="en-US" w:eastAsia="zh-CN"/>
                </w:rPr>
                <w:t>DWORD</w:t>
              </w:r>
            </w:ins>
          </w:p>
        </w:tc>
        <w:tc>
          <w:tcPr>
            <w:tcW w:w="4569" w:type="dxa"/>
          </w:tcPr>
          <w:p>
            <w:pPr>
              <w:numPr>
                <w:ilvl w:val="-1"/>
                <w:numId w:val="0"/>
              </w:numPr>
              <w:bidi w:val="0"/>
              <w:rPr>
                <w:ins w:id="1550" w:author="Administrator" w:date="2023-11-01T21:49:50Z"/>
                <w:rFonts w:hint="default"/>
                <w:lang w:val="en-US" w:eastAsia="zh-CN"/>
              </w:rPr>
            </w:pPr>
            <w:ins w:id="1551" w:author="Administrator" w:date="2023-11-01T21:49:50Z">
              <w:r>
                <w:rPr>
                  <w:rFonts w:hint="eastAsia"/>
                  <w:lang w:val="en-US" w:eastAsia="zh-CN"/>
                </w:rPr>
                <w:t>CRC32校验</w:t>
              </w:r>
            </w:ins>
          </w:p>
        </w:tc>
      </w:tr>
    </w:tbl>
    <w:p>
      <w:pPr>
        <w:numPr>
          <w:ilvl w:val="-1"/>
          <w:numId w:val="0"/>
        </w:numPr>
        <w:bidi w:val="0"/>
        <w:rPr>
          <w:rFonts w:hint="default"/>
          <w:lang w:val="en-US" w:eastAsia="zh-CN"/>
        </w:rPr>
        <w:pPrChange w:id="1552" w:author="Administrator" w:date="2023-11-01T21:49:50Z">
          <w:pPr>
            <w:bidi w:val="0"/>
          </w:pPr>
        </w:pPrChange>
      </w:pPr>
    </w:p>
    <w:p>
      <w:pPr>
        <w:pStyle w:val="3"/>
        <w:bidi w:val="0"/>
        <w:rPr>
          <w:rFonts w:hint="eastAsia"/>
        </w:rPr>
      </w:pPr>
      <w:bookmarkStart w:id="826" w:name="_Toc22350"/>
      <w:bookmarkStart w:id="827" w:name="_Toc11764"/>
      <w:bookmarkStart w:id="828" w:name="_Toc28856"/>
      <w:bookmarkStart w:id="829" w:name="_Toc25634"/>
      <w:r>
        <w:rPr>
          <w:rFonts w:hint="eastAsia"/>
          <w:lang w:val="en-US" w:eastAsia="zh-Hans"/>
        </w:rPr>
        <w:t>不限制长度命令</w:t>
      </w:r>
      <w:bookmarkEnd w:id="826"/>
      <w:bookmarkEnd w:id="827"/>
      <w:bookmarkEnd w:id="828"/>
      <w:bookmarkEnd w:id="829"/>
    </w:p>
    <w:p>
      <w:pPr>
        <w:pStyle w:val="4"/>
        <w:bidi w:val="0"/>
        <w:rPr>
          <w:rFonts w:hint="default"/>
          <w:lang w:eastAsia="zh-CN"/>
        </w:rPr>
      </w:pPr>
      <w:bookmarkStart w:id="830" w:name="_Toc20563"/>
      <w:bookmarkStart w:id="831" w:name="_Toc29166"/>
      <w:bookmarkStart w:id="832" w:name="_Toc21978"/>
      <w:bookmarkStart w:id="833" w:name="_Toc6857"/>
      <w:r>
        <w:rPr>
          <w:rFonts w:hint="eastAsia"/>
          <w:lang w:val="en-US" w:eastAsia="zh-CN"/>
        </w:rPr>
        <w:t>设备端通用应答（0x01）</w:t>
      </w:r>
      <w:bookmarkEnd w:id="830"/>
      <w:bookmarkEnd w:id="831"/>
      <w:bookmarkEnd w:id="832"/>
      <w:bookmarkEnd w:id="833"/>
    </w:p>
    <w:p>
      <w:pPr>
        <w:rPr>
          <w:rFonts w:hint="eastAsia"/>
          <w:lang w:val="en-US" w:eastAsia="zh-CN"/>
        </w:rPr>
      </w:pPr>
      <w:r>
        <w:rPr>
          <w:rFonts w:hint="eastAsia"/>
          <w:lang w:val="en-US" w:eastAsia="zh-CN"/>
        </w:rPr>
        <w:t>命令ID：0x01。</w:t>
      </w:r>
    </w:p>
    <w:p>
      <w:pPr>
        <w:rPr>
          <w:rFonts w:hint="eastAsia"/>
          <w:lang w:val="en-US" w:eastAsia="zh-CN"/>
        </w:rPr>
      </w:pPr>
      <w:r>
        <w:rPr>
          <w:rFonts w:hint="eastAsia"/>
          <w:lang w:val="en-US" w:eastAsia="zh-CN"/>
        </w:rPr>
        <w:t>终端通用应答消息体数据格式见表3.</w:t>
      </w:r>
    </w:p>
    <w:p>
      <w:pPr>
        <w:jc w:val="center"/>
        <w:rPr>
          <w:rFonts w:hint="default"/>
          <w:lang w:val="en-US" w:eastAsia="zh-CN"/>
        </w:rPr>
      </w:pPr>
      <w:r>
        <w:rPr>
          <w:rFonts w:hint="eastAsia"/>
          <w:b/>
          <w:bCs/>
          <w:lang w:val="en-US" w:eastAsia="zh-CN"/>
        </w:rPr>
        <w:t>表3 终端通用应答消息体数据格式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应答ID</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对应的APP命令ID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结果</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widowControl/>
              <w:jc w:val="left"/>
              <w:rPr>
                <w:rFonts w:hint="default"/>
                <w:vertAlign w:val="baseline"/>
                <w:lang w:val="en-US" w:eastAsia="zh-CN"/>
              </w:rPr>
            </w:pPr>
            <w:r>
              <w:rPr>
                <w:rFonts w:hint="eastAsia"/>
                <w:vertAlign w:val="baseline"/>
                <w:lang w:val="en-US" w:eastAsia="zh-CN"/>
              </w:rPr>
              <w:t>0：</w:t>
            </w:r>
            <w:r>
              <w:rPr>
                <w:rFonts w:hint="eastAsia" w:ascii="宋体" w:hAnsi="宋体" w:eastAsia="宋体" w:cs="宋体"/>
                <w:color w:val="000000"/>
                <w:kern w:val="0"/>
                <w:sz w:val="18"/>
                <w:szCs w:val="18"/>
                <w:lang w:val="en-US" w:eastAsia="zh-CN" w:bidi="ar"/>
              </w:rPr>
              <w:t>成功/确认；1：失败；2：消息有误；3：不支持</w:t>
            </w:r>
          </w:p>
        </w:tc>
      </w:tr>
    </w:tbl>
    <w:p>
      <w:pPr>
        <w:rPr>
          <w:rFonts w:hint="default"/>
          <w:lang w:val="en-US" w:eastAsia="zh-CN"/>
        </w:rPr>
      </w:pPr>
    </w:p>
    <w:p>
      <w:pPr>
        <w:pStyle w:val="4"/>
        <w:bidi w:val="0"/>
        <w:rPr>
          <w:rFonts w:hint="default"/>
          <w:lang w:eastAsia="zh-CN"/>
        </w:rPr>
      </w:pPr>
      <w:bookmarkStart w:id="834" w:name="_Toc26571"/>
      <w:bookmarkStart w:id="835" w:name="_Toc11168"/>
      <w:bookmarkStart w:id="836" w:name="_Toc29339"/>
      <w:bookmarkStart w:id="837" w:name="_Toc11405"/>
      <w:r>
        <w:rPr>
          <w:rFonts w:hint="eastAsia"/>
          <w:lang w:val="en-US" w:eastAsia="zh-CN"/>
        </w:rPr>
        <w:t>APP端通用应答（0x81）</w:t>
      </w:r>
      <w:bookmarkEnd w:id="834"/>
      <w:bookmarkEnd w:id="835"/>
      <w:bookmarkEnd w:id="836"/>
      <w:bookmarkEnd w:id="837"/>
    </w:p>
    <w:p>
      <w:pPr>
        <w:rPr>
          <w:rFonts w:hint="eastAsia"/>
          <w:lang w:val="en-US" w:eastAsia="zh-CN"/>
        </w:rPr>
      </w:pPr>
      <w:r>
        <w:rPr>
          <w:rFonts w:hint="eastAsia"/>
          <w:lang w:val="en-US" w:eastAsia="zh-CN"/>
        </w:rPr>
        <w:t>命令ID：0x81。</w:t>
      </w:r>
    </w:p>
    <w:p>
      <w:pPr>
        <w:rPr>
          <w:rFonts w:hint="eastAsia"/>
          <w:lang w:val="en-US" w:eastAsia="zh-CN"/>
        </w:rPr>
      </w:pPr>
      <w:r>
        <w:rPr>
          <w:rFonts w:hint="eastAsia"/>
          <w:lang w:val="en-US" w:eastAsia="zh-CN"/>
        </w:rPr>
        <w:t>APP通用应答消息体数据格式见表3.</w:t>
      </w:r>
    </w:p>
    <w:p>
      <w:pPr>
        <w:jc w:val="center"/>
        <w:rPr>
          <w:rFonts w:hint="default"/>
          <w:lang w:val="en-US" w:eastAsia="zh-CN"/>
        </w:rPr>
      </w:pPr>
      <w:r>
        <w:rPr>
          <w:rFonts w:hint="eastAsia"/>
          <w:b/>
          <w:bCs/>
          <w:lang w:val="en-US" w:eastAsia="zh-CN"/>
        </w:rPr>
        <w:t>表4 APP通用应答消息体数据格式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应答ID</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对应的设备端命令ID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结果</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widowControl/>
              <w:jc w:val="left"/>
              <w:rPr>
                <w:rFonts w:hint="default"/>
                <w:vertAlign w:val="baseline"/>
                <w:lang w:val="en-US" w:eastAsia="zh-CN"/>
              </w:rPr>
            </w:pPr>
            <w:r>
              <w:rPr>
                <w:rFonts w:hint="eastAsia"/>
                <w:vertAlign w:val="baseline"/>
                <w:lang w:val="en-US" w:eastAsia="zh-CN"/>
              </w:rPr>
              <w:t>0：</w:t>
            </w:r>
            <w:r>
              <w:rPr>
                <w:rFonts w:hint="eastAsia" w:ascii="宋体" w:hAnsi="宋体" w:eastAsia="宋体" w:cs="宋体"/>
                <w:color w:val="000000"/>
                <w:kern w:val="0"/>
                <w:sz w:val="18"/>
                <w:szCs w:val="18"/>
                <w:lang w:val="en-US" w:eastAsia="zh-CN" w:bidi="ar"/>
              </w:rPr>
              <w:t>成功/确认；1：失败；2：消息有误；3：不支持</w:t>
            </w:r>
          </w:p>
        </w:tc>
      </w:tr>
    </w:tbl>
    <w:p>
      <w:pPr>
        <w:rPr>
          <w:rFonts w:hint="default"/>
          <w:lang w:val="en-US" w:eastAsia="zh-CN"/>
        </w:rPr>
      </w:pPr>
    </w:p>
    <w:p>
      <w:pPr>
        <w:pStyle w:val="4"/>
        <w:bidi w:val="0"/>
        <w:rPr>
          <w:rFonts w:hint="default"/>
          <w:lang w:eastAsia="zh-CN"/>
        </w:rPr>
      </w:pPr>
      <w:bookmarkStart w:id="838" w:name="_Toc393"/>
      <w:bookmarkStart w:id="839" w:name="_Toc27749"/>
      <w:bookmarkStart w:id="840" w:name="_Toc30763"/>
      <w:bookmarkStart w:id="841" w:name="_Toc19668"/>
      <w:r>
        <w:rPr>
          <w:rFonts w:hint="eastAsia"/>
          <w:lang w:val="en-US" w:eastAsia="zh-CN"/>
        </w:rPr>
        <w:t>设备信息查询（0x82）</w:t>
      </w:r>
      <w:bookmarkEnd w:id="838"/>
      <w:bookmarkEnd w:id="839"/>
      <w:bookmarkEnd w:id="840"/>
      <w:bookmarkEnd w:id="841"/>
    </w:p>
    <w:p>
      <w:pPr>
        <w:rPr>
          <w:rFonts w:hint="eastAsia"/>
          <w:lang w:val="en-US" w:eastAsia="zh-CN"/>
        </w:rPr>
      </w:pPr>
      <w:r>
        <w:rPr>
          <w:rFonts w:hint="eastAsia"/>
          <w:lang w:val="en-US" w:eastAsia="zh-CN"/>
        </w:rPr>
        <w:t>命令ID：0x82，消息为空。</w:t>
      </w:r>
    </w:p>
    <w:p>
      <w:pPr>
        <w:rPr>
          <w:rFonts w:hint="default"/>
          <w:lang w:val="en-US" w:eastAsia="zh-CN"/>
        </w:rPr>
      </w:pPr>
    </w:p>
    <w:p>
      <w:pPr>
        <w:pStyle w:val="4"/>
        <w:bidi w:val="0"/>
        <w:rPr>
          <w:rFonts w:hint="default"/>
          <w:lang w:eastAsia="zh-CN"/>
        </w:rPr>
      </w:pPr>
      <w:bookmarkStart w:id="842" w:name="_Toc18547"/>
      <w:bookmarkStart w:id="843" w:name="_Toc1484"/>
      <w:bookmarkStart w:id="844" w:name="_Toc8248"/>
      <w:bookmarkStart w:id="845" w:name="_Toc27835"/>
      <w:r>
        <w:rPr>
          <w:rFonts w:hint="eastAsia"/>
          <w:lang w:val="en-US" w:eastAsia="zh-CN"/>
        </w:rPr>
        <w:t>设备信息应答（0x02）</w:t>
      </w:r>
      <w:bookmarkEnd w:id="842"/>
      <w:bookmarkEnd w:id="843"/>
      <w:bookmarkEnd w:id="844"/>
      <w:bookmarkEnd w:id="845"/>
    </w:p>
    <w:p>
      <w:pPr>
        <w:rPr>
          <w:rFonts w:hint="eastAsia"/>
          <w:lang w:val="en-US" w:eastAsia="zh-CN"/>
        </w:rPr>
      </w:pPr>
      <w:r>
        <w:rPr>
          <w:rFonts w:hint="eastAsia"/>
          <w:lang w:val="en-US" w:eastAsia="zh-CN"/>
        </w:rPr>
        <w:t>命令ID：0x02，消息体数据格式见下表。</w:t>
      </w:r>
    </w:p>
    <w:p>
      <w:pPr>
        <w:jc w:val="center"/>
        <w:rPr>
          <w:rFonts w:hint="default"/>
          <w:b/>
          <w:bCs/>
          <w:lang w:val="en-US" w:eastAsia="zh-CN"/>
        </w:rPr>
      </w:pPr>
      <w:r>
        <w:rPr>
          <w:rFonts w:hint="eastAsia"/>
          <w:b/>
          <w:bCs/>
          <w:lang w:val="en-US" w:eastAsia="zh-CN"/>
        </w:rPr>
        <w:t>表5 设备信息数据格式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产品ID</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项目ID</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254" w:type="dxa"/>
          </w:tcPr>
          <w:p>
            <w:pPr>
              <w:rPr>
                <w:rFonts w:hint="default"/>
                <w:vertAlign w:val="baseline"/>
                <w:lang w:val="en-US" w:eastAsia="zh-CN"/>
              </w:rPr>
            </w:pPr>
            <w:r>
              <w:rPr>
                <w:rFonts w:hint="eastAsia"/>
                <w:vertAlign w:val="baseline"/>
                <w:lang w:val="en-US" w:eastAsia="zh-CN"/>
              </w:rPr>
              <w:t>2</w:t>
            </w:r>
          </w:p>
        </w:tc>
        <w:tc>
          <w:tcPr>
            <w:tcW w:w="1340" w:type="dxa"/>
          </w:tcPr>
          <w:p>
            <w:pPr>
              <w:rPr>
                <w:rFonts w:hint="default"/>
                <w:vertAlign w:val="baseline"/>
                <w:lang w:val="en-US" w:eastAsia="zh-CN"/>
              </w:rPr>
            </w:pPr>
            <w:r>
              <w:rPr>
                <w:rFonts w:hint="eastAsia"/>
                <w:vertAlign w:val="baseline"/>
                <w:lang w:val="en-US" w:eastAsia="zh-CN"/>
              </w:rPr>
              <w:t>设备MAC地址</w:t>
            </w:r>
          </w:p>
        </w:tc>
        <w:tc>
          <w:tcPr>
            <w:tcW w:w="1142" w:type="dxa"/>
          </w:tcPr>
          <w:p>
            <w:pPr>
              <w:rPr>
                <w:rFonts w:hint="default"/>
                <w:vertAlign w:val="baseline"/>
                <w:lang w:val="en-US" w:eastAsia="zh-CN"/>
              </w:rPr>
            </w:pPr>
            <w:r>
              <w:rPr>
                <w:rFonts w:hint="eastAsia"/>
                <w:vertAlign w:val="baseline"/>
                <w:lang w:val="en-US" w:eastAsia="zh-CN"/>
              </w:rPr>
              <w:t>BYTE[6]</w:t>
            </w:r>
          </w:p>
        </w:tc>
        <w:tc>
          <w:tcPr>
            <w:tcW w:w="478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8</w:t>
            </w:r>
          </w:p>
        </w:tc>
        <w:tc>
          <w:tcPr>
            <w:tcW w:w="1340" w:type="dxa"/>
          </w:tcPr>
          <w:p>
            <w:pPr>
              <w:rPr>
                <w:rFonts w:hint="default"/>
                <w:vertAlign w:val="baseline"/>
                <w:lang w:val="en-US" w:eastAsia="zh-CN"/>
              </w:rPr>
            </w:pPr>
            <w:r>
              <w:rPr>
                <w:rFonts w:hint="eastAsia"/>
                <w:vertAlign w:val="baseline"/>
                <w:lang w:val="en-US" w:eastAsia="zh-CN"/>
              </w:rPr>
              <w:t>电池电量</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范围：0~100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9</w:t>
            </w:r>
          </w:p>
        </w:tc>
        <w:tc>
          <w:tcPr>
            <w:tcW w:w="1340" w:type="dxa"/>
          </w:tcPr>
          <w:p>
            <w:pPr>
              <w:rPr>
                <w:rFonts w:hint="default"/>
                <w:vertAlign w:val="baseline"/>
                <w:lang w:val="en-US" w:eastAsia="zh-CN"/>
              </w:rPr>
            </w:pPr>
            <w:r>
              <w:rPr>
                <w:rFonts w:hint="eastAsia"/>
                <w:vertAlign w:val="baseline"/>
                <w:lang w:val="en-US" w:eastAsia="zh-CN"/>
              </w:rPr>
              <w:t>设备名称</w:t>
            </w:r>
          </w:p>
        </w:tc>
        <w:tc>
          <w:tcPr>
            <w:tcW w:w="1142" w:type="dxa"/>
          </w:tcPr>
          <w:p>
            <w:pPr>
              <w:rPr>
                <w:rFonts w:hint="default"/>
                <w:vertAlign w:val="baseline"/>
                <w:lang w:val="en-US" w:eastAsia="zh-CN"/>
              </w:rPr>
            </w:pPr>
            <w:r>
              <w:rPr>
                <w:rFonts w:hint="eastAsia"/>
                <w:vertAlign w:val="baseline"/>
                <w:lang w:val="en-US" w:eastAsia="zh-CN"/>
              </w:rPr>
              <w:t>BYTE[16]</w:t>
            </w:r>
          </w:p>
        </w:tc>
        <w:tc>
          <w:tcPr>
            <w:tcW w:w="478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25</w:t>
            </w:r>
          </w:p>
        </w:tc>
        <w:tc>
          <w:tcPr>
            <w:tcW w:w="1340" w:type="dxa"/>
          </w:tcPr>
          <w:p>
            <w:pPr>
              <w:rPr>
                <w:rFonts w:hint="default"/>
                <w:vertAlign w:val="baseline"/>
                <w:lang w:val="en-US" w:eastAsia="zh-CN"/>
              </w:rPr>
            </w:pPr>
            <w:r>
              <w:rPr>
                <w:rFonts w:hint="eastAsia"/>
                <w:vertAlign w:val="baseline"/>
                <w:lang w:val="en-US" w:eastAsia="zh-CN"/>
              </w:rPr>
              <w:t>序列号</w:t>
            </w:r>
          </w:p>
        </w:tc>
        <w:tc>
          <w:tcPr>
            <w:tcW w:w="1142" w:type="dxa"/>
          </w:tcPr>
          <w:p>
            <w:pPr>
              <w:rPr>
                <w:rFonts w:hint="default"/>
                <w:vertAlign w:val="baseline"/>
                <w:lang w:val="en-US" w:eastAsia="zh-CN"/>
              </w:rPr>
            </w:pPr>
            <w:r>
              <w:rPr>
                <w:rFonts w:hint="eastAsia"/>
                <w:vertAlign w:val="baseline"/>
                <w:lang w:val="en-US" w:eastAsia="zh-CN"/>
              </w:rPr>
              <w:t>BYTE[14]</w:t>
            </w:r>
          </w:p>
        </w:tc>
        <w:tc>
          <w:tcPr>
            <w:tcW w:w="4783" w:type="dxa"/>
          </w:tcPr>
          <w:p>
            <w:pPr>
              <w:rPr>
                <w:rFonts w:hint="default"/>
                <w:vertAlign w:val="baseline"/>
                <w:lang w:val="en-US" w:eastAsia="zh-CN"/>
              </w:rPr>
            </w:pPr>
            <w:r>
              <w:rPr>
                <w:rFonts w:hint="eastAsia"/>
                <w:vertAlign w:val="baseline"/>
                <w:lang w:val="en-US" w:eastAsia="zh-CN"/>
              </w:rPr>
              <w:t>AAA_AAA_AAAAAA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39</w:t>
            </w:r>
          </w:p>
        </w:tc>
        <w:tc>
          <w:tcPr>
            <w:tcW w:w="1340" w:type="dxa"/>
          </w:tcPr>
          <w:p>
            <w:pPr>
              <w:rPr>
                <w:rFonts w:hint="default"/>
                <w:vertAlign w:val="baseline"/>
                <w:lang w:val="en-US" w:eastAsia="zh-CN"/>
              </w:rPr>
            </w:pPr>
            <w:r>
              <w:rPr>
                <w:rFonts w:hint="eastAsia"/>
                <w:vertAlign w:val="baseline"/>
                <w:lang w:val="en-US" w:eastAsia="zh-CN"/>
              </w:rPr>
              <w:t>硬件版本号</w:t>
            </w:r>
          </w:p>
        </w:tc>
        <w:tc>
          <w:tcPr>
            <w:tcW w:w="1142" w:type="dxa"/>
          </w:tcPr>
          <w:p>
            <w:pPr>
              <w:rPr>
                <w:rFonts w:hint="default"/>
                <w:vertAlign w:val="baseline"/>
                <w:lang w:val="en-US" w:eastAsia="zh-CN"/>
              </w:rPr>
            </w:pPr>
            <w:r>
              <w:rPr>
                <w:rFonts w:hint="eastAsia"/>
                <w:vertAlign w:val="baseline"/>
                <w:lang w:val="en-US" w:eastAsia="zh-CN"/>
              </w:rPr>
              <w:t>BCD[2]</w:t>
            </w:r>
          </w:p>
        </w:tc>
        <w:tc>
          <w:tcPr>
            <w:tcW w:w="4783" w:type="dxa"/>
          </w:tcPr>
          <w:p>
            <w:pPr>
              <w:widowControl/>
              <w:jc w:val="left"/>
              <w:rPr>
                <w:rFonts w:hint="default"/>
                <w:vertAlign w:val="baseline"/>
                <w:lang w:val="en-US" w:eastAsia="zh-CN"/>
              </w:rPr>
            </w:pPr>
            <w:r>
              <w:rPr>
                <w:rFonts w:hint="eastAsia"/>
                <w:vertAlign w:val="baseline"/>
                <w:lang w:val="en-US" w:eastAsia="zh-CN"/>
              </w:rPr>
              <w:t>版本号</w:t>
            </w:r>
            <w:r>
              <w:rPr>
                <w:rFonts w:hint="default"/>
                <w:vertAlign w:val="baseline"/>
                <w:lang w:val="en-US" w:eastAsia="zh-CN"/>
              </w:rPr>
              <w:t>”</w:t>
            </w:r>
            <w:r>
              <w:rPr>
                <w:rFonts w:hint="eastAsia"/>
                <w:vertAlign w:val="baseline"/>
                <w:lang w:val="en-US" w:eastAsia="zh-CN"/>
              </w:rPr>
              <w:t>1.22</w:t>
            </w:r>
            <w:r>
              <w:rPr>
                <w:rFonts w:hint="default"/>
                <w:vertAlign w:val="baseline"/>
                <w:lang w:val="en-US" w:eastAsia="zh-CN"/>
              </w:rPr>
              <w:t>”</w:t>
            </w:r>
            <w:r>
              <w:rPr>
                <w:rFonts w:hint="eastAsia"/>
                <w:vertAlign w:val="baseline"/>
                <w:lang w:val="en-US" w:eastAsia="zh-CN"/>
              </w:rPr>
              <w:t>，1为主版本号，22为子版本号；存储顺序为：</w:t>
            </w:r>
          </w:p>
          <w:p>
            <w:pPr>
              <w:widowControl/>
              <w:jc w:val="left"/>
              <w:rPr>
                <w:rFonts w:hint="default"/>
                <w:vertAlign w:val="baseline"/>
                <w:lang w:val="en-US" w:eastAsia="zh-CN"/>
              </w:rPr>
            </w:pPr>
            <w:r>
              <w:rPr>
                <w:rFonts w:hint="eastAsia"/>
                <w:vertAlign w:val="baseline"/>
                <w:lang w:val="en-US" w:eastAsia="zh-CN"/>
              </w:rPr>
              <w:t>BYTE[0] = 0x01</w:t>
            </w:r>
          </w:p>
          <w:p>
            <w:pPr>
              <w:widowControl/>
              <w:jc w:val="left"/>
              <w:rPr>
                <w:rFonts w:hint="default"/>
                <w:vertAlign w:val="baseline"/>
                <w:lang w:val="en-US" w:eastAsia="zh-CN"/>
              </w:rPr>
            </w:pPr>
            <w:r>
              <w:rPr>
                <w:rFonts w:hint="eastAsia"/>
                <w:vertAlign w:val="baseline"/>
                <w:lang w:val="en-US" w:eastAsia="zh-CN"/>
              </w:rPr>
              <w:t>BYTE[1] = 0x22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43</w:t>
            </w:r>
          </w:p>
        </w:tc>
        <w:tc>
          <w:tcPr>
            <w:tcW w:w="1340" w:type="dxa"/>
          </w:tcPr>
          <w:p>
            <w:pPr>
              <w:rPr>
                <w:rFonts w:hint="default"/>
                <w:vertAlign w:val="baseline"/>
                <w:lang w:val="en-US" w:eastAsia="zh-CN"/>
              </w:rPr>
            </w:pPr>
            <w:r>
              <w:rPr>
                <w:rFonts w:hint="eastAsia"/>
                <w:vertAlign w:val="baseline"/>
                <w:lang w:val="en-US" w:eastAsia="zh-CN"/>
              </w:rPr>
              <w:t>固件版本号</w:t>
            </w:r>
          </w:p>
        </w:tc>
        <w:tc>
          <w:tcPr>
            <w:tcW w:w="1142" w:type="dxa"/>
          </w:tcPr>
          <w:p>
            <w:pPr>
              <w:rPr>
                <w:rFonts w:hint="eastAsia"/>
                <w:vertAlign w:val="baseline"/>
                <w:lang w:val="en-US" w:eastAsia="zh-CN"/>
              </w:rPr>
            </w:pPr>
            <w:r>
              <w:rPr>
                <w:rFonts w:hint="eastAsia"/>
                <w:vertAlign w:val="baseline"/>
                <w:lang w:val="en-US" w:eastAsia="zh-CN"/>
              </w:rPr>
              <w:t>BCD[2]</w:t>
            </w:r>
          </w:p>
        </w:tc>
        <w:tc>
          <w:tcPr>
            <w:tcW w:w="4783" w:type="dxa"/>
          </w:tcPr>
          <w:p>
            <w:pPr>
              <w:rPr>
                <w:rFonts w:hint="default"/>
                <w:vertAlign w:val="baseline"/>
                <w:lang w:val="en-US" w:eastAsia="zh-CN"/>
              </w:rPr>
            </w:pPr>
            <w:r>
              <w:rPr>
                <w:rFonts w:hint="eastAsia"/>
                <w:vertAlign w:val="baseline"/>
                <w:lang w:val="en-US" w:eastAsia="zh-CN"/>
              </w:rPr>
              <w:t>同硬件版本号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47</w:t>
            </w:r>
          </w:p>
        </w:tc>
        <w:tc>
          <w:tcPr>
            <w:tcW w:w="1340" w:type="dxa"/>
          </w:tcPr>
          <w:p>
            <w:pPr>
              <w:rPr>
                <w:rFonts w:hint="default"/>
                <w:vertAlign w:val="baseline"/>
                <w:lang w:val="en-US" w:eastAsia="zh-CN"/>
              </w:rPr>
            </w:pPr>
            <w:r>
              <w:rPr>
                <w:rFonts w:hint="eastAsia"/>
                <w:vertAlign w:val="baseline"/>
                <w:lang w:val="en-US" w:eastAsia="zh-CN"/>
              </w:rPr>
              <w:t>图库版本号</w:t>
            </w:r>
          </w:p>
        </w:tc>
        <w:tc>
          <w:tcPr>
            <w:tcW w:w="1142" w:type="dxa"/>
          </w:tcPr>
          <w:p>
            <w:pPr>
              <w:rPr>
                <w:rFonts w:hint="eastAsia"/>
                <w:vertAlign w:val="baseline"/>
                <w:lang w:val="en-US" w:eastAsia="zh-CN"/>
              </w:rPr>
            </w:pPr>
            <w:r>
              <w:rPr>
                <w:rFonts w:hint="eastAsia"/>
                <w:vertAlign w:val="baseline"/>
                <w:lang w:val="en-US" w:eastAsia="zh-CN"/>
              </w:rPr>
              <w:t>BCD[2]</w:t>
            </w:r>
          </w:p>
        </w:tc>
        <w:tc>
          <w:tcPr>
            <w:tcW w:w="4783" w:type="dxa"/>
          </w:tcPr>
          <w:p>
            <w:pPr>
              <w:rPr>
                <w:rFonts w:hint="eastAsia"/>
                <w:vertAlign w:val="baseline"/>
                <w:lang w:val="en-US" w:eastAsia="zh-CN"/>
              </w:rPr>
            </w:pPr>
            <w:r>
              <w:rPr>
                <w:rFonts w:hint="eastAsia"/>
                <w:vertAlign w:val="baseline"/>
                <w:lang w:val="en-US" w:eastAsia="zh-CN"/>
              </w:rPr>
              <w:t>同硬件版本号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51</w:t>
            </w:r>
          </w:p>
        </w:tc>
        <w:tc>
          <w:tcPr>
            <w:tcW w:w="1340" w:type="dxa"/>
          </w:tcPr>
          <w:p>
            <w:pPr>
              <w:rPr>
                <w:rFonts w:hint="default"/>
                <w:vertAlign w:val="baseline"/>
                <w:lang w:val="en-US" w:eastAsia="zh-CN"/>
              </w:rPr>
            </w:pPr>
            <w:r>
              <w:rPr>
                <w:rFonts w:hint="eastAsia"/>
                <w:vertAlign w:val="baseline"/>
                <w:lang w:val="en-US" w:eastAsia="zh-CN"/>
              </w:rPr>
              <w:t>字库版本号</w:t>
            </w:r>
          </w:p>
        </w:tc>
        <w:tc>
          <w:tcPr>
            <w:tcW w:w="1142" w:type="dxa"/>
          </w:tcPr>
          <w:p>
            <w:pPr>
              <w:rPr>
                <w:rFonts w:hint="eastAsia"/>
                <w:vertAlign w:val="baseline"/>
                <w:lang w:val="en-US" w:eastAsia="zh-CN"/>
              </w:rPr>
            </w:pPr>
            <w:r>
              <w:rPr>
                <w:rFonts w:hint="eastAsia"/>
                <w:vertAlign w:val="baseline"/>
                <w:lang w:val="en-US" w:eastAsia="zh-CN"/>
              </w:rPr>
              <w:t>BCD[2]</w:t>
            </w:r>
          </w:p>
        </w:tc>
        <w:tc>
          <w:tcPr>
            <w:tcW w:w="4783" w:type="dxa"/>
          </w:tcPr>
          <w:p>
            <w:pPr>
              <w:rPr>
                <w:rFonts w:hint="eastAsia"/>
                <w:vertAlign w:val="baseline"/>
                <w:lang w:val="en-US" w:eastAsia="zh-CN"/>
              </w:rPr>
            </w:pPr>
            <w:r>
              <w:rPr>
                <w:rFonts w:hint="eastAsia"/>
                <w:vertAlign w:val="baseline"/>
                <w:lang w:val="en-US" w:eastAsia="zh-CN"/>
              </w:rPr>
              <w:t>同硬件版本号</w:t>
            </w:r>
          </w:p>
        </w:tc>
      </w:tr>
    </w:tbl>
    <w:p>
      <w:pPr>
        <w:rPr>
          <w:rFonts w:hint="default"/>
          <w:lang w:eastAsia="zh-CN"/>
        </w:rPr>
      </w:pPr>
    </w:p>
    <w:p>
      <w:pPr>
        <w:pStyle w:val="4"/>
        <w:bidi w:val="0"/>
        <w:rPr>
          <w:rFonts w:hint="default"/>
          <w:lang w:eastAsia="zh-CN"/>
        </w:rPr>
      </w:pPr>
      <w:bookmarkStart w:id="846" w:name="_Toc9033"/>
      <w:bookmarkStart w:id="847" w:name="_Toc18052"/>
      <w:bookmarkStart w:id="848" w:name="_Toc5984"/>
      <w:bookmarkStart w:id="849" w:name="_Toc28346"/>
      <w:r>
        <w:rPr>
          <w:rFonts w:hint="eastAsia"/>
          <w:lang w:val="en-US" w:eastAsia="zh-CN"/>
        </w:rPr>
        <w:t>参数设置（0x83）</w:t>
      </w:r>
      <w:bookmarkEnd w:id="846"/>
      <w:bookmarkEnd w:id="847"/>
      <w:bookmarkEnd w:id="848"/>
      <w:bookmarkEnd w:id="849"/>
    </w:p>
    <w:p>
      <w:pPr>
        <w:rPr>
          <w:rFonts w:hint="eastAsia"/>
          <w:lang w:val="en-US" w:eastAsia="zh-CN"/>
        </w:rPr>
      </w:pPr>
      <w:r>
        <w:rPr>
          <w:rFonts w:hint="eastAsia"/>
          <w:lang w:val="en-US" w:eastAsia="zh-CN"/>
        </w:rPr>
        <w:t>命令ID：0x83。</w:t>
      </w:r>
    </w:p>
    <w:p>
      <w:pPr>
        <w:rPr>
          <w:rFonts w:hint="eastAsia"/>
          <w:lang w:val="en-US" w:eastAsia="zh-CN"/>
        </w:rPr>
      </w:pPr>
      <w:r>
        <w:rPr>
          <w:rFonts w:hint="eastAsia"/>
          <w:lang w:val="en-US" w:eastAsia="zh-CN"/>
        </w:rPr>
        <w:t>参数设置消息格式见下表：</w:t>
      </w:r>
    </w:p>
    <w:p>
      <w:pPr>
        <w:jc w:val="center"/>
        <w:rPr>
          <w:rFonts w:hint="eastAsia"/>
          <w:b/>
          <w:bCs/>
          <w:lang w:val="en-US" w:eastAsia="zh-CN"/>
        </w:rPr>
      </w:pPr>
      <w:r>
        <w:rPr>
          <w:rFonts w:hint="eastAsia"/>
          <w:b/>
          <w:bCs/>
          <w:lang w:val="en-US" w:eastAsia="zh-CN"/>
        </w:rPr>
        <w:t>表6参数设置消息数据格式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参数总数</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参数项列表</w:t>
            </w:r>
          </w:p>
        </w:tc>
        <w:tc>
          <w:tcPr>
            <w:tcW w:w="1142" w:type="dxa"/>
          </w:tcPr>
          <w:p>
            <w:pPr>
              <w:rPr>
                <w:rFonts w:hint="default"/>
                <w:vertAlign w:val="baseline"/>
                <w:lang w:val="en-US" w:eastAsia="zh-CN"/>
              </w:rPr>
            </w:pPr>
            <w:r>
              <w:rPr>
                <w:rFonts w:hint="eastAsia"/>
                <w:vertAlign w:val="baseline"/>
                <w:lang w:val="en-US" w:eastAsia="zh-CN"/>
              </w:rPr>
              <w:t>BYTE[N]</w:t>
            </w:r>
          </w:p>
        </w:tc>
        <w:tc>
          <w:tcPr>
            <w:tcW w:w="4783" w:type="dxa"/>
          </w:tcPr>
          <w:p>
            <w:pPr>
              <w:rPr>
                <w:rFonts w:hint="default"/>
                <w:vertAlign w:val="baseline"/>
                <w:lang w:val="en-US" w:eastAsia="zh-CN"/>
              </w:rPr>
            </w:pPr>
            <w:r>
              <w:rPr>
                <w:rFonts w:hint="eastAsia"/>
                <w:lang w:val="en-US" w:eastAsia="zh-CN"/>
              </w:rPr>
              <w:t>详见设备参数项数据格式表</w:t>
            </w:r>
          </w:p>
        </w:tc>
      </w:tr>
    </w:tbl>
    <w:p>
      <w:pPr>
        <w:rPr>
          <w:rFonts w:hint="default"/>
          <w:lang w:val="en-US" w:eastAsia="zh-CN"/>
        </w:rPr>
      </w:pPr>
    </w:p>
    <w:p>
      <w:pPr>
        <w:jc w:val="center"/>
        <w:rPr>
          <w:rFonts w:hint="default"/>
          <w:b/>
          <w:bCs/>
          <w:lang w:val="en-US" w:eastAsia="zh-CN"/>
        </w:rPr>
      </w:pPr>
      <w:r>
        <w:rPr>
          <w:rFonts w:hint="eastAsia"/>
          <w:b/>
          <w:bCs/>
          <w:lang w:val="en-US" w:eastAsia="zh-CN"/>
        </w:rPr>
        <w:t>表7设备参数项数据格式</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5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字段</w:t>
            </w:r>
          </w:p>
        </w:tc>
        <w:tc>
          <w:tcPr>
            <w:tcW w:w="1340" w:type="dxa"/>
          </w:tcPr>
          <w:p>
            <w:pPr>
              <w:rPr>
                <w:rFonts w:hint="default"/>
                <w:vertAlign w:val="baseline"/>
                <w:lang w:val="en-US" w:eastAsia="zh-CN"/>
              </w:rPr>
            </w:pPr>
            <w:r>
              <w:rPr>
                <w:rFonts w:hint="eastAsia"/>
                <w:vertAlign w:val="baseline"/>
                <w:lang w:val="en-US" w:eastAsia="zh-CN"/>
              </w:rPr>
              <w:t>数据类型</w:t>
            </w:r>
          </w:p>
        </w:tc>
        <w:tc>
          <w:tcPr>
            <w:tcW w:w="5928"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参数ID</w:t>
            </w:r>
          </w:p>
        </w:tc>
        <w:tc>
          <w:tcPr>
            <w:tcW w:w="1340" w:type="dxa"/>
          </w:tcPr>
          <w:p>
            <w:pPr>
              <w:rPr>
                <w:rFonts w:hint="default"/>
                <w:vertAlign w:val="baseline"/>
                <w:lang w:val="en-US" w:eastAsia="zh-CN"/>
              </w:rPr>
            </w:pPr>
            <w:r>
              <w:rPr>
                <w:rFonts w:hint="eastAsia"/>
                <w:vertAlign w:val="baseline"/>
                <w:lang w:val="en-US" w:eastAsia="zh-CN"/>
              </w:rPr>
              <w:t>WORD</w:t>
            </w:r>
          </w:p>
        </w:tc>
        <w:tc>
          <w:tcPr>
            <w:tcW w:w="592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参数长度</w:t>
            </w:r>
          </w:p>
        </w:tc>
        <w:tc>
          <w:tcPr>
            <w:tcW w:w="1340" w:type="dxa"/>
          </w:tcPr>
          <w:p>
            <w:pPr>
              <w:rPr>
                <w:rFonts w:hint="default"/>
                <w:vertAlign w:val="baseline"/>
                <w:lang w:val="en-US" w:eastAsia="zh-CN"/>
              </w:rPr>
            </w:pPr>
            <w:r>
              <w:rPr>
                <w:rFonts w:hint="eastAsia"/>
                <w:vertAlign w:val="baseline"/>
                <w:lang w:val="en-US" w:eastAsia="zh-CN"/>
              </w:rPr>
              <w:t>WORD</w:t>
            </w:r>
          </w:p>
        </w:tc>
        <w:tc>
          <w:tcPr>
            <w:tcW w:w="592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参数值</w:t>
            </w:r>
          </w:p>
        </w:tc>
        <w:tc>
          <w:tcPr>
            <w:tcW w:w="1340" w:type="dxa"/>
          </w:tcPr>
          <w:p>
            <w:pPr>
              <w:rPr>
                <w:rFonts w:hint="default"/>
                <w:vertAlign w:val="baseline"/>
                <w:lang w:val="en-US" w:eastAsia="zh-CN"/>
              </w:rPr>
            </w:pPr>
          </w:p>
        </w:tc>
        <w:tc>
          <w:tcPr>
            <w:tcW w:w="5928" w:type="dxa"/>
          </w:tcPr>
          <w:p>
            <w:pPr>
              <w:rPr>
                <w:rFonts w:hint="default"/>
                <w:vertAlign w:val="baseline"/>
                <w:lang w:val="en-US" w:eastAsia="zh-CN"/>
              </w:rPr>
            </w:pPr>
          </w:p>
        </w:tc>
      </w:tr>
    </w:tbl>
    <w:p>
      <w:pPr>
        <w:rPr>
          <w:rFonts w:hint="default"/>
          <w:lang w:val="en-US" w:eastAsia="zh-CN"/>
        </w:rPr>
      </w:pPr>
    </w:p>
    <w:p>
      <w:pPr>
        <w:jc w:val="center"/>
        <w:rPr>
          <w:rFonts w:hint="default"/>
          <w:b/>
          <w:bCs/>
          <w:lang w:val="en-US" w:eastAsia="zh-CN"/>
        </w:rPr>
      </w:pPr>
      <w:r>
        <w:rPr>
          <w:rFonts w:hint="eastAsia"/>
          <w:b/>
          <w:bCs/>
          <w:lang w:val="en-US" w:eastAsia="zh-CN"/>
        </w:rPr>
        <w:t>表8设备参数设置各参数项定义及说明</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0"/>
        <w:gridCol w:w="1341"/>
        <w:gridCol w:w="5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参数ID</w:t>
            </w:r>
          </w:p>
        </w:tc>
        <w:tc>
          <w:tcPr>
            <w:tcW w:w="1341" w:type="dxa"/>
          </w:tcPr>
          <w:p>
            <w:pPr>
              <w:rPr>
                <w:rFonts w:hint="default"/>
                <w:vertAlign w:val="baseline"/>
                <w:lang w:val="en-US" w:eastAsia="zh-CN"/>
              </w:rPr>
            </w:pPr>
            <w:r>
              <w:rPr>
                <w:rFonts w:hint="eastAsia"/>
                <w:vertAlign w:val="baseline"/>
                <w:lang w:val="en-US" w:eastAsia="zh-CN"/>
              </w:rPr>
              <w:t>数据类型</w:t>
            </w:r>
          </w:p>
        </w:tc>
        <w:tc>
          <w:tcPr>
            <w:tcW w:w="5941"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0x0000</w:t>
            </w:r>
          </w:p>
        </w:tc>
        <w:tc>
          <w:tcPr>
            <w:tcW w:w="1341" w:type="dxa"/>
          </w:tcPr>
          <w:p>
            <w:pPr>
              <w:rPr>
                <w:rFonts w:hint="default"/>
                <w:vertAlign w:val="baseline"/>
                <w:lang w:val="en-US" w:eastAsia="zh-CN"/>
              </w:rPr>
            </w:pPr>
            <w:r>
              <w:rPr>
                <w:rFonts w:hint="eastAsia"/>
                <w:vertAlign w:val="baseline"/>
                <w:lang w:val="en-US" w:eastAsia="zh-CN"/>
              </w:rPr>
              <w:t>BYTE[7]</w:t>
            </w:r>
          </w:p>
        </w:tc>
        <w:tc>
          <w:tcPr>
            <w:tcW w:w="5941" w:type="dxa"/>
          </w:tcPr>
          <w:p>
            <w:pPr>
              <w:rPr>
                <w:rFonts w:hint="default"/>
                <w:vertAlign w:val="baseline"/>
                <w:lang w:val="en-US" w:eastAsia="zh-CN"/>
              </w:rPr>
            </w:pPr>
            <w:r>
              <w:rPr>
                <w:rFonts w:hint="eastAsia"/>
                <w:vertAlign w:val="baseline"/>
                <w:lang w:val="en-US" w:eastAsia="zh-CN"/>
              </w:rPr>
              <w:t>设备时间设置，例：2023/03/01 17:20:22</w:t>
            </w:r>
          </w:p>
          <w:p>
            <w:pPr>
              <w:rPr>
                <w:rFonts w:hint="eastAsia"/>
                <w:vertAlign w:val="baseline"/>
                <w:lang w:val="en-US" w:eastAsia="zh-CN"/>
              </w:rPr>
            </w:pPr>
            <w:r>
              <w:rPr>
                <w:rFonts w:hint="eastAsia"/>
                <w:vertAlign w:val="baseline"/>
                <w:lang w:val="en-US" w:eastAsia="zh-CN"/>
              </w:rPr>
              <w:t>BYTE[0] = 0xE7;</w:t>
            </w:r>
          </w:p>
          <w:p>
            <w:pPr>
              <w:rPr>
                <w:rFonts w:hint="eastAsia"/>
                <w:vertAlign w:val="baseline"/>
                <w:lang w:val="en-US" w:eastAsia="zh-CN"/>
              </w:rPr>
            </w:pPr>
            <w:r>
              <w:rPr>
                <w:rFonts w:hint="eastAsia"/>
                <w:vertAlign w:val="baseline"/>
                <w:lang w:val="en-US" w:eastAsia="zh-CN"/>
              </w:rPr>
              <w:t>BYTE[1] = 0x07;</w:t>
            </w:r>
          </w:p>
          <w:p>
            <w:pPr>
              <w:rPr>
                <w:rFonts w:hint="eastAsia"/>
                <w:vertAlign w:val="baseline"/>
                <w:lang w:val="en-US" w:eastAsia="zh-CN"/>
              </w:rPr>
            </w:pPr>
            <w:r>
              <w:rPr>
                <w:rFonts w:hint="eastAsia"/>
                <w:vertAlign w:val="baseline"/>
                <w:lang w:val="en-US" w:eastAsia="zh-CN"/>
              </w:rPr>
              <w:t>BYTE[2] = 0x03;</w:t>
            </w:r>
          </w:p>
          <w:p>
            <w:pPr>
              <w:rPr>
                <w:rFonts w:hint="eastAsia"/>
                <w:vertAlign w:val="baseline"/>
                <w:lang w:val="en-US" w:eastAsia="zh-CN"/>
              </w:rPr>
            </w:pPr>
            <w:r>
              <w:rPr>
                <w:rFonts w:hint="eastAsia"/>
                <w:vertAlign w:val="baseline"/>
                <w:lang w:val="en-US" w:eastAsia="zh-CN"/>
              </w:rPr>
              <w:t>BYTE[3] = 0x01;</w:t>
            </w:r>
          </w:p>
          <w:p>
            <w:pPr>
              <w:rPr>
                <w:rFonts w:hint="eastAsia"/>
                <w:vertAlign w:val="baseline"/>
                <w:lang w:val="en-US" w:eastAsia="zh-CN"/>
              </w:rPr>
            </w:pPr>
            <w:r>
              <w:rPr>
                <w:rFonts w:hint="eastAsia"/>
                <w:vertAlign w:val="baseline"/>
                <w:lang w:val="en-US" w:eastAsia="zh-CN"/>
              </w:rPr>
              <w:t>BYTE[4] = 0x11;</w:t>
            </w:r>
          </w:p>
          <w:p>
            <w:pPr>
              <w:rPr>
                <w:rFonts w:hint="eastAsia"/>
                <w:vertAlign w:val="baseline"/>
                <w:lang w:val="en-US" w:eastAsia="zh-CN"/>
              </w:rPr>
            </w:pPr>
            <w:r>
              <w:rPr>
                <w:rFonts w:hint="eastAsia"/>
                <w:vertAlign w:val="baseline"/>
                <w:lang w:val="en-US" w:eastAsia="zh-CN"/>
              </w:rPr>
              <w:t>BYTE[5] = 0x14;</w:t>
            </w:r>
          </w:p>
          <w:p>
            <w:pPr>
              <w:rPr>
                <w:rFonts w:hint="default"/>
                <w:vertAlign w:val="baseline"/>
                <w:lang w:val="en-US" w:eastAsia="zh-CN"/>
              </w:rPr>
            </w:pPr>
            <w:r>
              <w:rPr>
                <w:rFonts w:hint="eastAsia"/>
                <w:vertAlign w:val="baseline"/>
                <w:lang w:val="en-US" w:eastAsia="zh-CN"/>
              </w:rPr>
              <w:t>BYTE[6] = 0x16;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0x0001</w:t>
            </w:r>
          </w:p>
        </w:tc>
        <w:tc>
          <w:tcPr>
            <w:tcW w:w="1341" w:type="dxa"/>
          </w:tcPr>
          <w:p>
            <w:pPr>
              <w:rPr>
                <w:rFonts w:hint="default"/>
                <w:vertAlign w:val="baseline"/>
                <w:lang w:val="en-US" w:eastAsia="zh-CN"/>
              </w:rPr>
            </w:pPr>
          </w:p>
        </w:tc>
        <w:tc>
          <w:tcPr>
            <w:tcW w:w="5941" w:type="dxa"/>
          </w:tcPr>
          <w:p>
            <w:pPr>
              <w:rPr>
                <w:rFonts w:hint="default"/>
                <w:vertAlign w:val="baseline"/>
                <w:lang w:val="en-US" w:eastAsia="zh-CN"/>
              </w:rPr>
            </w:pPr>
            <w:r>
              <w:rPr>
                <w:rFonts w:hint="eastAsia"/>
                <w:vertAlign w:val="baseline"/>
                <w:lang w:val="en-US" w:eastAsia="zh-CN"/>
              </w:rPr>
              <w:t>个人资料，详见个人资料数据格式表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0x0002</w:t>
            </w:r>
          </w:p>
        </w:tc>
        <w:tc>
          <w:tcPr>
            <w:tcW w:w="1341" w:type="dxa"/>
          </w:tcPr>
          <w:p>
            <w:pPr>
              <w:rPr>
                <w:rFonts w:hint="default"/>
                <w:vertAlign w:val="baseline"/>
                <w:lang w:val="en-US" w:eastAsia="zh-CN"/>
              </w:rPr>
            </w:pPr>
            <w:r>
              <w:rPr>
                <w:rFonts w:hint="eastAsia"/>
                <w:vertAlign w:val="baseline"/>
                <w:lang w:val="en-US" w:eastAsia="zh-CN"/>
              </w:rPr>
              <w:t>BYTE</w:t>
            </w:r>
          </w:p>
        </w:tc>
        <w:tc>
          <w:tcPr>
            <w:tcW w:w="5941" w:type="dxa"/>
          </w:tcPr>
          <w:p>
            <w:pPr>
              <w:rPr>
                <w:rFonts w:hint="default"/>
                <w:vertAlign w:val="baseline"/>
                <w:lang w:val="en-US" w:eastAsia="zh-CN"/>
              </w:rPr>
            </w:pPr>
            <w:r>
              <w:rPr>
                <w:rFonts w:hint="eastAsia"/>
                <w:vertAlign w:val="baseline"/>
                <w:lang w:val="en-US" w:eastAsia="zh-CN"/>
              </w:rPr>
              <w:t>时间制式，0：24小时制，1：12小时制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0x0003</w:t>
            </w:r>
          </w:p>
        </w:tc>
        <w:tc>
          <w:tcPr>
            <w:tcW w:w="1341" w:type="dxa"/>
          </w:tcPr>
          <w:p>
            <w:pPr>
              <w:rPr>
                <w:rFonts w:hint="default"/>
                <w:vertAlign w:val="baseline"/>
                <w:lang w:val="en-US" w:eastAsia="zh-CN"/>
              </w:rPr>
            </w:pPr>
            <w:r>
              <w:rPr>
                <w:rFonts w:hint="eastAsia"/>
                <w:vertAlign w:val="baseline"/>
                <w:lang w:val="en-US" w:eastAsia="zh-CN"/>
              </w:rPr>
              <w:t>BYTE</w:t>
            </w:r>
          </w:p>
        </w:tc>
        <w:tc>
          <w:tcPr>
            <w:tcW w:w="5941" w:type="dxa"/>
          </w:tcPr>
          <w:p>
            <w:pPr>
              <w:rPr>
                <w:rFonts w:hint="default"/>
                <w:vertAlign w:val="baseline"/>
                <w:lang w:val="en-US" w:eastAsia="zh-CN"/>
              </w:rPr>
            </w:pPr>
            <w:r>
              <w:rPr>
                <w:rFonts w:hint="eastAsia"/>
                <w:vertAlign w:val="baseline"/>
                <w:lang w:val="en-US" w:eastAsia="zh-CN"/>
              </w:rPr>
              <w:t>公英制，0：公制，1：英制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0x0004</w:t>
            </w:r>
          </w:p>
        </w:tc>
        <w:tc>
          <w:tcPr>
            <w:tcW w:w="1341" w:type="dxa"/>
          </w:tcPr>
          <w:p>
            <w:pPr>
              <w:rPr>
                <w:rFonts w:hint="eastAsia"/>
                <w:vertAlign w:val="baseline"/>
                <w:lang w:val="en-US" w:eastAsia="zh-CN"/>
              </w:rPr>
            </w:pPr>
          </w:p>
        </w:tc>
        <w:tc>
          <w:tcPr>
            <w:tcW w:w="5941" w:type="dxa"/>
          </w:tcPr>
          <w:p>
            <w:pPr>
              <w:rPr>
                <w:rFonts w:hint="default"/>
                <w:vertAlign w:val="baseline"/>
                <w:lang w:val="en-US" w:eastAsia="zh-CN"/>
              </w:rPr>
            </w:pPr>
            <w:r>
              <w:rPr>
                <w:rFonts w:hint="eastAsia"/>
                <w:vertAlign w:val="baseline"/>
                <w:lang w:val="en-US" w:eastAsia="zh-CN"/>
              </w:rPr>
              <w:t>天气信息，详见天气信息数据格式表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0x0005</w:t>
            </w:r>
          </w:p>
        </w:tc>
        <w:tc>
          <w:tcPr>
            <w:tcW w:w="1341" w:type="dxa"/>
          </w:tcPr>
          <w:p>
            <w:pPr>
              <w:rPr>
                <w:rFonts w:hint="eastAsia"/>
                <w:vertAlign w:val="baseline"/>
                <w:lang w:val="en-US" w:eastAsia="zh-CN"/>
              </w:rPr>
            </w:pPr>
          </w:p>
        </w:tc>
        <w:tc>
          <w:tcPr>
            <w:tcW w:w="5941" w:type="dxa"/>
          </w:tcPr>
          <w:p>
            <w:pPr>
              <w:rPr>
                <w:rFonts w:hint="default"/>
                <w:vertAlign w:val="baseline"/>
                <w:lang w:val="en-US" w:eastAsia="zh-CN"/>
              </w:rPr>
            </w:pPr>
            <w:r>
              <w:rPr>
                <w:rFonts w:hint="eastAsia"/>
                <w:vertAlign w:val="baseline"/>
                <w:lang w:val="en-US" w:eastAsia="zh-CN"/>
              </w:rPr>
              <w:t>闹钟信息，详见闹钟信息数据格式表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0x0006</w:t>
            </w:r>
          </w:p>
        </w:tc>
        <w:tc>
          <w:tcPr>
            <w:tcW w:w="1341" w:type="dxa"/>
          </w:tcPr>
          <w:p>
            <w:pPr>
              <w:rPr>
                <w:rFonts w:hint="eastAsia"/>
                <w:vertAlign w:val="baseline"/>
                <w:lang w:val="en-US" w:eastAsia="zh-CN"/>
              </w:rPr>
            </w:pPr>
            <w:r>
              <w:rPr>
                <w:rFonts w:hint="eastAsia"/>
                <w:vertAlign w:val="baseline"/>
                <w:lang w:val="en-US" w:eastAsia="zh-CN"/>
              </w:rPr>
              <w:t>BYTE</w:t>
            </w:r>
          </w:p>
        </w:tc>
        <w:tc>
          <w:tcPr>
            <w:tcW w:w="5941" w:type="dxa"/>
          </w:tcPr>
          <w:p>
            <w:pPr>
              <w:rPr>
                <w:rFonts w:hint="eastAsia"/>
                <w:vertAlign w:val="baseline"/>
                <w:lang w:val="en-US" w:eastAsia="zh-CN"/>
              </w:rPr>
            </w:pPr>
            <w:r>
              <w:rPr>
                <w:rFonts w:hint="eastAsia"/>
                <w:vertAlign w:val="baseline"/>
                <w:lang w:val="en-US" w:eastAsia="zh-CN"/>
              </w:rPr>
              <w:t>抬腕亮屏</w:t>
            </w:r>
          </w:p>
          <w:p>
            <w:pPr>
              <w:rPr>
                <w:rFonts w:hint="eastAsia"/>
                <w:vertAlign w:val="baseline"/>
                <w:lang w:val="en-US" w:eastAsia="zh-CN"/>
              </w:rPr>
            </w:pPr>
            <w:r>
              <w:rPr>
                <w:rFonts w:hint="eastAsia"/>
                <w:vertAlign w:val="baseline"/>
                <w:lang w:val="en-US" w:eastAsia="zh-CN"/>
              </w:rPr>
              <w:t>0x00：关</w:t>
            </w:r>
          </w:p>
          <w:p>
            <w:pPr>
              <w:rPr>
                <w:rFonts w:hint="default"/>
                <w:vertAlign w:val="baseline"/>
                <w:lang w:val="en-US" w:eastAsia="zh-CN"/>
              </w:rPr>
            </w:pPr>
            <w:r>
              <w:rPr>
                <w:rFonts w:hint="eastAsia"/>
                <w:vertAlign w:val="baseline"/>
                <w:lang w:val="en-US" w:eastAsia="zh-CN"/>
              </w:rPr>
              <w:t>0x01：开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0x0007</w:t>
            </w:r>
          </w:p>
        </w:tc>
        <w:tc>
          <w:tcPr>
            <w:tcW w:w="1341" w:type="dxa"/>
          </w:tcPr>
          <w:p>
            <w:pPr>
              <w:rPr>
                <w:rFonts w:hint="eastAsia"/>
                <w:vertAlign w:val="baseline"/>
                <w:lang w:val="en-US" w:eastAsia="zh-CN"/>
              </w:rPr>
            </w:pPr>
            <w:r>
              <w:rPr>
                <w:rFonts w:hint="eastAsia"/>
                <w:vertAlign w:val="baseline"/>
                <w:lang w:val="en-US" w:eastAsia="zh-CN"/>
              </w:rPr>
              <w:t>BYTE</w:t>
            </w:r>
          </w:p>
        </w:tc>
        <w:tc>
          <w:tcPr>
            <w:tcW w:w="5941" w:type="dxa"/>
          </w:tcPr>
          <w:p>
            <w:pPr>
              <w:rPr>
                <w:rFonts w:hint="default"/>
                <w:vertAlign w:val="baseline"/>
                <w:lang w:val="en-US" w:eastAsia="zh-CN"/>
              </w:rPr>
            </w:pPr>
            <w:r>
              <w:rPr>
                <w:rFonts w:hint="eastAsia"/>
                <w:vertAlign w:val="baseline"/>
                <w:lang w:val="en-US" w:eastAsia="zh-CN"/>
              </w:rPr>
              <w:t>屏幕亮度，范围：0~100%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0x0008</w:t>
            </w:r>
          </w:p>
        </w:tc>
        <w:tc>
          <w:tcPr>
            <w:tcW w:w="1341" w:type="dxa"/>
          </w:tcPr>
          <w:p>
            <w:pPr>
              <w:rPr>
                <w:rFonts w:hint="eastAsia"/>
                <w:vertAlign w:val="baseline"/>
                <w:lang w:val="en-US" w:eastAsia="zh-CN"/>
              </w:rPr>
            </w:pPr>
            <w:r>
              <w:rPr>
                <w:rFonts w:hint="eastAsia"/>
                <w:vertAlign w:val="baseline"/>
                <w:lang w:val="en-US" w:eastAsia="zh-CN"/>
              </w:rPr>
              <w:t>BYTE</w:t>
            </w:r>
          </w:p>
        </w:tc>
        <w:tc>
          <w:tcPr>
            <w:tcW w:w="5941" w:type="dxa"/>
          </w:tcPr>
          <w:p>
            <w:pPr>
              <w:rPr>
                <w:rFonts w:hint="default"/>
                <w:vertAlign w:val="baseline"/>
                <w:lang w:val="en-US" w:eastAsia="zh-CN"/>
              </w:rPr>
            </w:pPr>
            <w:r>
              <w:rPr>
                <w:rFonts w:hint="eastAsia"/>
                <w:vertAlign w:val="baseline"/>
                <w:lang w:val="en-US" w:eastAsia="zh-CN"/>
              </w:rPr>
              <w:t>本地表盘，范围：0~255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0x0009</w:t>
            </w:r>
          </w:p>
        </w:tc>
        <w:tc>
          <w:tcPr>
            <w:tcW w:w="1341" w:type="dxa"/>
          </w:tcPr>
          <w:p>
            <w:pPr>
              <w:rPr>
                <w:rFonts w:hint="eastAsia"/>
                <w:vertAlign w:val="baseline"/>
                <w:lang w:val="en-US" w:eastAsia="zh-CN"/>
              </w:rPr>
            </w:pPr>
            <w:r>
              <w:rPr>
                <w:rFonts w:hint="eastAsia"/>
                <w:vertAlign w:val="baseline"/>
                <w:lang w:val="en-US" w:eastAsia="zh-CN"/>
              </w:rPr>
              <w:t>BYTE</w:t>
            </w:r>
          </w:p>
        </w:tc>
        <w:tc>
          <w:tcPr>
            <w:tcW w:w="5941" w:type="dxa"/>
          </w:tcPr>
          <w:p>
            <w:pPr>
              <w:rPr>
                <w:rFonts w:hint="default"/>
                <w:vertAlign w:val="baseline"/>
                <w:lang w:val="en-US" w:eastAsia="zh-CN"/>
              </w:rPr>
            </w:pPr>
            <w:r>
              <w:rPr>
                <w:rFonts w:hint="eastAsia"/>
                <w:vertAlign w:val="baseline"/>
                <w:lang w:val="en-US" w:eastAsia="zh-CN"/>
              </w:rPr>
              <w:t>设备语言，语言类别定义如下：</w:t>
            </w:r>
          </w:p>
          <w:tbl>
            <w:tblPr>
              <w:tblStyle w:val="25"/>
              <w:tblW w:w="0" w:type="auto"/>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4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ID</w:t>
                  </w:r>
                </w:p>
              </w:tc>
              <w:tc>
                <w:tcPr>
                  <w:tcW w:w="4501" w:type="dxa"/>
                </w:tcPr>
                <w:p>
                  <w:pPr>
                    <w:rPr>
                      <w:rFonts w:hint="default"/>
                      <w:vertAlign w:val="baseline"/>
                      <w:lang w:val="en-US" w:eastAsia="zh-CN"/>
                    </w:rPr>
                  </w:pPr>
                  <w:r>
                    <w:rPr>
                      <w:rFonts w:hint="eastAsia"/>
                      <w:vertAlign w:val="baseline"/>
                      <w:lang w:val="en-US" w:eastAsia="zh-CN"/>
                    </w:rPr>
                    <w:t>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0x00</w:t>
                  </w:r>
                </w:p>
              </w:tc>
              <w:tc>
                <w:tcPr>
                  <w:tcW w:w="4501" w:type="dxa"/>
                </w:tcPr>
                <w:p>
                  <w:pPr>
                    <w:rPr>
                      <w:rFonts w:hint="default"/>
                      <w:vertAlign w:val="baseline"/>
                      <w:lang w:val="en-US" w:eastAsia="zh-CN"/>
                    </w:rPr>
                  </w:pPr>
                  <w:r>
                    <w:rPr>
                      <w:rFonts w:hint="eastAsia" w:ascii="宋体" w:hAnsi="宋体" w:eastAsia="宋体" w:cs="宋体"/>
                      <w:color w:val="000000"/>
                      <w:kern w:val="0"/>
                      <w:sz w:val="20"/>
                      <w:szCs w:val="20"/>
                      <w:lang w:val="en-US" w:eastAsia="zh-CN" w:bidi="ar"/>
                    </w:rPr>
                    <w:t>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0x01</w:t>
                  </w:r>
                </w:p>
              </w:tc>
              <w:tc>
                <w:tcPr>
                  <w:tcW w:w="4501" w:type="dxa"/>
                </w:tcPr>
                <w:p>
                  <w:pPr>
                    <w:rPr>
                      <w:rFonts w:hint="default"/>
                      <w:vertAlign w:val="baseline"/>
                      <w:lang w:val="en-US" w:eastAsia="zh-CN"/>
                    </w:rPr>
                  </w:pPr>
                  <w:r>
                    <w:rPr>
                      <w:rFonts w:hint="eastAsia" w:ascii="宋体" w:hAnsi="宋体" w:eastAsia="宋体" w:cs="宋体"/>
                      <w:color w:val="000000"/>
                      <w:kern w:val="0"/>
                      <w:sz w:val="20"/>
                      <w:szCs w:val="20"/>
                      <w:lang w:val="en-US" w:eastAsia="zh-CN" w:bidi="ar"/>
                    </w:rPr>
                    <w:t>中文简体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0x02</w:t>
                  </w:r>
                </w:p>
              </w:tc>
              <w:tc>
                <w:tcPr>
                  <w:tcW w:w="4501" w:type="dxa"/>
                </w:tcPr>
                <w:p>
                  <w:pPr>
                    <w:rPr>
                      <w:rFonts w:hint="default"/>
                      <w:vertAlign w:val="baseline"/>
                      <w:lang w:val="en-US" w:eastAsia="zh-CN"/>
                    </w:rPr>
                  </w:pPr>
                  <w:r>
                    <w:rPr>
                      <w:rFonts w:hint="eastAsia" w:ascii="宋体" w:hAnsi="宋体" w:eastAsia="宋体" w:cs="宋体"/>
                      <w:color w:val="000000"/>
                      <w:kern w:val="0"/>
                      <w:sz w:val="20"/>
                      <w:szCs w:val="20"/>
                      <w:lang w:val="en-US" w:eastAsia="zh-CN" w:bidi="ar"/>
                    </w:rPr>
                    <w:t>日语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0x03</w:t>
                  </w:r>
                </w:p>
              </w:tc>
              <w:tc>
                <w:tcPr>
                  <w:tcW w:w="4501" w:type="dxa"/>
                </w:tcPr>
                <w:p>
                  <w:pPr>
                    <w:rPr>
                      <w:rFonts w:hint="default"/>
                      <w:vertAlign w:val="baseline"/>
                      <w:lang w:val="en-US" w:eastAsia="zh-CN"/>
                    </w:rPr>
                  </w:pPr>
                  <w:r>
                    <w:rPr>
                      <w:rFonts w:hint="eastAsia" w:ascii="宋体" w:hAnsi="宋体" w:eastAsia="宋体" w:cs="宋体"/>
                      <w:color w:val="000000"/>
                      <w:kern w:val="0"/>
                      <w:sz w:val="20"/>
                      <w:szCs w:val="20"/>
                      <w:lang w:val="en-US" w:eastAsia="zh-CN" w:bidi="ar"/>
                    </w:rPr>
                    <w:t>韩语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0x04</w:t>
                  </w:r>
                </w:p>
              </w:tc>
              <w:tc>
                <w:tcPr>
                  <w:tcW w:w="4501" w:type="dxa"/>
                </w:tcPr>
                <w:p>
                  <w:pPr>
                    <w:rPr>
                      <w:rFonts w:hint="default"/>
                      <w:vertAlign w:val="baseline"/>
                      <w:lang w:val="en-US" w:eastAsia="zh-CN"/>
                    </w:rPr>
                  </w:pPr>
                  <w:r>
                    <w:rPr>
                      <w:rFonts w:hint="eastAsia" w:ascii="宋体" w:hAnsi="宋体" w:eastAsia="宋体" w:cs="宋体"/>
                      <w:color w:val="000000"/>
                      <w:kern w:val="0"/>
                      <w:sz w:val="20"/>
                      <w:szCs w:val="20"/>
                      <w:lang w:val="en-US" w:eastAsia="zh-CN" w:bidi="ar"/>
                    </w:rPr>
                    <w:t>德语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0x05</w:t>
                  </w:r>
                </w:p>
              </w:tc>
              <w:tc>
                <w:tcPr>
                  <w:tcW w:w="4501" w:type="dxa"/>
                </w:tcPr>
                <w:p>
                  <w:pPr>
                    <w:rPr>
                      <w:rFonts w:hint="default"/>
                      <w:vertAlign w:val="baseline"/>
                      <w:lang w:val="en-US" w:eastAsia="zh-CN"/>
                    </w:rPr>
                  </w:pPr>
                  <w:r>
                    <w:rPr>
                      <w:rFonts w:hint="eastAsia" w:ascii="宋体" w:hAnsi="宋体" w:eastAsia="宋体" w:cs="宋体"/>
                      <w:color w:val="000000"/>
                      <w:kern w:val="0"/>
                      <w:sz w:val="20"/>
                      <w:szCs w:val="20"/>
                      <w:lang w:val="en-US" w:eastAsia="zh-CN" w:bidi="ar"/>
                    </w:rPr>
                    <w:t>法语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0x06</w:t>
                  </w:r>
                </w:p>
              </w:tc>
              <w:tc>
                <w:tcPr>
                  <w:tcW w:w="4501" w:type="dxa"/>
                </w:tcPr>
                <w:p>
                  <w:pPr>
                    <w:rPr>
                      <w:rFonts w:hint="default"/>
                      <w:vertAlign w:val="baseline"/>
                      <w:lang w:val="en-US" w:eastAsia="zh-CN"/>
                    </w:rPr>
                  </w:pPr>
                  <w:r>
                    <w:rPr>
                      <w:rFonts w:hint="eastAsia" w:ascii="宋体" w:hAnsi="宋体" w:eastAsia="宋体" w:cs="宋体"/>
                      <w:color w:val="000000"/>
                      <w:kern w:val="0"/>
                      <w:sz w:val="20"/>
                      <w:szCs w:val="20"/>
                      <w:lang w:val="en-US" w:eastAsia="zh-CN" w:bidi="ar"/>
                    </w:rPr>
                    <w:t>西班牙语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0x07</w:t>
                  </w:r>
                </w:p>
              </w:tc>
              <w:tc>
                <w:tcPr>
                  <w:tcW w:w="4501" w:type="dxa"/>
                </w:tcPr>
                <w:p>
                  <w:pPr>
                    <w:widowControl/>
                    <w:jc w:val="left"/>
                    <w:rPr>
                      <w:rFonts w:hint="default"/>
                      <w:vertAlign w:val="baseline"/>
                      <w:lang w:val="en-US" w:eastAsia="zh-CN"/>
                    </w:rPr>
                  </w:pPr>
                  <w:r>
                    <w:rPr>
                      <w:rFonts w:hint="eastAsia" w:ascii="宋体" w:hAnsi="宋体" w:eastAsia="宋体" w:cs="宋体"/>
                      <w:color w:val="000000"/>
                      <w:kern w:val="0"/>
                      <w:sz w:val="20"/>
                      <w:szCs w:val="20"/>
                      <w:lang w:val="en-US" w:eastAsia="zh-CN" w:bidi="ar"/>
                    </w:rPr>
                    <w:t>阿拉伯语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0x08</w:t>
                  </w:r>
                </w:p>
              </w:tc>
              <w:tc>
                <w:tcPr>
                  <w:tcW w:w="4501" w:type="dxa"/>
                </w:tcPr>
                <w:p>
                  <w:pPr>
                    <w:rPr>
                      <w:rFonts w:hint="default"/>
                      <w:vertAlign w:val="baseline"/>
                      <w:lang w:val="en-US" w:eastAsia="zh-CN"/>
                    </w:rPr>
                  </w:pPr>
                  <w:r>
                    <w:rPr>
                      <w:rFonts w:hint="eastAsia" w:ascii="宋体" w:hAnsi="宋体" w:eastAsia="宋体" w:cs="宋体"/>
                      <w:color w:val="000000"/>
                      <w:kern w:val="0"/>
                      <w:sz w:val="20"/>
                      <w:szCs w:val="20"/>
                      <w:lang w:val="en-US" w:eastAsia="zh-CN" w:bidi="ar"/>
                    </w:rPr>
                    <w:t>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0x09</w:t>
                  </w:r>
                </w:p>
              </w:tc>
              <w:tc>
                <w:tcPr>
                  <w:tcW w:w="4501" w:type="dxa"/>
                </w:tcPr>
                <w:p>
                  <w:pPr>
                    <w:rPr>
                      <w:rFonts w:hint="default"/>
                      <w:vertAlign w:val="baseline"/>
                      <w:lang w:val="en-US" w:eastAsia="zh-CN"/>
                    </w:rPr>
                  </w:pPr>
                  <w:r>
                    <w:rPr>
                      <w:rFonts w:hint="eastAsia" w:ascii="宋体" w:hAnsi="宋体" w:eastAsia="宋体" w:cs="宋体"/>
                      <w:color w:val="000000"/>
                      <w:kern w:val="0"/>
                      <w:sz w:val="20"/>
                      <w:szCs w:val="20"/>
                      <w:lang w:val="en-US" w:eastAsia="zh-CN" w:bidi="ar"/>
                    </w:rPr>
                    <w:t>中文繁体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0x0A</w:t>
                  </w:r>
                </w:p>
              </w:tc>
              <w:tc>
                <w:tcPr>
                  <w:tcW w:w="4501" w:type="dxa"/>
                </w:tcPr>
                <w:p>
                  <w:pPr>
                    <w:rPr>
                      <w:rFonts w:hint="default"/>
                      <w:vertAlign w:val="baseline"/>
                      <w:lang w:val="en-US" w:eastAsia="zh-CN"/>
                    </w:rPr>
                  </w:pPr>
                  <w:r>
                    <w:rPr>
                      <w:rFonts w:hint="eastAsia" w:ascii="宋体" w:hAnsi="宋体" w:eastAsia="宋体" w:cs="宋体"/>
                      <w:color w:val="000000"/>
                      <w:kern w:val="0"/>
                      <w:sz w:val="20"/>
                      <w:szCs w:val="20"/>
                      <w:lang w:val="en-US" w:eastAsia="zh-CN" w:bidi="ar"/>
                    </w:rPr>
                    <w:t>意大利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0x0B</w:t>
                  </w:r>
                </w:p>
              </w:tc>
              <w:tc>
                <w:tcPr>
                  <w:tcW w:w="4501" w:type="dxa"/>
                </w:tcPr>
                <w:p>
                  <w:pPr>
                    <w:rPr>
                      <w:rFonts w:hint="default"/>
                      <w:vertAlign w:val="baseline"/>
                      <w:lang w:val="en-US" w:eastAsia="zh-CN"/>
                    </w:rPr>
                  </w:pPr>
                  <w:r>
                    <w:rPr>
                      <w:rFonts w:hint="eastAsia" w:ascii="宋体" w:hAnsi="宋体" w:eastAsia="宋体" w:cs="宋体"/>
                      <w:color w:val="000000"/>
                      <w:kern w:val="0"/>
                      <w:sz w:val="20"/>
                      <w:szCs w:val="20"/>
                      <w:lang w:val="en-US" w:eastAsia="zh-CN" w:bidi="ar"/>
                    </w:rPr>
                    <w:t>葡萄牙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0x0C</w:t>
                  </w:r>
                </w:p>
              </w:tc>
              <w:tc>
                <w:tcPr>
                  <w:tcW w:w="4501" w:type="dxa"/>
                </w:tcPr>
                <w:p>
                  <w:pPr>
                    <w:rPr>
                      <w:rFonts w:hint="default"/>
                      <w:vertAlign w:val="baseline"/>
                      <w:lang w:val="en-US" w:eastAsia="zh-CN"/>
                    </w:rPr>
                  </w:pPr>
                  <w:r>
                    <w:rPr>
                      <w:rFonts w:hint="eastAsia" w:ascii="宋体" w:hAnsi="宋体" w:eastAsia="宋体" w:cs="宋体"/>
                      <w:color w:val="000000"/>
                      <w:kern w:val="0"/>
                      <w:sz w:val="20"/>
                      <w:szCs w:val="20"/>
                      <w:lang w:val="en-US" w:eastAsia="zh-CN" w:bidi="ar"/>
                    </w:rPr>
                    <w:t>乌克兰语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0x0D</w:t>
                  </w:r>
                </w:p>
              </w:tc>
              <w:tc>
                <w:tcPr>
                  <w:tcW w:w="4501"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印地语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0x0E</w:t>
                  </w:r>
                </w:p>
              </w:tc>
              <w:tc>
                <w:tcPr>
                  <w:tcW w:w="4501"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波兰语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0x0F</w:t>
                  </w:r>
                </w:p>
              </w:tc>
              <w:tc>
                <w:tcPr>
                  <w:tcW w:w="4501"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希腊语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0x10</w:t>
                  </w:r>
                </w:p>
              </w:tc>
              <w:tc>
                <w:tcPr>
                  <w:tcW w:w="4501"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越南语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0x11</w:t>
                  </w:r>
                </w:p>
              </w:tc>
              <w:tc>
                <w:tcPr>
                  <w:tcW w:w="4501"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印度尼西亚语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0x12</w:t>
                  </w:r>
                </w:p>
              </w:tc>
              <w:tc>
                <w:tcPr>
                  <w:tcW w:w="4501" w:type="dxa"/>
                </w:tcPr>
                <w:p>
                  <w:pPr>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泰语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0x13</w:t>
                  </w:r>
                </w:p>
              </w:tc>
              <w:tc>
                <w:tcPr>
                  <w:tcW w:w="4501"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荷兰语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0x14</w:t>
                  </w:r>
                </w:p>
              </w:tc>
              <w:tc>
                <w:tcPr>
                  <w:tcW w:w="4501"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土耳其语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0x15</w:t>
                  </w:r>
                </w:p>
              </w:tc>
              <w:tc>
                <w:tcPr>
                  <w:tcW w:w="4501"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罗马尼亚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0x16</w:t>
                  </w:r>
                </w:p>
              </w:tc>
              <w:tc>
                <w:tcPr>
                  <w:tcW w:w="4501"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丹麦语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0x17</w:t>
                  </w:r>
                </w:p>
              </w:tc>
              <w:tc>
                <w:tcPr>
                  <w:tcW w:w="4501"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瑞典语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0x18</w:t>
                  </w:r>
                </w:p>
              </w:tc>
              <w:tc>
                <w:tcPr>
                  <w:tcW w:w="4501"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孟加拉语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0x19</w:t>
                  </w:r>
                </w:p>
              </w:tc>
              <w:tc>
                <w:tcPr>
                  <w:tcW w:w="4501"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捷克语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pPr>
                    <w:rPr>
                      <w:rFonts w:hint="default"/>
                      <w:vertAlign w:val="baseline"/>
                      <w:lang w:val="en-US" w:eastAsia="zh-CN"/>
                    </w:rPr>
                  </w:pPr>
                  <w:r>
                    <w:rPr>
                      <w:rFonts w:hint="eastAsia"/>
                      <w:vertAlign w:val="baseline"/>
                      <w:lang w:val="en-US" w:eastAsia="zh-CN"/>
                    </w:rPr>
                    <w:t>0x1A</w:t>
                  </w:r>
                </w:p>
              </w:tc>
              <w:tc>
                <w:tcPr>
                  <w:tcW w:w="4501" w:type="dxa"/>
                </w:tcPr>
                <w:p>
                  <w:pP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波斯语</w:t>
                  </w:r>
                </w:p>
              </w:tc>
            </w:tr>
          </w:tbl>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0x000A</w:t>
            </w:r>
          </w:p>
        </w:tc>
        <w:tc>
          <w:tcPr>
            <w:tcW w:w="1341" w:type="dxa"/>
          </w:tcPr>
          <w:p>
            <w:pPr>
              <w:rPr>
                <w:rFonts w:hint="default"/>
                <w:vertAlign w:val="baseline"/>
                <w:lang w:val="en-US" w:eastAsia="zh-CN"/>
              </w:rPr>
            </w:pPr>
            <w:r>
              <w:rPr>
                <w:rFonts w:hint="eastAsia"/>
                <w:vertAlign w:val="baseline"/>
                <w:lang w:val="en-US" w:eastAsia="zh-CN"/>
              </w:rPr>
              <w:t>DWORD</w:t>
            </w:r>
          </w:p>
        </w:tc>
        <w:tc>
          <w:tcPr>
            <w:tcW w:w="5941" w:type="dxa"/>
          </w:tcPr>
          <w:p>
            <w:pPr>
              <w:widowControl/>
              <w:jc w:val="left"/>
              <w:rPr>
                <w:rFonts w:hint="default"/>
                <w:vertAlign w:val="baseline"/>
                <w:lang w:val="en-US" w:eastAsia="zh-CN"/>
              </w:rPr>
            </w:pPr>
            <w:r>
              <w:rPr>
                <w:rFonts w:hint="eastAsia"/>
                <w:vertAlign w:val="baseline"/>
                <w:lang w:val="en-US" w:eastAsia="zh-CN"/>
              </w:rPr>
              <w:t>目标步数，范围：&gt;</w:t>
            </w:r>
            <w:r>
              <w:rPr>
                <w:rFonts w:hint="eastAsia" w:ascii="宋体" w:hAnsi="宋体" w:eastAsia="宋体" w:cs="宋体"/>
                <w:color w:val="000000"/>
                <w:kern w:val="0"/>
                <w:sz w:val="20"/>
                <w:szCs w:val="20"/>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0x000B</w:t>
            </w:r>
          </w:p>
        </w:tc>
        <w:tc>
          <w:tcPr>
            <w:tcW w:w="1341" w:type="dxa"/>
          </w:tcPr>
          <w:p>
            <w:pPr>
              <w:rPr>
                <w:rFonts w:hint="default"/>
                <w:vertAlign w:val="baseline"/>
                <w:lang w:val="en-US" w:eastAsia="zh-CN"/>
              </w:rPr>
            </w:pPr>
            <w:r>
              <w:rPr>
                <w:rFonts w:hint="eastAsia"/>
                <w:vertAlign w:val="baseline"/>
                <w:lang w:val="en-US" w:eastAsia="zh-CN"/>
              </w:rPr>
              <w:t>BYTE</w:t>
            </w:r>
          </w:p>
        </w:tc>
        <w:tc>
          <w:tcPr>
            <w:tcW w:w="5941" w:type="dxa"/>
          </w:tcPr>
          <w:p>
            <w:pPr>
              <w:widowControl/>
              <w:jc w:val="left"/>
              <w:rPr>
                <w:rFonts w:hint="eastAsia"/>
                <w:vertAlign w:val="baseline"/>
                <w:lang w:val="en-US" w:eastAsia="zh-CN"/>
              </w:rPr>
            </w:pPr>
            <w:r>
              <w:rPr>
                <w:rFonts w:hint="eastAsia"/>
                <w:vertAlign w:val="baseline"/>
                <w:lang w:val="en-US" w:eastAsia="zh-CN"/>
              </w:rPr>
              <w:t>显示方式</w:t>
            </w:r>
          </w:p>
          <w:p>
            <w:pPr>
              <w:widowControl/>
              <w:jc w:val="left"/>
              <w:rPr>
                <w:rFonts w:hint="eastAsia"/>
                <w:vertAlign w:val="baseline"/>
                <w:lang w:val="en-US" w:eastAsia="zh-CN"/>
              </w:rPr>
            </w:pPr>
            <w:r>
              <w:rPr>
                <w:rFonts w:hint="eastAsia"/>
                <w:vertAlign w:val="baseline"/>
                <w:lang w:val="en-US" w:eastAsia="zh-CN"/>
              </w:rPr>
              <w:t>0x00：横</w:t>
            </w:r>
          </w:p>
          <w:p>
            <w:pPr>
              <w:widowControl/>
              <w:jc w:val="left"/>
              <w:rPr>
                <w:rFonts w:hint="default"/>
                <w:vertAlign w:val="baseline"/>
                <w:lang w:val="en-US" w:eastAsia="zh-CN"/>
              </w:rPr>
            </w:pPr>
            <w:r>
              <w:rPr>
                <w:rFonts w:hint="eastAsia"/>
                <w:vertAlign w:val="baseline"/>
                <w:lang w:val="en-US" w:eastAsia="zh-CN"/>
              </w:rPr>
              <w:t>0x01：竖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0x000C</w:t>
            </w:r>
          </w:p>
        </w:tc>
        <w:tc>
          <w:tcPr>
            <w:tcW w:w="1341" w:type="dxa"/>
          </w:tcPr>
          <w:p>
            <w:pPr>
              <w:rPr>
                <w:rFonts w:hint="default"/>
                <w:vertAlign w:val="baseline"/>
                <w:lang w:val="en-US" w:eastAsia="zh-CN"/>
              </w:rPr>
            </w:pPr>
            <w:r>
              <w:rPr>
                <w:rFonts w:hint="eastAsia"/>
                <w:vertAlign w:val="baseline"/>
                <w:lang w:val="en-US" w:eastAsia="zh-CN"/>
              </w:rPr>
              <w:t>BYTE</w:t>
            </w:r>
          </w:p>
        </w:tc>
        <w:tc>
          <w:tcPr>
            <w:tcW w:w="5941" w:type="dxa"/>
          </w:tcPr>
          <w:p>
            <w:pPr>
              <w:widowControl/>
              <w:jc w:val="left"/>
              <w:rPr>
                <w:rFonts w:hint="eastAsia"/>
                <w:vertAlign w:val="baseline"/>
                <w:lang w:val="en-US" w:eastAsia="zh-CN"/>
              </w:rPr>
            </w:pPr>
            <w:r>
              <w:rPr>
                <w:rFonts w:hint="eastAsia"/>
                <w:vertAlign w:val="baseline"/>
                <w:lang w:val="en-US" w:eastAsia="zh-CN"/>
              </w:rPr>
              <w:t>佩戴方式</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0x00：左手佩戴 </w:t>
            </w:r>
          </w:p>
          <w:p>
            <w:pPr>
              <w:widowControl/>
              <w:jc w:val="left"/>
              <w:rPr>
                <w:rFonts w:hint="default"/>
                <w:vertAlign w:val="baseline"/>
                <w:lang w:val="en-US" w:eastAsia="zh-CN"/>
              </w:rPr>
            </w:pPr>
            <w:r>
              <w:rPr>
                <w:rFonts w:hint="eastAsia" w:ascii="宋体" w:hAnsi="宋体" w:eastAsia="宋体" w:cs="宋体"/>
                <w:color w:val="000000"/>
                <w:kern w:val="0"/>
                <w:sz w:val="20"/>
                <w:szCs w:val="20"/>
                <w:lang w:val="en-US" w:eastAsia="zh-CN" w:bidi="ar"/>
              </w:rPr>
              <w:t>0x01：右手佩戴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0x000D</w:t>
            </w:r>
          </w:p>
        </w:tc>
        <w:tc>
          <w:tcPr>
            <w:tcW w:w="1341" w:type="dxa"/>
          </w:tcPr>
          <w:p>
            <w:pPr>
              <w:rPr>
                <w:rFonts w:hint="default"/>
                <w:vertAlign w:val="baseline"/>
                <w:lang w:val="en-US" w:eastAsia="zh-CN"/>
              </w:rPr>
            </w:pPr>
            <w:r>
              <w:rPr>
                <w:rFonts w:hint="eastAsia"/>
                <w:vertAlign w:val="baseline"/>
                <w:lang w:val="en-US" w:eastAsia="zh-CN"/>
              </w:rPr>
              <w:t>BYTE</w:t>
            </w:r>
          </w:p>
        </w:tc>
        <w:tc>
          <w:tcPr>
            <w:tcW w:w="5941" w:type="dxa"/>
          </w:tcPr>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锻炼模式</w:t>
            </w:r>
          </w:p>
          <w:p>
            <w:pPr>
              <w:keepNext w:val="0"/>
              <w:keepLines w:val="0"/>
              <w:widowControl/>
              <w:suppressLineNumbers w:val="0"/>
              <w:jc w:val="left"/>
            </w:pPr>
            <w:r>
              <w:rPr>
                <w:rFonts w:hint="eastAsia"/>
                <w:vertAlign w:val="baseline"/>
                <w:lang w:val="en-US" w:eastAsia="zh-CN"/>
              </w:rPr>
              <w:t>0x0</w:t>
            </w:r>
            <w:r>
              <w:rPr>
                <w:rFonts w:hint="eastAsia" w:ascii="宋体" w:hAnsi="宋体" w:eastAsia="宋体" w:cs="宋体"/>
                <w:color w:val="000000"/>
                <w:kern w:val="0"/>
                <w:sz w:val="20"/>
                <w:szCs w:val="20"/>
                <w:lang w:val="en-US" w:eastAsia="zh-CN" w:bidi="ar"/>
              </w:rPr>
              <w:t xml:space="preserve">0：退出/结束 </w:t>
            </w:r>
          </w:p>
          <w:p>
            <w:pPr>
              <w:keepNext w:val="0"/>
              <w:keepLines w:val="0"/>
              <w:widowControl/>
              <w:suppressLineNumbers w:val="0"/>
              <w:jc w:val="left"/>
            </w:pPr>
            <w:r>
              <w:rPr>
                <w:rFonts w:hint="eastAsia"/>
                <w:vertAlign w:val="baseline"/>
                <w:lang w:val="en-US" w:eastAsia="zh-CN"/>
              </w:rPr>
              <w:t>0x0</w:t>
            </w:r>
            <w:r>
              <w:rPr>
                <w:rFonts w:hint="eastAsia" w:ascii="宋体" w:hAnsi="宋体" w:eastAsia="宋体" w:cs="宋体"/>
                <w:color w:val="000000"/>
                <w:kern w:val="0"/>
                <w:sz w:val="20"/>
                <w:szCs w:val="20"/>
                <w:lang w:val="en-US" w:eastAsia="zh-CN" w:bidi="ar"/>
              </w:rPr>
              <w:t xml:space="preserve">1：进入/开始 </w:t>
            </w:r>
          </w:p>
          <w:p>
            <w:pPr>
              <w:keepNext w:val="0"/>
              <w:keepLines w:val="0"/>
              <w:widowControl/>
              <w:suppressLineNumbers w:val="0"/>
              <w:jc w:val="left"/>
            </w:pPr>
            <w:r>
              <w:rPr>
                <w:rFonts w:hint="eastAsia"/>
                <w:vertAlign w:val="baseline"/>
                <w:lang w:val="en-US" w:eastAsia="zh-CN"/>
              </w:rPr>
              <w:t>0x0</w:t>
            </w:r>
            <w:r>
              <w:rPr>
                <w:rFonts w:hint="eastAsia" w:ascii="宋体" w:hAnsi="宋体" w:eastAsia="宋体" w:cs="宋体"/>
                <w:color w:val="000000"/>
                <w:kern w:val="0"/>
                <w:sz w:val="20"/>
                <w:szCs w:val="20"/>
                <w:lang w:val="en-US" w:eastAsia="zh-CN" w:bidi="ar"/>
              </w:rPr>
              <w:t xml:space="preserve">2：继续 </w:t>
            </w:r>
          </w:p>
          <w:p>
            <w:pPr>
              <w:widowControl/>
              <w:jc w:val="left"/>
              <w:rPr>
                <w:rFonts w:hint="eastAsia" w:ascii="宋体" w:hAnsi="宋体" w:eastAsia="宋体" w:cs="宋体"/>
                <w:color w:val="000000"/>
                <w:kern w:val="0"/>
                <w:sz w:val="20"/>
                <w:szCs w:val="20"/>
                <w:lang w:val="en-US" w:eastAsia="zh-CN" w:bidi="ar"/>
              </w:rPr>
            </w:pPr>
            <w:r>
              <w:rPr>
                <w:rFonts w:hint="eastAsia"/>
                <w:vertAlign w:val="baseline"/>
                <w:lang w:val="en-US" w:eastAsia="zh-CN"/>
              </w:rPr>
              <w:t>0x0</w:t>
            </w:r>
            <w:r>
              <w:rPr>
                <w:rFonts w:hint="eastAsia" w:ascii="宋体" w:hAnsi="宋体" w:eastAsia="宋体" w:cs="宋体"/>
                <w:color w:val="000000"/>
                <w:kern w:val="0"/>
                <w:sz w:val="20"/>
                <w:szCs w:val="20"/>
                <w:lang w:val="en-US" w:eastAsia="zh-CN" w:bidi="ar"/>
              </w:rPr>
              <w:t>3：暂停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tcPr>
          <w:p>
            <w:pPr>
              <w:rPr>
                <w:rFonts w:hint="default"/>
                <w:vertAlign w:val="baseline"/>
                <w:lang w:val="en-US" w:eastAsia="zh-CN"/>
              </w:rPr>
            </w:pPr>
            <w:r>
              <w:rPr>
                <w:rFonts w:hint="eastAsia"/>
                <w:vertAlign w:val="baseline"/>
                <w:lang w:val="en-US" w:eastAsia="zh-CN"/>
              </w:rPr>
              <w:t>0x000E</w:t>
            </w:r>
          </w:p>
        </w:tc>
        <w:tc>
          <w:tcPr>
            <w:tcW w:w="1341" w:type="dxa"/>
          </w:tcPr>
          <w:p>
            <w:pPr>
              <w:rPr>
                <w:rFonts w:hint="default"/>
                <w:vertAlign w:val="baseline"/>
                <w:lang w:val="en-US" w:eastAsia="zh-CN"/>
              </w:rPr>
            </w:pPr>
            <w:r>
              <w:rPr>
                <w:rFonts w:hint="eastAsia"/>
                <w:vertAlign w:val="baseline"/>
                <w:lang w:val="en-US" w:eastAsia="zh-CN"/>
              </w:rPr>
              <w:t>BYTE</w:t>
            </w:r>
          </w:p>
        </w:tc>
        <w:tc>
          <w:tcPr>
            <w:tcW w:w="5941" w:type="dxa"/>
          </w:tcPr>
          <w:p>
            <w:pPr>
              <w:keepNext w:val="0"/>
              <w:keepLines w:val="0"/>
              <w:widowControl/>
              <w:suppressLineNumbers w:val="0"/>
              <w:jc w:val="left"/>
              <w:rPr>
                <w:rFonts w:hint="default" w:eastAsiaTheme="minorEastAsia"/>
                <w:lang w:val="en-US" w:eastAsia="zh-CN"/>
              </w:rPr>
            </w:pPr>
            <w:r>
              <w:rPr>
                <w:rFonts w:hint="eastAsia"/>
                <w:lang w:val="en-US" w:eastAsia="zh-CN"/>
              </w:rPr>
              <w:t>设备模式</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0x00：正常模式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0x01：测试模式 </w:t>
            </w:r>
          </w:p>
          <w:p>
            <w:pPr>
              <w:widowControl/>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0x000F</w:t>
            </w:r>
          </w:p>
        </w:tc>
        <w:tc>
          <w:tcPr>
            <w:tcW w:w="1341"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BYTE</w:t>
            </w:r>
          </w:p>
        </w:tc>
        <w:tc>
          <w:tcPr>
            <w:tcW w:w="5941" w:type="dxa"/>
          </w:tcPr>
          <w:p>
            <w:pPr>
              <w:keepNext w:val="0"/>
              <w:keepLines w:val="0"/>
              <w:widowControl/>
              <w:suppressLineNumbers w:val="0"/>
              <w:jc w:val="left"/>
            </w:pPr>
            <w:r>
              <w:rPr>
                <w:rFonts w:hint="eastAsia"/>
                <w:vertAlign w:val="baseline"/>
                <w:lang w:val="en-US" w:eastAsia="zh-CN"/>
              </w:rPr>
              <w:t>时区，</w:t>
            </w:r>
            <w:r>
              <w:rPr>
                <w:rFonts w:hint="eastAsia" w:ascii="宋体" w:hAnsi="宋体" w:eastAsia="宋体" w:cs="宋体"/>
                <w:color w:val="000000"/>
                <w:kern w:val="0"/>
                <w:sz w:val="20"/>
                <w:szCs w:val="20"/>
                <w:lang w:val="en-US" w:eastAsia="zh-CN" w:bidi="ar"/>
              </w:rPr>
              <w:t>0：默认为东八区</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1-12：东区 </w:t>
            </w:r>
          </w:p>
          <w:p>
            <w:pPr>
              <w:widowControl/>
              <w:jc w:val="left"/>
              <w:rPr>
                <w:rFonts w:hint="default"/>
                <w:vertAlign w:val="baseline"/>
                <w:lang w:val="en-US" w:eastAsia="zh-CN"/>
              </w:rPr>
            </w:pPr>
            <w:r>
              <w:rPr>
                <w:rFonts w:hint="eastAsia" w:ascii="宋体" w:hAnsi="宋体" w:eastAsia="宋体" w:cs="宋体"/>
                <w:color w:val="000000"/>
                <w:kern w:val="0"/>
                <w:sz w:val="20"/>
                <w:szCs w:val="20"/>
                <w:lang w:val="en-US" w:eastAsia="zh-CN" w:bidi="ar"/>
              </w:rPr>
              <w:t xml:space="preserve">13-24：西区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vAlign w:val="top"/>
          </w:tcPr>
          <w:p>
            <w:pPr>
              <w:rPr>
                <w:rFonts w:hint="default"/>
                <w:vertAlign w:val="baseline"/>
                <w:lang w:val="en-US" w:eastAsia="zh-CN"/>
              </w:rPr>
            </w:pPr>
            <w:r>
              <w:rPr>
                <w:rFonts w:hint="eastAsia"/>
                <w:vertAlign w:val="baseline"/>
                <w:lang w:val="en-US" w:eastAsia="zh-CN"/>
              </w:rPr>
              <w:t>0x0010</w:t>
            </w:r>
          </w:p>
        </w:tc>
        <w:tc>
          <w:tcPr>
            <w:tcW w:w="1341" w:type="dxa"/>
            <w:vAlign w:val="top"/>
          </w:tcPr>
          <w:p>
            <w:pPr>
              <w:rPr>
                <w:rFonts w:hint="default"/>
                <w:vertAlign w:val="baseline"/>
                <w:lang w:val="en-US" w:eastAsia="zh-CN"/>
              </w:rPr>
            </w:pPr>
            <w:r>
              <w:rPr>
                <w:rFonts w:hint="eastAsia"/>
                <w:vertAlign w:val="baseline"/>
                <w:lang w:val="en-US" w:eastAsia="zh-CN"/>
              </w:rPr>
              <w:t>BYTE</w:t>
            </w:r>
          </w:p>
        </w:tc>
        <w:tc>
          <w:tcPr>
            <w:tcW w:w="5941" w:type="dxa"/>
          </w:tcPr>
          <w:p>
            <w:pPr>
              <w:widowControl/>
              <w:jc w:val="left"/>
              <w:rPr>
                <w:rFonts w:hint="eastAsia"/>
                <w:vertAlign w:val="baseline"/>
                <w:lang w:val="en-US" w:eastAsia="zh-CN"/>
              </w:rPr>
            </w:pPr>
            <w:r>
              <w:rPr>
                <w:rFonts w:hint="eastAsia"/>
                <w:vertAlign w:val="baseline"/>
                <w:lang w:val="en-US" w:eastAsia="zh-CN"/>
              </w:rPr>
              <w:t>手机系统类型</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0x00：Ios</w:t>
            </w:r>
          </w:p>
          <w:p>
            <w:pPr>
              <w:widowControl/>
              <w:jc w:val="left"/>
              <w:rPr>
                <w:rFonts w:hint="default"/>
                <w:vertAlign w:val="baseline"/>
                <w:lang w:val="en-US" w:eastAsia="zh-CN"/>
              </w:rPr>
            </w:pPr>
            <w:r>
              <w:rPr>
                <w:rFonts w:hint="eastAsia" w:ascii="宋体" w:hAnsi="宋体" w:eastAsia="宋体" w:cs="宋体"/>
                <w:color w:val="000000"/>
                <w:kern w:val="0"/>
                <w:sz w:val="20"/>
                <w:szCs w:val="20"/>
                <w:lang w:val="en-US" w:eastAsia="zh-CN" w:bidi="ar"/>
              </w:rPr>
              <w:t>0x01：Android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vAlign w:val="top"/>
          </w:tcPr>
          <w:p>
            <w:pPr>
              <w:rPr>
                <w:rFonts w:hint="default"/>
                <w:vertAlign w:val="baseline"/>
                <w:lang w:val="en-US" w:eastAsia="zh-CN"/>
              </w:rPr>
            </w:pPr>
            <w:r>
              <w:rPr>
                <w:rFonts w:hint="eastAsia"/>
                <w:vertAlign w:val="baseline"/>
                <w:lang w:val="en-US" w:eastAsia="zh-CN"/>
              </w:rPr>
              <w:t>0x0011</w:t>
            </w:r>
          </w:p>
        </w:tc>
        <w:tc>
          <w:tcPr>
            <w:tcW w:w="1341" w:type="dxa"/>
            <w:vAlign w:val="top"/>
          </w:tcPr>
          <w:p>
            <w:pPr>
              <w:rPr>
                <w:rFonts w:hint="default"/>
                <w:vertAlign w:val="baseline"/>
                <w:lang w:val="en-US" w:eastAsia="zh-CN"/>
              </w:rPr>
            </w:pPr>
            <w:r>
              <w:rPr>
                <w:rFonts w:hint="eastAsia"/>
                <w:vertAlign w:val="baseline"/>
                <w:lang w:val="en-US" w:eastAsia="zh-CN"/>
              </w:rPr>
              <w:t>BYTE</w:t>
            </w:r>
          </w:p>
        </w:tc>
        <w:tc>
          <w:tcPr>
            <w:tcW w:w="5941" w:type="dxa"/>
          </w:tcPr>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天气单位</w:t>
            </w:r>
          </w:p>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0x00：摄氏度</w:t>
            </w:r>
          </w:p>
          <w:p>
            <w:pPr>
              <w:widowControl/>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0x01：华氏度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vAlign w:val="top"/>
          </w:tcPr>
          <w:p>
            <w:pPr>
              <w:rPr>
                <w:rFonts w:hint="default"/>
                <w:vertAlign w:val="baseline"/>
                <w:lang w:val="en-US" w:eastAsia="zh-CN"/>
              </w:rPr>
            </w:pPr>
            <w:r>
              <w:rPr>
                <w:rFonts w:hint="eastAsia"/>
                <w:vertAlign w:val="baseline"/>
                <w:lang w:val="en-US" w:eastAsia="zh-CN"/>
              </w:rPr>
              <w:t>0x0012</w:t>
            </w:r>
          </w:p>
        </w:tc>
        <w:tc>
          <w:tcPr>
            <w:tcW w:w="1341" w:type="dxa"/>
            <w:vAlign w:val="top"/>
          </w:tcPr>
          <w:p>
            <w:pPr>
              <w:rPr>
                <w:rFonts w:hint="default"/>
                <w:vertAlign w:val="baseline"/>
                <w:lang w:val="en-US" w:eastAsia="zh-CN"/>
              </w:rPr>
            </w:pPr>
            <w:r>
              <w:rPr>
                <w:rFonts w:hint="eastAsia"/>
                <w:vertAlign w:val="baseline"/>
                <w:lang w:val="en-US" w:eastAsia="zh-CN"/>
              </w:rPr>
              <w:t>BYTE</w:t>
            </w:r>
          </w:p>
        </w:tc>
        <w:tc>
          <w:tcPr>
            <w:tcW w:w="5941" w:type="dxa"/>
          </w:tcPr>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实时上报使能</w:t>
            </w:r>
          </w:p>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0x00：OFF</w:t>
            </w:r>
          </w:p>
          <w:p>
            <w:pPr>
              <w:widowControl/>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0x01：ON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vAlign w:val="top"/>
          </w:tcPr>
          <w:p>
            <w:pPr>
              <w:rPr>
                <w:rFonts w:hint="default"/>
                <w:vertAlign w:val="baseline"/>
                <w:lang w:val="en-US" w:eastAsia="zh-CN"/>
              </w:rPr>
            </w:pPr>
            <w:r>
              <w:rPr>
                <w:rFonts w:hint="eastAsia"/>
                <w:vertAlign w:val="baseline"/>
                <w:lang w:val="en-US" w:eastAsia="zh-CN"/>
              </w:rPr>
              <w:t>0x0013</w:t>
            </w:r>
          </w:p>
        </w:tc>
        <w:tc>
          <w:tcPr>
            <w:tcW w:w="1341" w:type="dxa"/>
            <w:vAlign w:val="top"/>
          </w:tcPr>
          <w:p>
            <w:pPr>
              <w:rPr>
                <w:rFonts w:hint="eastAsia"/>
                <w:vertAlign w:val="baseline"/>
                <w:lang w:val="en-US" w:eastAsia="zh-CN"/>
              </w:rPr>
            </w:pPr>
          </w:p>
        </w:tc>
        <w:tc>
          <w:tcPr>
            <w:tcW w:w="5941" w:type="dxa"/>
          </w:tcPr>
          <w:p>
            <w:pPr>
              <w:widowControl/>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自定义表盘，详见</w:t>
            </w:r>
            <w:r>
              <w:rPr>
                <w:rFonts w:hint="eastAsia"/>
                <w:vertAlign w:val="baseline"/>
                <w:lang w:val="en-US" w:eastAsia="zh-CN"/>
              </w:rPr>
              <w:t>自定义表盘信息数据格式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vAlign w:val="top"/>
          </w:tcPr>
          <w:p>
            <w:pPr>
              <w:rPr>
                <w:rFonts w:hint="default"/>
                <w:vertAlign w:val="baseline"/>
                <w:lang w:val="en-US" w:eastAsia="zh-CN"/>
              </w:rPr>
            </w:pPr>
            <w:r>
              <w:rPr>
                <w:rFonts w:hint="eastAsia"/>
                <w:vertAlign w:val="baseline"/>
                <w:lang w:val="en-US" w:eastAsia="zh-CN"/>
              </w:rPr>
              <w:t>0x0014</w:t>
            </w:r>
          </w:p>
        </w:tc>
        <w:tc>
          <w:tcPr>
            <w:tcW w:w="1341" w:type="dxa"/>
            <w:vAlign w:val="top"/>
          </w:tcPr>
          <w:p>
            <w:pPr>
              <w:rPr>
                <w:rFonts w:hint="eastAsia"/>
                <w:vertAlign w:val="baseline"/>
                <w:lang w:val="en-US" w:eastAsia="zh-CN"/>
              </w:rPr>
            </w:pPr>
          </w:p>
        </w:tc>
        <w:tc>
          <w:tcPr>
            <w:tcW w:w="5941" w:type="dxa"/>
          </w:tcPr>
          <w:p>
            <w:pPr>
              <w:widowControl/>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自定义表盘尺寸，</w:t>
            </w:r>
            <w:r>
              <w:rPr>
                <w:rFonts w:hint="eastAsia"/>
                <w:vertAlign w:val="baseline"/>
                <w:lang w:val="en-US" w:eastAsia="zh-CN"/>
              </w:rPr>
              <w:t>自定义表盘尺寸信息数据格式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vAlign w:val="top"/>
          </w:tcPr>
          <w:p>
            <w:pPr>
              <w:rPr>
                <w:rFonts w:hint="default"/>
                <w:vertAlign w:val="baseline"/>
                <w:lang w:val="en-US" w:eastAsia="zh-CN"/>
              </w:rPr>
            </w:pPr>
            <w:r>
              <w:rPr>
                <w:rFonts w:hint="eastAsia"/>
                <w:vertAlign w:val="baseline"/>
                <w:lang w:val="en-US" w:eastAsia="zh-CN"/>
              </w:rPr>
              <w:t>0x0015</w:t>
            </w:r>
          </w:p>
        </w:tc>
        <w:tc>
          <w:tcPr>
            <w:tcW w:w="1341" w:type="dxa"/>
            <w:vAlign w:val="top"/>
          </w:tcPr>
          <w:p>
            <w:pPr>
              <w:rPr>
                <w:rFonts w:hint="default"/>
                <w:vertAlign w:val="baseline"/>
                <w:lang w:val="en-US" w:eastAsia="zh-CN"/>
              </w:rPr>
            </w:pPr>
            <w:r>
              <w:rPr>
                <w:rFonts w:hint="eastAsia"/>
                <w:vertAlign w:val="baseline"/>
                <w:lang w:val="en-US" w:eastAsia="zh-CN"/>
              </w:rPr>
              <w:t>BYTE</w:t>
            </w:r>
          </w:p>
        </w:tc>
        <w:tc>
          <w:tcPr>
            <w:tcW w:w="5941" w:type="dxa"/>
          </w:tcPr>
          <w:p>
            <w:pPr>
              <w:widowControl/>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亮屏时间，范围：1~60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vAlign w:val="top"/>
          </w:tcPr>
          <w:p>
            <w:pPr>
              <w:rPr>
                <w:rFonts w:hint="default"/>
                <w:vertAlign w:val="baseline"/>
                <w:lang w:val="en-US" w:eastAsia="zh-CN"/>
              </w:rPr>
            </w:pPr>
            <w:r>
              <w:rPr>
                <w:rFonts w:hint="eastAsia"/>
                <w:vertAlign w:val="baseline"/>
                <w:lang w:val="en-US" w:eastAsia="zh-CN"/>
              </w:rPr>
              <w:t>0x0016</w:t>
            </w:r>
          </w:p>
        </w:tc>
        <w:tc>
          <w:tcPr>
            <w:tcW w:w="1341" w:type="dxa"/>
            <w:vAlign w:val="top"/>
          </w:tcPr>
          <w:p>
            <w:pPr>
              <w:rPr>
                <w:rFonts w:hint="default"/>
                <w:vertAlign w:val="baseline"/>
                <w:lang w:val="en-US" w:eastAsia="zh-CN"/>
              </w:rPr>
            </w:pPr>
            <w:r>
              <w:rPr>
                <w:rFonts w:hint="eastAsia"/>
                <w:vertAlign w:val="baseline"/>
                <w:lang w:val="en-US" w:eastAsia="zh-CN"/>
              </w:rPr>
              <w:t>BYTE</w:t>
            </w:r>
          </w:p>
        </w:tc>
        <w:tc>
          <w:tcPr>
            <w:tcW w:w="5941" w:type="dxa"/>
          </w:tcPr>
          <w:p>
            <w:pPr>
              <w:widowControl/>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24小时心率监测，0x00:关闭，0x01:开启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vAlign w:val="top"/>
          </w:tcPr>
          <w:p>
            <w:pPr>
              <w:rPr>
                <w:rFonts w:hint="default"/>
                <w:vertAlign w:val="baseline"/>
                <w:lang w:val="en-US" w:eastAsia="zh-CN"/>
              </w:rPr>
            </w:pPr>
            <w:r>
              <w:rPr>
                <w:rFonts w:hint="eastAsia"/>
                <w:vertAlign w:val="baseline"/>
                <w:lang w:val="en-US" w:eastAsia="zh-CN"/>
              </w:rPr>
              <w:t>0x0017</w:t>
            </w:r>
          </w:p>
        </w:tc>
        <w:tc>
          <w:tcPr>
            <w:tcW w:w="1341" w:type="dxa"/>
            <w:vAlign w:val="top"/>
          </w:tcPr>
          <w:p>
            <w:pPr>
              <w:rPr>
                <w:rFonts w:hint="default"/>
                <w:vertAlign w:val="baseline"/>
                <w:lang w:val="en-US" w:eastAsia="zh-CN"/>
              </w:rPr>
            </w:pPr>
            <w:r>
              <w:rPr>
                <w:rFonts w:hint="eastAsia"/>
                <w:vertAlign w:val="baseline"/>
                <w:lang w:val="en-US" w:eastAsia="zh-CN"/>
              </w:rPr>
              <w:t>BYTE[16]</w:t>
            </w:r>
          </w:p>
        </w:tc>
        <w:tc>
          <w:tcPr>
            <w:tcW w:w="5941" w:type="dxa"/>
          </w:tcPr>
          <w:p>
            <w:pPr>
              <w:widowControl/>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设备UUID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vAlign w:val="top"/>
          </w:tcPr>
          <w:p>
            <w:pPr>
              <w:rPr>
                <w:rFonts w:hint="default"/>
                <w:color w:val="auto"/>
                <w:vertAlign w:val="baseline"/>
                <w:lang w:val="en-US" w:eastAsia="zh-CN"/>
              </w:rPr>
            </w:pPr>
            <w:r>
              <w:rPr>
                <w:rFonts w:hint="eastAsia"/>
                <w:color w:val="auto"/>
                <w:vertAlign w:val="baseline"/>
                <w:lang w:val="en-US" w:eastAsia="zh-CN"/>
              </w:rPr>
              <w:t>0x0018</w:t>
            </w:r>
          </w:p>
        </w:tc>
        <w:tc>
          <w:tcPr>
            <w:tcW w:w="1341" w:type="dxa"/>
            <w:vAlign w:val="top"/>
          </w:tcPr>
          <w:p>
            <w:pPr>
              <w:rPr>
                <w:rFonts w:hint="eastAsia"/>
                <w:color w:val="auto"/>
                <w:vertAlign w:val="baseline"/>
                <w:lang w:val="en-US" w:eastAsia="zh-CN"/>
              </w:rPr>
            </w:pPr>
          </w:p>
        </w:tc>
        <w:tc>
          <w:tcPr>
            <w:tcW w:w="5941" w:type="dxa"/>
          </w:tcPr>
          <w:p>
            <w:pPr>
              <w:widowControl/>
              <w:jc w:val="left"/>
              <w:rPr>
                <w:rFonts w:hint="default"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勿扰设置，详见勿扰设置数据格式表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vAlign w:val="top"/>
          </w:tcPr>
          <w:p>
            <w:pPr>
              <w:rPr>
                <w:rFonts w:hint="default"/>
                <w:color w:val="auto"/>
                <w:vertAlign w:val="baseline"/>
                <w:lang w:val="en-US" w:eastAsia="zh-CN"/>
              </w:rPr>
            </w:pPr>
            <w:r>
              <w:rPr>
                <w:rFonts w:hint="eastAsia"/>
                <w:color w:val="auto"/>
                <w:vertAlign w:val="baseline"/>
                <w:lang w:val="en-US" w:eastAsia="zh-CN"/>
              </w:rPr>
              <w:t>0x0019</w:t>
            </w:r>
          </w:p>
        </w:tc>
        <w:tc>
          <w:tcPr>
            <w:tcW w:w="1341" w:type="dxa"/>
            <w:vAlign w:val="top"/>
          </w:tcPr>
          <w:p>
            <w:pPr>
              <w:rPr>
                <w:rFonts w:hint="default"/>
                <w:color w:val="auto"/>
                <w:vertAlign w:val="baseline"/>
                <w:lang w:val="en-US" w:eastAsia="zh-CN"/>
              </w:rPr>
            </w:pPr>
            <w:r>
              <w:rPr>
                <w:rFonts w:hint="eastAsia"/>
                <w:color w:val="auto"/>
                <w:vertAlign w:val="baseline"/>
                <w:lang w:val="en-US" w:eastAsia="zh-CN"/>
              </w:rPr>
              <w:t>WORD</w:t>
            </w:r>
          </w:p>
        </w:tc>
        <w:tc>
          <w:tcPr>
            <w:tcW w:w="5941" w:type="dxa"/>
          </w:tcPr>
          <w:p>
            <w:pPr>
              <w:widowControl/>
              <w:jc w:val="left"/>
              <w:rPr>
                <w:rFonts w:hint="default"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睡眠目标时长，单位：分钟，范围：0 ~ 1439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vAlign w:val="top"/>
          </w:tcPr>
          <w:p>
            <w:pPr>
              <w:rPr>
                <w:rFonts w:hint="default"/>
                <w:color w:val="auto"/>
                <w:vertAlign w:val="baseline"/>
                <w:lang w:val="en-US" w:eastAsia="zh-CN"/>
              </w:rPr>
            </w:pPr>
            <w:r>
              <w:rPr>
                <w:rFonts w:hint="eastAsia"/>
                <w:color w:val="auto"/>
                <w:vertAlign w:val="baseline"/>
                <w:lang w:val="en-US" w:eastAsia="zh-CN"/>
              </w:rPr>
              <w:t>0x001A</w:t>
            </w:r>
          </w:p>
        </w:tc>
        <w:tc>
          <w:tcPr>
            <w:tcW w:w="1341" w:type="dxa"/>
            <w:vAlign w:val="top"/>
          </w:tcPr>
          <w:p>
            <w:pPr>
              <w:rPr>
                <w:rFonts w:hint="eastAsia"/>
                <w:color w:val="auto"/>
                <w:vertAlign w:val="baseline"/>
                <w:lang w:val="en-US" w:eastAsia="zh-CN"/>
              </w:rPr>
            </w:pPr>
          </w:p>
        </w:tc>
        <w:tc>
          <w:tcPr>
            <w:tcW w:w="5941" w:type="dxa"/>
          </w:tcPr>
          <w:p>
            <w:pPr>
              <w:widowControl/>
              <w:jc w:val="both"/>
              <w:rPr>
                <w:rFonts w:hint="default"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SOS紧急报警联系人信息，详见</w:t>
            </w:r>
            <w:r>
              <w:rPr>
                <w:rFonts w:hint="eastAsia" w:ascii="宋体" w:hAnsi="宋体" w:eastAsia="宋体" w:cs="宋体"/>
                <w:b w:val="0"/>
                <w:bCs w:val="0"/>
                <w:color w:val="auto"/>
                <w:kern w:val="0"/>
                <w:sz w:val="20"/>
                <w:szCs w:val="20"/>
                <w:vertAlign w:val="baseline"/>
                <w:lang w:val="en-US" w:eastAsia="zh-CN" w:bidi="ar"/>
              </w:rPr>
              <w:t>SOS紧急联系人数据格式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0" w:type="dxa"/>
            <w:vAlign w:val="top"/>
          </w:tcPr>
          <w:p>
            <w:pPr>
              <w:rPr>
                <w:rFonts w:hint="default"/>
                <w:color w:val="auto"/>
                <w:vertAlign w:val="baseline"/>
                <w:lang w:val="en-US" w:eastAsia="zh-CN"/>
              </w:rPr>
            </w:pPr>
            <w:r>
              <w:rPr>
                <w:rFonts w:hint="eastAsia"/>
                <w:color w:val="auto"/>
                <w:vertAlign w:val="baseline"/>
                <w:lang w:val="en-US" w:eastAsia="zh-CN"/>
              </w:rPr>
              <w:t>0x001B</w:t>
            </w:r>
          </w:p>
        </w:tc>
        <w:tc>
          <w:tcPr>
            <w:tcW w:w="1341" w:type="dxa"/>
            <w:vAlign w:val="top"/>
          </w:tcPr>
          <w:p>
            <w:pPr>
              <w:rPr>
                <w:rFonts w:hint="eastAsia"/>
                <w:color w:val="auto"/>
                <w:vertAlign w:val="baseline"/>
                <w:lang w:val="en-US" w:eastAsia="zh-CN"/>
              </w:rPr>
            </w:pPr>
          </w:p>
        </w:tc>
        <w:tc>
          <w:tcPr>
            <w:tcW w:w="5941" w:type="dxa"/>
          </w:tcPr>
          <w:p>
            <w:pPr>
              <w:widowControl/>
              <w:jc w:val="both"/>
              <w:rPr>
                <w:rFonts w:hint="default"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周期测量参数设置，详见周期测量参数信息数据格式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553" w:author="Administrator" w:date="2023-05-23T18:55:17Z"/>
        </w:trPr>
        <w:tc>
          <w:tcPr>
            <w:tcW w:w="1240" w:type="dxa"/>
            <w:vAlign w:val="top"/>
          </w:tcPr>
          <w:p>
            <w:pPr>
              <w:rPr>
                <w:rFonts w:hint="default"/>
                <w:color w:val="auto"/>
                <w:vertAlign w:val="baseline"/>
                <w:lang w:val="en-US" w:eastAsia="zh-CN"/>
              </w:rPr>
            </w:pPr>
            <w:r>
              <w:rPr>
                <w:rFonts w:hint="eastAsia"/>
                <w:color w:val="auto"/>
                <w:vertAlign w:val="baseline"/>
                <w:lang w:val="en-US" w:eastAsia="zh-CN"/>
              </w:rPr>
              <w:t>0x001C</w:t>
            </w:r>
          </w:p>
        </w:tc>
        <w:tc>
          <w:tcPr>
            <w:tcW w:w="1341" w:type="dxa"/>
            <w:vAlign w:val="top"/>
          </w:tcPr>
          <w:p>
            <w:pPr>
              <w:rPr>
                <w:rFonts w:hint="default"/>
                <w:color w:val="auto"/>
                <w:vertAlign w:val="baseline"/>
                <w:lang w:val="en-US" w:eastAsia="zh-CN"/>
              </w:rPr>
            </w:pPr>
            <w:r>
              <w:rPr>
                <w:rFonts w:hint="eastAsia"/>
                <w:color w:val="auto"/>
                <w:vertAlign w:val="baseline"/>
                <w:lang w:val="en-US" w:eastAsia="zh-CN"/>
              </w:rPr>
              <w:t>BYTE[6]</w:t>
            </w:r>
          </w:p>
        </w:tc>
        <w:tc>
          <w:tcPr>
            <w:tcW w:w="5941" w:type="dxa"/>
          </w:tcPr>
          <w:p>
            <w:pPr>
              <w:widowControl/>
              <w:jc w:val="both"/>
              <w:rPr>
                <w:rFonts w:hint="default"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更新设备Mac地址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554" w:author="Administrator" w:date="2023-08-15T10:49:21Z"/>
        </w:trPr>
        <w:tc>
          <w:tcPr>
            <w:tcW w:w="1240" w:type="dxa"/>
            <w:vAlign w:val="top"/>
          </w:tcPr>
          <w:p>
            <w:pPr>
              <w:rPr>
                <w:ins w:id="1555" w:author="Administrator" w:date="2023-08-15T10:49:21Z"/>
                <w:rFonts w:hint="default"/>
                <w:color w:val="auto"/>
                <w:vertAlign w:val="baseline"/>
                <w:lang w:val="en-US" w:eastAsia="zh-CN"/>
              </w:rPr>
            </w:pPr>
            <w:ins w:id="1556" w:author="Administrator" w:date="2023-08-15T10:49:23Z">
              <w:r>
                <w:rPr>
                  <w:rFonts w:hint="eastAsia"/>
                  <w:color w:val="auto"/>
                  <w:vertAlign w:val="baseline"/>
                  <w:lang w:val="en-US" w:eastAsia="zh-CN"/>
                </w:rPr>
                <w:t>0</w:t>
              </w:r>
            </w:ins>
            <w:ins w:id="1557" w:author="Administrator" w:date="2023-08-15T10:49:24Z">
              <w:r>
                <w:rPr>
                  <w:rFonts w:hint="eastAsia"/>
                  <w:color w:val="auto"/>
                  <w:vertAlign w:val="baseline"/>
                  <w:lang w:val="en-US" w:eastAsia="zh-CN"/>
                </w:rPr>
                <w:t>x0</w:t>
              </w:r>
            </w:ins>
            <w:ins w:id="1558" w:author="Administrator" w:date="2023-08-15T10:49:25Z">
              <w:r>
                <w:rPr>
                  <w:rFonts w:hint="eastAsia"/>
                  <w:color w:val="auto"/>
                  <w:vertAlign w:val="baseline"/>
                  <w:lang w:val="en-US" w:eastAsia="zh-CN"/>
                </w:rPr>
                <w:t>01</w:t>
              </w:r>
            </w:ins>
            <w:ins w:id="1559" w:author="Administrator" w:date="2023-08-15T10:49:26Z">
              <w:r>
                <w:rPr>
                  <w:rFonts w:hint="eastAsia"/>
                  <w:color w:val="auto"/>
                  <w:vertAlign w:val="baseline"/>
                  <w:lang w:val="en-US" w:eastAsia="zh-CN"/>
                </w:rPr>
                <w:t>D</w:t>
              </w:r>
            </w:ins>
          </w:p>
        </w:tc>
        <w:tc>
          <w:tcPr>
            <w:tcW w:w="1341" w:type="dxa"/>
            <w:vAlign w:val="top"/>
          </w:tcPr>
          <w:p>
            <w:pPr>
              <w:rPr>
                <w:ins w:id="1560" w:author="Administrator" w:date="2023-08-15T10:49:21Z"/>
                <w:rFonts w:hint="default"/>
                <w:color w:val="auto"/>
                <w:vertAlign w:val="baseline"/>
                <w:lang w:val="en-US" w:eastAsia="zh-CN"/>
              </w:rPr>
            </w:pPr>
          </w:p>
        </w:tc>
        <w:tc>
          <w:tcPr>
            <w:tcW w:w="5941" w:type="dxa"/>
          </w:tcPr>
          <w:p>
            <w:pPr>
              <w:widowControl/>
              <w:jc w:val="both"/>
              <w:rPr>
                <w:ins w:id="1561" w:author="Administrator" w:date="2023-08-15T10:49:21Z"/>
                <w:rFonts w:hint="default" w:ascii="宋体" w:hAnsi="宋体" w:eastAsia="宋体" w:cs="宋体"/>
                <w:color w:val="auto"/>
                <w:kern w:val="0"/>
                <w:sz w:val="20"/>
                <w:szCs w:val="20"/>
                <w:lang w:val="en-US" w:eastAsia="zh-CN" w:bidi="ar"/>
              </w:rPr>
            </w:pPr>
            <w:ins w:id="1562" w:author="Administrator" w:date="2023-08-15T11:19:24Z">
              <w:r>
                <w:rPr>
                  <w:rFonts w:hint="eastAsia" w:ascii="宋体" w:hAnsi="宋体" w:eastAsia="宋体" w:cs="宋体"/>
                  <w:color w:val="auto"/>
                  <w:kern w:val="0"/>
                  <w:sz w:val="20"/>
                  <w:szCs w:val="20"/>
                  <w:lang w:val="en-US" w:eastAsia="zh-CN" w:bidi="ar"/>
                </w:rPr>
                <w:t>朝拜闹钟</w:t>
              </w:r>
            </w:ins>
            <w:ins w:id="1563" w:author="Administrator" w:date="2023-08-15T11:19:27Z">
              <w:r>
                <w:rPr>
                  <w:rFonts w:hint="eastAsia" w:ascii="宋体" w:hAnsi="宋体" w:eastAsia="宋体" w:cs="宋体"/>
                  <w:color w:val="auto"/>
                  <w:kern w:val="0"/>
                  <w:sz w:val="20"/>
                  <w:szCs w:val="20"/>
                  <w:lang w:val="en-US" w:eastAsia="zh-CN" w:bidi="ar"/>
                </w:rPr>
                <w:t>数据</w:t>
              </w:r>
            </w:ins>
            <w:ins w:id="1564" w:author="Administrator" w:date="2023-08-15T11:19:28Z">
              <w:r>
                <w:rPr>
                  <w:rFonts w:hint="eastAsia" w:ascii="宋体" w:hAnsi="宋体" w:eastAsia="宋体" w:cs="宋体"/>
                  <w:color w:val="auto"/>
                  <w:kern w:val="0"/>
                  <w:sz w:val="20"/>
                  <w:szCs w:val="20"/>
                  <w:lang w:val="en-US" w:eastAsia="zh-CN" w:bidi="ar"/>
                </w:rPr>
                <w:t>，</w:t>
              </w:r>
            </w:ins>
            <w:ins w:id="1565" w:author="Administrator" w:date="2023-08-15T11:19:31Z">
              <w:r>
                <w:rPr>
                  <w:rFonts w:hint="eastAsia" w:ascii="宋体" w:hAnsi="宋体" w:eastAsia="宋体" w:cs="宋体"/>
                  <w:color w:val="auto"/>
                  <w:kern w:val="0"/>
                  <w:sz w:val="20"/>
                  <w:szCs w:val="20"/>
                  <w:lang w:val="en-US" w:eastAsia="zh-CN" w:bidi="ar"/>
                </w:rPr>
                <w:t>详见</w:t>
              </w:r>
            </w:ins>
            <w:ins w:id="1566" w:author="Administrator" w:date="2023-08-15T11:19:33Z">
              <w:r>
                <w:rPr>
                  <w:rFonts w:hint="eastAsia" w:ascii="宋体" w:hAnsi="宋体" w:eastAsia="宋体" w:cs="宋体"/>
                  <w:color w:val="auto"/>
                  <w:kern w:val="0"/>
                  <w:sz w:val="20"/>
                  <w:szCs w:val="20"/>
                  <w:lang w:val="en-US" w:eastAsia="zh-CN" w:bidi="ar"/>
                </w:rPr>
                <w:t>朝拜</w:t>
              </w:r>
            </w:ins>
            <w:ins w:id="1567" w:author="Administrator" w:date="2023-08-15T11:19:34Z">
              <w:r>
                <w:rPr>
                  <w:rFonts w:hint="eastAsia" w:ascii="宋体" w:hAnsi="宋体" w:eastAsia="宋体" w:cs="宋体"/>
                  <w:color w:val="auto"/>
                  <w:kern w:val="0"/>
                  <w:sz w:val="20"/>
                  <w:szCs w:val="20"/>
                  <w:lang w:val="en-US" w:eastAsia="zh-CN" w:bidi="ar"/>
                </w:rPr>
                <w:t>闹钟数据</w:t>
              </w:r>
            </w:ins>
            <w:ins w:id="1568" w:author="Administrator" w:date="2023-08-15T11:19:40Z">
              <w:r>
                <w:rPr>
                  <w:rFonts w:hint="eastAsia" w:ascii="宋体" w:hAnsi="宋体" w:eastAsia="宋体" w:cs="宋体"/>
                  <w:color w:val="auto"/>
                  <w:kern w:val="0"/>
                  <w:sz w:val="20"/>
                  <w:szCs w:val="20"/>
                  <w:lang w:val="en-US" w:eastAsia="zh-CN" w:bidi="ar"/>
                </w:rPr>
                <w:t>格式</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569" w:author="Administrator" w:date="2023-09-21T16:29:19Z"/>
        </w:trPr>
        <w:tc>
          <w:tcPr>
            <w:tcW w:w="1240" w:type="dxa"/>
            <w:vAlign w:val="top"/>
          </w:tcPr>
          <w:p>
            <w:pPr>
              <w:rPr>
                <w:ins w:id="1570" w:author="Administrator" w:date="2023-09-21T16:29:19Z"/>
                <w:rFonts w:hint="default"/>
                <w:color w:val="auto"/>
                <w:vertAlign w:val="baseline"/>
                <w:lang w:val="en-US" w:eastAsia="zh-CN"/>
              </w:rPr>
            </w:pPr>
            <w:ins w:id="1571" w:author="Administrator" w:date="2023-09-21T16:29:21Z">
              <w:r>
                <w:rPr>
                  <w:rFonts w:hint="eastAsia"/>
                  <w:color w:val="auto"/>
                  <w:vertAlign w:val="baseline"/>
                  <w:lang w:val="en-US" w:eastAsia="zh-CN"/>
                </w:rPr>
                <w:t>0x</w:t>
              </w:r>
            </w:ins>
            <w:ins w:id="1572" w:author="Administrator" w:date="2023-09-21T16:29:22Z">
              <w:r>
                <w:rPr>
                  <w:rFonts w:hint="eastAsia"/>
                  <w:color w:val="auto"/>
                  <w:vertAlign w:val="baseline"/>
                  <w:lang w:val="en-US" w:eastAsia="zh-CN"/>
                </w:rPr>
                <w:t>001</w:t>
              </w:r>
            </w:ins>
            <w:ins w:id="1573" w:author="Administrator" w:date="2023-09-21T16:29:24Z">
              <w:r>
                <w:rPr>
                  <w:rFonts w:hint="eastAsia"/>
                  <w:color w:val="auto"/>
                  <w:vertAlign w:val="baseline"/>
                  <w:lang w:val="en-US" w:eastAsia="zh-CN"/>
                </w:rPr>
                <w:t>E</w:t>
              </w:r>
            </w:ins>
          </w:p>
        </w:tc>
        <w:tc>
          <w:tcPr>
            <w:tcW w:w="1341" w:type="dxa"/>
            <w:vAlign w:val="top"/>
          </w:tcPr>
          <w:p>
            <w:pPr>
              <w:rPr>
                <w:ins w:id="1574" w:author="Administrator" w:date="2023-09-21T16:29:19Z"/>
                <w:rFonts w:hint="default"/>
                <w:color w:val="auto"/>
                <w:vertAlign w:val="baseline"/>
                <w:lang w:val="en-US" w:eastAsia="zh-CN"/>
              </w:rPr>
            </w:pPr>
          </w:p>
        </w:tc>
        <w:tc>
          <w:tcPr>
            <w:tcW w:w="5941" w:type="dxa"/>
          </w:tcPr>
          <w:p>
            <w:pPr>
              <w:widowControl/>
              <w:jc w:val="both"/>
              <w:rPr>
                <w:ins w:id="1575" w:author="Administrator" w:date="2023-09-21T16:29:19Z"/>
                <w:rFonts w:hint="default" w:ascii="宋体" w:hAnsi="宋体" w:eastAsia="宋体" w:cs="宋体"/>
                <w:color w:val="auto"/>
                <w:kern w:val="0"/>
                <w:sz w:val="20"/>
                <w:szCs w:val="20"/>
                <w:lang w:val="en-US" w:eastAsia="zh-CN" w:bidi="ar"/>
              </w:rPr>
            </w:pPr>
            <w:ins w:id="1576" w:author="Administrator" w:date="2023-09-21T20:51:12Z">
              <w:r>
                <w:rPr>
                  <w:rFonts w:hint="eastAsia" w:ascii="宋体" w:hAnsi="宋体" w:eastAsia="宋体" w:cs="宋体"/>
                  <w:color w:val="auto"/>
                  <w:kern w:val="0"/>
                  <w:sz w:val="20"/>
                  <w:szCs w:val="20"/>
                  <w:lang w:val="en-US" w:eastAsia="zh-CN" w:bidi="ar"/>
                </w:rPr>
                <w:t>LED</w:t>
              </w:r>
            </w:ins>
            <w:ins w:id="1577" w:author="Administrator" w:date="2023-09-21T16:29:39Z">
              <w:r>
                <w:rPr>
                  <w:rFonts w:hint="eastAsia" w:ascii="宋体" w:hAnsi="宋体" w:eastAsia="宋体" w:cs="宋体"/>
                  <w:color w:val="auto"/>
                  <w:kern w:val="0"/>
                  <w:sz w:val="20"/>
                  <w:szCs w:val="20"/>
                  <w:lang w:val="en-US" w:eastAsia="zh-CN" w:bidi="ar"/>
                </w:rPr>
                <w:t>灯</w:t>
              </w:r>
            </w:ins>
            <w:ins w:id="1578" w:author="Administrator" w:date="2023-09-21T16:37:26Z">
              <w:r>
                <w:rPr>
                  <w:rFonts w:hint="eastAsia" w:ascii="宋体" w:hAnsi="宋体" w:eastAsia="宋体" w:cs="宋体"/>
                  <w:color w:val="auto"/>
                  <w:kern w:val="0"/>
                  <w:sz w:val="20"/>
                  <w:szCs w:val="20"/>
                  <w:lang w:val="en-US" w:eastAsia="zh-CN" w:bidi="ar"/>
                </w:rPr>
                <w:t>功能</w:t>
              </w:r>
            </w:ins>
            <w:ins w:id="1579" w:author="Administrator" w:date="2023-09-21T16:29:46Z">
              <w:r>
                <w:rPr>
                  <w:rFonts w:hint="eastAsia" w:ascii="宋体" w:hAnsi="宋体" w:eastAsia="宋体" w:cs="宋体"/>
                  <w:color w:val="auto"/>
                  <w:kern w:val="0"/>
                  <w:sz w:val="20"/>
                  <w:szCs w:val="20"/>
                  <w:lang w:val="en-US" w:eastAsia="zh-CN" w:bidi="ar"/>
                </w:rPr>
                <w:t>设置</w:t>
              </w:r>
            </w:ins>
            <w:ins w:id="1580" w:author="Administrator" w:date="2023-09-21T16:29:51Z">
              <w:r>
                <w:rPr>
                  <w:rFonts w:hint="eastAsia" w:ascii="宋体" w:hAnsi="宋体" w:eastAsia="宋体" w:cs="宋体"/>
                  <w:color w:val="000000"/>
                  <w:kern w:val="0"/>
                  <w:sz w:val="20"/>
                  <w:szCs w:val="20"/>
                  <w:lang w:val="en-US" w:eastAsia="zh-CN" w:bidi="ar"/>
                </w:rPr>
                <w:t>，详见</w:t>
              </w:r>
            </w:ins>
            <w:ins w:id="1581" w:author="Administrator" w:date="2023-09-21T20:51:20Z">
              <w:r>
                <w:rPr>
                  <w:rFonts w:hint="eastAsia" w:ascii="宋体" w:hAnsi="宋体" w:eastAsia="宋体" w:cs="宋体"/>
                  <w:color w:val="auto"/>
                  <w:kern w:val="0"/>
                  <w:sz w:val="20"/>
                  <w:szCs w:val="20"/>
                  <w:lang w:val="en-US" w:eastAsia="zh-CN" w:bidi="ar"/>
                </w:rPr>
                <w:t>LED灯</w:t>
              </w:r>
            </w:ins>
            <w:ins w:id="1582" w:author="Administrator" w:date="2023-09-21T16:37:34Z">
              <w:r>
                <w:rPr>
                  <w:rFonts w:hint="eastAsia"/>
                  <w:vertAlign w:val="baseline"/>
                  <w:lang w:val="en-US" w:eastAsia="zh-CN"/>
                </w:rPr>
                <w:t>功能</w:t>
              </w:r>
            </w:ins>
            <w:ins w:id="1583" w:author="Administrator" w:date="2023-09-21T16:30:02Z">
              <w:r>
                <w:rPr>
                  <w:rFonts w:hint="eastAsia"/>
                  <w:vertAlign w:val="baseline"/>
                  <w:lang w:val="en-US" w:eastAsia="zh-CN"/>
                </w:rPr>
                <w:t>设置</w:t>
              </w:r>
            </w:ins>
            <w:ins w:id="1584" w:author="Administrator" w:date="2023-09-21T16:29:51Z">
              <w:r>
                <w:rPr>
                  <w:rFonts w:hint="eastAsia"/>
                  <w:vertAlign w:val="baseline"/>
                  <w:lang w:val="en-US" w:eastAsia="zh-CN"/>
                </w:rPr>
                <w:t>数据格式</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585" w:author="Administrator" w:date="2023-09-22T20:23:33Z"/>
        </w:trPr>
        <w:tc>
          <w:tcPr>
            <w:tcW w:w="1240" w:type="dxa"/>
            <w:vAlign w:val="top"/>
          </w:tcPr>
          <w:p>
            <w:pPr>
              <w:rPr>
                <w:ins w:id="1586" w:author="Administrator" w:date="2023-09-22T20:23:33Z"/>
                <w:rFonts w:hint="default"/>
                <w:color w:val="auto"/>
                <w:vertAlign w:val="baseline"/>
                <w:lang w:val="en-US" w:eastAsia="zh-CN"/>
              </w:rPr>
            </w:pPr>
            <w:ins w:id="1587" w:author="Administrator" w:date="2023-09-22T20:24:27Z">
              <w:r>
                <w:rPr>
                  <w:rFonts w:hint="eastAsia"/>
                  <w:color w:val="auto"/>
                  <w:vertAlign w:val="baseline"/>
                  <w:lang w:val="en-US" w:eastAsia="zh-CN"/>
                </w:rPr>
                <w:t>0x001</w:t>
              </w:r>
            </w:ins>
            <w:ins w:id="1588" w:author="Administrator" w:date="2023-09-22T20:24:29Z">
              <w:r>
                <w:rPr>
                  <w:rFonts w:hint="eastAsia"/>
                  <w:color w:val="auto"/>
                  <w:vertAlign w:val="baseline"/>
                  <w:lang w:val="en-US" w:eastAsia="zh-CN"/>
                </w:rPr>
                <w:t>F</w:t>
              </w:r>
            </w:ins>
          </w:p>
        </w:tc>
        <w:tc>
          <w:tcPr>
            <w:tcW w:w="1341" w:type="dxa"/>
            <w:vAlign w:val="top"/>
          </w:tcPr>
          <w:p>
            <w:pPr>
              <w:rPr>
                <w:ins w:id="1589" w:author="Administrator" w:date="2023-09-22T20:23:33Z"/>
                <w:rFonts w:hint="default"/>
                <w:color w:val="auto"/>
                <w:vertAlign w:val="baseline"/>
                <w:lang w:val="en-US" w:eastAsia="zh-CN"/>
              </w:rPr>
            </w:pPr>
          </w:p>
        </w:tc>
        <w:tc>
          <w:tcPr>
            <w:tcW w:w="5941" w:type="dxa"/>
          </w:tcPr>
          <w:p>
            <w:pPr>
              <w:widowControl/>
              <w:jc w:val="both"/>
              <w:rPr>
                <w:ins w:id="1590" w:author="Administrator" w:date="2023-09-22T20:23:33Z"/>
                <w:rFonts w:hint="default" w:ascii="宋体" w:hAnsi="宋体" w:eastAsia="宋体" w:cs="宋体"/>
                <w:color w:val="auto"/>
                <w:kern w:val="0"/>
                <w:sz w:val="20"/>
                <w:szCs w:val="20"/>
                <w:lang w:val="en-US" w:eastAsia="zh-CN" w:bidi="ar"/>
              </w:rPr>
            </w:pPr>
            <w:ins w:id="1591" w:author="Administrator" w:date="2023-09-22T20:24:36Z">
              <w:r>
                <w:rPr>
                  <w:rFonts w:hint="eastAsia" w:ascii="宋体" w:hAnsi="宋体" w:eastAsia="宋体" w:cs="宋体"/>
                  <w:color w:val="auto"/>
                  <w:kern w:val="0"/>
                  <w:sz w:val="20"/>
                  <w:szCs w:val="20"/>
                  <w:lang w:val="en-US" w:eastAsia="zh-CN" w:bidi="ar"/>
                </w:rPr>
                <w:t>马达</w:t>
              </w:r>
            </w:ins>
            <w:ins w:id="1592" w:author="Administrator" w:date="2023-09-22T20:24:37Z">
              <w:r>
                <w:rPr>
                  <w:rFonts w:hint="eastAsia" w:ascii="宋体" w:hAnsi="宋体" w:eastAsia="宋体" w:cs="宋体"/>
                  <w:color w:val="auto"/>
                  <w:kern w:val="0"/>
                  <w:sz w:val="20"/>
                  <w:szCs w:val="20"/>
                  <w:lang w:val="en-US" w:eastAsia="zh-CN" w:bidi="ar"/>
                </w:rPr>
                <w:t>震动</w:t>
              </w:r>
            </w:ins>
            <w:ins w:id="1593" w:author="Administrator" w:date="2023-09-22T20:24:45Z">
              <w:r>
                <w:rPr>
                  <w:rFonts w:hint="eastAsia" w:ascii="宋体" w:hAnsi="宋体" w:eastAsia="宋体" w:cs="宋体"/>
                  <w:color w:val="auto"/>
                  <w:kern w:val="0"/>
                  <w:sz w:val="20"/>
                  <w:szCs w:val="20"/>
                  <w:lang w:val="en-US" w:eastAsia="zh-CN" w:bidi="ar"/>
                </w:rPr>
                <w:t>设置</w:t>
              </w:r>
            </w:ins>
            <w:ins w:id="1594" w:author="Administrator" w:date="2023-09-22T20:24:46Z">
              <w:r>
                <w:rPr>
                  <w:rFonts w:hint="eastAsia" w:ascii="宋体" w:hAnsi="宋体" w:eastAsia="宋体" w:cs="宋体"/>
                  <w:color w:val="auto"/>
                  <w:kern w:val="0"/>
                  <w:sz w:val="20"/>
                  <w:szCs w:val="20"/>
                  <w:lang w:val="en-US" w:eastAsia="zh-CN" w:bidi="ar"/>
                </w:rPr>
                <w:t>，</w:t>
              </w:r>
            </w:ins>
            <w:ins w:id="1595" w:author="Administrator" w:date="2023-09-22T20:24:48Z">
              <w:r>
                <w:rPr>
                  <w:rFonts w:hint="eastAsia" w:ascii="宋体" w:hAnsi="宋体" w:eastAsia="宋体" w:cs="宋体"/>
                  <w:color w:val="auto"/>
                  <w:kern w:val="0"/>
                  <w:sz w:val="20"/>
                  <w:szCs w:val="20"/>
                  <w:lang w:val="en-US" w:eastAsia="zh-CN" w:bidi="ar"/>
                </w:rPr>
                <w:t>详见马达震动功能设置数据格式</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596" w:author="Administrator" w:date="2023-11-01T21:54:43Z"/>
        </w:trPr>
        <w:tc>
          <w:tcPr>
            <w:tcW w:w="1240" w:type="dxa"/>
            <w:vAlign w:val="top"/>
          </w:tcPr>
          <w:p>
            <w:pPr>
              <w:rPr>
                <w:ins w:id="1597" w:author="Administrator" w:date="2023-11-01T21:54:43Z"/>
                <w:rFonts w:hint="default"/>
                <w:color w:val="auto"/>
                <w:vertAlign w:val="baseline"/>
                <w:lang w:val="en-US" w:eastAsia="zh-CN"/>
              </w:rPr>
            </w:pPr>
            <w:ins w:id="1598" w:author="Administrator" w:date="2023-11-01T21:54:45Z">
              <w:r>
                <w:rPr>
                  <w:rFonts w:hint="eastAsia"/>
                  <w:color w:val="auto"/>
                  <w:vertAlign w:val="baseline"/>
                  <w:lang w:val="en-US" w:eastAsia="zh-CN"/>
                </w:rPr>
                <w:t>0x</w:t>
              </w:r>
            </w:ins>
            <w:ins w:id="1599" w:author="Administrator" w:date="2023-11-01T21:54:46Z">
              <w:r>
                <w:rPr>
                  <w:rFonts w:hint="eastAsia"/>
                  <w:color w:val="auto"/>
                  <w:vertAlign w:val="baseline"/>
                  <w:lang w:val="en-US" w:eastAsia="zh-CN"/>
                </w:rPr>
                <w:t>002</w:t>
              </w:r>
            </w:ins>
            <w:ins w:id="1600" w:author="Administrator" w:date="2023-11-01T21:54:47Z">
              <w:r>
                <w:rPr>
                  <w:rFonts w:hint="eastAsia"/>
                  <w:color w:val="auto"/>
                  <w:vertAlign w:val="baseline"/>
                  <w:lang w:val="en-US" w:eastAsia="zh-CN"/>
                </w:rPr>
                <w:t>0</w:t>
              </w:r>
            </w:ins>
          </w:p>
        </w:tc>
        <w:tc>
          <w:tcPr>
            <w:tcW w:w="1341" w:type="dxa"/>
            <w:vAlign w:val="top"/>
          </w:tcPr>
          <w:p>
            <w:pPr>
              <w:rPr>
                <w:ins w:id="1601" w:author="Administrator" w:date="2023-11-01T21:54:43Z"/>
                <w:rFonts w:hint="default"/>
                <w:color w:val="auto"/>
                <w:vertAlign w:val="baseline"/>
                <w:lang w:val="en-US" w:eastAsia="zh-CN"/>
              </w:rPr>
            </w:pPr>
          </w:p>
        </w:tc>
        <w:tc>
          <w:tcPr>
            <w:tcW w:w="5941" w:type="dxa"/>
          </w:tcPr>
          <w:p>
            <w:pPr>
              <w:widowControl/>
              <w:jc w:val="both"/>
              <w:rPr>
                <w:ins w:id="1602" w:author="Administrator" w:date="2023-11-01T21:54:43Z"/>
                <w:rFonts w:hint="default" w:ascii="宋体" w:hAnsi="宋体" w:eastAsia="宋体" w:cs="宋体"/>
                <w:color w:val="auto"/>
                <w:kern w:val="0"/>
                <w:sz w:val="20"/>
                <w:szCs w:val="20"/>
                <w:lang w:val="en-US" w:eastAsia="zh-CN" w:bidi="ar"/>
              </w:rPr>
            </w:pPr>
            <w:ins w:id="1603" w:author="Administrator" w:date="2023-11-01T21:54:54Z">
              <w:r>
                <w:rPr>
                  <w:rFonts w:hint="eastAsia" w:ascii="宋体" w:hAnsi="宋体" w:eastAsia="宋体" w:cs="宋体"/>
                  <w:color w:val="auto"/>
                  <w:kern w:val="0"/>
                  <w:sz w:val="20"/>
                  <w:szCs w:val="20"/>
                  <w:lang w:val="en-US" w:eastAsia="zh-CN" w:bidi="ar"/>
                </w:rPr>
                <w:t>自定义</w:t>
              </w:r>
            </w:ins>
            <w:ins w:id="1604" w:author="Administrator" w:date="2023-11-01T21:54:57Z">
              <w:r>
                <w:rPr>
                  <w:rFonts w:hint="eastAsia" w:ascii="宋体" w:hAnsi="宋体" w:eastAsia="宋体" w:cs="宋体"/>
                  <w:color w:val="auto"/>
                  <w:kern w:val="0"/>
                  <w:sz w:val="20"/>
                  <w:szCs w:val="20"/>
                  <w:lang w:val="en-US" w:eastAsia="zh-CN" w:bidi="ar"/>
                </w:rPr>
                <w:t>运动</w:t>
              </w:r>
            </w:ins>
            <w:ins w:id="1605" w:author="Administrator" w:date="2023-11-01T21:55:00Z">
              <w:r>
                <w:rPr>
                  <w:rFonts w:hint="eastAsia" w:ascii="宋体" w:hAnsi="宋体" w:eastAsia="宋体" w:cs="宋体"/>
                  <w:color w:val="auto"/>
                  <w:kern w:val="0"/>
                  <w:sz w:val="20"/>
                  <w:szCs w:val="20"/>
                  <w:lang w:val="en-US" w:eastAsia="zh-CN" w:bidi="ar"/>
                </w:rPr>
                <w:t>类型</w:t>
              </w:r>
            </w:ins>
          </w:p>
        </w:tc>
      </w:tr>
    </w:tbl>
    <w:p>
      <w:pPr>
        <w:rPr>
          <w:rFonts w:hint="default"/>
          <w:lang w:val="en-US" w:eastAsia="zh-CN"/>
        </w:rPr>
      </w:pPr>
    </w:p>
    <w:p>
      <w:pPr>
        <w:jc w:val="center"/>
        <w:rPr>
          <w:rFonts w:hint="eastAsia"/>
          <w:b/>
          <w:bCs/>
          <w:vertAlign w:val="baseline"/>
          <w:lang w:val="en-US" w:eastAsia="zh-CN"/>
        </w:rPr>
      </w:pPr>
      <w:r>
        <w:rPr>
          <w:rFonts w:hint="eastAsia"/>
          <w:b/>
          <w:bCs/>
          <w:vertAlign w:val="baseline"/>
          <w:lang w:val="en-US" w:eastAsia="zh-CN"/>
        </w:rPr>
        <w:t>表9个人资料数据格式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年龄</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性别</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0：男，1：女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2</w:t>
            </w:r>
          </w:p>
        </w:tc>
        <w:tc>
          <w:tcPr>
            <w:tcW w:w="1340" w:type="dxa"/>
          </w:tcPr>
          <w:p>
            <w:pPr>
              <w:rPr>
                <w:rFonts w:hint="default"/>
                <w:vertAlign w:val="baseline"/>
                <w:lang w:val="en-US" w:eastAsia="zh-CN"/>
              </w:rPr>
            </w:pPr>
            <w:r>
              <w:rPr>
                <w:rFonts w:hint="eastAsia"/>
                <w:vertAlign w:val="baseline"/>
                <w:lang w:val="en-US" w:eastAsia="zh-CN"/>
              </w:rPr>
              <w:t>身高</w:t>
            </w:r>
          </w:p>
        </w:tc>
        <w:tc>
          <w:tcPr>
            <w:tcW w:w="1142" w:type="dxa"/>
          </w:tcPr>
          <w:p>
            <w:pPr>
              <w:rPr>
                <w:rFonts w:hint="default"/>
                <w:vertAlign w:val="baseline"/>
                <w:lang w:val="en-US" w:eastAsia="zh-CN"/>
              </w:rPr>
            </w:pPr>
            <w:r>
              <w:rPr>
                <w:rFonts w:hint="eastAsia"/>
                <w:vertAlign w:val="baseline"/>
                <w:lang w:val="en-US" w:eastAsia="zh-CN"/>
              </w:rPr>
              <w:t>WORD</w:t>
            </w:r>
          </w:p>
        </w:tc>
        <w:tc>
          <w:tcPr>
            <w:tcW w:w="4783" w:type="dxa"/>
          </w:tcPr>
          <w:p>
            <w:pPr>
              <w:rPr>
                <w:rFonts w:hint="default"/>
                <w:vertAlign w:val="baseline"/>
                <w:lang w:val="en-US" w:eastAsia="zh-CN"/>
              </w:rPr>
            </w:pPr>
            <w:r>
              <w:rPr>
                <w:rFonts w:hint="eastAsia"/>
                <w:vertAlign w:val="baseline"/>
                <w:lang w:val="en-US" w:eastAsia="zh-CN"/>
              </w:rPr>
              <w:t>单位：cm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4</w:t>
            </w:r>
          </w:p>
        </w:tc>
        <w:tc>
          <w:tcPr>
            <w:tcW w:w="1340" w:type="dxa"/>
          </w:tcPr>
          <w:p>
            <w:pPr>
              <w:rPr>
                <w:rFonts w:hint="default"/>
                <w:vertAlign w:val="baseline"/>
                <w:lang w:val="en-US" w:eastAsia="zh-CN"/>
              </w:rPr>
            </w:pPr>
            <w:r>
              <w:rPr>
                <w:rFonts w:hint="eastAsia"/>
                <w:vertAlign w:val="baseline"/>
                <w:lang w:val="en-US" w:eastAsia="zh-CN"/>
              </w:rPr>
              <w:t>体重</w:t>
            </w:r>
          </w:p>
        </w:tc>
        <w:tc>
          <w:tcPr>
            <w:tcW w:w="1142" w:type="dxa"/>
          </w:tcPr>
          <w:p>
            <w:pPr>
              <w:rPr>
                <w:rFonts w:hint="default"/>
                <w:vertAlign w:val="baseline"/>
                <w:lang w:val="en-US" w:eastAsia="zh-CN"/>
              </w:rPr>
            </w:pPr>
            <w:r>
              <w:rPr>
                <w:rFonts w:hint="eastAsia"/>
                <w:vertAlign w:val="baseline"/>
                <w:lang w:val="en-US" w:eastAsia="zh-CN"/>
              </w:rPr>
              <w:t>WORD</w:t>
            </w:r>
          </w:p>
        </w:tc>
        <w:tc>
          <w:tcPr>
            <w:tcW w:w="4783" w:type="dxa"/>
          </w:tcPr>
          <w:p>
            <w:pPr>
              <w:rPr>
                <w:rFonts w:hint="default"/>
                <w:vertAlign w:val="baseline"/>
                <w:lang w:val="en-US" w:eastAsia="zh-CN"/>
              </w:rPr>
            </w:pPr>
            <w:r>
              <w:rPr>
                <w:rFonts w:hint="eastAsia"/>
                <w:vertAlign w:val="baseline"/>
                <w:lang w:val="en-US" w:eastAsia="zh-CN"/>
              </w:rPr>
              <w:t>单位：kg，精度：0.1</w:t>
            </w:r>
          </w:p>
        </w:tc>
      </w:tr>
    </w:tbl>
    <w:p>
      <w:pPr>
        <w:jc w:val="left"/>
        <w:rPr>
          <w:rFonts w:hint="default"/>
          <w:vertAlign w:val="baseline"/>
          <w:lang w:val="en-US" w:eastAsia="zh-CN"/>
        </w:rPr>
      </w:pPr>
    </w:p>
    <w:p>
      <w:pPr>
        <w:jc w:val="center"/>
        <w:rPr>
          <w:rFonts w:hint="eastAsia"/>
          <w:b/>
          <w:bCs/>
          <w:vertAlign w:val="baseline"/>
          <w:lang w:val="en-US" w:eastAsia="zh-CN"/>
        </w:rPr>
      </w:pPr>
      <w:r>
        <w:rPr>
          <w:rFonts w:hint="eastAsia"/>
          <w:b/>
          <w:bCs/>
          <w:vertAlign w:val="baseline"/>
          <w:lang w:val="en-US" w:eastAsia="zh-CN"/>
        </w:rPr>
        <w:t>表10</w:t>
      </w:r>
      <w:r>
        <w:rPr>
          <w:rFonts w:hint="eastAsia"/>
          <w:vertAlign w:val="baseline"/>
          <w:lang w:val="en-US" w:eastAsia="zh-CN"/>
        </w:rPr>
        <w:t>天气信息数据格式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color w:val="000000" w:themeColor="text1"/>
                <w:vertAlign w:val="baseline"/>
                <w:lang w:val="en-US" w:eastAsia="zh-CN"/>
              </w:rPr>
            </w:pPr>
            <w:r>
              <w:rPr>
                <w:rFonts w:hint="eastAsia"/>
                <w:color w:val="000000" w:themeColor="text1"/>
                <w:vertAlign w:val="baseline"/>
                <w:lang w:val="en-US" w:eastAsia="zh-CN"/>
              </w:rPr>
              <w:t>APP时间</w:t>
            </w:r>
          </w:p>
        </w:tc>
        <w:tc>
          <w:tcPr>
            <w:tcW w:w="1142" w:type="dxa"/>
          </w:tcPr>
          <w:p>
            <w:pPr>
              <w:rPr>
                <w:rFonts w:hint="default"/>
                <w:color w:val="000000" w:themeColor="text1"/>
                <w:vertAlign w:val="baseline"/>
                <w:lang w:val="en-US" w:eastAsia="zh-CN"/>
              </w:rPr>
            </w:pPr>
            <w:r>
              <w:rPr>
                <w:rFonts w:hint="eastAsia"/>
                <w:color w:val="000000" w:themeColor="text1"/>
                <w:vertAlign w:val="baseline"/>
                <w:lang w:val="en-US" w:eastAsia="zh-CN"/>
              </w:rPr>
              <w:t>BYTE[7]</w:t>
            </w:r>
          </w:p>
        </w:tc>
        <w:tc>
          <w:tcPr>
            <w:tcW w:w="4783" w:type="dxa"/>
          </w:tcPr>
          <w:p>
            <w:pPr>
              <w:rPr>
                <w:rFonts w:hint="default"/>
                <w:vertAlign w:val="baseline"/>
                <w:lang w:val="en-US" w:eastAsia="zh-CN"/>
              </w:rPr>
            </w:pPr>
            <w:r>
              <w:rPr>
                <w:rFonts w:hint="eastAsia"/>
                <w:vertAlign w:val="baseline"/>
                <w:lang w:val="en-US" w:eastAsia="zh-CN"/>
              </w:rPr>
              <w:t>例：2023/03/01 17:20:22</w:t>
            </w:r>
          </w:p>
          <w:p>
            <w:pPr>
              <w:rPr>
                <w:rFonts w:hint="default"/>
                <w:vertAlign w:val="baseline"/>
                <w:lang w:val="en-US" w:eastAsia="zh-CN"/>
              </w:rPr>
            </w:pPr>
            <w:r>
              <w:rPr>
                <w:rFonts w:hint="eastAsia"/>
                <w:vertAlign w:val="baseline"/>
                <w:lang w:val="en-US" w:eastAsia="zh-CN"/>
              </w:rPr>
              <w:t>BYTE[0] = 0xE7;// 年</w:t>
            </w:r>
          </w:p>
          <w:p>
            <w:pPr>
              <w:rPr>
                <w:rFonts w:hint="eastAsia"/>
                <w:vertAlign w:val="baseline"/>
                <w:lang w:val="en-US" w:eastAsia="zh-CN"/>
              </w:rPr>
            </w:pPr>
            <w:r>
              <w:rPr>
                <w:rFonts w:hint="eastAsia"/>
                <w:vertAlign w:val="baseline"/>
                <w:lang w:val="en-US" w:eastAsia="zh-CN"/>
              </w:rPr>
              <w:t>BYTE[1] = 0x07;// 年</w:t>
            </w:r>
          </w:p>
          <w:p>
            <w:pPr>
              <w:rPr>
                <w:rFonts w:hint="default"/>
                <w:vertAlign w:val="baseline"/>
                <w:lang w:val="en-US" w:eastAsia="zh-CN"/>
              </w:rPr>
            </w:pPr>
            <w:r>
              <w:rPr>
                <w:rFonts w:hint="eastAsia"/>
                <w:vertAlign w:val="baseline"/>
                <w:lang w:val="en-US" w:eastAsia="zh-CN"/>
              </w:rPr>
              <w:t>BYTE[2] = 0x03;// 月</w:t>
            </w:r>
          </w:p>
          <w:p>
            <w:pPr>
              <w:rPr>
                <w:rFonts w:hint="default"/>
                <w:vertAlign w:val="baseline"/>
                <w:lang w:val="en-US" w:eastAsia="zh-CN"/>
              </w:rPr>
            </w:pPr>
            <w:r>
              <w:rPr>
                <w:rFonts w:hint="eastAsia"/>
                <w:vertAlign w:val="baseline"/>
                <w:lang w:val="en-US" w:eastAsia="zh-CN"/>
              </w:rPr>
              <w:t>BYTE[3] = 0x01;// 日</w:t>
            </w:r>
          </w:p>
          <w:p>
            <w:pPr>
              <w:rPr>
                <w:rFonts w:hint="default"/>
                <w:vertAlign w:val="baseline"/>
                <w:lang w:val="en-US" w:eastAsia="zh-CN"/>
              </w:rPr>
            </w:pPr>
            <w:r>
              <w:rPr>
                <w:rFonts w:hint="eastAsia"/>
                <w:vertAlign w:val="baseline"/>
                <w:lang w:val="en-US" w:eastAsia="zh-CN"/>
              </w:rPr>
              <w:t>BYTE[4] = 0x11;// 时</w:t>
            </w:r>
          </w:p>
          <w:p>
            <w:pPr>
              <w:rPr>
                <w:rFonts w:hint="default"/>
                <w:vertAlign w:val="baseline"/>
                <w:lang w:val="en-US" w:eastAsia="zh-CN"/>
              </w:rPr>
            </w:pPr>
            <w:r>
              <w:rPr>
                <w:rFonts w:hint="eastAsia"/>
                <w:vertAlign w:val="baseline"/>
                <w:lang w:val="en-US" w:eastAsia="zh-CN"/>
              </w:rPr>
              <w:t>BYTE[5] = 0x14;// 分</w:t>
            </w:r>
          </w:p>
          <w:p>
            <w:pPr>
              <w:rPr>
                <w:rFonts w:hint="default"/>
                <w:vertAlign w:val="baseline"/>
                <w:lang w:val="en-US" w:eastAsia="zh-CN"/>
              </w:rPr>
            </w:pPr>
            <w:r>
              <w:rPr>
                <w:rFonts w:hint="eastAsia"/>
                <w:vertAlign w:val="baseline"/>
                <w:lang w:val="en-US" w:eastAsia="zh-CN"/>
              </w:rPr>
              <w:t>BYTE[6] = 0x16;// 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7</w:t>
            </w:r>
          </w:p>
        </w:tc>
        <w:tc>
          <w:tcPr>
            <w:tcW w:w="1340" w:type="dxa"/>
          </w:tcPr>
          <w:p>
            <w:pPr>
              <w:rPr>
                <w:rFonts w:hint="default"/>
                <w:vertAlign w:val="baseline"/>
                <w:lang w:val="en-US" w:eastAsia="zh-CN"/>
              </w:rPr>
            </w:pPr>
            <w:r>
              <w:rPr>
                <w:rFonts w:hint="eastAsia"/>
                <w:vertAlign w:val="baseline"/>
                <w:lang w:val="en-US" w:eastAsia="zh-CN"/>
              </w:rPr>
              <w:t>天气信息总数</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&gt;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8</w:t>
            </w:r>
          </w:p>
        </w:tc>
        <w:tc>
          <w:tcPr>
            <w:tcW w:w="1340" w:type="dxa"/>
          </w:tcPr>
          <w:p>
            <w:pPr>
              <w:rPr>
                <w:rFonts w:hint="default"/>
                <w:vertAlign w:val="baseline"/>
                <w:lang w:val="en-US" w:eastAsia="zh-CN"/>
              </w:rPr>
            </w:pPr>
            <w:r>
              <w:rPr>
                <w:rFonts w:hint="eastAsia"/>
                <w:vertAlign w:val="baseline"/>
                <w:lang w:val="en-US" w:eastAsia="zh-CN"/>
              </w:rPr>
              <w:t>天气信息详情列表</w:t>
            </w:r>
          </w:p>
        </w:tc>
        <w:tc>
          <w:tcPr>
            <w:tcW w:w="1142" w:type="dxa"/>
          </w:tcPr>
          <w:p>
            <w:pPr>
              <w:rPr>
                <w:rFonts w:hint="eastAsia"/>
                <w:vertAlign w:val="baseline"/>
                <w:lang w:val="en-US" w:eastAsia="zh-CN"/>
              </w:rPr>
            </w:pPr>
          </w:p>
        </w:tc>
        <w:tc>
          <w:tcPr>
            <w:tcW w:w="4783" w:type="dxa"/>
          </w:tcPr>
          <w:p>
            <w:pPr>
              <w:rPr>
                <w:rFonts w:hint="default"/>
                <w:vertAlign w:val="baseline"/>
                <w:lang w:val="en-US" w:eastAsia="zh-CN"/>
              </w:rPr>
            </w:pPr>
            <w:r>
              <w:rPr>
                <w:rFonts w:hint="eastAsia"/>
                <w:vertAlign w:val="baseline"/>
                <w:lang w:val="en-US" w:eastAsia="zh-CN"/>
              </w:rPr>
              <w:t>天气信息列表数据格式详见下表</w:t>
            </w:r>
          </w:p>
        </w:tc>
      </w:tr>
    </w:tbl>
    <w:p>
      <w:pPr>
        <w:rPr>
          <w:rFonts w:hint="eastAsia"/>
          <w:b/>
          <w:bCs/>
          <w:vertAlign w:val="baseline"/>
          <w:lang w:val="en-US" w:eastAsia="zh-CN"/>
        </w:rPr>
      </w:pPr>
    </w:p>
    <w:p>
      <w:pPr>
        <w:jc w:val="center"/>
        <w:rPr>
          <w:rFonts w:hint="default"/>
          <w:b/>
          <w:bCs/>
          <w:vertAlign w:val="baseline"/>
          <w:lang w:val="en-US" w:eastAsia="zh-CN"/>
        </w:rPr>
      </w:pPr>
      <w:r>
        <w:rPr>
          <w:rFonts w:hint="eastAsia"/>
          <w:b/>
          <w:bCs/>
          <w:vertAlign w:val="baseline"/>
          <w:lang w:val="en-US" w:eastAsia="zh-CN"/>
        </w:rPr>
        <w:t>表11天气信息列表数据格式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default"/>
                <w:vertAlign w:val="baseline"/>
                <w:lang w:eastAsia="zh-CN"/>
              </w:rPr>
              <w:t>0</w:t>
            </w:r>
          </w:p>
        </w:tc>
        <w:tc>
          <w:tcPr>
            <w:tcW w:w="134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天气信息长度</w:t>
            </w:r>
          </w:p>
        </w:tc>
        <w:tc>
          <w:tcPr>
            <w:tcW w:w="1142"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BYTE</w:t>
            </w:r>
          </w:p>
        </w:tc>
        <w:tc>
          <w:tcPr>
            <w:tcW w:w="4783"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&gt;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default"/>
                <w:vertAlign w:val="baseline"/>
                <w:lang w:eastAsia="zh-CN"/>
              </w:rPr>
              <w:t>1</w:t>
            </w:r>
          </w:p>
        </w:tc>
        <w:tc>
          <w:tcPr>
            <w:tcW w:w="1340" w:type="dxa"/>
          </w:tcPr>
          <w:p>
            <w:pPr>
              <w:rPr>
                <w:rFonts w:hint="default"/>
                <w:vertAlign w:val="baseline"/>
                <w:lang w:val="en-US" w:eastAsia="zh-CN"/>
              </w:rPr>
            </w:pPr>
            <w:r>
              <w:rPr>
                <w:rFonts w:hint="eastAsia"/>
                <w:vertAlign w:val="baseline"/>
                <w:lang w:val="en-US" w:eastAsia="zh-CN"/>
              </w:rPr>
              <w:t>未来天数</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&gt;=0，0表示当天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w:t>
            </w:r>
          </w:p>
        </w:tc>
        <w:tc>
          <w:tcPr>
            <w:tcW w:w="134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天气代码</w:t>
            </w:r>
          </w:p>
        </w:tc>
        <w:tc>
          <w:tcPr>
            <w:tcW w:w="1142"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BYTE</w:t>
            </w:r>
          </w:p>
        </w:tc>
        <w:tc>
          <w:tcPr>
            <w:tcW w:w="4783" w:type="dxa"/>
            <w:vAlign w:val="top"/>
          </w:tcPr>
          <w:p>
            <w:pPr>
              <w:widowControl/>
              <w:jc w:val="left"/>
              <w:rPr>
                <w:rFonts w:hint="default"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lang w:val="en-US" w:eastAsia="zh-CN" w:bidi="ar"/>
              </w:rPr>
              <w:t>0 多云 1 雾霾 2 晴 3 阴天 4 雪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3</w:t>
            </w:r>
          </w:p>
        </w:tc>
        <w:tc>
          <w:tcPr>
            <w:tcW w:w="134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平均气温</w:t>
            </w:r>
          </w:p>
        </w:tc>
        <w:tc>
          <w:tcPr>
            <w:tcW w:w="1142"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BYTE</w:t>
            </w:r>
          </w:p>
        </w:tc>
        <w:tc>
          <w:tcPr>
            <w:tcW w:w="4783" w:type="dxa"/>
            <w:vAlign w:val="top"/>
          </w:tcPr>
          <w:p>
            <w:pPr>
              <w:widowControl/>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偏移值：127，范围：-127~128，单位：℃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4</w:t>
            </w:r>
          </w:p>
        </w:tc>
        <w:tc>
          <w:tcPr>
            <w:tcW w:w="134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空气质量</w:t>
            </w:r>
          </w:p>
        </w:tc>
        <w:tc>
          <w:tcPr>
            <w:tcW w:w="1142"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BYTE</w:t>
            </w:r>
          </w:p>
        </w:tc>
        <w:tc>
          <w:tcPr>
            <w:tcW w:w="4783" w:type="dxa"/>
            <w:vAlign w:val="top"/>
          </w:tcPr>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25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5</w:t>
            </w:r>
          </w:p>
        </w:tc>
        <w:tc>
          <w:tcPr>
            <w:tcW w:w="134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最低温度</w:t>
            </w:r>
          </w:p>
        </w:tc>
        <w:tc>
          <w:tcPr>
            <w:tcW w:w="1142"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BYTE</w:t>
            </w:r>
          </w:p>
        </w:tc>
        <w:tc>
          <w:tcPr>
            <w:tcW w:w="4783" w:type="dxa"/>
            <w:vAlign w:val="top"/>
          </w:tcPr>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偏移值：127，范围：-127~128，单位：℃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6</w:t>
            </w:r>
          </w:p>
        </w:tc>
        <w:tc>
          <w:tcPr>
            <w:tcW w:w="134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最高温度</w:t>
            </w:r>
          </w:p>
        </w:tc>
        <w:tc>
          <w:tcPr>
            <w:tcW w:w="1142"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BYTE</w:t>
            </w:r>
          </w:p>
        </w:tc>
        <w:tc>
          <w:tcPr>
            <w:tcW w:w="4783" w:type="dxa"/>
            <w:vAlign w:val="top"/>
          </w:tcPr>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偏移值：127，范围：-127~128，单位：℃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7</w:t>
            </w:r>
          </w:p>
        </w:tc>
        <w:tc>
          <w:tcPr>
            <w:tcW w:w="134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明日最低温度</w:t>
            </w:r>
          </w:p>
        </w:tc>
        <w:tc>
          <w:tcPr>
            <w:tcW w:w="1142"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BYTE</w:t>
            </w:r>
          </w:p>
        </w:tc>
        <w:tc>
          <w:tcPr>
            <w:tcW w:w="4783" w:type="dxa"/>
            <w:vAlign w:val="top"/>
          </w:tcPr>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偏移值：127，范围：-127~128，单位：℃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8</w:t>
            </w:r>
          </w:p>
        </w:tc>
        <w:tc>
          <w:tcPr>
            <w:tcW w:w="134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明日最高温度</w:t>
            </w:r>
          </w:p>
        </w:tc>
        <w:tc>
          <w:tcPr>
            <w:tcW w:w="1142"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BYTE</w:t>
            </w:r>
          </w:p>
        </w:tc>
        <w:tc>
          <w:tcPr>
            <w:tcW w:w="4783" w:type="dxa"/>
            <w:vAlign w:val="top"/>
          </w:tcPr>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偏移值：127，范围：-127~128，单位：℃</w:t>
            </w:r>
          </w:p>
        </w:tc>
      </w:tr>
    </w:tbl>
    <w:p>
      <w:pPr>
        <w:jc w:val="left"/>
        <w:rPr>
          <w:rFonts w:hint="eastAsia"/>
          <w:b/>
          <w:bCs/>
          <w:vertAlign w:val="baseline"/>
          <w:lang w:val="en-US" w:eastAsia="zh-CN"/>
        </w:rPr>
      </w:pPr>
    </w:p>
    <w:p>
      <w:pPr>
        <w:jc w:val="center"/>
        <w:rPr>
          <w:rFonts w:hint="eastAsia"/>
          <w:b/>
          <w:bCs/>
          <w:vertAlign w:val="baseline"/>
          <w:lang w:val="en-US" w:eastAsia="zh-CN"/>
        </w:rPr>
      </w:pPr>
      <w:r>
        <w:rPr>
          <w:rFonts w:hint="eastAsia"/>
          <w:b/>
          <w:bCs/>
          <w:vertAlign w:val="baseline"/>
          <w:lang w:val="en-US" w:eastAsia="zh-CN"/>
        </w:rPr>
        <w:t>表12闹钟信息数据格式表</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闹钟总数</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&gt;=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闹钟详情列表</w:t>
            </w:r>
          </w:p>
        </w:tc>
        <w:tc>
          <w:tcPr>
            <w:tcW w:w="1142" w:type="dxa"/>
          </w:tcPr>
          <w:p>
            <w:pPr>
              <w:rPr>
                <w:rFonts w:hint="eastAsia"/>
                <w:vertAlign w:val="baseline"/>
                <w:lang w:val="en-US" w:eastAsia="zh-CN"/>
              </w:rPr>
            </w:pPr>
          </w:p>
        </w:tc>
        <w:tc>
          <w:tcPr>
            <w:tcW w:w="4783" w:type="dxa"/>
          </w:tcPr>
          <w:p>
            <w:pPr>
              <w:rPr>
                <w:rFonts w:hint="default"/>
                <w:vertAlign w:val="baseline"/>
                <w:lang w:val="en-US" w:eastAsia="zh-CN"/>
              </w:rPr>
            </w:pPr>
            <w:r>
              <w:rPr>
                <w:rFonts w:hint="eastAsia"/>
                <w:vertAlign w:val="baseline"/>
                <w:lang w:val="en-US" w:eastAsia="zh-CN"/>
              </w:rPr>
              <w:t>闹钟详情列表数据格式详见下表</w:t>
            </w:r>
          </w:p>
        </w:tc>
      </w:tr>
    </w:tbl>
    <w:p>
      <w:pPr>
        <w:jc w:val="left"/>
        <w:rPr>
          <w:rFonts w:hint="eastAsia"/>
          <w:b/>
          <w:bCs/>
          <w:vertAlign w:val="baseline"/>
          <w:lang w:val="en-US" w:eastAsia="zh-CN"/>
        </w:rPr>
      </w:pPr>
    </w:p>
    <w:p>
      <w:pPr>
        <w:jc w:val="center"/>
        <w:rPr>
          <w:rFonts w:hint="default"/>
          <w:b/>
          <w:bCs/>
          <w:vertAlign w:val="baseline"/>
          <w:lang w:val="en-US" w:eastAsia="zh-CN"/>
        </w:rPr>
      </w:pPr>
      <w:r>
        <w:rPr>
          <w:rFonts w:hint="eastAsia"/>
          <w:b/>
          <w:bCs/>
          <w:vertAlign w:val="baseline"/>
          <w:lang w:val="en-US" w:eastAsia="zh-CN"/>
        </w:rPr>
        <w:t>表13闹钟详情列表数据格式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eastAsia"/>
                <w:vertAlign w:val="baseline"/>
                <w:lang w:val="en-US" w:eastAsia="zh-CN"/>
              </w:rPr>
            </w:pPr>
            <w:r>
              <w:rPr>
                <w:rFonts w:hint="eastAsia"/>
                <w:vertAlign w:val="baseline"/>
                <w:lang w:val="en-US" w:eastAsia="zh-CN"/>
              </w:rPr>
              <w:t>闹钟数据长度</w:t>
            </w:r>
          </w:p>
          <w:p>
            <w:pPr>
              <w:rPr>
                <w:rFonts w:hint="eastAsia" w:eastAsiaTheme="minorEastAsia"/>
                <w:vertAlign w:val="baseline"/>
                <w:lang w:val="en-US" w:eastAsia="zh-Hans"/>
              </w:rPr>
            </w:pP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&gt;0，指除该字段之外的数据的长度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Hans"/>
              </w:rPr>
              <w:t>闹钟</w:t>
            </w:r>
            <w:r>
              <w:rPr>
                <w:rFonts w:hint="eastAsia"/>
                <w:vertAlign w:val="baseline"/>
                <w:lang w:val="en-US" w:eastAsia="zh-CN"/>
              </w:rPr>
              <w:t>序号</w:t>
            </w:r>
            <w:r>
              <w:rPr>
                <w:rFonts w:hint="eastAsia"/>
                <w:vertAlign w:val="baseline"/>
                <w:lang w:val="en-US" w:eastAsia="zh-Hans"/>
              </w:rPr>
              <w:t>（id）</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widowControl/>
              <w:jc w:val="left"/>
              <w:rPr>
                <w:rFonts w:hint="default"/>
                <w:vertAlign w:val="baseline"/>
                <w:lang w:val="en-US" w:eastAsia="zh-CN"/>
              </w:rPr>
            </w:pPr>
            <w:r>
              <w:rPr>
                <w:rFonts w:hint="eastAsia"/>
                <w:vertAlign w:val="baseline"/>
                <w:lang w:val="en-US" w:eastAsia="zh-CN"/>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2</w:t>
            </w:r>
          </w:p>
        </w:tc>
        <w:tc>
          <w:tcPr>
            <w:tcW w:w="1340" w:type="dxa"/>
          </w:tcPr>
          <w:p>
            <w:pPr>
              <w:rPr>
                <w:rFonts w:hint="default"/>
                <w:vertAlign w:val="baseline"/>
                <w:lang w:val="en-US" w:eastAsia="zh-CN"/>
              </w:rPr>
            </w:pPr>
            <w:r>
              <w:rPr>
                <w:rFonts w:hint="eastAsia"/>
                <w:vertAlign w:val="baseline"/>
                <w:lang w:val="en-US" w:eastAsia="zh-CN"/>
              </w:rPr>
              <w:t>重复</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bit7 表示循环开关，1 开 0 关 </w:t>
            </w:r>
          </w:p>
          <w:p>
            <w:pPr>
              <w:widowControl/>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bit0-6 表示星期天到星期六闹钟开关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3</w:t>
            </w:r>
          </w:p>
        </w:tc>
        <w:tc>
          <w:tcPr>
            <w:tcW w:w="1340" w:type="dxa"/>
          </w:tcPr>
          <w:p>
            <w:pPr>
              <w:rPr>
                <w:rFonts w:hint="default"/>
                <w:vertAlign w:val="baseline"/>
                <w:lang w:val="en-US" w:eastAsia="zh-CN"/>
              </w:rPr>
            </w:pPr>
            <w:r>
              <w:rPr>
                <w:rFonts w:hint="eastAsia"/>
                <w:vertAlign w:val="baseline"/>
                <w:lang w:val="en-US" w:eastAsia="zh-CN"/>
              </w:rPr>
              <w:t>小时</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widowControl/>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4</w:t>
            </w:r>
          </w:p>
        </w:tc>
        <w:tc>
          <w:tcPr>
            <w:tcW w:w="1340" w:type="dxa"/>
          </w:tcPr>
          <w:p>
            <w:pPr>
              <w:rPr>
                <w:rFonts w:hint="default"/>
                <w:vertAlign w:val="baseline"/>
                <w:lang w:val="en-US" w:eastAsia="zh-CN"/>
              </w:rPr>
            </w:pPr>
            <w:r>
              <w:rPr>
                <w:rFonts w:hint="eastAsia"/>
                <w:vertAlign w:val="baseline"/>
                <w:lang w:val="en-US" w:eastAsia="zh-CN"/>
              </w:rPr>
              <w:t>分钟</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widowControl/>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0~59</w:t>
            </w:r>
          </w:p>
        </w:tc>
      </w:tr>
    </w:tbl>
    <w:p>
      <w:pPr>
        <w:jc w:val="left"/>
        <w:rPr>
          <w:rFonts w:hint="eastAsia"/>
          <w:b/>
          <w:bCs/>
          <w:vertAlign w:val="baseline"/>
          <w:lang w:val="en-US" w:eastAsia="zh-CN"/>
        </w:rPr>
      </w:pPr>
    </w:p>
    <w:p>
      <w:pPr>
        <w:jc w:val="left"/>
        <w:rPr>
          <w:rFonts w:hint="eastAsia"/>
          <w:b/>
          <w:bCs/>
          <w:vertAlign w:val="baseline"/>
          <w:lang w:val="en-US" w:eastAsia="zh-CN"/>
        </w:rPr>
      </w:pPr>
    </w:p>
    <w:p>
      <w:pPr>
        <w:jc w:val="center"/>
        <w:rPr>
          <w:rFonts w:hint="eastAsia"/>
          <w:b/>
          <w:bCs/>
          <w:vertAlign w:val="baseline"/>
          <w:lang w:val="en-US" w:eastAsia="zh-CN"/>
        </w:rPr>
      </w:pPr>
      <w:r>
        <w:rPr>
          <w:rFonts w:hint="eastAsia"/>
          <w:b/>
          <w:bCs/>
          <w:vertAlign w:val="baseline"/>
          <w:lang w:val="en-US" w:eastAsia="zh-CN"/>
        </w:rPr>
        <w:t>自定义表盘信息数据格式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color w:val="000000" w:themeColor="text1"/>
                <w:vertAlign w:val="baseline"/>
                <w:lang w:val="en-US" w:eastAsia="zh-CN"/>
              </w:rPr>
            </w:pPr>
            <w:r>
              <w:rPr>
                <w:rFonts w:hint="eastAsia"/>
                <w:color w:val="000000" w:themeColor="text1"/>
                <w:vertAlign w:val="baseline"/>
                <w:lang w:val="en-US" w:eastAsia="zh-CN"/>
              </w:rPr>
              <w:t>字体颜色</w:t>
            </w:r>
          </w:p>
        </w:tc>
        <w:tc>
          <w:tcPr>
            <w:tcW w:w="1142" w:type="dxa"/>
          </w:tcPr>
          <w:p>
            <w:pPr>
              <w:rPr>
                <w:rFonts w:hint="default"/>
                <w:color w:val="000000" w:themeColor="text1"/>
                <w:vertAlign w:val="baseline"/>
                <w:lang w:val="en-US" w:eastAsia="zh-CN"/>
              </w:rPr>
            </w:pPr>
            <w:r>
              <w:rPr>
                <w:rFonts w:hint="eastAsia"/>
                <w:color w:val="000000" w:themeColor="text1"/>
                <w:vertAlign w:val="baseline"/>
                <w:lang w:val="en-US" w:eastAsia="zh-CN"/>
              </w:rPr>
              <w:t>BYTE[3]</w:t>
            </w:r>
          </w:p>
        </w:tc>
        <w:tc>
          <w:tcPr>
            <w:tcW w:w="4783" w:type="dxa"/>
          </w:tcPr>
          <w:p>
            <w:pPr>
              <w:widowControl/>
              <w:jc w:val="left"/>
              <w:rPr>
                <w:rFonts w:hint="default"/>
                <w:vertAlign w:val="baseline"/>
                <w:lang w:val="en-US" w:eastAsia="zh-CN"/>
              </w:rPr>
            </w:pPr>
            <w:r>
              <w:rPr>
                <w:rFonts w:hint="eastAsia" w:ascii="宋体" w:hAnsi="宋体" w:eastAsia="宋体" w:cs="宋体"/>
                <w:color w:val="000000"/>
                <w:kern w:val="0"/>
                <w:sz w:val="20"/>
                <w:szCs w:val="20"/>
                <w:lang w:val="en-US" w:eastAsia="zh-CN" w:bidi="ar"/>
              </w:rPr>
              <w:t>RGB 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3</w:t>
            </w:r>
          </w:p>
        </w:tc>
        <w:tc>
          <w:tcPr>
            <w:tcW w:w="1340" w:type="dxa"/>
          </w:tcPr>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显示位置 </w:t>
            </w:r>
          </w:p>
          <w:p>
            <w:pPr>
              <w:widowControl/>
              <w:jc w:val="left"/>
              <w:rPr>
                <w:rFonts w:hint="eastAsia"/>
                <w:color w:val="000000" w:themeColor="text1"/>
                <w:vertAlign w:val="baseline"/>
                <w:lang w:val="en-US" w:eastAsia="zh-CN"/>
              </w:rPr>
            </w:pPr>
            <w:r>
              <w:rPr>
                <w:rFonts w:hint="eastAsia" w:ascii="宋体" w:hAnsi="宋体" w:eastAsia="宋体" w:cs="宋体"/>
                <w:color w:val="000000"/>
                <w:kern w:val="0"/>
                <w:sz w:val="20"/>
                <w:szCs w:val="20"/>
                <w:lang w:val="en-US" w:eastAsia="zh-CN" w:bidi="ar"/>
              </w:rPr>
              <w:t>类型</w:t>
            </w:r>
          </w:p>
        </w:tc>
        <w:tc>
          <w:tcPr>
            <w:tcW w:w="1142" w:type="dxa"/>
          </w:tcPr>
          <w:p>
            <w:pPr>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4783" w:type="dxa"/>
          </w:tcPr>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0 左上 1 左中 2 左下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 右上 4 右中 5 右下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6 中上 7 居中 8 中下</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4</w:t>
            </w:r>
          </w:p>
        </w:tc>
        <w:tc>
          <w:tcPr>
            <w:tcW w:w="1340" w:type="dxa"/>
          </w:tcPr>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时间上方 </w:t>
            </w:r>
          </w:p>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显示类型</w:t>
            </w:r>
          </w:p>
        </w:tc>
        <w:tc>
          <w:tcPr>
            <w:tcW w:w="1142" w:type="dxa"/>
          </w:tcPr>
          <w:p>
            <w:pPr>
              <w:rPr>
                <w:rFonts w:hint="eastAsia"/>
                <w:color w:val="000000" w:themeColor="text1"/>
                <w:vertAlign w:val="baseline"/>
                <w:lang w:val="en-US" w:eastAsia="zh-CN"/>
              </w:rPr>
            </w:pPr>
            <w:r>
              <w:rPr>
                <w:rFonts w:hint="eastAsia"/>
                <w:color w:val="000000" w:themeColor="text1"/>
                <w:vertAlign w:val="baseline"/>
                <w:lang w:val="en-US" w:eastAsia="zh-CN"/>
              </w:rPr>
              <w:t>BYTE</w:t>
            </w:r>
          </w:p>
        </w:tc>
        <w:tc>
          <w:tcPr>
            <w:tcW w:w="4783" w:type="dxa"/>
          </w:tcPr>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0关闭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 日期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2 睡眠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3 心率 </w:t>
            </w:r>
          </w:p>
          <w:p>
            <w:pPr>
              <w:widowControl/>
              <w:jc w:val="left"/>
              <w:rPr>
                <w:rFonts w:hint="eastAsia"/>
                <w:vertAlign w:val="baseline"/>
                <w:lang w:val="en-US" w:eastAsia="zh-CN"/>
              </w:rPr>
            </w:pPr>
            <w:r>
              <w:rPr>
                <w:rFonts w:hint="eastAsia" w:ascii="宋体" w:hAnsi="宋体" w:eastAsia="宋体" w:cs="宋体"/>
                <w:color w:val="000000"/>
                <w:kern w:val="0"/>
                <w:sz w:val="20"/>
                <w:szCs w:val="20"/>
                <w:lang w:val="en-US" w:eastAsia="zh-CN" w:bidi="ar"/>
              </w:rPr>
              <w:t>4 计步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5</w:t>
            </w:r>
          </w:p>
        </w:tc>
        <w:tc>
          <w:tcPr>
            <w:tcW w:w="1340" w:type="dxa"/>
          </w:tcPr>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时间下方 </w:t>
            </w:r>
          </w:p>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显示类型</w:t>
            </w:r>
          </w:p>
        </w:tc>
        <w:tc>
          <w:tcPr>
            <w:tcW w:w="1142" w:type="dxa"/>
          </w:tcPr>
          <w:p>
            <w:pPr>
              <w:rPr>
                <w:rFonts w:hint="eastAsia"/>
                <w:color w:val="000000" w:themeColor="text1"/>
                <w:vertAlign w:val="baseline"/>
                <w:lang w:val="en-US" w:eastAsia="zh-CN"/>
              </w:rPr>
            </w:pPr>
            <w:r>
              <w:rPr>
                <w:rFonts w:hint="eastAsia"/>
                <w:color w:val="000000" w:themeColor="text1"/>
                <w:vertAlign w:val="baseline"/>
                <w:lang w:val="en-US" w:eastAsia="zh-CN"/>
              </w:rPr>
              <w:t>BYTE</w:t>
            </w:r>
          </w:p>
        </w:tc>
        <w:tc>
          <w:tcPr>
            <w:tcW w:w="4783" w:type="dxa"/>
          </w:tcPr>
          <w:p>
            <w:pPr>
              <w:widowControl/>
              <w:jc w:val="left"/>
              <w:rPr>
                <w:rFonts w:hint="default"/>
                <w:vertAlign w:val="baseline"/>
                <w:lang w:val="en-US" w:eastAsia="zh-CN"/>
              </w:rPr>
            </w:pPr>
            <w:r>
              <w:rPr>
                <w:rFonts w:hint="eastAsia"/>
                <w:vertAlign w:val="baseline"/>
                <w:lang w:val="en-US" w:eastAsia="zh-CN"/>
              </w:rPr>
              <w:t>同</w:t>
            </w:r>
            <w:r>
              <w:rPr>
                <w:rFonts w:hint="eastAsia" w:ascii="宋体" w:hAnsi="宋体" w:eastAsia="宋体" w:cs="宋体"/>
                <w:color w:val="000000"/>
                <w:kern w:val="0"/>
                <w:sz w:val="20"/>
                <w:szCs w:val="20"/>
                <w:lang w:val="en-US" w:eastAsia="zh-CN" w:bidi="ar"/>
              </w:rPr>
              <w:t>时间上方显示类型</w:t>
            </w:r>
          </w:p>
        </w:tc>
      </w:tr>
    </w:tbl>
    <w:p>
      <w:pPr>
        <w:rPr>
          <w:rFonts w:hint="default"/>
          <w:lang w:eastAsia="zh-CN"/>
        </w:rPr>
      </w:pPr>
    </w:p>
    <w:p>
      <w:pPr>
        <w:jc w:val="center"/>
        <w:rPr>
          <w:rFonts w:hint="eastAsia"/>
          <w:b/>
          <w:bCs/>
          <w:vertAlign w:val="baseline"/>
          <w:lang w:val="en-US" w:eastAsia="zh-CN"/>
        </w:rPr>
      </w:pPr>
      <w:r>
        <w:rPr>
          <w:rFonts w:hint="eastAsia"/>
          <w:b/>
          <w:bCs/>
          <w:vertAlign w:val="baseline"/>
          <w:lang w:val="en-US" w:eastAsia="zh-CN"/>
        </w:rPr>
        <w:t>自定义表盘尺寸信息数据格式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屏宽度</w:t>
            </w:r>
          </w:p>
        </w:tc>
        <w:tc>
          <w:tcPr>
            <w:tcW w:w="1142" w:type="dxa"/>
          </w:tcPr>
          <w:p>
            <w:pPr>
              <w:rPr>
                <w:rFonts w:hint="eastAsia"/>
                <w:vertAlign w:val="baseline"/>
                <w:lang w:val="en-US" w:eastAsia="zh-CN"/>
              </w:rPr>
            </w:pPr>
            <w:r>
              <w:rPr>
                <w:rFonts w:hint="eastAsia"/>
                <w:vertAlign w:val="baseline"/>
                <w:lang w:val="en-US" w:eastAsia="zh-CN"/>
              </w:rPr>
              <w:t>WORD</w:t>
            </w:r>
          </w:p>
        </w:tc>
        <w:tc>
          <w:tcPr>
            <w:tcW w:w="478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2</w:t>
            </w:r>
          </w:p>
        </w:tc>
        <w:tc>
          <w:tcPr>
            <w:tcW w:w="1340" w:type="dxa"/>
          </w:tcPr>
          <w:p>
            <w:pPr>
              <w:rPr>
                <w:rFonts w:hint="default"/>
                <w:vertAlign w:val="baseline"/>
                <w:lang w:val="en-US" w:eastAsia="zh-CN"/>
              </w:rPr>
            </w:pPr>
            <w:r>
              <w:rPr>
                <w:rFonts w:hint="eastAsia"/>
                <w:vertAlign w:val="baseline"/>
                <w:lang w:val="en-US" w:eastAsia="zh-CN"/>
              </w:rPr>
              <w:t>屏高度</w:t>
            </w:r>
          </w:p>
        </w:tc>
        <w:tc>
          <w:tcPr>
            <w:tcW w:w="1142" w:type="dxa"/>
          </w:tcPr>
          <w:p>
            <w:pPr>
              <w:rPr>
                <w:rFonts w:hint="eastAsia"/>
                <w:vertAlign w:val="baseline"/>
                <w:lang w:val="en-US" w:eastAsia="zh-CN"/>
              </w:rPr>
            </w:pPr>
            <w:r>
              <w:rPr>
                <w:rFonts w:hint="eastAsia"/>
                <w:vertAlign w:val="baseline"/>
                <w:lang w:val="en-US" w:eastAsia="zh-CN"/>
              </w:rPr>
              <w:t>WORD</w:t>
            </w:r>
          </w:p>
        </w:tc>
        <w:tc>
          <w:tcPr>
            <w:tcW w:w="478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4</w:t>
            </w:r>
          </w:p>
        </w:tc>
        <w:tc>
          <w:tcPr>
            <w:tcW w:w="1340" w:type="dxa"/>
          </w:tcPr>
          <w:p>
            <w:pPr>
              <w:rPr>
                <w:rFonts w:hint="default"/>
                <w:vertAlign w:val="baseline"/>
                <w:lang w:val="en-US" w:eastAsia="zh-CN"/>
              </w:rPr>
            </w:pPr>
            <w:r>
              <w:rPr>
                <w:rFonts w:hint="eastAsia"/>
                <w:vertAlign w:val="baseline"/>
                <w:lang w:val="en-US" w:eastAsia="zh-CN"/>
              </w:rPr>
              <w:t>缩图宽度</w:t>
            </w:r>
          </w:p>
        </w:tc>
        <w:tc>
          <w:tcPr>
            <w:tcW w:w="1142" w:type="dxa"/>
          </w:tcPr>
          <w:p>
            <w:pPr>
              <w:rPr>
                <w:rFonts w:hint="eastAsia"/>
                <w:vertAlign w:val="baseline"/>
                <w:lang w:val="en-US" w:eastAsia="zh-CN"/>
              </w:rPr>
            </w:pPr>
            <w:r>
              <w:rPr>
                <w:rFonts w:hint="eastAsia"/>
                <w:vertAlign w:val="baseline"/>
                <w:lang w:val="en-US" w:eastAsia="zh-CN"/>
              </w:rPr>
              <w:t>WORD</w:t>
            </w:r>
          </w:p>
        </w:tc>
        <w:tc>
          <w:tcPr>
            <w:tcW w:w="478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6</w:t>
            </w:r>
          </w:p>
        </w:tc>
        <w:tc>
          <w:tcPr>
            <w:tcW w:w="1340" w:type="dxa"/>
          </w:tcPr>
          <w:p>
            <w:pPr>
              <w:rPr>
                <w:rFonts w:hint="default"/>
                <w:vertAlign w:val="baseline"/>
                <w:lang w:val="en-US" w:eastAsia="zh-CN"/>
              </w:rPr>
            </w:pPr>
            <w:r>
              <w:rPr>
                <w:rFonts w:hint="eastAsia"/>
                <w:vertAlign w:val="baseline"/>
                <w:lang w:val="en-US" w:eastAsia="zh-CN"/>
              </w:rPr>
              <w:t>缩图高度</w:t>
            </w:r>
          </w:p>
        </w:tc>
        <w:tc>
          <w:tcPr>
            <w:tcW w:w="1142" w:type="dxa"/>
          </w:tcPr>
          <w:p>
            <w:pPr>
              <w:rPr>
                <w:rFonts w:hint="eastAsia"/>
                <w:vertAlign w:val="baseline"/>
                <w:lang w:val="en-US" w:eastAsia="zh-CN"/>
              </w:rPr>
            </w:pPr>
            <w:r>
              <w:rPr>
                <w:rFonts w:hint="eastAsia"/>
                <w:vertAlign w:val="baseline"/>
                <w:lang w:val="en-US" w:eastAsia="zh-CN"/>
              </w:rPr>
              <w:t>WORD</w:t>
            </w:r>
          </w:p>
        </w:tc>
        <w:tc>
          <w:tcPr>
            <w:tcW w:w="4783" w:type="dxa"/>
          </w:tcPr>
          <w:p>
            <w:pPr>
              <w:rPr>
                <w:rFonts w:hint="eastAsia"/>
                <w:vertAlign w:val="baseline"/>
                <w:lang w:val="en-US" w:eastAsia="zh-CN"/>
              </w:rPr>
            </w:pPr>
          </w:p>
        </w:tc>
      </w:tr>
    </w:tbl>
    <w:p>
      <w:pPr>
        <w:rPr>
          <w:rFonts w:hint="default"/>
          <w:lang w:eastAsia="zh-CN"/>
        </w:rPr>
      </w:pPr>
    </w:p>
    <w:p>
      <w:pPr>
        <w:jc w:val="center"/>
        <w:rPr>
          <w:rFonts w:hint="default"/>
          <w:b/>
          <w:bCs/>
          <w:color w:val="auto"/>
          <w:lang w:eastAsia="zh-CN"/>
        </w:rPr>
      </w:pPr>
      <w:r>
        <w:rPr>
          <w:rFonts w:hint="eastAsia" w:ascii="宋体" w:hAnsi="宋体" w:eastAsia="宋体" w:cs="宋体"/>
          <w:b/>
          <w:bCs/>
          <w:color w:val="auto"/>
          <w:kern w:val="0"/>
          <w:sz w:val="20"/>
          <w:szCs w:val="20"/>
          <w:lang w:val="en-US" w:eastAsia="zh-CN" w:bidi="ar"/>
        </w:rPr>
        <w:t>勿扰设置数据格式表</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auto"/>
                <w:vertAlign w:val="baseline"/>
                <w:lang w:val="en-US" w:eastAsia="zh-CN"/>
              </w:rPr>
            </w:pPr>
            <w:r>
              <w:rPr>
                <w:rFonts w:hint="eastAsia"/>
                <w:color w:val="auto"/>
                <w:vertAlign w:val="baseline"/>
                <w:lang w:val="en-US" w:eastAsia="zh-CN"/>
              </w:rPr>
              <w:t>起始字节</w:t>
            </w:r>
          </w:p>
        </w:tc>
        <w:tc>
          <w:tcPr>
            <w:tcW w:w="1340" w:type="dxa"/>
          </w:tcPr>
          <w:p>
            <w:pPr>
              <w:rPr>
                <w:rFonts w:hint="default"/>
                <w:color w:val="auto"/>
                <w:vertAlign w:val="baseline"/>
                <w:lang w:val="en-US" w:eastAsia="zh-CN"/>
              </w:rPr>
            </w:pPr>
            <w:r>
              <w:rPr>
                <w:rFonts w:hint="eastAsia"/>
                <w:color w:val="auto"/>
                <w:vertAlign w:val="baseline"/>
                <w:lang w:val="en-US" w:eastAsia="zh-CN"/>
              </w:rPr>
              <w:t>字段</w:t>
            </w:r>
          </w:p>
        </w:tc>
        <w:tc>
          <w:tcPr>
            <w:tcW w:w="1142" w:type="dxa"/>
          </w:tcPr>
          <w:p>
            <w:pPr>
              <w:rPr>
                <w:rFonts w:hint="default"/>
                <w:color w:val="auto"/>
                <w:vertAlign w:val="baseline"/>
                <w:lang w:val="en-US" w:eastAsia="zh-CN"/>
              </w:rPr>
            </w:pPr>
            <w:r>
              <w:rPr>
                <w:rFonts w:hint="eastAsia"/>
                <w:color w:val="auto"/>
                <w:vertAlign w:val="baseline"/>
                <w:lang w:val="en-US" w:eastAsia="zh-CN"/>
              </w:rPr>
              <w:t>数据类型</w:t>
            </w:r>
          </w:p>
        </w:tc>
        <w:tc>
          <w:tcPr>
            <w:tcW w:w="4783" w:type="dxa"/>
          </w:tcPr>
          <w:p>
            <w:pPr>
              <w:rPr>
                <w:rFonts w:hint="default"/>
                <w:color w:val="auto"/>
                <w:vertAlign w:val="baseline"/>
                <w:lang w:val="en-US" w:eastAsia="zh-CN"/>
              </w:rPr>
            </w:pPr>
            <w:r>
              <w:rPr>
                <w:rFonts w:hint="eastAsia"/>
                <w:color w:val="auto"/>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auto"/>
                <w:vertAlign w:val="baseline"/>
                <w:lang w:val="en-US" w:eastAsia="zh-CN"/>
              </w:rPr>
            </w:pPr>
            <w:r>
              <w:rPr>
                <w:rFonts w:hint="eastAsia"/>
                <w:color w:val="auto"/>
                <w:vertAlign w:val="baseline"/>
                <w:lang w:val="en-US" w:eastAsia="zh-CN"/>
              </w:rPr>
              <w:t>0</w:t>
            </w:r>
          </w:p>
        </w:tc>
        <w:tc>
          <w:tcPr>
            <w:tcW w:w="1340" w:type="dxa"/>
          </w:tcPr>
          <w:p>
            <w:pPr>
              <w:rPr>
                <w:rFonts w:hint="default"/>
                <w:color w:val="auto"/>
                <w:vertAlign w:val="baseline"/>
                <w:lang w:val="en-US" w:eastAsia="zh-CN"/>
              </w:rPr>
            </w:pPr>
            <w:r>
              <w:rPr>
                <w:rFonts w:hint="eastAsia"/>
                <w:color w:val="auto"/>
                <w:vertAlign w:val="baseline"/>
                <w:lang w:val="en-US" w:eastAsia="zh-CN"/>
              </w:rPr>
              <w:t>勿扰开关</w:t>
            </w:r>
          </w:p>
        </w:tc>
        <w:tc>
          <w:tcPr>
            <w:tcW w:w="1142" w:type="dxa"/>
          </w:tcPr>
          <w:p>
            <w:pPr>
              <w:rPr>
                <w:rFonts w:hint="default"/>
                <w:color w:val="auto"/>
                <w:vertAlign w:val="baseline"/>
                <w:lang w:val="en-US" w:eastAsia="zh-CN"/>
              </w:rPr>
            </w:pPr>
            <w:r>
              <w:rPr>
                <w:rFonts w:hint="eastAsia"/>
                <w:color w:val="auto"/>
                <w:vertAlign w:val="baseline"/>
                <w:lang w:val="en-US" w:eastAsia="zh-CN"/>
              </w:rPr>
              <w:t>BYTE</w:t>
            </w:r>
          </w:p>
        </w:tc>
        <w:tc>
          <w:tcPr>
            <w:tcW w:w="4783" w:type="dxa"/>
          </w:tcPr>
          <w:p>
            <w:pPr>
              <w:rPr>
                <w:rFonts w:hint="default"/>
                <w:color w:val="auto"/>
                <w:vertAlign w:val="baseline"/>
                <w:lang w:val="en-US" w:eastAsia="zh-CN"/>
              </w:rPr>
            </w:pPr>
            <w:r>
              <w:rPr>
                <w:rFonts w:hint="eastAsia"/>
                <w:color w:val="auto"/>
                <w:vertAlign w:val="baseline"/>
                <w:lang w:val="en-US" w:eastAsia="zh-CN"/>
              </w:rPr>
              <w:t>0：关，1：开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auto"/>
                <w:vertAlign w:val="baseline"/>
                <w:lang w:val="en-US" w:eastAsia="zh-CN"/>
              </w:rPr>
            </w:pPr>
            <w:r>
              <w:rPr>
                <w:rFonts w:hint="eastAsia"/>
                <w:color w:val="auto"/>
                <w:vertAlign w:val="baseline"/>
                <w:lang w:val="en-US" w:eastAsia="zh-CN"/>
              </w:rPr>
              <w:t>1</w:t>
            </w:r>
          </w:p>
        </w:tc>
        <w:tc>
          <w:tcPr>
            <w:tcW w:w="1340" w:type="dxa"/>
          </w:tcPr>
          <w:p>
            <w:pPr>
              <w:rPr>
                <w:rFonts w:hint="default"/>
                <w:color w:val="auto"/>
                <w:vertAlign w:val="baseline"/>
                <w:lang w:val="en-US" w:eastAsia="zh-CN"/>
              </w:rPr>
            </w:pPr>
            <w:r>
              <w:rPr>
                <w:rFonts w:hint="eastAsia"/>
                <w:color w:val="auto"/>
                <w:vertAlign w:val="baseline"/>
                <w:lang w:val="en-US" w:eastAsia="zh-CN"/>
              </w:rPr>
              <w:t>开始小时</w:t>
            </w:r>
          </w:p>
        </w:tc>
        <w:tc>
          <w:tcPr>
            <w:tcW w:w="1142" w:type="dxa"/>
          </w:tcPr>
          <w:p>
            <w:pPr>
              <w:rPr>
                <w:rFonts w:hint="default"/>
                <w:color w:val="auto"/>
                <w:vertAlign w:val="baseline"/>
                <w:lang w:val="en-US" w:eastAsia="zh-CN"/>
              </w:rPr>
            </w:pPr>
            <w:r>
              <w:rPr>
                <w:rFonts w:hint="eastAsia"/>
                <w:color w:val="auto"/>
                <w:vertAlign w:val="baseline"/>
                <w:lang w:val="en-US" w:eastAsia="zh-CN"/>
              </w:rPr>
              <w:t>BYTE</w:t>
            </w:r>
          </w:p>
        </w:tc>
        <w:tc>
          <w:tcPr>
            <w:tcW w:w="4783" w:type="dxa"/>
          </w:tcPr>
          <w:p>
            <w:pPr>
              <w:rPr>
                <w:rFonts w:hint="default"/>
                <w:color w:val="auto"/>
                <w:vertAlign w:val="baseline"/>
                <w:lang w:val="en-US" w:eastAsia="zh-CN"/>
              </w:rPr>
            </w:pPr>
            <w:r>
              <w:rPr>
                <w:rFonts w:hint="eastAsia"/>
                <w:color w:val="auto"/>
                <w:vertAlign w:val="baseline"/>
                <w:lang w:val="en-US" w:eastAsia="zh-CN"/>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auto"/>
                <w:vertAlign w:val="baseline"/>
                <w:lang w:val="en-US" w:eastAsia="zh-CN"/>
              </w:rPr>
            </w:pPr>
            <w:r>
              <w:rPr>
                <w:rFonts w:hint="eastAsia"/>
                <w:color w:val="auto"/>
                <w:vertAlign w:val="baseline"/>
                <w:lang w:val="en-US" w:eastAsia="zh-CN"/>
              </w:rPr>
              <w:t>2</w:t>
            </w:r>
          </w:p>
        </w:tc>
        <w:tc>
          <w:tcPr>
            <w:tcW w:w="1340" w:type="dxa"/>
          </w:tcPr>
          <w:p>
            <w:pPr>
              <w:rPr>
                <w:rFonts w:hint="default"/>
                <w:color w:val="auto"/>
                <w:vertAlign w:val="baseline"/>
                <w:lang w:val="en-US" w:eastAsia="zh-CN"/>
              </w:rPr>
            </w:pPr>
            <w:r>
              <w:rPr>
                <w:rFonts w:hint="eastAsia"/>
                <w:color w:val="auto"/>
                <w:vertAlign w:val="baseline"/>
                <w:lang w:val="en-US" w:eastAsia="zh-CN"/>
              </w:rPr>
              <w:t>开始分钟</w:t>
            </w:r>
          </w:p>
        </w:tc>
        <w:tc>
          <w:tcPr>
            <w:tcW w:w="1142" w:type="dxa"/>
          </w:tcPr>
          <w:p>
            <w:pPr>
              <w:rPr>
                <w:rFonts w:hint="default"/>
                <w:color w:val="auto"/>
                <w:vertAlign w:val="baseline"/>
                <w:lang w:val="en-US" w:eastAsia="zh-CN"/>
              </w:rPr>
            </w:pPr>
            <w:r>
              <w:rPr>
                <w:rFonts w:hint="eastAsia"/>
                <w:color w:val="auto"/>
                <w:vertAlign w:val="baseline"/>
                <w:lang w:val="en-US" w:eastAsia="zh-CN"/>
              </w:rPr>
              <w:t>BYTE</w:t>
            </w:r>
          </w:p>
        </w:tc>
        <w:tc>
          <w:tcPr>
            <w:tcW w:w="4783" w:type="dxa"/>
          </w:tcPr>
          <w:p>
            <w:pPr>
              <w:rPr>
                <w:rFonts w:hint="default"/>
                <w:color w:val="auto"/>
                <w:vertAlign w:val="baseline"/>
                <w:lang w:val="en-US" w:eastAsia="zh-CN"/>
              </w:rPr>
            </w:pPr>
            <w:r>
              <w:rPr>
                <w:rFonts w:hint="eastAsia"/>
                <w:color w:val="auto"/>
                <w:vertAlign w:val="baseline"/>
                <w:lang w:val="en-US" w:eastAsia="zh-CN"/>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auto"/>
                <w:vertAlign w:val="baseline"/>
                <w:lang w:val="en-US" w:eastAsia="zh-CN"/>
              </w:rPr>
            </w:pPr>
            <w:r>
              <w:rPr>
                <w:rFonts w:hint="eastAsia"/>
                <w:color w:val="auto"/>
                <w:vertAlign w:val="baseline"/>
                <w:lang w:val="en-US" w:eastAsia="zh-CN"/>
              </w:rPr>
              <w:t>3</w:t>
            </w:r>
          </w:p>
        </w:tc>
        <w:tc>
          <w:tcPr>
            <w:tcW w:w="1340" w:type="dxa"/>
          </w:tcPr>
          <w:p>
            <w:pPr>
              <w:rPr>
                <w:rFonts w:hint="eastAsia"/>
                <w:color w:val="auto"/>
                <w:vertAlign w:val="baseline"/>
                <w:lang w:val="en-US" w:eastAsia="zh-CN"/>
              </w:rPr>
            </w:pPr>
            <w:r>
              <w:rPr>
                <w:rFonts w:hint="eastAsia"/>
                <w:color w:val="auto"/>
                <w:vertAlign w:val="baseline"/>
                <w:lang w:val="en-US" w:eastAsia="zh-CN"/>
              </w:rPr>
              <w:t>结束小时</w:t>
            </w:r>
          </w:p>
        </w:tc>
        <w:tc>
          <w:tcPr>
            <w:tcW w:w="1142" w:type="dxa"/>
          </w:tcPr>
          <w:p>
            <w:pPr>
              <w:rPr>
                <w:rFonts w:hint="default"/>
                <w:color w:val="auto"/>
                <w:vertAlign w:val="baseline"/>
                <w:lang w:val="en-US" w:eastAsia="zh-CN"/>
              </w:rPr>
            </w:pPr>
            <w:r>
              <w:rPr>
                <w:rFonts w:hint="eastAsia"/>
                <w:color w:val="auto"/>
                <w:vertAlign w:val="baseline"/>
                <w:lang w:val="en-US" w:eastAsia="zh-CN"/>
              </w:rPr>
              <w:t>BYTE</w:t>
            </w:r>
          </w:p>
        </w:tc>
        <w:tc>
          <w:tcPr>
            <w:tcW w:w="4783" w:type="dxa"/>
          </w:tcPr>
          <w:p>
            <w:pPr>
              <w:rPr>
                <w:rFonts w:hint="eastAsia"/>
                <w:color w:val="auto"/>
                <w:vertAlign w:val="baseline"/>
                <w:lang w:val="en-US" w:eastAsia="zh-CN"/>
              </w:rPr>
            </w:pPr>
            <w:r>
              <w:rPr>
                <w:rFonts w:hint="eastAsia"/>
                <w:color w:val="auto"/>
                <w:vertAlign w:val="baseline"/>
                <w:lang w:val="en-US" w:eastAsia="zh-CN"/>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auto"/>
                <w:vertAlign w:val="baseline"/>
                <w:lang w:val="en-US" w:eastAsia="zh-CN"/>
              </w:rPr>
            </w:pPr>
            <w:r>
              <w:rPr>
                <w:rFonts w:hint="eastAsia"/>
                <w:color w:val="auto"/>
                <w:vertAlign w:val="baseline"/>
                <w:lang w:val="en-US" w:eastAsia="zh-CN"/>
              </w:rPr>
              <w:t>4</w:t>
            </w:r>
          </w:p>
        </w:tc>
        <w:tc>
          <w:tcPr>
            <w:tcW w:w="1340" w:type="dxa"/>
          </w:tcPr>
          <w:p>
            <w:pPr>
              <w:rPr>
                <w:rFonts w:hint="default"/>
                <w:color w:val="auto"/>
                <w:vertAlign w:val="baseline"/>
                <w:lang w:val="en-US" w:eastAsia="zh-CN"/>
              </w:rPr>
            </w:pPr>
            <w:r>
              <w:rPr>
                <w:rFonts w:hint="eastAsia"/>
                <w:color w:val="auto"/>
                <w:vertAlign w:val="baseline"/>
                <w:lang w:val="en-US" w:eastAsia="zh-CN"/>
              </w:rPr>
              <w:t>结束分钟</w:t>
            </w:r>
          </w:p>
        </w:tc>
        <w:tc>
          <w:tcPr>
            <w:tcW w:w="1142" w:type="dxa"/>
          </w:tcPr>
          <w:p>
            <w:pPr>
              <w:rPr>
                <w:rFonts w:hint="default"/>
                <w:color w:val="auto"/>
                <w:vertAlign w:val="baseline"/>
                <w:lang w:val="en-US" w:eastAsia="zh-CN"/>
              </w:rPr>
            </w:pPr>
            <w:r>
              <w:rPr>
                <w:rFonts w:hint="eastAsia"/>
                <w:color w:val="auto"/>
                <w:vertAlign w:val="baseline"/>
                <w:lang w:val="en-US" w:eastAsia="zh-CN"/>
              </w:rPr>
              <w:t>BYTE</w:t>
            </w:r>
          </w:p>
        </w:tc>
        <w:tc>
          <w:tcPr>
            <w:tcW w:w="4783" w:type="dxa"/>
          </w:tcPr>
          <w:p>
            <w:pPr>
              <w:rPr>
                <w:rFonts w:hint="eastAsia"/>
                <w:color w:val="auto"/>
                <w:vertAlign w:val="baseline"/>
                <w:lang w:val="en-US" w:eastAsia="zh-CN"/>
              </w:rPr>
            </w:pPr>
            <w:r>
              <w:rPr>
                <w:rFonts w:hint="eastAsia"/>
                <w:color w:val="auto"/>
                <w:vertAlign w:val="baseline"/>
                <w:lang w:val="en-US" w:eastAsia="zh-CN"/>
              </w:rPr>
              <w:t>0~59</w:t>
            </w:r>
          </w:p>
        </w:tc>
      </w:tr>
    </w:tbl>
    <w:p>
      <w:pPr>
        <w:tabs>
          <w:tab w:val="left" w:pos="4796"/>
        </w:tabs>
        <w:rPr>
          <w:rFonts w:hint="eastAsia"/>
          <w:lang w:eastAsia="zh-CN"/>
        </w:rPr>
      </w:pPr>
    </w:p>
    <w:p>
      <w:pPr>
        <w:jc w:val="center"/>
        <w:rPr>
          <w:rFonts w:hint="eastAsia"/>
          <w:b/>
          <w:bCs/>
          <w:vertAlign w:val="baseline"/>
          <w:lang w:val="en-US" w:eastAsia="zh-CN"/>
        </w:rPr>
      </w:pPr>
      <w:r>
        <w:rPr>
          <w:rFonts w:hint="eastAsia"/>
          <w:b/>
          <w:bCs/>
          <w:vertAlign w:val="baseline"/>
          <w:lang w:val="en-US" w:eastAsia="zh-CN"/>
        </w:rPr>
        <w:t>SOS紧急联系人数据格式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联系人姓名长度</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联系人姓名</w:t>
            </w:r>
          </w:p>
        </w:tc>
        <w:tc>
          <w:tcPr>
            <w:tcW w:w="1142" w:type="dxa"/>
          </w:tcPr>
          <w:p>
            <w:pPr>
              <w:rPr>
                <w:rFonts w:hint="default"/>
                <w:vertAlign w:val="baseline"/>
                <w:lang w:val="en-US" w:eastAsia="zh-CN"/>
              </w:rPr>
            </w:pPr>
            <w:r>
              <w:rPr>
                <w:rFonts w:hint="eastAsia"/>
                <w:vertAlign w:val="baseline"/>
                <w:lang w:val="en-US" w:eastAsia="zh-CN"/>
              </w:rPr>
              <w:t>BYTE[m]</w:t>
            </w:r>
          </w:p>
        </w:tc>
        <w:tc>
          <w:tcPr>
            <w:tcW w:w="4783" w:type="dxa"/>
          </w:tcPr>
          <w:p>
            <w:pPr>
              <w:rPr>
                <w:rFonts w:hint="default"/>
                <w:vertAlign w:val="baseline"/>
                <w:lang w:val="en-US" w:eastAsia="zh-CN"/>
              </w:rPr>
            </w:pPr>
            <w:r>
              <w:rPr>
                <w:rFonts w:hint="eastAsia" w:ascii="宋体" w:hAnsi="宋体" w:eastAsia="宋体" w:cs="宋体"/>
                <w:color w:val="auto"/>
                <w:szCs w:val="21"/>
                <w:lang w:val="en-US" w:eastAsia="zh-CN"/>
              </w:rPr>
              <w:t>u</w:t>
            </w:r>
            <w:r>
              <w:rPr>
                <w:rFonts w:hint="eastAsia" w:ascii="宋体" w:hAnsi="宋体" w:eastAsia="宋体" w:cs="宋体"/>
                <w:color w:val="auto"/>
                <w:szCs w:val="21"/>
              </w:rPr>
              <w:t>tf-8编码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1+m</w:t>
            </w:r>
          </w:p>
        </w:tc>
        <w:tc>
          <w:tcPr>
            <w:tcW w:w="1340" w:type="dxa"/>
          </w:tcPr>
          <w:p>
            <w:pPr>
              <w:rPr>
                <w:rFonts w:hint="default"/>
                <w:vertAlign w:val="baseline"/>
                <w:lang w:val="en-US" w:eastAsia="zh-CN"/>
              </w:rPr>
            </w:pPr>
            <w:r>
              <w:rPr>
                <w:rFonts w:hint="eastAsia"/>
                <w:vertAlign w:val="baseline"/>
                <w:lang w:val="en-US" w:eastAsia="zh-CN"/>
              </w:rPr>
              <w:t>联系电话长度</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2+m</w:t>
            </w:r>
          </w:p>
        </w:tc>
        <w:tc>
          <w:tcPr>
            <w:tcW w:w="1340" w:type="dxa"/>
          </w:tcPr>
          <w:p>
            <w:pPr>
              <w:rPr>
                <w:rFonts w:hint="default"/>
                <w:vertAlign w:val="baseline"/>
                <w:lang w:val="en-US" w:eastAsia="zh-CN"/>
              </w:rPr>
            </w:pPr>
            <w:r>
              <w:rPr>
                <w:rFonts w:hint="eastAsia"/>
                <w:vertAlign w:val="baseline"/>
                <w:lang w:val="en-US" w:eastAsia="zh-CN"/>
              </w:rPr>
              <w:t>联系电话</w:t>
            </w:r>
          </w:p>
        </w:tc>
        <w:tc>
          <w:tcPr>
            <w:tcW w:w="1142" w:type="dxa"/>
          </w:tcPr>
          <w:p>
            <w:pPr>
              <w:rPr>
                <w:rFonts w:hint="default"/>
                <w:vertAlign w:val="baseline"/>
                <w:lang w:val="en-US" w:eastAsia="zh-CN"/>
              </w:rPr>
            </w:pPr>
            <w:r>
              <w:rPr>
                <w:rFonts w:hint="eastAsia"/>
                <w:vertAlign w:val="baseline"/>
                <w:lang w:val="en-US" w:eastAsia="zh-CN"/>
              </w:rPr>
              <w:t>BYTE[n]</w:t>
            </w:r>
          </w:p>
        </w:tc>
        <w:tc>
          <w:tcPr>
            <w:tcW w:w="4783" w:type="dxa"/>
          </w:tcPr>
          <w:p>
            <w:pPr>
              <w:rPr>
                <w:rFonts w:hint="default"/>
                <w:vertAlign w:val="baseline"/>
                <w:lang w:val="en-US" w:eastAsia="zh-CN"/>
              </w:rPr>
            </w:pPr>
            <w:r>
              <w:rPr>
                <w:rFonts w:hint="eastAsia" w:ascii="宋体" w:hAnsi="宋体" w:eastAsia="宋体" w:cs="宋体"/>
                <w:color w:val="auto"/>
                <w:szCs w:val="21"/>
                <w:lang w:val="en-US" w:eastAsia="zh-CN"/>
              </w:rPr>
              <w:t>u</w:t>
            </w:r>
            <w:r>
              <w:rPr>
                <w:rFonts w:hint="eastAsia" w:ascii="宋体" w:hAnsi="宋体" w:eastAsia="宋体" w:cs="宋体"/>
                <w:color w:val="auto"/>
                <w:szCs w:val="21"/>
              </w:rPr>
              <w:t>tf-8编码</w:t>
            </w:r>
          </w:p>
        </w:tc>
      </w:tr>
    </w:tbl>
    <w:p>
      <w:pPr>
        <w:tabs>
          <w:tab w:val="left" w:pos="4796"/>
        </w:tabs>
        <w:rPr>
          <w:ins w:id="1606" w:author="Administrator" w:date="2023-05-23T10:25:01Z"/>
          <w:rFonts w:hint="default"/>
          <w:lang w:eastAsia="zh-CN"/>
        </w:rPr>
      </w:pPr>
    </w:p>
    <w:p>
      <w:pPr>
        <w:jc w:val="center"/>
        <w:rPr>
          <w:rFonts w:hint="default"/>
          <w:b/>
          <w:bCs/>
          <w:color w:val="auto"/>
          <w:lang w:eastAsia="zh-CN"/>
        </w:rPr>
      </w:pPr>
      <w:r>
        <w:rPr>
          <w:rFonts w:hint="eastAsia" w:ascii="宋体" w:hAnsi="宋体" w:eastAsia="宋体" w:cs="宋体"/>
          <w:b/>
          <w:bCs/>
          <w:color w:val="auto"/>
          <w:kern w:val="0"/>
          <w:sz w:val="20"/>
          <w:szCs w:val="20"/>
          <w:lang w:val="en-US" w:eastAsia="zh-CN" w:bidi="ar"/>
        </w:rPr>
        <w:t>周期测量参数信息数据格式表</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auto"/>
                <w:vertAlign w:val="baseline"/>
                <w:lang w:val="en-US" w:eastAsia="zh-CN"/>
              </w:rPr>
            </w:pPr>
            <w:r>
              <w:rPr>
                <w:rFonts w:hint="eastAsia"/>
                <w:color w:val="auto"/>
                <w:vertAlign w:val="baseline"/>
                <w:lang w:val="en-US" w:eastAsia="zh-CN"/>
              </w:rPr>
              <w:t>起始字节</w:t>
            </w:r>
          </w:p>
        </w:tc>
        <w:tc>
          <w:tcPr>
            <w:tcW w:w="1340" w:type="dxa"/>
          </w:tcPr>
          <w:p>
            <w:pPr>
              <w:rPr>
                <w:rFonts w:hint="default"/>
                <w:color w:val="auto"/>
                <w:vertAlign w:val="baseline"/>
                <w:lang w:val="en-US" w:eastAsia="zh-CN"/>
              </w:rPr>
            </w:pPr>
            <w:r>
              <w:rPr>
                <w:rFonts w:hint="eastAsia"/>
                <w:color w:val="auto"/>
                <w:vertAlign w:val="baseline"/>
                <w:lang w:val="en-US" w:eastAsia="zh-CN"/>
              </w:rPr>
              <w:t>字段</w:t>
            </w:r>
          </w:p>
        </w:tc>
        <w:tc>
          <w:tcPr>
            <w:tcW w:w="1142" w:type="dxa"/>
          </w:tcPr>
          <w:p>
            <w:pPr>
              <w:rPr>
                <w:rFonts w:hint="default"/>
                <w:color w:val="auto"/>
                <w:vertAlign w:val="baseline"/>
                <w:lang w:val="en-US" w:eastAsia="zh-CN"/>
              </w:rPr>
            </w:pPr>
            <w:r>
              <w:rPr>
                <w:rFonts w:hint="eastAsia"/>
                <w:color w:val="auto"/>
                <w:vertAlign w:val="baseline"/>
                <w:lang w:val="en-US" w:eastAsia="zh-CN"/>
              </w:rPr>
              <w:t>数据类型</w:t>
            </w:r>
          </w:p>
        </w:tc>
        <w:tc>
          <w:tcPr>
            <w:tcW w:w="4783" w:type="dxa"/>
          </w:tcPr>
          <w:p>
            <w:pPr>
              <w:rPr>
                <w:rFonts w:hint="default"/>
                <w:color w:val="auto"/>
                <w:vertAlign w:val="baseline"/>
                <w:lang w:val="en-US" w:eastAsia="zh-CN"/>
              </w:rPr>
            </w:pPr>
            <w:r>
              <w:rPr>
                <w:rFonts w:hint="eastAsia"/>
                <w:color w:val="auto"/>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auto"/>
                <w:vertAlign w:val="baseline"/>
                <w:lang w:val="en-US" w:eastAsia="zh-CN"/>
              </w:rPr>
            </w:pPr>
            <w:r>
              <w:rPr>
                <w:rFonts w:hint="eastAsia"/>
                <w:color w:val="auto"/>
                <w:vertAlign w:val="baseline"/>
                <w:lang w:val="en-US" w:eastAsia="zh-CN"/>
              </w:rPr>
              <w:t>0</w:t>
            </w:r>
          </w:p>
        </w:tc>
        <w:tc>
          <w:tcPr>
            <w:tcW w:w="1340" w:type="dxa"/>
          </w:tcPr>
          <w:p>
            <w:pPr>
              <w:rPr>
                <w:rFonts w:hint="default"/>
                <w:color w:val="auto"/>
                <w:vertAlign w:val="baseline"/>
                <w:lang w:val="en-US" w:eastAsia="zh-CN"/>
              </w:rPr>
            </w:pPr>
            <w:r>
              <w:rPr>
                <w:rFonts w:hint="eastAsia"/>
                <w:vertAlign w:val="baseline"/>
                <w:lang w:val="en-US" w:eastAsia="zh-CN"/>
              </w:rPr>
              <w:t>测量数据类型</w:t>
            </w:r>
          </w:p>
        </w:tc>
        <w:tc>
          <w:tcPr>
            <w:tcW w:w="1142" w:type="dxa"/>
          </w:tcPr>
          <w:p>
            <w:pPr>
              <w:rPr>
                <w:rFonts w:hint="default"/>
                <w:color w:val="auto"/>
                <w:vertAlign w:val="baseline"/>
                <w:lang w:val="en-US" w:eastAsia="zh-CN"/>
              </w:rPr>
            </w:pPr>
            <w:r>
              <w:rPr>
                <w:rFonts w:hint="eastAsia"/>
                <w:color w:val="auto"/>
                <w:vertAlign w:val="baseline"/>
                <w:lang w:val="en-US" w:eastAsia="zh-CN"/>
              </w:rPr>
              <w:t>BYTE</w:t>
            </w:r>
          </w:p>
        </w:tc>
        <w:tc>
          <w:tcPr>
            <w:tcW w:w="4783" w:type="dxa"/>
          </w:tcPr>
          <w:p>
            <w:pPr>
              <w:rPr>
                <w:rFonts w:hint="default"/>
                <w:color w:val="auto"/>
                <w:vertAlign w:val="baseline"/>
                <w:lang w:val="en-US" w:eastAsia="zh-CN"/>
              </w:rPr>
            </w:pPr>
            <w:r>
              <w:rPr>
                <w:rFonts w:hint="eastAsia"/>
                <w:vertAlign w:val="baseline"/>
                <w:lang w:val="en-US" w:eastAsia="zh-CN"/>
              </w:rPr>
              <w:t>1：心率，2：血氧，3：血压，4：血糖，5、压力，6、体温，7：心电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auto"/>
                <w:vertAlign w:val="baseline"/>
                <w:lang w:val="en-US" w:eastAsia="zh-CN"/>
              </w:rPr>
            </w:pPr>
            <w:r>
              <w:rPr>
                <w:rFonts w:hint="eastAsia"/>
                <w:color w:val="auto"/>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开关</w:t>
            </w:r>
          </w:p>
        </w:tc>
        <w:tc>
          <w:tcPr>
            <w:tcW w:w="1142" w:type="dxa"/>
          </w:tcPr>
          <w:p>
            <w:pPr>
              <w:rPr>
                <w:rFonts w:hint="default"/>
                <w:color w:val="auto"/>
                <w:vertAlign w:val="baseline"/>
                <w:lang w:val="en-US" w:eastAsia="zh-CN"/>
              </w:rPr>
            </w:pPr>
            <w:r>
              <w:rPr>
                <w:rFonts w:hint="eastAsia"/>
                <w:color w:val="auto"/>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0：关闭，1：开启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auto"/>
                <w:vertAlign w:val="baseline"/>
                <w:lang w:val="en-US" w:eastAsia="zh-CN"/>
              </w:rPr>
            </w:pPr>
            <w:r>
              <w:rPr>
                <w:rFonts w:hint="eastAsia"/>
                <w:color w:val="auto"/>
                <w:vertAlign w:val="baseline"/>
                <w:lang w:val="en-US" w:eastAsia="zh-CN"/>
              </w:rPr>
              <w:t>2</w:t>
            </w:r>
          </w:p>
        </w:tc>
        <w:tc>
          <w:tcPr>
            <w:tcW w:w="1340" w:type="dxa"/>
          </w:tcPr>
          <w:p>
            <w:pPr>
              <w:rPr>
                <w:rFonts w:hint="default"/>
                <w:color w:val="auto"/>
                <w:vertAlign w:val="baseline"/>
                <w:lang w:val="en-US" w:eastAsia="zh-CN"/>
              </w:rPr>
            </w:pPr>
            <w:r>
              <w:rPr>
                <w:rFonts w:hint="eastAsia"/>
                <w:color w:val="auto"/>
                <w:vertAlign w:val="baseline"/>
                <w:lang w:val="en-US" w:eastAsia="zh-CN"/>
              </w:rPr>
              <w:t>测量间隔时长</w:t>
            </w:r>
          </w:p>
        </w:tc>
        <w:tc>
          <w:tcPr>
            <w:tcW w:w="1142" w:type="dxa"/>
          </w:tcPr>
          <w:p>
            <w:pPr>
              <w:rPr>
                <w:rFonts w:hint="default"/>
                <w:color w:val="auto"/>
                <w:vertAlign w:val="baseline"/>
                <w:lang w:val="en-US" w:eastAsia="zh-CN"/>
              </w:rPr>
            </w:pPr>
            <w:r>
              <w:rPr>
                <w:rFonts w:hint="eastAsia"/>
                <w:color w:val="auto"/>
                <w:vertAlign w:val="baseline"/>
                <w:lang w:val="en-US" w:eastAsia="zh-CN"/>
              </w:rPr>
              <w:t>WORD</w:t>
            </w:r>
          </w:p>
        </w:tc>
        <w:tc>
          <w:tcPr>
            <w:tcW w:w="4783" w:type="dxa"/>
          </w:tcPr>
          <w:p>
            <w:pPr>
              <w:rPr>
                <w:rFonts w:hint="default"/>
                <w:color w:val="auto"/>
                <w:vertAlign w:val="baseline"/>
                <w:lang w:val="en-US" w:eastAsia="zh-CN"/>
              </w:rPr>
            </w:pPr>
            <w:r>
              <w:rPr>
                <w:rFonts w:hint="eastAsia"/>
                <w:color w:val="auto"/>
                <w:vertAlign w:val="baseline"/>
                <w:lang w:val="en-US" w:eastAsia="zh-CN"/>
              </w:rPr>
              <w:t>范围：&gt;0，单位：分钟（该字段在开关字段为1时有效）</w:t>
            </w:r>
          </w:p>
        </w:tc>
      </w:tr>
    </w:tbl>
    <w:p>
      <w:pPr>
        <w:tabs>
          <w:tab w:val="left" w:pos="4796"/>
        </w:tabs>
        <w:rPr>
          <w:rFonts w:hint="default"/>
          <w:lang w:eastAsia="zh-CN"/>
        </w:rPr>
      </w:pPr>
    </w:p>
    <w:p>
      <w:pPr>
        <w:jc w:val="center"/>
        <w:rPr>
          <w:rFonts w:hint="default"/>
          <w:b/>
          <w:bCs/>
          <w:color w:val="auto"/>
          <w:lang w:eastAsia="zh-CN"/>
        </w:rPr>
      </w:pPr>
      <w:r>
        <w:rPr>
          <w:rFonts w:hint="eastAsia" w:ascii="宋体" w:hAnsi="宋体" w:eastAsia="宋体" w:cs="宋体"/>
          <w:b/>
          <w:bCs/>
          <w:color w:val="auto"/>
          <w:kern w:val="0"/>
          <w:sz w:val="20"/>
          <w:szCs w:val="20"/>
          <w:lang w:val="en-US" w:eastAsia="zh-CN" w:bidi="ar"/>
        </w:rPr>
        <w:t>朝拜闹钟数据格式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auto"/>
                <w:vertAlign w:val="baseline"/>
                <w:lang w:val="en-US" w:eastAsia="zh-CN"/>
              </w:rPr>
            </w:pPr>
            <w:r>
              <w:rPr>
                <w:rFonts w:hint="eastAsia"/>
                <w:color w:val="auto"/>
                <w:vertAlign w:val="baseline"/>
                <w:lang w:val="en-US" w:eastAsia="zh-CN"/>
              </w:rPr>
              <w:t>起始字节</w:t>
            </w:r>
          </w:p>
        </w:tc>
        <w:tc>
          <w:tcPr>
            <w:tcW w:w="1340" w:type="dxa"/>
          </w:tcPr>
          <w:p>
            <w:pPr>
              <w:rPr>
                <w:rFonts w:hint="default"/>
                <w:color w:val="auto"/>
                <w:vertAlign w:val="baseline"/>
                <w:lang w:val="en-US" w:eastAsia="zh-CN"/>
              </w:rPr>
            </w:pPr>
            <w:r>
              <w:rPr>
                <w:rFonts w:hint="eastAsia"/>
                <w:color w:val="auto"/>
                <w:vertAlign w:val="baseline"/>
                <w:lang w:val="en-US" w:eastAsia="zh-CN"/>
              </w:rPr>
              <w:t>字段</w:t>
            </w:r>
          </w:p>
        </w:tc>
        <w:tc>
          <w:tcPr>
            <w:tcW w:w="1142" w:type="dxa"/>
          </w:tcPr>
          <w:p>
            <w:pPr>
              <w:rPr>
                <w:rFonts w:hint="default"/>
                <w:color w:val="auto"/>
                <w:vertAlign w:val="baseline"/>
                <w:lang w:val="en-US" w:eastAsia="zh-CN"/>
              </w:rPr>
            </w:pPr>
            <w:r>
              <w:rPr>
                <w:rFonts w:hint="eastAsia"/>
                <w:color w:val="auto"/>
                <w:vertAlign w:val="baseline"/>
                <w:lang w:val="en-US" w:eastAsia="zh-CN"/>
              </w:rPr>
              <w:t>数据类型</w:t>
            </w:r>
          </w:p>
        </w:tc>
        <w:tc>
          <w:tcPr>
            <w:tcW w:w="4783" w:type="dxa"/>
          </w:tcPr>
          <w:p>
            <w:pPr>
              <w:rPr>
                <w:rFonts w:hint="default"/>
                <w:color w:val="auto"/>
                <w:vertAlign w:val="baseline"/>
                <w:lang w:val="en-US" w:eastAsia="zh-CN"/>
              </w:rPr>
            </w:pPr>
            <w:r>
              <w:rPr>
                <w:rFonts w:hint="eastAsia"/>
                <w:color w:val="auto"/>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auto"/>
                <w:vertAlign w:val="baseline"/>
                <w:lang w:val="en-US" w:eastAsia="zh-CN"/>
              </w:rPr>
            </w:pPr>
            <w:r>
              <w:rPr>
                <w:rFonts w:hint="eastAsia"/>
                <w:color w:val="auto"/>
                <w:vertAlign w:val="baseline"/>
                <w:lang w:val="en-US" w:eastAsia="zh-CN"/>
              </w:rPr>
              <w:t>0</w:t>
            </w:r>
          </w:p>
        </w:tc>
        <w:tc>
          <w:tcPr>
            <w:tcW w:w="1340" w:type="dxa"/>
          </w:tcPr>
          <w:p>
            <w:pPr>
              <w:rPr>
                <w:rFonts w:hint="default"/>
                <w:color w:val="auto"/>
                <w:vertAlign w:val="baseline"/>
                <w:lang w:val="en-US" w:eastAsia="zh-CN"/>
              </w:rPr>
            </w:pPr>
            <w:r>
              <w:rPr>
                <w:rFonts w:hint="eastAsia"/>
                <w:color w:val="auto"/>
                <w:vertAlign w:val="baseline"/>
                <w:lang w:val="en-US" w:eastAsia="zh-CN"/>
              </w:rPr>
              <w:t>总天数</w:t>
            </w:r>
          </w:p>
        </w:tc>
        <w:tc>
          <w:tcPr>
            <w:tcW w:w="1142" w:type="dxa"/>
          </w:tcPr>
          <w:p>
            <w:pPr>
              <w:rPr>
                <w:rFonts w:hint="default"/>
                <w:color w:val="auto"/>
                <w:vertAlign w:val="baseline"/>
                <w:lang w:val="en-US" w:eastAsia="zh-CN"/>
              </w:rPr>
            </w:pPr>
            <w:r>
              <w:rPr>
                <w:rFonts w:hint="eastAsia"/>
                <w:color w:val="auto"/>
                <w:vertAlign w:val="baseline"/>
                <w:lang w:val="en-US" w:eastAsia="zh-CN"/>
              </w:rPr>
              <w:t>WORD</w:t>
            </w:r>
          </w:p>
        </w:tc>
        <w:tc>
          <w:tcPr>
            <w:tcW w:w="4783" w:type="dxa"/>
          </w:tcPr>
          <w:p>
            <w:pPr>
              <w:rPr>
                <w:rFonts w:hint="default"/>
                <w:color w:val="auto"/>
                <w:vertAlign w:val="baseline"/>
                <w:lang w:val="en-US" w:eastAsia="zh-CN"/>
              </w:rPr>
            </w:pPr>
            <w:r>
              <w:rPr>
                <w:rFonts w:hint="eastAsia"/>
                <w:color w:val="auto"/>
                <w:vertAlign w:val="baseline"/>
                <w:lang w:val="en-US" w:eastAsia="zh-CN"/>
              </w:rPr>
              <w:t>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auto"/>
                <w:vertAlign w:val="baseline"/>
                <w:lang w:val="en-US" w:eastAsia="zh-CN"/>
              </w:rPr>
            </w:pPr>
            <w:r>
              <w:rPr>
                <w:rFonts w:hint="eastAsia"/>
                <w:color w:val="auto"/>
                <w:vertAlign w:val="baseline"/>
                <w:lang w:val="en-US" w:eastAsia="zh-CN"/>
              </w:rPr>
              <w:t>2</w:t>
            </w:r>
          </w:p>
        </w:tc>
        <w:tc>
          <w:tcPr>
            <w:tcW w:w="1340" w:type="dxa"/>
          </w:tcPr>
          <w:p>
            <w:pPr>
              <w:rPr>
                <w:rFonts w:hint="default"/>
                <w:vertAlign w:val="baseline"/>
                <w:lang w:val="en-US" w:eastAsia="zh-CN"/>
              </w:rPr>
            </w:pPr>
            <w:r>
              <w:rPr>
                <w:rFonts w:hint="eastAsia"/>
                <w:vertAlign w:val="baseline"/>
                <w:lang w:val="en-US" w:eastAsia="zh-CN"/>
              </w:rPr>
              <w:t>朝拜闹钟起始时间</w:t>
            </w:r>
          </w:p>
        </w:tc>
        <w:tc>
          <w:tcPr>
            <w:tcW w:w="1142" w:type="dxa"/>
          </w:tcPr>
          <w:p>
            <w:pPr>
              <w:rPr>
                <w:rFonts w:hint="default"/>
                <w:color w:val="auto"/>
                <w:vertAlign w:val="baseline"/>
                <w:lang w:val="en-US" w:eastAsia="zh-CN"/>
              </w:rPr>
            </w:pPr>
            <w:r>
              <w:rPr>
                <w:rFonts w:hint="eastAsia"/>
                <w:color w:val="auto"/>
                <w:vertAlign w:val="baseline"/>
                <w:lang w:val="en-US" w:eastAsia="zh-CN"/>
              </w:rPr>
              <w:t>BCD[6]</w:t>
            </w:r>
          </w:p>
        </w:tc>
        <w:tc>
          <w:tcPr>
            <w:tcW w:w="4783" w:type="dxa"/>
          </w:tcPr>
          <w:p>
            <w:pPr>
              <w:widowControl/>
              <w:jc w:val="both"/>
              <w:rPr>
                <w:rFonts w:hint="eastAsia"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朝拜闹钟的起始时间，比如：时间为2023/08/15 10:10:00</w:t>
            </w:r>
          </w:p>
          <w:p>
            <w:pPr>
              <w:widowControl/>
              <w:jc w:val="both"/>
              <w:rPr>
                <w:rFonts w:hint="eastAsia"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BYTE[0] = 0x23</w:t>
            </w:r>
          </w:p>
          <w:p>
            <w:pPr>
              <w:widowControl/>
              <w:jc w:val="both"/>
              <w:rPr>
                <w:rFonts w:hint="default"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BYTE[1] = 0x08</w:t>
            </w:r>
          </w:p>
          <w:p>
            <w:pPr>
              <w:widowControl/>
              <w:jc w:val="both"/>
              <w:rPr>
                <w:rFonts w:hint="default"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BYTE[2] = 0x15</w:t>
            </w:r>
          </w:p>
          <w:p>
            <w:pPr>
              <w:widowControl/>
              <w:jc w:val="both"/>
              <w:rPr>
                <w:rFonts w:hint="default"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BYTE[3] = 0x10</w:t>
            </w:r>
          </w:p>
          <w:p>
            <w:pPr>
              <w:widowControl/>
              <w:jc w:val="both"/>
              <w:rPr>
                <w:rFonts w:hint="default"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BYTE[4] = 0x10</w:t>
            </w:r>
          </w:p>
          <w:p>
            <w:pPr>
              <w:widowControl/>
              <w:jc w:val="both"/>
              <w:rPr>
                <w:rFonts w:hint="eastAsia"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BYTE[5] = 0x00</w:t>
            </w:r>
          </w:p>
          <w:p>
            <w:pPr>
              <w:rPr>
                <w:rFonts w:hint="default"/>
                <w:vertAlign w:val="baseline"/>
                <w:lang w:val="en-US" w:eastAsia="zh-CN"/>
              </w:rPr>
            </w:pPr>
            <w:r>
              <w:rPr>
                <w:rFonts w:hint="eastAsia" w:ascii="宋体" w:hAnsi="宋体" w:eastAsia="宋体" w:cs="宋体"/>
                <w:color w:val="auto"/>
                <w:kern w:val="0"/>
                <w:sz w:val="20"/>
                <w:szCs w:val="20"/>
                <w:lang w:val="en-US" w:eastAsia="zh-CN" w:bidi="ar"/>
              </w:rPr>
              <w:t>若全部为0xFF则表示该字段为无效数据</w:t>
            </w:r>
          </w:p>
        </w:tc>
      </w:tr>
    </w:tbl>
    <w:p>
      <w:pPr>
        <w:tabs>
          <w:tab w:val="left" w:pos="4796"/>
        </w:tabs>
        <w:rPr>
          <w:rFonts w:hint="default"/>
          <w:lang w:eastAsia="zh-CN"/>
        </w:rPr>
      </w:pPr>
    </w:p>
    <w:p>
      <w:pPr>
        <w:jc w:val="center"/>
        <w:rPr>
          <w:rFonts w:hint="eastAsia"/>
          <w:b/>
          <w:bCs/>
          <w:lang w:val="en-US" w:eastAsia="zh-CN"/>
        </w:rPr>
      </w:pPr>
      <w:r>
        <w:rPr>
          <w:rFonts w:hint="eastAsia"/>
          <w:b/>
          <w:bCs/>
          <w:vertAlign w:val="baseline"/>
          <w:lang w:val="en-US" w:eastAsia="zh-CN"/>
        </w:rPr>
        <w:t>LED灯功能设置数据格式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LED功能项总数</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LED功能项列表</w:t>
            </w:r>
          </w:p>
        </w:tc>
        <w:tc>
          <w:tcPr>
            <w:tcW w:w="1142" w:type="dxa"/>
          </w:tcPr>
          <w:p>
            <w:pPr>
              <w:rPr>
                <w:rFonts w:hint="default"/>
                <w:vertAlign w:val="baseline"/>
                <w:lang w:val="en-US" w:eastAsia="zh-CN"/>
              </w:rPr>
            </w:pPr>
            <w:r>
              <w:rPr>
                <w:rFonts w:hint="eastAsia"/>
                <w:vertAlign w:val="baseline"/>
                <w:lang w:val="en-US" w:eastAsia="zh-CN"/>
              </w:rPr>
              <w:t>BYTE[N]</w:t>
            </w:r>
          </w:p>
        </w:tc>
        <w:tc>
          <w:tcPr>
            <w:tcW w:w="4783" w:type="dxa"/>
          </w:tcPr>
          <w:p>
            <w:pPr>
              <w:rPr>
                <w:rFonts w:hint="default"/>
                <w:vertAlign w:val="baseline"/>
                <w:lang w:val="en-US" w:eastAsia="zh-CN"/>
              </w:rPr>
            </w:pPr>
            <w:r>
              <w:rPr>
                <w:rFonts w:hint="eastAsia"/>
                <w:lang w:val="en-US" w:eastAsia="zh-CN"/>
              </w:rPr>
              <w:t>详见LED灯功能项设置数据格式</w:t>
            </w:r>
          </w:p>
        </w:tc>
      </w:tr>
    </w:tbl>
    <w:p>
      <w:pPr>
        <w:tabs>
          <w:tab w:val="left" w:pos="4796"/>
        </w:tabs>
        <w:rPr>
          <w:rFonts w:hint="default"/>
          <w:lang w:eastAsia="zh-CN"/>
        </w:rPr>
      </w:pPr>
    </w:p>
    <w:p>
      <w:pPr>
        <w:jc w:val="center"/>
        <w:rPr>
          <w:rFonts w:hint="eastAsia"/>
          <w:b/>
          <w:bCs/>
          <w:vertAlign w:val="baseline"/>
          <w:lang w:val="en-US" w:eastAsia="zh-CN"/>
        </w:rPr>
      </w:pPr>
      <w:r>
        <w:rPr>
          <w:rFonts w:hint="eastAsia"/>
          <w:b/>
          <w:bCs/>
          <w:vertAlign w:val="baseline"/>
          <w:lang w:val="en-US" w:eastAsia="zh-CN"/>
        </w:rPr>
        <w:t>LED灯功能项设置数据格式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LED功能</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eastAsia"/>
              </w:rPr>
            </w:pPr>
            <w:r>
              <w:rPr>
                <w:rFonts w:hint="eastAsia"/>
                <w:vertAlign w:val="baseline"/>
                <w:lang w:val="en-US" w:eastAsia="zh-CN"/>
              </w:rPr>
              <w:t>0：</w:t>
            </w:r>
            <w:r>
              <w:rPr>
                <w:rFonts w:hint="eastAsia"/>
              </w:rPr>
              <w:t>电量提示</w:t>
            </w:r>
          </w:p>
          <w:p>
            <w:pPr>
              <w:rPr>
                <w:rFonts w:hint="eastAsia"/>
              </w:rPr>
            </w:pPr>
            <w:r>
              <w:rPr>
                <w:rFonts w:hint="eastAsia"/>
                <w:lang w:val="en-US" w:eastAsia="zh-CN"/>
              </w:rPr>
              <w:t>1：</w:t>
            </w:r>
            <w:r>
              <w:rPr>
                <w:rFonts w:hint="eastAsia"/>
              </w:rPr>
              <w:t>信息提醒</w:t>
            </w:r>
          </w:p>
          <w:p>
            <w:pPr>
              <w:rPr>
                <w:rFonts w:hint="eastAsia"/>
              </w:rPr>
            </w:pPr>
            <w:r>
              <w:rPr>
                <w:rFonts w:hint="eastAsia"/>
                <w:lang w:val="en-US" w:eastAsia="zh-CN"/>
              </w:rPr>
              <w:t>2：BT</w:t>
            </w:r>
            <w:r>
              <w:rPr>
                <w:rFonts w:hint="eastAsia"/>
              </w:rPr>
              <w:t>绑定</w:t>
            </w:r>
          </w:p>
          <w:p>
            <w:pPr>
              <w:rPr>
                <w:rFonts w:hint="eastAsia" w:eastAsiaTheme="minorEastAsia"/>
                <w:lang w:val="en-US" w:eastAsia="zh-CN"/>
              </w:rPr>
            </w:pPr>
            <w:r>
              <w:rPr>
                <w:rFonts w:hint="eastAsia"/>
                <w:lang w:val="en-US" w:eastAsia="zh-CN"/>
              </w:rPr>
              <w:t>3：</w:t>
            </w:r>
            <w:r>
              <w:rPr>
                <w:rFonts w:hint="eastAsia"/>
              </w:rPr>
              <w:t>计步达标提醒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LED颜色</w:t>
            </w:r>
          </w:p>
        </w:tc>
        <w:tc>
          <w:tcPr>
            <w:tcW w:w="1142" w:type="dxa"/>
          </w:tcPr>
          <w:p>
            <w:pPr>
              <w:rPr>
                <w:rFonts w:hint="eastAsia"/>
                <w:vertAlign w:val="baseline"/>
                <w:lang w:val="en-US" w:eastAsia="zh-CN"/>
              </w:rPr>
            </w:pPr>
            <w:r>
              <w:rPr>
                <w:rFonts w:hint="eastAsia"/>
                <w:vertAlign w:val="baseline"/>
                <w:lang w:val="en-US" w:eastAsia="zh-CN"/>
              </w:rPr>
              <w:t>BYTE</w:t>
            </w:r>
          </w:p>
        </w:tc>
        <w:tc>
          <w:tcPr>
            <w:tcW w:w="4783" w:type="dxa"/>
          </w:tcPr>
          <w:p>
            <w:pPr>
              <w:rPr>
                <w:rFonts w:hint="default"/>
                <w:lang w:val="en-US" w:eastAsia="zh-CN"/>
              </w:rPr>
            </w:pPr>
            <w:r>
              <w:rPr>
                <w:rFonts w:hint="default"/>
                <w:lang w:val="en-US" w:eastAsia="zh-CN"/>
              </w:rPr>
              <w:t>0: OFF, 1: ON</w:t>
            </w:r>
          </w:p>
          <w:tbl>
            <w:tblPr>
              <w:tblStyle w:val="25"/>
              <w:tblW w:w="0" w:type="auto"/>
              <w:tblInd w:w="-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7"/>
              <w:gridCol w:w="3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 w:type="dxa"/>
                </w:tcPr>
                <w:p>
                  <w:pPr>
                    <w:rPr>
                      <w:rFonts w:hint="default"/>
                      <w:vertAlign w:val="baseline"/>
                      <w:lang w:val="en-US" w:eastAsia="zh-CN"/>
                    </w:rPr>
                  </w:pPr>
                  <w:r>
                    <w:rPr>
                      <w:rFonts w:hint="eastAsia"/>
                      <w:vertAlign w:val="baseline"/>
                      <w:lang w:val="en-US" w:eastAsia="zh-CN"/>
                    </w:rPr>
                    <w:t>Bit0</w:t>
                  </w:r>
                </w:p>
              </w:tc>
              <w:tc>
                <w:tcPr>
                  <w:tcW w:w="3710" w:type="dxa"/>
                </w:tcPr>
                <w:p>
                  <w:pPr>
                    <w:rPr>
                      <w:rFonts w:hint="default"/>
                      <w:vertAlign w:val="baseline"/>
                      <w:lang w:val="en-US" w:eastAsia="zh-CN"/>
                    </w:rPr>
                  </w:pPr>
                  <w:r>
                    <w:rPr>
                      <w:rFonts w:hint="default"/>
                      <w:vertAlign w:val="baseline"/>
                      <w:lang w:val="en-US" w:eastAsia="zh-CN"/>
                    </w:rPr>
                    <w:t>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 w:type="dxa"/>
                </w:tcPr>
                <w:p>
                  <w:pPr>
                    <w:rPr>
                      <w:rFonts w:hint="default"/>
                      <w:vertAlign w:val="baseline"/>
                      <w:lang w:val="en-US" w:eastAsia="zh-CN"/>
                    </w:rPr>
                  </w:pPr>
                  <w:r>
                    <w:rPr>
                      <w:rFonts w:hint="eastAsia"/>
                      <w:vertAlign w:val="baseline"/>
                      <w:lang w:val="en-US" w:eastAsia="zh-CN"/>
                    </w:rPr>
                    <w:t>Bit1</w:t>
                  </w:r>
                </w:p>
              </w:tc>
              <w:tc>
                <w:tcPr>
                  <w:tcW w:w="3710" w:type="dxa"/>
                </w:tcPr>
                <w:p>
                  <w:pPr>
                    <w:rPr>
                      <w:rFonts w:hint="default"/>
                      <w:vertAlign w:val="baseline"/>
                      <w:lang w:val="en-US" w:eastAsia="zh-CN"/>
                    </w:rPr>
                  </w:pPr>
                  <w:r>
                    <w:rPr>
                      <w:rFonts w:hint="default"/>
                      <w:vertAlign w:val="baseline"/>
                      <w:lang w:val="en-US" w:eastAsia="zh-CN"/>
                    </w:rPr>
                    <w:t>Green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 w:type="dxa"/>
                </w:tcPr>
                <w:p>
                  <w:pPr>
                    <w:rPr>
                      <w:rFonts w:hint="default"/>
                      <w:vertAlign w:val="baseline"/>
                      <w:lang w:val="en-US" w:eastAsia="zh-CN"/>
                    </w:rPr>
                  </w:pPr>
                  <w:r>
                    <w:rPr>
                      <w:rFonts w:hint="eastAsia"/>
                      <w:vertAlign w:val="baseline"/>
                      <w:lang w:val="en-US" w:eastAsia="zh-CN"/>
                    </w:rPr>
                    <w:t>Bit2</w:t>
                  </w:r>
                </w:p>
              </w:tc>
              <w:tc>
                <w:tcPr>
                  <w:tcW w:w="3710" w:type="dxa"/>
                </w:tcPr>
                <w:p>
                  <w:pPr>
                    <w:rPr>
                      <w:rFonts w:hint="default"/>
                      <w:vertAlign w:val="baseline"/>
                      <w:lang w:val="en-US" w:eastAsia="zh-CN"/>
                    </w:rPr>
                  </w:pPr>
                  <w:r>
                    <w:rPr>
                      <w:rFonts w:hint="default"/>
                      <w:vertAlign w:val="baseline"/>
                      <w:lang w:val="en-US" w:eastAsia="zh-CN"/>
                    </w:rPr>
                    <w:t>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 w:type="dxa"/>
                </w:tcPr>
                <w:p>
                  <w:pPr>
                    <w:rPr>
                      <w:rFonts w:hint="default"/>
                      <w:vertAlign w:val="baseline"/>
                      <w:lang w:val="en-US" w:eastAsia="zh-CN"/>
                    </w:rPr>
                  </w:pPr>
                  <w:r>
                    <w:rPr>
                      <w:rFonts w:hint="eastAsia"/>
                      <w:vertAlign w:val="baseline"/>
                      <w:lang w:val="en-US" w:eastAsia="zh-CN"/>
                    </w:rPr>
                    <w:t>Bit3</w:t>
                  </w:r>
                </w:p>
              </w:tc>
              <w:tc>
                <w:tcPr>
                  <w:tcW w:w="3710" w:type="dxa"/>
                </w:tcPr>
                <w:p>
                  <w:pPr>
                    <w:rPr>
                      <w:rFonts w:hint="default"/>
                      <w:vertAlign w:val="baseline"/>
                      <w:lang w:val="en-US" w:eastAsia="zh-CN"/>
                    </w:rPr>
                  </w:pPr>
                  <w:r>
                    <w:rPr>
                      <w:rFonts w:hint="default"/>
                      <w:vertAlign w:val="baseline"/>
                      <w:lang w:val="en-US" w:eastAsia="zh-CN"/>
                    </w:rPr>
                    <w:t>White</w:t>
                  </w:r>
                </w:p>
              </w:tc>
            </w:tr>
          </w:tbl>
          <w:p>
            <w:p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2</w:t>
            </w:r>
          </w:p>
        </w:tc>
        <w:tc>
          <w:tcPr>
            <w:tcW w:w="1340" w:type="dxa"/>
          </w:tcPr>
          <w:p>
            <w:pPr>
              <w:rPr>
                <w:rFonts w:hint="default"/>
                <w:vertAlign w:val="baseline"/>
                <w:lang w:val="en-US" w:eastAsia="zh-CN"/>
              </w:rPr>
            </w:pPr>
            <w:r>
              <w:rPr>
                <w:rFonts w:hint="eastAsia"/>
                <w:vertAlign w:val="baseline"/>
                <w:lang w:val="en-US" w:eastAsia="zh-CN"/>
              </w:rPr>
              <w:t>持续时长</w:t>
            </w:r>
          </w:p>
        </w:tc>
        <w:tc>
          <w:tcPr>
            <w:tcW w:w="1142" w:type="dxa"/>
          </w:tcPr>
          <w:p>
            <w:pPr>
              <w:rPr>
                <w:rFonts w:hint="eastAsia"/>
                <w:vertAlign w:val="baseline"/>
                <w:lang w:val="en-US" w:eastAsia="zh-CN"/>
              </w:rPr>
            </w:pPr>
            <w:r>
              <w:rPr>
                <w:rFonts w:hint="eastAsia"/>
                <w:vertAlign w:val="baseline"/>
                <w:lang w:val="en-US" w:eastAsia="zh-CN"/>
              </w:rPr>
              <w:t>BYTE</w:t>
            </w:r>
          </w:p>
        </w:tc>
        <w:tc>
          <w:tcPr>
            <w:tcW w:w="4783" w:type="dxa"/>
          </w:tcPr>
          <w:p>
            <w:pPr>
              <w:rPr>
                <w:rFonts w:hint="default"/>
                <w:lang w:val="en-US" w:eastAsia="zh-CN"/>
              </w:rPr>
            </w:pPr>
            <w:r>
              <w:rPr>
                <w:rFonts w:hint="eastAsia"/>
                <w:lang w:val="en-US" w:eastAsia="zh-CN"/>
              </w:rPr>
              <w:t>LED点亮持续时长，单位：sec，范围：0~50，精度：0.1sec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3</w:t>
            </w:r>
          </w:p>
        </w:tc>
        <w:tc>
          <w:tcPr>
            <w:tcW w:w="1340" w:type="dxa"/>
          </w:tcPr>
          <w:p>
            <w:pPr>
              <w:rPr>
                <w:rFonts w:hint="default"/>
                <w:vertAlign w:val="baseline"/>
                <w:lang w:val="en-US" w:eastAsia="zh-CN"/>
              </w:rPr>
            </w:pPr>
            <w:r>
              <w:rPr>
                <w:rFonts w:hint="eastAsia"/>
                <w:vertAlign w:val="baseline"/>
                <w:lang w:val="en-US" w:eastAsia="zh-CN"/>
              </w:rPr>
              <w:t>闪烁频次</w:t>
            </w:r>
          </w:p>
        </w:tc>
        <w:tc>
          <w:tcPr>
            <w:tcW w:w="1142" w:type="dxa"/>
          </w:tcPr>
          <w:p>
            <w:pPr>
              <w:rPr>
                <w:rFonts w:hint="eastAsia"/>
                <w:vertAlign w:val="baseline"/>
                <w:lang w:val="en-US" w:eastAsia="zh-CN"/>
              </w:rPr>
            </w:pPr>
            <w:r>
              <w:rPr>
                <w:rFonts w:hint="eastAsia"/>
                <w:vertAlign w:val="baseline"/>
                <w:lang w:val="en-US" w:eastAsia="zh-CN"/>
              </w:rPr>
              <w:t>BYTE</w:t>
            </w:r>
          </w:p>
        </w:tc>
        <w:tc>
          <w:tcPr>
            <w:tcW w:w="4783" w:type="dxa"/>
          </w:tcPr>
          <w:p>
            <w:pPr>
              <w:rPr>
                <w:rFonts w:hint="default"/>
                <w:lang w:val="en-US" w:eastAsia="zh-CN"/>
              </w:rPr>
            </w:pPr>
            <w:r>
              <w:rPr>
                <w:rFonts w:hint="eastAsia"/>
                <w:lang w:val="en-US" w:eastAsia="zh-CN"/>
              </w:rPr>
              <w:t>每秒闪烁次数，范围：</w:t>
            </w:r>
            <w:r>
              <w:rPr>
                <w:rFonts w:hint="default"/>
                <w:lang w:val="en-US" w:eastAsia="zh-CN"/>
              </w:rPr>
              <w:t>0~5</w:t>
            </w:r>
            <w:r>
              <w:rPr>
                <w:rFonts w:hint="eastAsia"/>
                <w:lang w:val="en-US" w:eastAsia="zh-CN"/>
              </w:rPr>
              <w:t>，0：常亮</w:t>
            </w:r>
          </w:p>
        </w:tc>
      </w:tr>
    </w:tbl>
    <w:p>
      <w:pPr>
        <w:tabs>
          <w:tab w:val="left" w:pos="4796"/>
        </w:tabs>
        <w:rPr>
          <w:rFonts w:hint="default"/>
          <w:lang w:eastAsia="zh-CN"/>
        </w:rPr>
      </w:pPr>
    </w:p>
    <w:p>
      <w:pPr>
        <w:jc w:val="center"/>
        <w:rPr>
          <w:rFonts w:hint="eastAsia"/>
          <w:b/>
          <w:bCs/>
          <w:vertAlign w:val="baseline"/>
          <w:lang w:val="en-US" w:eastAsia="zh-CN"/>
        </w:rPr>
      </w:pPr>
      <w:r>
        <w:rPr>
          <w:rFonts w:hint="eastAsia"/>
          <w:b/>
          <w:bCs/>
          <w:vertAlign w:val="baseline"/>
          <w:lang w:val="en-US" w:eastAsia="zh-CN"/>
        </w:rPr>
        <w:t>马达震动功能设置数据格式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马达功能项总数</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马达功能项列表</w:t>
            </w:r>
          </w:p>
        </w:tc>
        <w:tc>
          <w:tcPr>
            <w:tcW w:w="1142" w:type="dxa"/>
          </w:tcPr>
          <w:p>
            <w:pPr>
              <w:rPr>
                <w:rFonts w:hint="default"/>
                <w:vertAlign w:val="baseline"/>
                <w:lang w:val="en-US" w:eastAsia="zh-CN"/>
              </w:rPr>
            </w:pPr>
            <w:r>
              <w:rPr>
                <w:rFonts w:hint="eastAsia"/>
                <w:vertAlign w:val="baseline"/>
                <w:lang w:val="en-US" w:eastAsia="zh-CN"/>
              </w:rPr>
              <w:t>BYTE[N]</w:t>
            </w:r>
          </w:p>
        </w:tc>
        <w:tc>
          <w:tcPr>
            <w:tcW w:w="4783" w:type="dxa"/>
          </w:tcPr>
          <w:p>
            <w:pPr>
              <w:rPr>
                <w:rFonts w:hint="default"/>
                <w:vertAlign w:val="baseline"/>
                <w:lang w:val="en-US" w:eastAsia="zh-CN"/>
              </w:rPr>
            </w:pPr>
            <w:r>
              <w:rPr>
                <w:rFonts w:hint="eastAsia"/>
                <w:lang w:val="en-US" w:eastAsia="zh-CN"/>
              </w:rPr>
              <w:t>详见马达震动功能项设置数据格式</w:t>
            </w:r>
          </w:p>
        </w:tc>
      </w:tr>
    </w:tbl>
    <w:p>
      <w:pPr>
        <w:jc w:val="center"/>
        <w:rPr>
          <w:rFonts w:hint="eastAsia"/>
          <w:b/>
          <w:bCs/>
          <w:vertAlign w:val="baseline"/>
          <w:lang w:val="en-US" w:eastAsia="zh-CN"/>
        </w:rPr>
      </w:pPr>
    </w:p>
    <w:p>
      <w:pPr>
        <w:jc w:val="center"/>
        <w:rPr>
          <w:rFonts w:hint="eastAsia"/>
          <w:b/>
          <w:bCs/>
          <w:vertAlign w:val="baseline"/>
          <w:lang w:val="en-US" w:eastAsia="zh-CN"/>
        </w:rPr>
      </w:pPr>
      <w:r>
        <w:rPr>
          <w:rFonts w:hint="eastAsia"/>
          <w:b/>
          <w:bCs/>
          <w:vertAlign w:val="baseline"/>
          <w:lang w:val="en-US" w:eastAsia="zh-CN"/>
        </w:rPr>
        <w:t>马达震动功能项设置数据格式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马达功能</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eastAsia"/>
              </w:rPr>
            </w:pPr>
            <w:r>
              <w:rPr>
                <w:rFonts w:hint="eastAsia"/>
                <w:vertAlign w:val="baseline"/>
                <w:lang w:val="en-US" w:eastAsia="zh-CN"/>
              </w:rPr>
              <w:t>0：</w:t>
            </w:r>
            <w:r>
              <w:rPr>
                <w:rFonts w:hint="eastAsia"/>
              </w:rPr>
              <w:t>电量提示</w:t>
            </w:r>
          </w:p>
          <w:p>
            <w:pPr>
              <w:rPr>
                <w:rFonts w:hint="eastAsia"/>
              </w:rPr>
            </w:pPr>
            <w:r>
              <w:rPr>
                <w:rFonts w:hint="eastAsia"/>
                <w:lang w:val="en-US" w:eastAsia="zh-CN"/>
              </w:rPr>
              <w:t>1：</w:t>
            </w:r>
            <w:r>
              <w:rPr>
                <w:rFonts w:hint="eastAsia"/>
              </w:rPr>
              <w:t>信息提醒</w:t>
            </w:r>
          </w:p>
          <w:p>
            <w:pPr>
              <w:rPr>
                <w:rFonts w:hint="eastAsia"/>
              </w:rPr>
            </w:pPr>
            <w:r>
              <w:rPr>
                <w:rFonts w:hint="eastAsia"/>
                <w:lang w:val="en-US" w:eastAsia="zh-CN"/>
              </w:rPr>
              <w:t>2：BT</w:t>
            </w:r>
            <w:r>
              <w:rPr>
                <w:rFonts w:hint="eastAsia"/>
              </w:rPr>
              <w:t>绑定</w:t>
            </w:r>
          </w:p>
          <w:p>
            <w:pPr>
              <w:rPr>
                <w:rFonts w:hint="eastAsia" w:eastAsiaTheme="minorEastAsia"/>
                <w:lang w:val="en-US" w:eastAsia="zh-CN"/>
              </w:rPr>
            </w:pPr>
            <w:r>
              <w:rPr>
                <w:rFonts w:hint="eastAsia"/>
                <w:lang w:val="en-US" w:eastAsia="zh-CN"/>
              </w:rPr>
              <w:t>3：</w:t>
            </w:r>
            <w:r>
              <w:rPr>
                <w:rFonts w:hint="eastAsia"/>
              </w:rPr>
              <w:t>计步达标提醒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震动时长</w:t>
            </w:r>
          </w:p>
        </w:tc>
        <w:tc>
          <w:tcPr>
            <w:tcW w:w="1142" w:type="dxa"/>
          </w:tcPr>
          <w:p>
            <w:pPr>
              <w:rPr>
                <w:rFonts w:hint="eastAsia"/>
                <w:vertAlign w:val="baseline"/>
                <w:lang w:val="en-US" w:eastAsia="zh-CN"/>
              </w:rPr>
            </w:pPr>
            <w:r>
              <w:rPr>
                <w:rFonts w:hint="eastAsia"/>
                <w:vertAlign w:val="baseline"/>
                <w:lang w:val="en-US" w:eastAsia="zh-CN"/>
              </w:rPr>
              <w:t>BYTE</w:t>
            </w:r>
          </w:p>
        </w:tc>
        <w:tc>
          <w:tcPr>
            <w:tcW w:w="4783" w:type="dxa"/>
          </w:tcPr>
          <w:p>
            <w:pPr>
              <w:rPr>
                <w:rFonts w:hint="default"/>
                <w:lang w:val="en-US" w:eastAsia="zh-CN"/>
              </w:rPr>
            </w:pPr>
            <w:r>
              <w:rPr>
                <w:rFonts w:hint="eastAsia"/>
                <w:lang w:val="en-US" w:eastAsia="zh-CN"/>
              </w:rPr>
              <w:t>范围：0~20，精度：0.1sec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2</w:t>
            </w:r>
          </w:p>
        </w:tc>
        <w:tc>
          <w:tcPr>
            <w:tcW w:w="1340" w:type="dxa"/>
          </w:tcPr>
          <w:p>
            <w:pPr>
              <w:rPr>
                <w:rFonts w:hint="default"/>
                <w:vertAlign w:val="baseline"/>
                <w:lang w:val="en-US" w:eastAsia="zh-CN"/>
              </w:rPr>
            </w:pPr>
            <w:r>
              <w:rPr>
                <w:rFonts w:hint="eastAsia"/>
                <w:vertAlign w:val="baseline"/>
                <w:lang w:val="en-US" w:eastAsia="zh-CN"/>
              </w:rPr>
              <w:t>震动频次</w:t>
            </w:r>
          </w:p>
        </w:tc>
        <w:tc>
          <w:tcPr>
            <w:tcW w:w="1142" w:type="dxa"/>
          </w:tcPr>
          <w:p>
            <w:pPr>
              <w:rPr>
                <w:rFonts w:hint="eastAsia"/>
                <w:vertAlign w:val="baseline"/>
                <w:lang w:val="en-US" w:eastAsia="zh-CN"/>
              </w:rPr>
            </w:pPr>
            <w:r>
              <w:rPr>
                <w:rFonts w:hint="eastAsia"/>
                <w:vertAlign w:val="baseline"/>
                <w:lang w:val="en-US" w:eastAsia="zh-CN"/>
              </w:rPr>
              <w:t>BYTE</w:t>
            </w:r>
          </w:p>
        </w:tc>
        <w:tc>
          <w:tcPr>
            <w:tcW w:w="4783" w:type="dxa"/>
          </w:tcPr>
          <w:p>
            <w:pPr>
              <w:rPr>
                <w:rFonts w:hint="default"/>
                <w:lang w:val="en-US" w:eastAsia="zh-CN"/>
              </w:rPr>
            </w:pPr>
            <w:r>
              <w:rPr>
                <w:rFonts w:hint="eastAsia"/>
                <w:lang w:val="en-US" w:eastAsia="zh-CN"/>
              </w:rPr>
              <w:t>每秒震动次数，范围：0~5，0：常震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vertAlign w:val="baseline"/>
                <w:lang w:val="en-US" w:eastAsia="zh-CN"/>
              </w:rPr>
            </w:pPr>
            <w:r>
              <w:rPr>
                <w:rFonts w:hint="eastAsia"/>
                <w:vertAlign w:val="baseline"/>
                <w:lang w:val="en-US" w:eastAsia="zh-CN"/>
              </w:rPr>
              <w:t>3</w:t>
            </w:r>
          </w:p>
        </w:tc>
        <w:tc>
          <w:tcPr>
            <w:tcW w:w="1340" w:type="dxa"/>
          </w:tcPr>
          <w:p>
            <w:pPr>
              <w:rPr>
                <w:rFonts w:hint="default"/>
                <w:vertAlign w:val="baseline"/>
                <w:lang w:val="en-US" w:eastAsia="zh-CN"/>
              </w:rPr>
            </w:pPr>
            <w:r>
              <w:rPr>
                <w:rFonts w:hint="eastAsia"/>
                <w:vertAlign w:val="baseline"/>
                <w:lang w:val="en-US" w:eastAsia="zh-CN"/>
              </w:rPr>
              <w:t>震动强度</w:t>
            </w:r>
          </w:p>
        </w:tc>
        <w:tc>
          <w:tcPr>
            <w:tcW w:w="1142" w:type="dxa"/>
          </w:tcPr>
          <w:p>
            <w:pPr>
              <w:rPr>
                <w:rFonts w:hint="eastAsia"/>
                <w:vertAlign w:val="baseline"/>
                <w:lang w:val="en-US" w:eastAsia="zh-CN"/>
              </w:rPr>
            </w:pPr>
            <w:r>
              <w:rPr>
                <w:rFonts w:hint="eastAsia"/>
                <w:vertAlign w:val="baseline"/>
                <w:lang w:val="en-US" w:eastAsia="zh-CN"/>
              </w:rPr>
              <w:t>BYTE</w:t>
            </w:r>
          </w:p>
        </w:tc>
        <w:tc>
          <w:tcPr>
            <w:tcW w:w="4783" w:type="dxa"/>
          </w:tcPr>
          <w:p>
            <w:pPr>
              <w:rPr>
                <w:rFonts w:hint="default"/>
                <w:lang w:val="en-US" w:eastAsia="zh-CN"/>
              </w:rPr>
            </w:pPr>
            <w:r>
              <w:rPr>
                <w:rFonts w:hint="eastAsia"/>
                <w:lang w:val="en-US" w:eastAsia="zh-CN"/>
              </w:rPr>
              <w:t>范围：</w:t>
            </w:r>
            <w:r>
              <w:rPr>
                <w:rFonts w:hint="default"/>
                <w:lang w:val="en-US" w:eastAsia="zh-CN"/>
              </w:rPr>
              <w:t>0~</w:t>
            </w:r>
            <w:r>
              <w:rPr>
                <w:rFonts w:hint="eastAsia"/>
                <w:lang w:val="en-US" w:eastAsia="zh-CN"/>
              </w:rPr>
              <w:t>10，精度：10%</w:t>
            </w:r>
          </w:p>
        </w:tc>
      </w:tr>
    </w:tbl>
    <w:p>
      <w:pPr>
        <w:tabs>
          <w:tab w:val="left" w:pos="4796"/>
        </w:tabs>
        <w:rPr>
          <w:ins w:id="1607" w:author="Administrator" w:date="2023-11-01T21:55:38Z"/>
          <w:rFonts w:hint="default"/>
          <w:lang w:eastAsia="zh-CN"/>
        </w:rPr>
      </w:pPr>
    </w:p>
    <w:p>
      <w:pPr>
        <w:jc w:val="center"/>
        <w:rPr>
          <w:ins w:id="1608" w:author="Administrator" w:date="2023-11-01T21:55:39Z"/>
          <w:rFonts w:hint="eastAsia"/>
          <w:b/>
          <w:bCs/>
          <w:vertAlign w:val="baseline"/>
          <w:lang w:val="en-US" w:eastAsia="zh-CN"/>
        </w:rPr>
      </w:pPr>
      <w:ins w:id="1609" w:author="Administrator" w:date="2023-11-01T21:55:54Z">
        <w:r>
          <w:rPr>
            <w:rFonts w:hint="eastAsia"/>
            <w:b/>
            <w:bCs/>
            <w:vertAlign w:val="baseline"/>
            <w:lang w:val="en-US" w:eastAsia="zh-CN"/>
          </w:rPr>
          <w:t>自定义</w:t>
        </w:r>
      </w:ins>
      <w:ins w:id="1610" w:author="Administrator" w:date="2023-11-01T21:55:56Z">
        <w:r>
          <w:rPr>
            <w:rFonts w:hint="eastAsia"/>
            <w:b/>
            <w:bCs/>
            <w:vertAlign w:val="baseline"/>
            <w:lang w:val="en-US" w:eastAsia="zh-CN"/>
          </w:rPr>
          <w:t>运动</w:t>
        </w:r>
      </w:ins>
      <w:ins w:id="1611" w:author="Administrator" w:date="2023-11-01T21:55:39Z">
        <w:r>
          <w:rPr>
            <w:rFonts w:hint="eastAsia"/>
            <w:b/>
            <w:bCs/>
            <w:vertAlign w:val="baseline"/>
            <w:lang w:val="en-US" w:eastAsia="zh-CN"/>
          </w:rPr>
          <w:t>信息数据格式表</w:t>
        </w:r>
      </w:ins>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612" w:author="Administrator" w:date="2023-11-01T21:55:39Z"/>
        </w:trPr>
        <w:tc>
          <w:tcPr>
            <w:tcW w:w="1254" w:type="dxa"/>
          </w:tcPr>
          <w:p>
            <w:pPr>
              <w:rPr>
                <w:ins w:id="1613" w:author="Administrator" w:date="2023-11-01T21:55:39Z"/>
                <w:rFonts w:hint="default"/>
                <w:vertAlign w:val="baseline"/>
                <w:lang w:val="en-US" w:eastAsia="zh-CN"/>
              </w:rPr>
            </w:pPr>
            <w:ins w:id="1614" w:author="Administrator" w:date="2023-11-01T21:55:39Z">
              <w:r>
                <w:rPr>
                  <w:rFonts w:hint="eastAsia"/>
                  <w:vertAlign w:val="baseline"/>
                  <w:lang w:val="en-US" w:eastAsia="zh-CN"/>
                </w:rPr>
                <w:t>起始字节</w:t>
              </w:r>
            </w:ins>
          </w:p>
        </w:tc>
        <w:tc>
          <w:tcPr>
            <w:tcW w:w="1340" w:type="dxa"/>
          </w:tcPr>
          <w:p>
            <w:pPr>
              <w:rPr>
                <w:ins w:id="1615" w:author="Administrator" w:date="2023-11-01T21:55:39Z"/>
                <w:rFonts w:hint="default"/>
                <w:vertAlign w:val="baseline"/>
                <w:lang w:val="en-US" w:eastAsia="zh-CN"/>
              </w:rPr>
            </w:pPr>
            <w:ins w:id="1616" w:author="Administrator" w:date="2023-11-01T21:55:39Z">
              <w:r>
                <w:rPr>
                  <w:rFonts w:hint="eastAsia"/>
                  <w:vertAlign w:val="baseline"/>
                  <w:lang w:val="en-US" w:eastAsia="zh-CN"/>
                </w:rPr>
                <w:t>字段</w:t>
              </w:r>
            </w:ins>
          </w:p>
        </w:tc>
        <w:tc>
          <w:tcPr>
            <w:tcW w:w="1142" w:type="dxa"/>
          </w:tcPr>
          <w:p>
            <w:pPr>
              <w:rPr>
                <w:ins w:id="1617" w:author="Administrator" w:date="2023-11-01T21:55:39Z"/>
                <w:rFonts w:hint="default"/>
                <w:vertAlign w:val="baseline"/>
                <w:lang w:val="en-US" w:eastAsia="zh-CN"/>
              </w:rPr>
            </w:pPr>
            <w:ins w:id="1618" w:author="Administrator" w:date="2023-11-01T21:55:39Z">
              <w:r>
                <w:rPr>
                  <w:rFonts w:hint="eastAsia"/>
                  <w:vertAlign w:val="baseline"/>
                  <w:lang w:val="en-US" w:eastAsia="zh-CN"/>
                </w:rPr>
                <w:t>数据类型</w:t>
              </w:r>
            </w:ins>
          </w:p>
        </w:tc>
        <w:tc>
          <w:tcPr>
            <w:tcW w:w="4783" w:type="dxa"/>
          </w:tcPr>
          <w:p>
            <w:pPr>
              <w:rPr>
                <w:ins w:id="1619" w:author="Administrator" w:date="2023-11-01T21:55:39Z"/>
                <w:rFonts w:hint="default"/>
                <w:vertAlign w:val="baseline"/>
                <w:lang w:val="en-US" w:eastAsia="zh-CN"/>
              </w:rPr>
            </w:pPr>
            <w:ins w:id="1620" w:author="Administrator" w:date="2023-11-01T21:55:39Z">
              <w:r>
                <w:rPr>
                  <w:rFonts w:hint="eastAsia"/>
                  <w:vertAlign w:val="baseline"/>
                  <w:lang w:val="en-US" w:eastAsia="zh-CN"/>
                </w:rPr>
                <w:t>描述及要求</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621" w:author="Administrator" w:date="2023-11-01T21:55:39Z"/>
        </w:trPr>
        <w:tc>
          <w:tcPr>
            <w:tcW w:w="1254" w:type="dxa"/>
          </w:tcPr>
          <w:p>
            <w:pPr>
              <w:rPr>
                <w:ins w:id="1622" w:author="Administrator" w:date="2023-11-01T21:55:39Z"/>
                <w:rFonts w:hint="default"/>
                <w:vertAlign w:val="baseline"/>
                <w:lang w:val="en-US" w:eastAsia="zh-CN"/>
              </w:rPr>
            </w:pPr>
            <w:ins w:id="1623" w:author="Administrator" w:date="2023-11-01T21:55:39Z">
              <w:r>
                <w:rPr>
                  <w:rFonts w:hint="eastAsia"/>
                  <w:vertAlign w:val="baseline"/>
                  <w:lang w:val="en-US" w:eastAsia="zh-CN"/>
                </w:rPr>
                <w:t>0</w:t>
              </w:r>
            </w:ins>
          </w:p>
        </w:tc>
        <w:tc>
          <w:tcPr>
            <w:tcW w:w="1340" w:type="dxa"/>
          </w:tcPr>
          <w:p>
            <w:pPr>
              <w:rPr>
                <w:ins w:id="1624" w:author="Administrator" w:date="2023-11-01T21:55:39Z"/>
                <w:rFonts w:hint="default"/>
                <w:vertAlign w:val="baseline"/>
                <w:lang w:val="en-US" w:eastAsia="zh-CN"/>
              </w:rPr>
            </w:pPr>
            <w:ins w:id="1625" w:author="Administrator" w:date="2023-11-01T21:56:02Z">
              <w:r>
                <w:rPr>
                  <w:rFonts w:hint="eastAsia"/>
                  <w:vertAlign w:val="baseline"/>
                  <w:lang w:val="en-US" w:eastAsia="zh-CN"/>
                </w:rPr>
                <w:t>自定义</w:t>
              </w:r>
            </w:ins>
            <w:ins w:id="1626" w:author="Administrator" w:date="2023-11-01T21:56:04Z">
              <w:r>
                <w:rPr>
                  <w:rFonts w:hint="eastAsia"/>
                  <w:vertAlign w:val="baseline"/>
                  <w:lang w:val="en-US" w:eastAsia="zh-CN"/>
                </w:rPr>
                <w:t>运动</w:t>
              </w:r>
            </w:ins>
            <w:ins w:id="1627" w:author="Administrator" w:date="2023-11-01T21:55:39Z">
              <w:r>
                <w:rPr>
                  <w:rFonts w:hint="eastAsia"/>
                  <w:vertAlign w:val="baseline"/>
                  <w:lang w:val="en-US" w:eastAsia="zh-CN"/>
                </w:rPr>
                <w:t>总数</w:t>
              </w:r>
            </w:ins>
          </w:p>
        </w:tc>
        <w:tc>
          <w:tcPr>
            <w:tcW w:w="1142" w:type="dxa"/>
          </w:tcPr>
          <w:p>
            <w:pPr>
              <w:rPr>
                <w:ins w:id="1628" w:author="Administrator" w:date="2023-11-01T21:55:39Z"/>
                <w:rFonts w:hint="default"/>
                <w:vertAlign w:val="baseline"/>
                <w:lang w:val="en-US" w:eastAsia="zh-CN"/>
              </w:rPr>
            </w:pPr>
            <w:ins w:id="1629" w:author="Administrator" w:date="2023-11-01T21:55:39Z">
              <w:r>
                <w:rPr>
                  <w:rFonts w:hint="eastAsia"/>
                  <w:vertAlign w:val="baseline"/>
                  <w:lang w:val="en-US" w:eastAsia="zh-CN"/>
                </w:rPr>
                <w:t>BYTE</w:t>
              </w:r>
            </w:ins>
          </w:p>
        </w:tc>
        <w:tc>
          <w:tcPr>
            <w:tcW w:w="4783" w:type="dxa"/>
          </w:tcPr>
          <w:p>
            <w:pPr>
              <w:rPr>
                <w:ins w:id="1630" w:author="Administrator" w:date="2023-11-01T21:55:39Z"/>
                <w:rFonts w:hint="default"/>
                <w:vertAlign w:val="baseline"/>
                <w:lang w:val="en-US" w:eastAsia="zh-CN"/>
              </w:rPr>
            </w:pPr>
            <w:ins w:id="1631" w:author="Administrator" w:date="2023-11-01T21:57:15Z">
              <w:r>
                <w:rPr>
                  <w:rFonts w:hint="eastAsia"/>
                  <w:vertAlign w:val="baseline"/>
                  <w:lang w:val="en-US" w:eastAsia="zh-CN"/>
                </w:rPr>
                <w:t>总数N</w:t>
              </w:r>
            </w:ins>
            <w:ins w:id="1632" w:author="Administrator" w:date="2023-11-01T21:55:39Z">
              <w:r>
                <w:rPr>
                  <w:rFonts w:hint="eastAsia"/>
                  <w:vertAlign w:val="baseline"/>
                  <w:lang w:val="en-US" w:eastAsia="zh-CN"/>
                </w:rPr>
                <w:t>&gt;= 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633" w:author="Administrator" w:date="2023-11-01T21:55:39Z"/>
        </w:trPr>
        <w:tc>
          <w:tcPr>
            <w:tcW w:w="1254" w:type="dxa"/>
          </w:tcPr>
          <w:p>
            <w:pPr>
              <w:rPr>
                <w:ins w:id="1634" w:author="Administrator" w:date="2023-11-01T21:55:39Z"/>
                <w:rFonts w:hint="default"/>
                <w:vertAlign w:val="baseline"/>
                <w:lang w:val="en-US" w:eastAsia="zh-CN"/>
              </w:rPr>
            </w:pPr>
            <w:ins w:id="1635" w:author="Administrator" w:date="2023-11-01T21:55:39Z">
              <w:r>
                <w:rPr>
                  <w:rFonts w:hint="eastAsia"/>
                  <w:vertAlign w:val="baseline"/>
                  <w:lang w:val="en-US" w:eastAsia="zh-CN"/>
                </w:rPr>
                <w:t>1</w:t>
              </w:r>
            </w:ins>
          </w:p>
        </w:tc>
        <w:tc>
          <w:tcPr>
            <w:tcW w:w="1340" w:type="dxa"/>
          </w:tcPr>
          <w:p>
            <w:pPr>
              <w:rPr>
                <w:ins w:id="1636" w:author="Administrator" w:date="2023-11-01T21:55:39Z"/>
                <w:rFonts w:hint="default"/>
                <w:vertAlign w:val="baseline"/>
                <w:lang w:val="en-US" w:eastAsia="zh-CN"/>
              </w:rPr>
            </w:pPr>
            <w:ins w:id="1637" w:author="Administrator" w:date="2023-11-01T21:56:18Z">
              <w:r>
                <w:rPr>
                  <w:rFonts w:hint="eastAsia"/>
                  <w:vertAlign w:val="baseline"/>
                  <w:lang w:val="en-US" w:eastAsia="zh-CN"/>
                </w:rPr>
                <w:t>自定义运动</w:t>
              </w:r>
            </w:ins>
            <w:ins w:id="1638" w:author="Administrator" w:date="2023-11-01T21:56:21Z">
              <w:r>
                <w:rPr>
                  <w:rFonts w:hint="eastAsia"/>
                  <w:vertAlign w:val="baseline"/>
                  <w:lang w:val="en-US" w:eastAsia="zh-CN"/>
                </w:rPr>
                <w:t>类型</w:t>
              </w:r>
            </w:ins>
            <w:ins w:id="1639" w:author="Administrator" w:date="2023-11-01T21:55:39Z">
              <w:r>
                <w:rPr>
                  <w:rFonts w:hint="eastAsia"/>
                  <w:vertAlign w:val="baseline"/>
                  <w:lang w:val="en-US" w:eastAsia="zh-CN"/>
                </w:rPr>
                <w:t>列表</w:t>
              </w:r>
            </w:ins>
          </w:p>
        </w:tc>
        <w:tc>
          <w:tcPr>
            <w:tcW w:w="1142" w:type="dxa"/>
          </w:tcPr>
          <w:p>
            <w:pPr>
              <w:rPr>
                <w:ins w:id="1640" w:author="Administrator" w:date="2023-11-01T21:55:39Z"/>
                <w:rFonts w:hint="default"/>
                <w:vertAlign w:val="baseline"/>
                <w:lang w:val="en-US" w:eastAsia="zh-CN"/>
              </w:rPr>
            </w:pPr>
            <w:ins w:id="1641" w:author="Administrator" w:date="2023-11-01T21:56:31Z">
              <w:r>
                <w:rPr>
                  <w:rFonts w:hint="eastAsia"/>
                  <w:vertAlign w:val="baseline"/>
                  <w:lang w:val="en-US" w:eastAsia="zh-CN"/>
                </w:rPr>
                <w:t>BY</w:t>
              </w:r>
            </w:ins>
            <w:ins w:id="1642" w:author="Administrator" w:date="2023-11-01T21:56:32Z">
              <w:r>
                <w:rPr>
                  <w:rFonts w:hint="eastAsia"/>
                  <w:vertAlign w:val="baseline"/>
                  <w:lang w:val="en-US" w:eastAsia="zh-CN"/>
                </w:rPr>
                <w:t>TE[</w:t>
              </w:r>
            </w:ins>
            <w:ins w:id="1643" w:author="Administrator" w:date="2023-11-01T21:56:34Z">
              <w:r>
                <w:rPr>
                  <w:rFonts w:hint="eastAsia"/>
                  <w:vertAlign w:val="baseline"/>
                  <w:lang w:val="en-US" w:eastAsia="zh-CN"/>
                </w:rPr>
                <w:t>n</w:t>
              </w:r>
            </w:ins>
            <w:ins w:id="1644" w:author="Administrator" w:date="2023-11-01T21:56:33Z">
              <w:r>
                <w:rPr>
                  <w:rFonts w:hint="eastAsia"/>
                  <w:vertAlign w:val="baseline"/>
                  <w:lang w:val="en-US" w:eastAsia="zh-CN"/>
                </w:rPr>
                <w:t>]</w:t>
              </w:r>
            </w:ins>
          </w:p>
        </w:tc>
        <w:tc>
          <w:tcPr>
            <w:tcW w:w="4783" w:type="dxa"/>
          </w:tcPr>
          <w:p>
            <w:pPr>
              <w:widowControl/>
              <w:jc w:val="left"/>
              <w:rPr>
                <w:ins w:id="1645" w:author="Administrator" w:date="2023-11-01T21:55:39Z"/>
                <w:rFonts w:hint="default"/>
                <w:vertAlign w:val="baseline"/>
                <w:lang w:val="en-US" w:eastAsia="zh-CN"/>
              </w:rPr>
            </w:pPr>
            <w:ins w:id="1646" w:author="Administrator" w:date="2023-11-01T21:57:28Z">
              <w:r>
                <w:rPr>
                  <w:rFonts w:hint="eastAsia" w:ascii="宋体" w:hAnsi="宋体" w:eastAsia="宋体" w:cs="宋体"/>
                  <w:color w:val="000000"/>
                  <w:kern w:val="0"/>
                  <w:sz w:val="18"/>
                  <w:szCs w:val="18"/>
                  <w:lang w:val="en-US" w:eastAsia="zh-CN" w:bidi="ar"/>
                </w:rPr>
                <w:t>运动</w:t>
              </w:r>
            </w:ins>
            <w:ins w:id="1647" w:author="Administrator" w:date="2023-11-01T21:57:29Z">
              <w:r>
                <w:rPr>
                  <w:rFonts w:hint="eastAsia" w:ascii="宋体" w:hAnsi="宋体" w:eastAsia="宋体" w:cs="宋体"/>
                  <w:color w:val="000000"/>
                  <w:kern w:val="0"/>
                  <w:sz w:val="18"/>
                  <w:szCs w:val="18"/>
                  <w:lang w:val="en-US" w:eastAsia="zh-CN" w:bidi="ar"/>
                </w:rPr>
                <w:t>类型ID</w:t>
              </w:r>
            </w:ins>
            <w:ins w:id="1648" w:author="Administrator" w:date="2023-11-01T21:57:20Z">
              <w:r>
                <w:rPr>
                  <w:rFonts w:hint="eastAsia" w:ascii="宋体" w:hAnsi="宋体" w:eastAsia="宋体" w:cs="宋体"/>
                  <w:color w:val="000000"/>
                  <w:kern w:val="0"/>
                  <w:sz w:val="18"/>
                  <w:szCs w:val="18"/>
                  <w:lang w:val="en-US" w:eastAsia="zh-CN" w:bidi="ar"/>
                </w:rPr>
                <w:t>顺序排列，如“</w:t>
              </w:r>
            </w:ins>
            <w:ins w:id="1649" w:author="Administrator" w:date="2023-11-01T21:57:37Z">
              <w:r>
                <w:rPr>
                  <w:rFonts w:hint="eastAsia" w:ascii="宋体" w:hAnsi="宋体" w:eastAsia="宋体" w:cs="宋体"/>
                  <w:color w:val="000000"/>
                  <w:kern w:val="0"/>
                  <w:sz w:val="18"/>
                  <w:szCs w:val="18"/>
                  <w:lang w:val="en-US" w:eastAsia="zh-CN" w:bidi="ar"/>
                </w:rPr>
                <w:t>运动</w:t>
              </w:r>
            </w:ins>
            <w:ins w:id="1650" w:author="Administrator" w:date="2023-11-01T21:57:38Z">
              <w:r>
                <w:rPr>
                  <w:rFonts w:hint="eastAsia" w:ascii="宋体" w:hAnsi="宋体" w:eastAsia="宋体" w:cs="宋体"/>
                  <w:color w:val="000000"/>
                  <w:kern w:val="0"/>
                  <w:sz w:val="18"/>
                  <w:szCs w:val="18"/>
                  <w:lang w:val="en-US" w:eastAsia="zh-CN" w:bidi="ar"/>
                </w:rPr>
                <w:t>类型</w:t>
              </w:r>
            </w:ins>
            <w:ins w:id="1651" w:author="Administrator" w:date="2023-11-01T21:57:20Z">
              <w:r>
                <w:rPr>
                  <w:rFonts w:hint="eastAsia" w:ascii="宋体" w:hAnsi="宋体" w:eastAsia="宋体" w:cs="宋体"/>
                  <w:color w:val="000000"/>
                  <w:kern w:val="0"/>
                  <w:sz w:val="18"/>
                  <w:szCs w:val="18"/>
                  <w:lang w:val="en-US" w:eastAsia="zh-CN" w:bidi="ar"/>
                </w:rPr>
                <w:t xml:space="preserve"> ID1</w:t>
              </w:r>
            </w:ins>
            <w:ins w:id="1652" w:author="Administrator" w:date="2023-11-01T21:57:42Z">
              <w:r>
                <w:rPr>
                  <w:rFonts w:hint="eastAsia" w:ascii="宋体" w:hAnsi="宋体" w:eastAsia="宋体" w:cs="宋体"/>
                  <w:color w:val="000000"/>
                  <w:kern w:val="0"/>
                  <w:sz w:val="18"/>
                  <w:szCs w:val="18"/>
                  <w:lang w:val="en-US" w:eastAsia="zh-CN" w:bidi="ar"/>
                </w:rPr>
                <w:t>运动类型</w:t>
              </w:r>
            </w:ins>
            <w:ins w:id="1653" w:author="Administrator" w:date="2023-11-01T21:57:20Z">
              <w:r>
                <w:rPr>
                  <w:rFonts w:hint="eastAsia" w:ascii="宋体" w:hAnsi="宋体" w:eastAsia="宋体" w:cs="宋体"/>
                  <w:color w:val="000000"/>
                  <w:kern w:val="0"/>
                  <w:sz w:val="18"/>
                  <w:szCs w:val="18"/>
                  <w:lang w:val="en-US" w:eastAsia="zh-CN" w:bidi="ar"/>
                </w:rPr>
                <w:t xml:space="preserve"> ID2......</w:t>
              </w:r>
            </w:ins>
            <w:ins w:id="1654" w:author="Administrator" w:date="2023-11-01T21:57:47Z">
              <w:r>
                <w:rPr>
                  <w:rFonts w:hint="eastAsia" w:ascii="宋体" w:hAnsi="宋体" w:eastAsia="宋体" w:cs="宋体"/>
                  <w:color w:val="000000"/>
                  <w:kern w:val="0"/>
                  <w:sz w:val="18"/>
                  <w:szCs w:val="18"/>
                  <w:lang w:val="en-US" w:eastAsia="zh-CN" w:bidi="ar"/>
                </w:rPr>
                <w:t>运动类型</w:t>
              </w:r>
            </w:ins>
            <w:ins w:id="1655" w:author="Administrator" w:date="2023-11-01T21:57:20Z">
              <w:r>
                <w:rPr>
                  <w:rFonts w:hint="eastAsia" w:ascii="宋体" w:hAnsi="宋体" w:eastAsia="宋体" w:cs="宋体"/>
                  <w:color w:val="000000"/>
                  <w:kern w:val="0"/>
                  <w:sz w:val="18"/>
                  <w:szCs w:val="18"/>
                  <w:lang w:val="en-US" w:eastAsia="zh-CN" w:bidi="ar"/>
                </w:rPr>
                <w:t>IDn”。</w:t>
              </w:r>
            </w:ins>
          </w:p>
        </w:tc>
      </w:tr>
    </w:tbl>
    <w:p>
      <w:pPr>
        <w:tabs>
          <w:tab w:val="left" w:pos="4796"/>
        </w:tabs>
        <w:rPr>
          <w:rFonts w:hint="default"/>
          <w:lang w:eastAsia="zh-CN"/>
        </w:rPr>
      </w:pPr>
    </w:p>
    <w:p>
      <w:pPr>
        <w:pStyle w:val="4"/>
        <w:rPr>
          <w:rFonts w:hint="default"/>
          <w:lang w:val="en-US" w:eastAsia="zh-CN"/>
        </w:rPr>
      </w:pPr>
      <w:bookmarkStart w:id="850" w:name="_Toc827"/>
      <w:bookmarkStart w:id="851" w:name="_Toc21545"/>
      <w:bookmarkStart w:id="852" w:name="_Toc6556"/>
      <w:bookmarkStart w:id="853" w:name="_Toc31680"/>
      <w:r>
        <w:rPr>
          <w:rFonts w:hint="eastAsia"/>
          <w:lang w:val="en-US" w:eastAsia="zh-CN"/>
        </w:rPr>
        <w:t>参数设置应答（0x03）</w:t>
      </w:r>
      <w:bookmarkEnd w:id="850"/>
      <w:bookmarkEnd w:id="851"/>
      <w:bookmarkEnd w:id="852"/>
      <w:bookmarkEnd w:id="853"/>
    </w:p>
    <w:p>
      <w:pPr>
        <w:rPr>
          <w:rFonts w:hint="eastAsia"/>
          <w:lang w:val="en-US" w:eastAsia="zh-CN"/>
        </w:rPr>
      </w:pPr>
      <w:r>
        <w:rPr>
          <w:rFonts w:hint="eastAsia"/>
          <w:lang w:val="en-US" w:eastAsia="zh-CN"/>
        </w:rPr>
        <w:t>命令ID：0x03。</w:t>
      </w:r>
    </w:p>
    <w:p>
      <w:pPr>
        <w:rPr>
          <w:rFonts w:hint="eastAsia"/>
          <w:lang w:val="en-US" w:eastAsia="zh-CN"/>
        </w:rPr>
      </w:pPr>
      <w:r>
        <w:rPr>
          <w:rFonts w:hint="eastAsia"/>
          <w:lang w:val="en-US" w:eastAsia="zh-CN"/>
        </w:rPr>
        <w:t>参数设置应答消息格式见下表：</w:t>
      </w:r>
    </w:p>
    <w:p>
      <w:pPr>
        <w:jc w:val="center"/>
        <w:rPr>
          <w:rFonts w:hint="default"/>
          <w:lang w:val="en-US" w:eastAsia="zh-CN"/>
        </w:rPr>
      </w:pPr>
      <w:r>
        <w:rPr>
          <w:rFonts w:hint="eastAsia"/>
          <w:b/>
          <w:bCs/>
          <w:color w:val="000000" w:themeColor="text1"/>
          <w:lang w:val="en-US" w:eastAsia="zh-CN"/>
        </w:rPr>
        <w:t>表1</w:t>
      </w:r>
      <w:r>
        <w:rPr>
          <w:rFonts w:hint="eastAsia"/>
          <w:b/>
          <w:bCs/>
          <w:lang w:val="en-US" w:eastAsia="zh-CN"/>
        </w:rPr>
        <w:t>4参数设置应答消息格式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参数个数</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参数总数为N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参数设置状态项列表</w:t>
            </w:r>
          </w:p>
        </w:tc>
        <w:tc>
          <w:tcPr>
            <w:tcW w:w="1142" w:type="dxa"/>
          </w:tcPr>
          <w:p>
            <w:pPr>
              <w:rPr>
                <w:rFonts w:hint="default"/>
                <w:vertAlign w:val="baseline"/>
                <w:lang w:val="en-US" w:eastAsia="zh-CN"/>
              </w:rPr>
            </w:pPr>
          </w:p>
        </w:tc>
        <w:tc>
          <w:tcPr>
            <w:tcW w:w="4783" w:type="dxa"/>
          </w:tcPr>
          <w:p>
            <w:pPr>
              <w:widowControl/>
              <w:jc w:val="left"/>
              <w:rPr>
                <w:rFonts w:hint="default"/>
                <w:vertAlign w:val="baseline"/>
                <w:lang w:val="en-US" w:eastAsia="zh-CN"/>
              </w:rPr>
            </w:pPr>
            <w:r>
              <w:rPr>
                <w:rFonts w:hint="eastAsia"/>
                <w:vertAlign w:val="baseline"/>
                <w:lang w:val="en-US" w:eastAsia="zh-CN"/>
              </w:rPr>
              <w:t>项见表13</w:t>
            </w:r>
            <w:r>
              <w:rPr>
                <w:rFonts w:hint="eastAsia"/>
                <w:b/>
                <w:bCs/>
                <w:vertAlign w:val="baseline"/>
                <w:lang w:val="en-US" w:eastAsia="zh-CN"/>
              </w:rPr>
              <w:t>参数设置状态项</w:t>
            </w:r>
            <w:r>
              <w:rPr>
                <w:rFonts w:hint="eastAsia"/>
                <w:b/>
                <w:bCs/>
                <w:lang w:val="en-US" w:eastAsia="zh-CN"/>
              </w:rPr>
              <w:t>数据格式</w:t>
            </w:r>
          </w:p>
        </w:tc>
      </w:tr>
    </w:tbl>
    <w:p>
      <w:pPr>
        <w:rPr>
          <w:rFonts w:hint="default"/>
          <w:lang w:val="en-US" w:eastAsia="zh-CN"/>
        </w:rPr>
      </w:pPr>
    </w:p>
    <w:p>
      <w:pPr>
        <w:jc w:val="center"/>
        <w:rPr>
          <w:rFonts w:hint="default"/>
          <w:b/>
          <w:bCs/>
          <w:lang w:val="en-US" w:eastAsia="zh-CN"/>
        </w:rPr>
      </w:pPr>
      <w:r>
        <w:rPr>
          <w:rFonts w:hint="eastAsia"/>
          <w:b/>
          <w:bCs/>
          <w:lang w:val="en-US" w:eastAsia="zh-CN"/>
        </w:rPr>
        <w:t>表15</w:t>
      </w:r>
      <w:r>
        <w:rPr>
          <w:rFonts w:hint="eastAsia"/>
          <w:b/>
          <w:bCs/>
          <w:vertAlign w:val="baseline"/>
          <w:lang w:val="en-US" w:eastAsia="zh-CN"/>
        </w:rPr>
        <w:t>参数设置状态项</w:t>
      </w:r>
      <w:r>
        <w:rPr>
          <w:rFonts w:hint="eastAsia"/>
          <w:b/>
          <w:bCs/>
          <w:lang w:val="en-US" w:eastAsia="zh-CN"/>
        </w:rPr>
        <w:t>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参数ID</w:t>
            </w:r>
          </w:p>
        </w:tc>
        <w:tc>
          <w:tcPr>
            <w:tcW w:w="1142" w:type="dxa"/>
          </w:tcPr>
          <w:p>
            <w:pPr>
              <w:rPr>
                <w:rFonts w:hint="default"/>
                <w:vertAlign w:val="baseline"/>
                <w:lang w:val="en-US" w:eastAsia="zh-CN"/>
              </w:rPr>
            </w:pPr>
            <w:r>
              <w:rPr>
                <w:rFonts w:hint="eastAsia"/>
                <w:vertAlign w:val="baseline"/>
                <w:lang w:val="en-US" w:eastAsia="zh-CN"/>
              </w:rPr>
              <w:t>WORD</w:t>
            </w:r>
          </w:p>
        </w:tc>
        <w:tc>
          <w:tcPr>
            <w:tcW w:w="478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2</w:t>
            </w:r>
          </w:p>
        </w:tc>
        <w:tc>
          <w:tcPr>
            <w:tcW w:w="1340" w:type="dxa"/>
          </w:tcPr>
          <w:p>
            <w:pPr>
              <w:rPr>
                <w:rFonts w:hint="default"/>
                <w:vertAlign w:val="baseline"/>
                <w:lang w:val="en-US" w:eastAsia="zh-CN"/>
              </w:rPr>
            </w:pPr>
            <w:r>
              <w:rPr>
                <w:rFonts w:hint="eastAsia"/>
                <w:vertAlign w:val="baseline"/>
                <w:lang w:val="en-US" w:eastAsia="zh-CN"/>
              </w:rPr>
              <w:t>设置状态</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0：设置成功，1：设置失败</w:t>
            </w:r>
          </w:p>
        </w:tc>
      </w:tr>
    </w:tbl>
    <w:p>
      <w:pPr>
        <w:rPr>
          <w:rFonts w:hint="default"/>
          <w:lang w:val="en-US" w:eastAsia="zh-CN"/>
        </w:rPr>
      </w:pPr>
    </w:p>
    <w:p>
      <w:pPr>
        <w:pStyle w:val="4"/>
        <w:bidi w:val="0"/>
        <w:rPr>
          <w:rFonts w:hint="default"/>
          <w:lang w:eastAsia="zh-CN"/>
        </w:rPr>
      </w:pPr>
      <w:bookmarkStart w:id="854" w:name="_Toc17006"/>
      <w:bookmarkStart w:id="855" w:name="_Toc6183"/>
      <w:bookmarkStart w:id="856" w:name="_Toc4673"/>
      <w:bookmarkStart w:id="857" w:name="_Toc11767"/>
      <w:r>
        <w:rPr>
          <w:rFonts w:hint="eastAsia"/>
          <w:lang w:val="en-US" w:eastAsia="zh-CN"/>
        </w:rPr>
        <w:t>参数查询（0x84）</w:t>
      </w:r>
      <w:bookmarkEnd w:id="854"/>
      <w:bookmarkEnd w:id="855"/>
      <w:bookmarkEnd w:id="856"/>
      <w:bookmarkEnd w:id="857"/>
    </w:p>
    <w:p>
      <w:pPr>
        <w:rPr>
          <w:rFonts w:hint="eastAsia"/>
          <w:lang w:val="en-US" w:eastAsia="zh-CN"/>
        </w:rPr>
      </w:pPr>
      <w:r>
        <w:rPr>
          <w:rFonts w:hint="eastAsia"/>
          <w:lang w:val="en-US" w:eastAsia="zh-CN"/>
        </w:rPr>
        <w:t>命令ID：0x84。</w:t>
      </w:r>
    </w:p>
    <w:p>
      <w:pPr>
        <w:rPr>
          <w:rFonts w:hint="eastAsia"/>
          <w:lang w:val="en-US" w:eastAsia="zh-CN"/>
        </w:rPr>
      </w:pPr>
      <w:r>
        <w:rPr>
          <w:rFonts w:hint="eastAsia"/>
          <w:lang w:val="en-US" w:eastAsia="zh-CN"/>
        </w:rPr>
        <w:t>参数查询消息格式见下表：</w:t>
      </w:r>
    </w:p>
    <w:p>
      <w:pPr>
        <w:jc w:val="center"/>
        <w:rPr>
          <w:rFonts w:hint="default"/>
          <w:lang w:val="en-US" w:eastAsia="zh-CN"/>
        </w:rPr>
      </w:pPr>
      <w:r>
        <w:rPr>
          <w:rFonts w:hint="eastAsia"/>
          <w:b/>
          <w:bCs/>
          <w:lang w:val="en-US" w:eastAsia="zh-CN"/>
        </w:rPr>
        <w:t>表16参数查询消息格式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参数个数</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参数总数为N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参数项列表</w:t>
            </w:r>
          </w:p>
        </w:tc>
        <w:tc>
          <w:tcPr>
            <w:tcW w:w="1142" w:type="dxa"/>
          </w:tcPr>
          <w:p>
            <w:pPr>
              <w:rPr>
                <w:rFonts w:hint="default"/>
                <w:vertAlign w:val="baseline"/>
                <w:lang w:val="en-US" w:eastAsia="zh-CN"/>
              </w:rPr>
            </w:pPr>
            <w:r>
              <w:rPr>
                <w:rFonts w:hint="eastAsia"/>
                <w:vertAlign w:val="baseline"/>
                <w:lang w:val="en-US" w:eastAsia="zh-CN"/>
              </w:rPr>
              <w:t>BYTE[2*N]</w:t>
            </w:r>
          </w:p>
        </w:tc>
        <w:tc>
          <w:tcPr>
            <w:tcW w:w="4783" w:type="dxa"/>
          </w:tcPr>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参数顺序排列，如“参数 ID1 参数 ID2......参数 </w:t>
            </w:r>
          </w:p>
          <w:p>
            <w:pPr>
              <w:widowControl/>
              <w:jc w:val="left"/>
              <w:rPr>
                <w:rFonts w:hint="default"/>
                <w:vertAlign w:val="baseline"/>
                <w:lang w:val="en-US" w:eastAsia="zh-CN"/>
              </w:rPr>
            </w:pPr>
            <w:r>
              <w:rPr>
                <w:rFonts w:hint="eastAsia" w:ascii="宋体" w:hAnsi="宋体" w:eastAsia="宋体" w:cs="宋体"/>
                <w:color w:val="000000"/>
                <w:kern w:val="0"/>
                <w:sz w:val="18"/>
                <w:szCs w:val="18"/>
                <w:lang w:val="en-US" w:eastAsia="zh-CN" w:bidi="ar"/>
              </w:rPr>
              <w:t>IDn”。</w:t>
            </w:r>
          </w:p>
        </w:tc>
      </w:tr>
    </w:tbl>
    <w:p>
      <w:pPr>
        <w:rPr>
          <w:rFonts w:hint="default"/>
          <w:lang w:val="en-US" w:eastAsia="zh-CN"/>
        </w:rPr>
      </w:pPr>
    </w:p>
    <w:p>
      <w:pPr>
        <w:pStyle w:val="4"/>
        <w:bidi w:val="0"/>
        <w:rPr>
          <w:rFonts w:hint="default"/>
          <w:lang w:eastAsia="zh-CN"/>
        </w:rPr>
      </w:pPr>
      <w:bookmarkStart w:id="858" w:name="_Toc10623"/>
      <w:bookmarkStart w:id="859" w:name="_Toc5520"/>
      <w:bookmarkStart w:id="860" w:name="_Toc10500"/>
      <w:bookmarkStart w:id="861" w:name="_Toc14918"/>
      <w:r>
        <w:rPr>
          <w:rFonts w:hint="eastAsia"/>
          <w:lang w:val="en-US" w:eastAsia="zh-CN"/>
        </w:rPr>
        <w:t>参数查询应答（0x04）</w:t>
      </w:r>
      <w:bookmarkEnd w:id="858"/>
      <w:bookmarkEnd w:id="859"/>
      <w:bookmarkEnd w:id="860"/>
      <w:bookmarkEnd w:id="861"/>
    </w:p>
    <w:p>
      <w:pPr>
        <w:rPr>
          <w:rFonts w:hint="eastAsia"/>
          <w:lang w:val="en-US" w:eastAsia="zh-CN"/>
        </w:rPr>
      </w:pPr>
      <w:r>
        <w:rPr>
          <w:rFonts w:hint="eastAsia"/>
          <w:lang w:val="en-US" w:eastAsia="zh-CN"/>
        </w:rPr>
        <w:t>命令ID：0x04。</w:t>
      </w:r>
    </w:p>
    <w:p>
      <w:pPr>
        <w:rPr>
          <w:rFonts w:hint="eastAsia"/>
          <w:lang w:val="en-US" w:eastAsia="zh-CN"/>
        </w:rPr>
      </w:pPr>
      <w:r>
        <w:rPr>
          <w:rFonts w:hint="eastAsia"/>
          <w:lang w:val="en-US" w:eastAsia="zh-CN"/>
        </w:rPr>
        <w:t>参数查询应答消息格式见下表：</w:t>
      </w:r>
    </w:p>
    <w:p>
      <w:pPr>
        <w:ind w:firstLine="420"/>
        <w:jc w:val="center"/>
        <w:rPr>
          <w:rFonts w:hint="default"/>
          <w:lang w:val="en-US" w:eastAsia="zh-CN"/>
        </w:rPr>
      </w:pPr>
      <w:r>
        <w:rPr>
          <w:rFonts w:hint="eastAsia"/>
          <w:b/>
          <w:bCs/>
          <w:lang w:val="en-US" w:eastAsia="zh-CN"/>
        </w:rPr>
        <w:t>表17参数查询应答消息格式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查询参数个数</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参数项列表</w:t>
            </w:r>
          </w:p>
        </w:tc>
        <w:tc>
          <w:tcPr>
            <w:tcW w:w="1142" w:type="dxa"/>
          </w:tcPr>
          <w:p>
            <w:pPr>
              <w:rPr>
                <w:rFonts w:hint="eastAsia"/>
                <w:vertAlign w:val="baseline"/>
                <w:lang w:val="en-US" w:eastAsia="zh-CN"/>
              </w:rPr>
            </w:pPr>
          </w:p>
        </w:tc>
        <w:tc>
          <w:tcPr>
            <w:tcW w:w="4783" w:type="dxa"/>
          </w:tcPr>
          <w:p>
            <w:pPr>
              <w:rPr>
                <w:rFonts w:hint="default"/>
                <w:vertAlign w:val="baseline"/>
                <w:lang w:val="en-US" w:eastAsia="zh-CN"/>
              </w:rPr>
            </w:pPr>
            <w:r>
              <w:rPr>
                <w:rFonts w:hint="eastAsia"/>
                <w:vertAlign w:val="baseline"/>
                <w:lang w:val="en-US" w:eastAsia="zh-CN"/>
              </w:rPr>
              <w:t>参数项格式和定义见表4</w:t>
            </w:r>
          </w:p>
        </w:tc>
      </w:tr>
    </w:tbl>
    <w:p>
      <w:pPr>
        <w:rPr>
          <w:rFonts w:hint="default"/>
          <w:lang w:eastAsia="zh-CN"/>
        </w:rPr>
      </w:pPr>
    </w:p>
    <w:p>
      <w:pPr>
        <w:pStyle w:val="4"/>
        <w:bidi w:val="0"/>
        <w:rPr>
          <w:rFonts w:hint="default"/>
          <w:lang w:eastAsia="zh-CN"/>
        </w:rPr>
      </w:pPr>
      <w:bookmarkStart w:id="862" w:name="_Toc26632"/>
      <w:bookmarkStart w:id="863" w:name="_Toc5463"/>
      <w:bookmarkStart w:id="864" w:name="_Toc10626"/>
      <w:bookmarkStart w:id="865" w:name="_Toc12606"/>
      <w:r>
        <w:rPr>
          <w:rFonts w:hint="eastAsia"/>
          <w:lang w:val="en-US" w:eastAsia="zh-CN"/>
        </w:rPr>
        <w:t>设备运动数据同步请求（0x85）</w:t>
      </w:r>
      <w:bookmarkEnd w:id="862"/>
      <w:bookmarkEnd w:id="863"/>
      <w:bookmarkEnd w:id="864"/>
      <w:bookmarkEnd w:id="865"/>
    </w:p>
    <w:p>
      <w:pPr>
        <w:rPr>
          <w:rFonts w:hint="eastAsia"/>
          <w:lang w:val="en-US" w:eastAsia="zh-CN"/>
        </w:rPr>
      </w:pPr>
      <w:r>
        <w:rPr>
          <w:rFonts w:hint="eastAsia"/>
          <w:lang w:val="en-US" w:eastAsia="zh-CN"/>
        </w:rPr>
        <w:t>命令ID：0x85。</w:t>
      </w:r>
    </w:p>
    <w:p>
      <w:pPr>
        <w:bidi w:val="0"/>
        <w:rPr>
          <w:rFonts w:hint="eastAsia"/>
          <w:lang w:val="en-US" w:eastAsia="zh-CN"/>
        </w:rPr>
      </w:pPr>
      <w:r>
        <w:rPr>
          <w:rFonts w:hint="eastAsia"/>
          <w:lang w:val="en-US" w:eastAsia="zh-CN"/>
        </w:rPr>
        <w:t>设备数据同步请求消息格式见下表：</w:t>
      </w:r>
    </w:p>
    <w:p>
      <w:pPr>
        <w:bidi w:val="0"/>
        <w:jc w:val="center"/>
        <w:rPr>
          <w:rFonts w:hint="default"/>
          <w:lang w:eastAsia="zh-CN"/>
        </w:rPr>
      </w:pPr>
      <w:r>
        <w:rPr>
          <w:rFonts w:hint="eastAsia" w:eastAsiaTheme="minorEastAsia"/>
          <w:b/>
          <w:bCs w:val="0"/>
          <w:sz w:val="21"/>
          <w:lang w:val="en-US" w:eastAsia="zh-CN"/>
        </w:rPr>
        <w:t>表1</w:t>
      </w:r>
      <w:r>
        <w:rPr>
          <w:rFonts w:hint="eastAsia"/>
          <w:b/>
          <w:bCs w:val="0"/>
          <w:sz w:val="21"/>
          <w:lang w:val="en-US" w:eastAsia="zh-CN"/>
        </w:rPr>
        <w:t>8</w:t>
      </w:r>
      <w:r>
        <w:rPr>
          <w:rFonts w:hint="eastAsia" w:eastAsiaTheme="minorEastAsia"/>
          <w:b/>
          <w:bCs w:val="0"/>
          <w:sz w:val="21"/>
          <w:lang w:val="en-US" w:eastAsia="zh-CN"/>
        </w:rPr>
        <w:t xml:space="preserve"> 设备数据同步请求消息格式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同步数据类型</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1：步数，2：心率，3：睡眠，4、锻炼数据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天数/条数</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天数/条数为N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2</w:t>
            </w:r>
          </w:p>
        </w:tc>
        <w:tc>
          <w:tcPr>
            <w:tcW w:w="1340" w:type="dxa"/>
          </w:tcPr>
          <w:p>
            <w:pPr>
              <w:rPr>
                <w:rFonts w:hint="eastAsia"/>
                <w:vertAlign w:val="baseline"/>
                <w:lang w:val="en-US" w:eastAsia="zh-CN"/>
              </w:rPr>
            </w:pPr>
            <w:r>
              <w:rPr>
                <w:rFonts w:hint="eastAsia"/>
                <w:vertAlign w:val="baseline"/>
                <w:lang w:val="en-US" w:eastAsia="zh-CN"/>
              </w:rPr>
              <w:t>天/条序号列表</w:t>
            </w:r>
          </w:p>
        </w:tc>
        <w:tc>
          <w:tcPr>
            <w:tcW w:w="1142" w:type="dxa"/>
          </w:tcPr>
          <w:p>
            <w:pPr>
              <w:rPr>
                <w:rFonts w:hint="eastAsia"/>
                <w:vertAlign w:val="baseline"/>
                <w:lang w:val="en-US" w:eastAsia="zh-CN"/>
              </w:rPr>
            </w:pPr>
            <w:r>
              <w:rPr>
                <w:rFonts w:hint="eastAsia"/>
                <w:vertAlign w:val="baseline"/>
                <w:lang w:val="en-US" w:eastAsia="zh-CN"/>
              </w:rPr>
              <w:t>BYTE[N]</w:t>
            </w:r>
          </w:p>
        </w:tc>
        <w:tc>
          <w:tcPr>
            <w:tcW w:w="4783" w:type="dxa"/>
          </w:tcPr>
          <w:p>
            <w:pPr>
              <w:widowControl/>
              <w:jc w:val="left"/>
              <w:rPr>
                <w:rFonts w:hint="eastAsia"/>
                <w:vertAlign w:val="baseline"/>
                <w:lang w:val="en-US" w:eastAsia="zh-CN"/>
              </w:rPr>
            </w:pPr>
            <w:r>
              <w:rPr>
                <w:rFonts w:hint="eastAsia" w:ascii="宋体" w:hAnsi="宋体" w:eastAsia="宋体" w:cs="宋体"/>
                <w:color w:val="000000"/>
                <w:kern w:val="0"/>
                <w:sz w:val="18"/>
                <w:szCs w:val="18"/>
                <w:lang w:val="en-US" w:eastAsia="zh-CN" w:bidi="ar"/>
              </w:rPr>
              <w:t>天/条序号排列，如“第DAY0天第DAY1天......第DAYN-1天”。</w:t>
            </w:r>
          </w:p>
        </w:tc>
      </w:tr>
    </w:tbl>
    <w:p>
      <w:pPr>
        <w:rPr>
          <w:rFonts w:hint="default"/>
          <w:lang w:val="en-US" w:eastAsia="zh-Hans"/>
        </w:rPr>
      </w:pPr>
    </w:p>
    <w:p>
      <w:pPr>
        <w:pStyle w:val="4"/>
        <w:rPr>
          <w:rFonts w:hint="default"/>
          <w:lang w:val="en-US" w:eastAsia="zh-Hans"/>
        </w:rPr>
      </w:pPr>
      <w:bookmarkStart w:id="866" w:name="_Toc32417"/>
      <w:bookmarkStart w:id="867" w:name="_Toc32190"/>
      <w:bookmarkStart w:id="868" w:name="_Toc12869"/>
      <w:bookmarkStart w:id="869" w:name="_Toc7788"/>
      <w:r>
        <w:rPr>
          <w:rFonts w:hint="eastAsia"/>
          <w:lang w:val="en-US" w:eastAsia="zh-CN"/>
        </w:rPr>
        <w:t>设备运动数据同步应答（0x05）</w:t>
      </w:r>
      <w:bookmarkEnd w:id="866"/>
      <w:bookmarkEnd w:id="867"/>
      <w:bookmarkEnd w:id="868"/>
      <w:bookmarkEnd w:id="869"/>
    </w:p>
    <w:p>
      <w:pPr>
        <w:rPr>
          <w:rFonts w:hint="eastAsia"/>
          <w:lang w:val="en-US" w:eastAsia="zh-CN"/>
        </w:rPr>
      </w:pPr>
      <w:r>
        <w:rPr>
          <w:rFonts w:hint="eastAsia"/>
          <w:lang w:val="en-US" w:eastAsia="zh-CN"/>
        </w:rPr>
        <w:t>命令ID：0x05。</w:t>
      </w:r>
    </w:p>
    <w:p>
      <w:pPr>
        <w:rPr>
          <w:rFonts w:hint="eastAsia"/>
          <w:lang w:val="en-US" w:eastAsia="zh-CN"/>
        </w:rPr>
      </w:pPr>
      <w:r>
        <w:rPr>
          <w:rFonts w:hint="eastAsia"/>
          <w:lang w:val="en-US" w:eastAsia="zh-CN"/>
        </w:rPr>
        <w:t>设备数据同步应答消息格式见下表：</w:t>
      </w:r>
    </w:p>
    <w:p>
      <w:pPr>
        <w:jc w:val="center"/>
        <w:rPr>
          <w:rFonts w:hint="default" w:eastAsiaTheme="minorEastAsia"/>
          <w:lang w:val="en-US" w:eastAsia="zh-CN"/>
        </w:rPr>
      </w:pPr>
      <w:r>
        <w:rPr>
          <w:rFonts w:hint="eastAsia"/>
          <w:b/>
          <w:bCs/>
          <w:lang w:val="en-US" w:eastAsia="zh-CN"/>
        </w:rPr>
        <w:t>表19 设备数据同步应答消息格式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eastAsia"/>
                <w:vertAlign w:val="baseline"/>
                <w:lang w:val="en-US" w:eastAsia="zh-CN"/>
              </w:rPr>
            </w:pPr>
            <w:r>
              <w:rPr>
                <w:rFonts w:hint="eastAsia"/>
                <w:vertAlign w:val="baseline"/>
                <w:lang w:val="en-US" w:eastAsia="zh-CN"/>
              </w:rPr>
              <w:t>同步数据类型</w:t>
            </w:r>
          </w:p>
        </w:tc>
        <w:tc>
          <w:tcPr>
            <w:tcW w:w="1142" w:type="dxa"/>
          </w:tcPr>
          <w:p>
            <w:pPr>
              <w:rPr>
                <w:rFonts w:hint="eastAsia"/>
                <w:vertAlign w:val="baseline"/>
                <w:lang w:val="en-US" w:eastAsia="zh-CN"/>
              </w:rPr>
            </w:pPr>
            <w:r>
              <w:rPr>
                <w:rFonts w:hint="eastAsia"/>
                <w:vertAlign w:val="baseline"/>
                <w:lang w:val="en-US" w:eastAsia="zh-CN"/>
              </w:rPr>
              <w:t>BYTE</w:t>
            </w:r>
          </w:p>
        </w:tc>
        <w:tc>
          <w:tcPr>
            <w:tcW w:w="4783" w:type="dxa"/>
          </w:tcPr>
          <w:p>
            <w:pPr>
              <w:rPr>
                <w:rFonts w:hint="eastAsia"/>
                <w:vertAlign w:val="baseline"/>
                <w:lang w:val="en-US" w:eastAsia="zh-CN"/>
              </w:rPr>
            </w:pPr>
            <w:r>
              <w:rPr>
                <w:rFonts w:hint="eastAsia"/>
                <w:vertAlign w:val="baseline"/>
                <w:lang w:val="en-US" w:eastAsia="zh-CN"/>
              </w:rPr>
              <w:t>1：步数，2：心率，3：睡眠，4、锻炼数据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天数/条数</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同步数据类型为锻炼数据时该字段表示条数，其他同步数据类型表示天数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2</w:t>
            </w:r>
          </w:p>
        </w:tc>
        <w:tc>
          <w:tcPr>
            <w:tcW w:w="1340" w:type="dxa"/>
          </w:tcPr>
          <w:p>
            <w:pPr>
              <w:rPr>
                <w:rFonts w:hint="default"/>
                <w:vertAlign w:val="baseline"/>
                <w:lang w:val="en-US" w:eastAsia="zh-CN"/>
              </w:rPr>
            </w:pPr>
            <w:r>
              <w:rPr>
                <w:rFonts w:hint="eastAsia"/>
                <w:vertAlign w:val="baseline"/>
                <w:lang w:val="en-US" w:eastAsia="zh-CN"/>
              </w:rPr>
              <w:t>同步数据项列表</w:t>
            </w:r>
          </w:p>
        </w:tc>
        <w:tc>
          <w:tcPr>
            <w:tcW w:w="1142" w:type="dxa"/>
          </w:tcPr>
          <w:p>
            <w:pPr>
              <w:rPr>
                <w:rFonts w:hint="eastAsia"/>
                <w:vertAlign w:val="baseline"/>
                <w:lang w:val="en-US" w:eastAsia="zh-CN"/>
              </w:rPr>
            </w:pPr>
          </w:p>
        </w:tc>
        <w:tc>
          <w:tcPr>
            <w:tcW w:w="4783" w:type="dxa"/>
          </w:tcPr>
          <w:p>
            <w:pPr>
              <w:rPr>
                <w:rFonts w:hint="eastAsia"/>
                <w:vertAlign w:val="baseline"/>
                <w:lang w:val="en-US" w:eastAsia="zh-CN"/>
              </w:rPr>
            </w:pPr>
          </w:p>
        </w:tc>
      </w:tr>
    </w:tbl>
    <w:p>
      <w:pPr>
        <w:rPr>
          <w:rFonts w:hint="default"/>
          <w:color w:val="FF0000"/>
          <w:lang w:val="en-US" w:eastAsia="zh-Hans"/>
        </w:rPr>
      </w:pPr>
    </w:p>
    <w:p>
      <w:pPr>
        <w:rPr>
          <w:rFonts w:hint="default"/>
          <w:color w:val="FF0000"/>
          <w:lang w:val="en-US" w:eastAsia="zh-Hans"/>
        </w:rPr>
      </w:pPr>
    </w:p>
    <w:p>
      <w:pPr>
        <w:jc w:val="center"/>
        <w:rPr>
          <w:rFonts w:hint="eastAsia"/>
          <w:b/>
          <w:bCs/>
          <w:color w:val="auto"/>
          <w:lang w:val="en-US" w:eastAsia="zh-CN"/>
        </w:rPr>
      </w:pPr>
      <w:r>
        <w:rPr>
          <w:rFonts w:hint="eastAsia"/>
          <w:b/>
          <w:bCs/>
          <w:color w:val="auto"/>
          <w:lang w:val="en-US" w:eastAsia="zh-CN"/>
        </w:rPr>
        <w:t>表20步数数据项消息格式</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auto"/>
                <w:vertAlign w:val="baseline"/>
                <w:lang w:val="en-US" w:eastAsia="zh-CN"/>
              </w:rPr>
            </w:pPr>
            <w:r>
              <w:rPr>
                <w:rFonts w:hint="eastAsia"/>
                <w:color w:val="auto"/>
                <w:vertAlign w:val="baseline"/>
                <w:lang w:val="en-US" w:eastAsia="zh-CN"/>
              </w:rPr>
              <w:t>起始字节</w:t>
            </w:r>
          </w:p>
        </w:tc>
        <w:tc>
          <w:tcPr>
            <w:tcW w:w="1327" w:type="dxa"/>
          </w:tcPr>
          <w:p>
            <w:pPr>
              <w:rPr>
                <w:rFonts w:hint="default"/>
                <w:color w:val="auto"/>
                <w:vertAlign w:val="baseline"/>
                <w:lang w:val="en-US" w:eastAsia="zh-CN"/>
              </w:rPr>
            </w:pPr>
            <w:r>
              <w:rPr>
                <w:rFonts w:hint="eastAsia"/>
                <w:color w:val="auto"/>
                <w:vertAlign w:val="baseline"/>
                <w:lang w:val="en-US" w:eastAsia="zh-CN"/>
              </w:rPr>
              <w:t>字段</w:t>
            </w:r>
          </w:p>
        </w:tc>
        <w:tc>
          <w:tcPr>
            <w:tcW w:w="1155" w:type="dxa"/>
          </w:tcPr>
          <w:p>
            <w:pPr>
              <w:rPr>
                <w:rFonts w:hint="default"/>
                <w:color w:val="auto"/>
                <w:vertAlign w:val="baseline"/>
                <w:lang w:val="en-US" w:eastAsia="zh-CN"/>
              </w:rPr>
            </w:pPr>
            <w:r>
              <w:rPr>
                <w:rFonts w:hint="eastAsia"/>
                <w:color w:val="auto"/>
                <w:vertAlign w:val="baseline"/>
                <w:lang w:val="en-US" w:eastAsia="zh-CN"/>
              </w:rPr>
              <w:t>数据类型</w:t>
            </w:r>
          </w:p>
        </w:tc>
        <w:tc>
          <w:tcPr>
            <w:tcW w:w="4786" w:type="dxa"/>
          </w:tcPr>
          <w:p>
            <w:pPr>
              <w:rPr>
                <w:rFonts w:hint="default"/>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auto"/>
                <w:vertAlign w:val="baseline"/>
                <w:lang w:val="en-US" w:eastAsia="zh-CN"/>
              </w:rPr>
            </w:pPr>
            <w:r>
              <w:rPr>
                <w:rFonts w:hint="eastAsia"/>
                <w:color w:val="auto"/>
                <w:vertAlign w:val="baseline"/>
                <w:lang w:val="en-US" w:eastAsia="zh-CN"/>
              </w:rPr>
              <w:t>0</w:t>
            </w:r>
          </w:p>
        </w:tc>
        <w:tc>
          <w:tcPr>
            <w:tcW w:w="1327"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序号</w:t>
            </w:r>
          </w:p>
        </w:tc>
        <w:tc>
          <w:tcPr>
            <w:tcW w:w="1155"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BYTE</w:t>
            </w:r>
          </w:p>
        </w:tc>
        <w:tc>
          <w:tcPr>
            <w:tcW w:w="4786"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第N天，范围：&gt;=0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auto"/>
                <w:vertAlign w:val="baseline"/>
                <w:lang w:val="en-US" w:eastAsia="zh-CN"/>
              </w:rPr>
            </w:pPr>
            <w:r>
              <w:rPr>
                <w:rFonts w:hint="eastAsia"/>
                <w:color w:val="auto"/>
                <w:vertAlign w:val="baseline"/>
                <w:lang w:val="en-US" w:eastAsia="zh-CN"/>
              </w:rPr>
              <w:t>1</w:t>
            </w:r>
          </w:p>
        </w:tc>
        <w:tc>
          <w:tcPr>
            <w:tcW w:w="1327" w:type="dxa"/>
            <w:vAlign w:val="top"/>
          </w:tcPr>
          <w:p>
            <w:pPr>
              <w:rPr>
                <w:rFonts w:hint="default"/>
                <w:color w:val="auto"/>
                <w:vertAlign w:val="baseline"/>
                <w:lang w:val="en-US" w:eastAsia="zh-CN"/>
              </w:rPr>
            </w:pPr>
            <w:r>
              <w:rPr>
                <w:rFonts w:hint="eastAsia"/>
                <w:color w:val="auto"/>
                <w:vertAlign w:val="baseline"/>
                <w:lang w:val="en-US" w:eastAsia="zh-CN"/>
              </w:rPr>
              <w:t>数据长度</w:t>
            </w:r>
          </w:p>
        </w:tc>
        <w:tc>
          <w:tcPr>
            <w:tcW w:w="1155" w:type="dxa"/>
            <w:vAlign w:val="top"/>
          </w:tcPr>
          <w:p>
            <w:pPr>
              <w:rPr>
                <w:rFonts w:hint="eastAsia"/>
                <w:color w:val="auto"/>
                <w:vertAlign w:val="baseline"/>
                <w:lang w:val="en-US" w:eastAsia="zh-CN"/>
              </w:rPr>
            </w:pPr>
            <w:r>
              <w:rPr>
                <w:rFonts w:hint="eastAsia"/>
                <w:color w:val="auto"/>
                <w:vertAlign w:val="baseline"/>
                <w:lang w:val="en-US" w:eastAsia="zh-CN"/>
              </w:rPr>
              <w:t>BYTE</w:t>
            </w:r>
          </w:p>
        </w:tc>
        <w:tc>
          <w:tcPr>
            <w:tcW w:w="4786" w:type="dxa"/>
            <w:vAlign w:val="top"/>
          </w:tcPr>
          <w:p>
            <w:pPr>
              <w:ind w:firstLine="0" w:firstLineChars="0"/>
              <w:rPr>
                <w:rFonts w:hint="default"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2</w:t>
            </w:r>
          </w:p>
        </w:tc>
        <w:tc>
          <w:tcPr>
            <w:tcW w:w="1327"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原始数据</w:t>
            </w:r>
          </w:p>
        </w:tc>
        <w:tc>
          <w:tcPr>
            <w:tcW w:w="1155"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BYTE[96]</w:t>
            </w:r>
          </w:p>
        </w:tc>
        <w:tc>
          <w:tcPr>
            <w:tcW w:w="4786" w:type="dxa"/>
            <w:vAlign w:val="top"/>
          </w:tcPr>
          <w:p>
            <w:pPr>
              <w:rPr>
                <w:rFonts w:hint="eastAsia" w:asciiTheme="minorHAnsi" w:hAnsiTheme="minorHAnsi" w:eastAsiaTheme="minorEastAsia" w:cstheme="minorBidi"/>
                <w:color w:val="auto"/>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98</w:t>
            </w:r>
          </w:p>
        </w:tc>
        <w:tc>
          <w:tcPr>
            <w:tcW w:w="1327"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总步数</w:t>
            </w:r>
          </w:p>
        </w:tc>
        <w:tc>
          <w:tcPr>
            <w:tcW w:w="1155"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DWORD</w:t>
            </w:r>
          </w:p>
        </w:tc>
        <w:tc>
          <w:tcPr>
            <w:tcW w:w="4786" w:type="dxa"/>
            <w:vAlign w:val="top"/>
          </w:tcPr>
          <w:p>
            <w:pPr>
              <w:rPr>
                <w:rFonts w:hint="eastAsia" w:asciiTheme="minorHAnsi" w:hAnsiTheme="minorHAnsi" w:eastAsiaTheme="minorEastAsia" w:cstheme="minorBidi"/>
                <w:color w:val="auto"/>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254" w:type="dxa"/>
            <w:vAlign w:val="top"/>
          </w:tcPr>
          <w:p>
            <w:pPr>
              <w:rPr>
                <w:rFonts w:hint="default"/>
                <w:color w:val="auto"/>
                <w:vertAlign w:val="baseline"/>
                <w:lang w:val="en-US" w:eastAsia="zh-CN"/>
              </w:rPr>
            </w:pPr>
            <w:r>
              <w:rPr>
                <w:rFonts w:hint="eastAsia"/>
                <w:color w:val="auto"/>
                <w:vertAlign w:val="baseline"/>
                <w:lang w:val="en-US" w:eastAsia="zh-CN"/>
              </w:rPr>
              <w:t>102</w:t>
            </w:r>
          </w:p>
        </w:tc>
        <w:tc>
          <w:tcPr>
            <w:tcW w:w="1327" w:type="dxa"/>
            <w:vAlign w:val="top"/>
          </w:tcPr>
          <w:p>
            <w:pPr>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卡路里</w:t>
            </w:r>
          </w:p>
        </w:tc>
        <w:tc>
          <w:tcPr>
            <w:tcW w:w="1155"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DWORD</w:t>
            </w:r>
          </w:p>
        </w:tc>
        <w:tc>
          <w:tcPr>
            <w:tcW w:w="4786" w:type="dxa"/>
            <w:vAlign w:val="top"/>
          </w:tcPr>
          <w:p>
            <w:pPr>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单位：千卡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vAlign w:val="top"/>
          </w:tcPr>
          <w:p>
            <w:pPr>
              <w:rPr>
                <w:rFonts w:hint="default"/>
                <w:color w:val="auto"/>
                <w:vertAlign w:val="baseline"/>
                <w:lang w:val="en-US" w:eastAsia="zh-CN"/>
              </w:rPr>
            </w:pPr>
            <w:r>
              <w:rPr>
                <w:rFonts w:hint="eastAsia"/>
                <w:color w:val="auto"/>
                <w:vertAlign w:val="baseline"/>
                <w:lang w:val="en-US" w:eastAsia="zh-CN"/>
              </w:rPr>
              <w:t>106</w:t>
            </w:r>
          </w:p>
        </w:tc>
        <w:tc>
          <w:tcPr>
            <w:tcW w:w="1327" w:type="dxa"/>
            <w:vAlign w:val="top"/>
          </w:tcPr>
          <w:p>
            <w:pPr>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距离</w:t>
            </w:r>
          </w:p>
        </w:tc>
        <w:tc>
          <w:tcPr>
            <w:tcW w:w="1155"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DWORD</w:t>
            </w:r>
          </w:p>
        </w:tc>
        <w:tc>
          <w:tcPr>
            <w:tcW w:w="4786" w:type="dxa"/>
            <w:vAlign w:val="top"/>
          </w:tcPr>
          <w:p>
            <w:pPr>
              <w:rPr>
                <w:rFonts w:hint="eastAsia"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单位：米</w:t>
            </w:r>
          </w:p>
        </w:tc>
      </w:tr>
    </w:tbl>
    <w:p>
      <w:pPr>
        <w:keepNext w:val="0"/>
        <w:keepLines w:val="0"/>
        <w:widowControl/>
        <w:suppressLineNumbers w:val="0"/>
        <w:jc w:val="left"/>
      </w:pPr>
      <w:r>
        <w:rPr>
          <w:rFonts w:hint="eastAsia"/>
          <w:color w:val="FF0000"/>
          <w:lang w:val="en-US" w:eastAsia="zh-CN"/>
        </w:rPr>
        <w:t>注：</w:t>
      </w:r>
      <w:r>
        <w:rPr>
          <w:rFonts w:hint="eastAsia" w:ascii="宋体" w:hAnsi="宋体" w:eastAsia="宋体" w:cs="宋体"/>
          <w:color w:val="000000"/>
          <w:kern w:val="0"/>
          <w:sz w:val="20"/>
          <w:szCs w:val="20"/>
          <w:lang w:val="en-US" w:eastAsia="zh-CN" w:bidi="ar"/>
        </w:rPr>
        <w:t xml:space="preserve">每 30 分钟存储 1 个数据，1 个步行数据占用 2 个字节，每小时就是 4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个字节， 每天就是 24*2*2=96 字节。</w:t>
      </w:r>
    </w:p>
    <w:p>
      <w:pPr>
        <w:rPr>
          <w:rFonts w:hint="default"/>
          <w:color w:val="FF0000"/>
          <w:lang w:val="en-US" w:eastAsia="zh-CN"/>
        </w:rPr>
      </w:pPr>
    </w:p>
    <w:p>
      <w:pPr>
        <w:rPr>
          <w:rFonts w:hint="default"/>
          <w:color w:val="FF0000"/>
          <w:lang w:val="en-US" w:eastAsia="zh-CN"/>
        </w:rPr>
      </w:pPr>
    </w:p>
    <w:p>
      <w:pPr>
        <w:jc w:val="center"/>
        <w:rPr>
          <w:rFonts w:hint="eastAsia"/>
          <w:b/>
          <w:bCs/>
          <w:color w:val="000000" w:themeColor="text1"/>
          <w:lang w:val="en-US" w:eastAsia="zh-CN"/>
        </w:rPr>
      </w:pPr>
      <w:r>
        <w:rPr>
          <w:rFonts w:hint="eastAsia"/>
          <w:b/>
          <w:bCs/>
          <w:color w:val="000000" w:themeColor="text1"/>
          <w:lang w:val="en-US" w:eastAsia="zh-CN"/>
        </w:rPr>
        <w:t>表21心率数据项消息格式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序号</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w:t>
            </w:r>
          </w:p>
        </w:tc>
        <w:tc>
          <w:tcPr>
            <w:tcW w:w="4786"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第N天，范围：&gt;=0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1</w:t>
            </w:r>
          </w:p>
        </w:tc>
        <w:tc>
          <w:tcPr>
            <w:tcW w:w="1327" w:type="dxa"/>
            <w:vAlign w:val="top"/>
          </w:tcPr>
          <w:p>
            <w:pPr>
              <w:rPr>
                <w:rFonts w:hint="eastAsia"/>
                <w:color w:val="000000" w:themeColor="text1"/>
                <w:vertAlign w:val="baseline"/>
                <w:lang w:val="en-US" w:eastAsia="zh-CN"/>
              </w:rPr>
            </w:pPr>
            <w:r>
              <w:rPr>
                <w:rFonts w:hint="eastAsia"/>
                <w:color w:val="000000" w:themeColor="text1"/>
                <w:vertAlign w:val="baseline"/>
                <w:lang w:val="en-US" w:eastAsia="zh-CN"/>
              </w:rPr>
              <w:t>数据长度</w:t>
            </w:r>
          </w:p>
        </w:tc>
        <w:tc>
          <w:tcPr>
            <w:tcW w:w="1155" w:type="dxa"/>
            <w:vAlign w:val="top"/>
          </w:tcPr>
          <w:p>
            <w:pPr>
              <w:rPr>
                <w:rFonts w:hint="eastAsia"/>
                <w:color w:val="000000" w:themeColor="text1"/>
                <w:vertAlign w:val="baseline"/>
                <w:lang w:val="en-US" w:eastAsia="zh-CN"/>
              </w:rPr>
            </w:pPr>
            <w:r>
              <w:rPr>
                <w:rFonts w:hint="eastAsia"/>
                <w:color w:val="000000" w:themeColor="text1"/>
                <w:vertAlign w:val="baseline"/>
                <w:lang w:val="en-US" w:eastAsia="zh-CN"/>
              </w:rPr>
              <w:t>WORD</w:t>
            </w:r>
          </w:p>
        </w:tc>
        <w:tc>
          <w:tcPr>
            <w:tcW w:w="4786" w:type="dxa"/>
            <w:vAlign w:val="top"/>
          </w:tcPr>
          <w:p>
            <w:pPr>
              <w:rPr>
                <w:rFonts w:hint="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3</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原始数据</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BYTE[288]</w:t>
            </w:r>
          </w:p>
        </w:tc>
        <w:tc>
          <w:tcPr>
            <w:tcW w:w="4786" w:type="dxa"/>
            <w:vAlign w:val="top"/>
          </w:tcPr>
          <w:p>
            <w:pPr>
              <w:rPr>
                <w:rFonts w:hint="eastAsia" w:asciiTheme="minorHAnsi" w:hAnsiTheme="minorHAnsi" w:eastAsiaTheme="minorEastAsia" w:cstheme="minorBidi"/>
                <w:color w:val="000000" w:themeColor="text1"/>
                <w:kern w:val="2"/>
                <w:sz w:val="21"/>
                <w:szCs w:val="24"/>
                <w:vertAlign w:val="baseline"/>
                <w:lang w:val="en-US" w:eastAsia="zh-CN" w:bidi="ar-SA"/>
              </w:rPr>
            </w:pPr>
          </w:p>
        </w:tc>
      </w:tr>
    </w:tbl>
    <w:p>
      <w:pPr>
        <w:keepNext w:val="0"/>
        <w:keepLines w:val="0"/>
        <w:widowControl/>
        <w:suppressLineNumbers w:val="0"/>
        <w:jc w:val="left"/>
        <w:rPr>
          <w:color w:val="000000" w:themeColor="text1"/>
        </w:rPr>
      </w:pPr>
      <w:r>
        <w:rPr>
          <w:rFonts w:hint="eastAsia"/>
          <w:color w:val="FF0000"/>
          <w:lang w:val="en-US" w:eastAsia="zh-CN"/>
        </w:rPr>
        <w:t>注：</w:t>
      </w:r>
      <w:r>
        <w:rPr>
          <w:rFonts w:hint="eastAsia" w:ascii="宋体" w:hAnsi="宋体" w:eastAsia="宋体" w:cs="宋体"/>
          <w:color w:val="000000" w:themeColor="text1"/>
          <w:kern w:val="0"/>
          <w:sz w:val="20"/>
          <w:szCs w:val="20"/>
          <w:lang w:val="en-US" w:eastAsia="zh-CN" w:bidi="ar"/>
        </w:rPr>
        <w:t xml:space="preserve">每 5 分钟存储 1 个数据，1 个心率占用 1 个字节，每小时就是 12 个字节， </w:t>
      </w:r>
    </w:p>
    <w:p>
      <w:pPr>
        <w:keepNext w:val="0"/>
        <w:keepLines w:val="0"/>
        <w:widowControl/>
        <w:suppressLineNumbers w:val="0"/>
        <w:jc w:val="left"/>
        <w:rPr>
          <w:rFonts w:hint="default"/>
          <w:color w:val="000000" w:themeColor="text1"/>
          <w:lang w:val="en-US"/>
        </w:rPr>
      </w:pPr>
      <w:r>
        <w:rPr>
          <w:rFonts w:hint="eastAsia" w:ascii="宋体" w:hAnsi="宋体" w:eastAsia="宋体" w:cs="宋体"/>
          <w:color w:val="000000" w:themeColor="text1"/>
          <w:kern w:val="0"/>
          <w:sz w:val="20"/>
          <w:szCs w:val="20"/>
          <w:lang w:val="en-US" w:eastAsia="zh-CN" w:bidi="ar"/>
        </w:rPr>
        <w:t>每天就是 12*24=288 个字节。</w:t>
      </w:r>
    </w:p>
    <w:p>
      <w:pPr>
        <w:rPr>
          <w:rFonts w:hint="default"/>
          <w:color w:val="FF0000"/>
          <w:lang w:val="en-US" w:eastAsia="zh-CN"/>
        </w:rPr>
      </w:pPr>
    </w:p>
    <w:p>
      <w:pPr>
        <w:jc w:val="center"/>
        <w:rPr>
          <w:rFonts w:hint="eastAsia"/>
          <w:b/>
          <w:bCs/>
          <w:color w:val="000000" w:themeColor="text1"/>
          <w:lang w:val="en-US" w:eastAsia="zh-CN"/>
        </w:rPr>
      </w:pPr>
      <w:r>
        <w:rPr>
          <w:rFonts w:hint="eastAsia"/>
          <w:b/>
          <w:bCs/>
          <w:color w:val="000000" w:themeColor="text1"/>
          <w:lang w:val="en-US" w:eastAsia="zh-CN"/>
        </w:rPr>
        <w:t>表22睡眠数据项消息格式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auto"/>
                <w:vertAlign w:val="baseline"/>
                <w:lang w:val="en-US" w:eastAsia="zh-CN"/>
              </w:rPr>
            </w:pPr>
            <w:r>
              <w:rPr>
                <w:rFonts w:hint="eastAsia"/>
                <w:color w:val="auto"/>
                <w:vertAlign w:val="baseline"/>
                <w:lang w:val="en-US" w:eastAsia="zh-CN"/>
              </w:rPr>
              <w:t>起始字节</w:t>
            </w:r>
          </w:p>
        </w:tc>
        <w:tc>
          <w:tcPr>
            <w:tcW w:w="1327" w:type="dxa"/>
          </w:tcPr>
          <w:p>
            <w:pPr>
              <w:rPr>
                <w:rFonts w:hint="default"/>
                <w:color w:val="auto"/>
                <w:vertAlign w:val="baseline"/>
                <w:lang w:val="en-US" w:eastAsia="zh-CN"/>
              </w:rPr>
            </w:pPr>
            <w:r>
              <w:rPr>
                <w:rFonts w:hint="eastAsia"/>
                <w:color w:val="auto"/>
                <w:vertAlign w:val="baseline"/>
                <w:lang w:val="en-US" w:eastAsia="zh-CN"/>
              </w:rPr>
              <w:t>字段</w:t>
            </w:r>
          </w:p>
        </w:tc>
        <w:tc>
          <w:tcPr>
            <w:tcW w:w="1155" w:type="dxa"/>
          </w:tcPr>
          <w:p>
            <w:pPr>
              <w:rPr>
                <w:rFonts w:hint="default"/>
                <w:color w:val="auto"/>
                <w:vertAlign w:val="baseline"/>
                <w:lang w:val="en-US" w:eastAsia="zh-CN"/>
              </w:rPr>
            </w:pPr>
            <w:r>
              <w:rPr>
                <w:rFonts w:hint="eastAsia"/>
                <w:color w:val="auto"/>
                <w:vertAlign w:val="baseline"/>
                <w:lang w:val="en-US" w:eastAsia="zh-CN"/>
              </w:rPr>
              <w:t>数据类型</w:t>
            </w:r>
          </w:p>
        </w:tc>
        <w:tc>
          <w:tcPr>
            <w:tcW w:w="4786" w:type="dxa"/>
          </w:tcPr>
          <w:p>
            <w:pPr>
              <w:rPr>
                <w:rFonts w:hint="default"/>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auto"/>
                <w:vertAlign w:val="baseline"/>
                <w:lang w:val="en-US" w:eastAsia="zh-CN"/>
              </w:rPr>
            </w:pPr>
            <w:r>
              <w:rPr>
                <w:rFonts w:hint="eastAsia"/>
                <w:color w:val="auto"/>
                <w:vertAlign w:val="baseline"/>
                <w:lang w:val="en-US" w:eastAsia="zh-CN"/>
              </w:rPr>
              <w:t>0</w:t>
            </w:r>
          </w:p>
        </w:tc>
        <w:tc>
          <w:tcPr>
            <w:tcW w:w="1327"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序号</w:t>
            </w:r>
          </w:p>
        </w:tc>
        <w:tc>
          <w:tcPr>
            <w:tcW w:w="1155"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BYTE</w:t>
            </w:r>
          </w:p>
        </w:tc>
        <w:tc>
          <w:tcPr>
            <w:tcW w:w="4786"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第N天，范围：&gt;=0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auto"/>
                <w:vertAlign w:val="baseline"/>
                <w:lang w:val="en-US" w:eastAsia="zh-CN"/>
              </w:rPr>
            </w:pPr>
            <w:r>
              <w:rPr>
                <w:rFonts w:hint="eastAsia"/>
                <w:color w:val="auto"/>
                <w:vertAlign w:val="baseline"/>
                <w:lang w:val="en-US" w:eastAsia="zh-CN"/>
              </w:rPr>
              <w:t>1</w:t>
            </w:r>
          </w:p>
        </w:tc>
        <w:tc>
          <w:tcPr>
            <w:tcW w:w="1327" w:type="dxa"/>
            <w:vAlign w:val="top"/>
          </w:tcPr>
          <w:p>
            <w:pPr>
              <w:rPr>
                <w:rFonts w:hint="eastAsia"/>
                <w:color w:val="auto"/>
                <w:vertAlign w:val="baseline"/>
                <w:lang w:val="en-US" w:eastAsia="zh-CN"/>
              </w:rPr>
            </w:pPr>
            <w:r>
              <w:rPr>
                <w:rFonts w:hint="eastAsia"/>
                <w:color w:val="auto"/>
                <w:vertAlign w:val="baseline"/>
                <w:lang w:val="en-US" w:eastAsia="zh-CN"/>
              </w:rPr>
              <w:t>数据长度</w:t>
            </w:r>
          </w:p>
        </w:tc>
        <w:tc>
          <w:tcPr>
            <w:tcW w:w="1155" w:type="dxa"/>
            <w:vAlign w:val="top"/>
          </w:tcPr>
          <w:p>
            <w:pPr>
              <w:rPr>
                <w:rFonts w:hint="default"/>
                <w:color w:val="auto"/>
                <w:vertAlign w:val="baseline"/>
                <w:lang w:val="en-US" w:eastAsia="zh-CN"/>
              </w:rPr>
            </w:pPr>
            <w:r>
              <w:rPr>
                <w:rFonts w:hint="eastAsia"/>
                <w:color w:val="auto"/>
                <w:vertAlign w:val="baseline"/>
                <w:lang w:val="en-US" w:eastAsia="zh-CN"/>
              </w:rPr>
              <w:t>WORD</w:t>
            </w:r>
          </w:p>
        </w:tc>
        <w:tc>
          <w:tcPr>
            <w:tcW w:w="4786" w:type="dxa"/>
            <w:vAlign w:val="top"/>
          </w:tcPr>
          <w:p>
            <w:pPr>
              <w:rPr>
                <w:rFonts w:hint="eastAsia" w:cstheme="minorBidi"/>
                <w:color w:val="auto"/>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stheme="minorBidi"/>
                <w:color w:val="auto"/>
                <w:kern w:val="2"/>
                <w:sz w:val="21"/>
                <w:szCs w:val="24"/>
                <w:vertAlign w:val="baseline"/>
                <w:lang w:val="en-US" w:eastAsia="zh-CN" w:bidi="ar-SA"/>
              </w:rPr>
              <w:t>3</w:t>
            </w:r>
          </w:p>
        </w:tc>
        <w:tc>
          <w:tcPr>
            <w:tcW w:w="1327"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原始数据</w:t>
            </w:r>
          </w:p>
        </w:tc>
        <w:tc>
          <w:tcPr>
            <w:tcW w:w="1155" w:type="dxa"/>
            <w:vAlign w:val="top"/>
          </w:tcPr>
          <w:p>
            <w:pPr>
              <w:rPr>
                <w:rFonts w:hint="default" w:asciiTheme="minorHAnsi" w:hAnsiTheme="minorHAnsi" w:eastAsiaTheme="minorEastAsia" w:cstheme="minorBidi"/>
                <w:color w:val="auto"/>
                <w:kern w:val="2"/>
                <w:sz w:val="21"/>
                <w:szCs w:val="24"/>
                <w:vertAlign w:val="baseline"/>
                <w:lang w:val="en-US" w:eastAsia="zh-CN" w:bidi="ar-SA"/>
              </w:rPr>
            </w:pPr>
            <w:r>
              <w:rPr>
                <w:rFonts w:hint="eastAsia"/>
                <w:color w:val="auto"/>
                <w:vertAlign w:val="baseline"/>
                <w:lang w:val="en-US" w:eastAsia="zh-CN"/>
              </w:rPr>
              <w:t>BYTE[360]</w:t>
            </w:r>
          </w:p>
        </w:tc>
        <w:tc>
          <w:tcPr>
            <w:tcW w:w="4786" w:type="dxa"/>
            <w:vAlign w:val="top"/>
          </w:tcPr>
          <w:p>
            <w:pPr>
              <w:rPr>
                <w:rFonts w:hint="eastAsia" w:asciiTheme="minorHAnsi" w:hAnsiTheme="minorHAnsi" w:eastAsiaTheme="minorEastAsia" w:cstheme="minorBidi"/>
                <w:color w:val="auto"/>
                <w:kern w:val="2"/>
                <w:sz w:val="21"/>
                <w:szCs w:val="24"/>
                <w:vertAlign w:val="baseline"/>
                <w:lang w:val="en-US" w:eastAsia="zh-CN" w:bidi="ar-SA"/>
              </w:rPr>
            </w:pPr>
          </w:p>
        </w:tc>
      </w:tr>
    </w:tbl>
    <w:p>
      <w:pPr>
        <w:keepNext w:val="0"/>
        <w:keepLines w:val="0"/>
        <w:widowControl/>
        <w:suppressLineNumbers w:val="0"/>
        <w:jc w:val="left"/>
        <w:rPr>
          <w:color w:val="auto"/>
        </w:rPr>
      </w:pPr>
      <w:r>
        <w:rPr>
          <w:rFonts w:hint="eastAsia" w:ascii="宋体" w:hAnsi="宋体" w:eastAsia="宋体" w:cs="宋体"/>
          <w:color w:val="auto"/>
          <w:kern w:val="0"/>
          <w:sz w:val="20"/>
          <w:szCs w:val="20"/>
          <w:lang w:val="en-US" w:eastAsia="zh-CN" w:bidi="ar"/>
        </w:rPr>
        <w:t>注：睡眠有4个状态（0：清醒，1：浅睡 2：深睡 3:无效数据），1个睡眠数据占用 2 个位，每分钟存储 1 个数据，每小时就是 15 个字节， 每天就是 15*24=360 个字节；</w:t>
      </w:r>
    </w:p>
    <w:p>
      <w:pPr>
        <w:rPr>
          <w:rFonts w:hint="default"/>
          <w:color w:val="FF0000"/>
          <w:lang w:val="en-US" w:eastAsia="zh-CN"/>
        </w:rPr>
      </w:pPr>
    </w:p>
    <w:p>
      <w:pPr>
        <w:jc w:val="center"/>
        <w:rPr>
          <w:rFonts w:hint="eastAsia"/>
          <w:b/>
          <w:bCs/>
          <w:color w:val="000000" w:themeColor="text1"/>
          <w:lang w:val="en-US" w:eastAsia="zh-CN"/>
        </w:rPr>
      </w:pPr>
      <w:r>
        <w:rPr>
          <w:rFonts w:hint="eastAsia"/>
          <w:b/>
          <w:bCs/>
          <w:color w:val="000000" w:themeColor="text1"/>
          <w:lang w:val="en-US" w:eastAsia="zh-CN"/>
        </w:rPr>
        <w:t>表23锻炼数据项消息格式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序号</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w:t>
            </w:r>
          </w:p>
        </w:tc>
        <w:tc>
          <w:tcPr>
            <w:tcW w:w="4786"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第N条，范围：&gt;=0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1</w:t>
            </w:r>
          </w:p>
        </w:tc>
        <w:tc>
          <w:tcPr>
            <w:tcW w:w="1327" w:type="dxa"/>
            <w:vAlign w:val="top"/>
          </w:tcPr>
          <w:p>
            <w:pPr>
              <w:rPr>
                <w:rFonts w:hint="eastAsia"/>
                <w:color w:val="000000" w:themeColor="text1"/>
                <w:vertAlign w:val="baseline"/>
                <w:lang w:val="en-US" w:eastAsia="zh-CN"/>
              </w:rPr>
            </w:pPr>
            <w:r>
              <w:rPr>
                <w:rFonts w:hint="eastAsia"/>
                <w:color w:val="000000" w:themeColor="text1"/>
                <w:vertAlign w:val="baseline"/>
                <w:lang w:val="en-US" w:eastAsia="zh-CN"/>
              </w:rPr>
              <w:t>数据长度</w:t>
            </w:r>
          </w:p>
        </w:tc>
        <w:tc>
          <w:tcPr>
            <w:tcW w:w="1155" w:type="dxa"/>
            <w:vAlign w:val="top"/>
          </w:tcPr>
          <w:p>
            <w:pPr>
              <w:rPr>
                <w:rFonts w:hint="eastAsia"/>
                <w:color w:val="000000" w:themeColor="text1"/>
                <w:vertAlign w:val="baseline"/>
                <w:lang w:val="en-US" w:eastAsia="zh-CN"/>
              </w:rPr>
            </w:pPr>
            <w:r>
              <w:rPr>
                <w:rFonts w:hint="eastAsia"/>
                <w:color w:val="000000" w:themeColor="text1"/>
                <w:vertAlign w:val="baseline"/>
                <w:lang w:val="en-US" w:eastAsia="zh-CN"/>
              </w:rPr>
              <w:t>BYTE</w:t>
            </w:r>
          </w:p>
        </w:tc>
        <w:tc>
          <w:tcPr>
            <w:tcW w:w="4786" w:type="dxa"/>
            <w:vAlign w:val="top"/>
          </w:tcPr>
          <w:p>
            <w:pPr>
              <w:rPr>
                <w:rFonts w:hint="eastAsia" w:cstheme="minorBidi"/>
                <w:color w:val="000000" w:themeColor="text1"/>
                <w:kern w:val="2"/>
                <w:sz w:val="21"/>
                <w:szCs w:val="24"/>
                <w:vertAlign w:val="baseline"/>
                <w:lang w:val="en-US" w:eastAsia="zh-CN" w:bidi="ar-SA"/>
              </w:rPr>
            </w:pPr>
            <w:ins w:id="1656" w:author="Administrator" w:date="2023-12-20T14:54:34Z">
              <w:r>
                <w:rPr>
                  <w:rFonts w:hint="eastAsia" w:cstheme="minorBidi"/>
                  <w:color w:val="FF0000"/>
                  <w:kern w:val="2"/>
                  <w:sz w:val="21"/>
                  <w:szCs w:val="24"/>
                  <w:vertAlign w:val="baseline"/>
                  <w:lang w:val="en-US" w:eastAsia="zh-CN" w:bidi="ar-SA"/>
                </w:rPr>
                <w:t>当锻炼数据长度超过254时，锻炼数据需按照锻炼数据项扩展消息格式上报</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54"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2</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起始日期</w:t>
            </w:r>
          </w:p>
        </w:tc>
        <w:tc>
          <w:tcPr>
            <w:tcW w:w="1155" w:type="dxa"/>
            <w:vAlign w:val="top"/>
          </w:tcPr>
          <w:p>
            <w:pPr>
              <w:rPr>
                <w:rFonts w:hint="default"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BYTE[4]</w:t>
            </w:r>
          </w:p>
        </w:tc>
        <w:tc>
          <w:tcPr>
            <w:tcW w:w="4786"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 xml:space="preserve">例：2023/03/01 </w:t>
            </w:r>
          </w:p>
          <w:p>
            <w:pPr>
              <w:rPr>
                <w:rFonts w:hint="default"/>
                <w:color w:val="000000" w:themeColor="text1"/>
                <w:vertAlign w:val="baseline"/>
                <w:lang w:val="en-US" w:eastAsia="zh-CN"/>
              </w:rPr>
            </w:pPr>
            <w:r>
              <w:rPr>
                <w:rFonts w:hint="eastAsia"/>
                <w:color w:val="000000" w:themeColor="text1"/>
                <w:vertAlign w:val="baseline"/>
                <w:lang w:val="en-US" w:eastAsia="zh-CN"/>
              </w:rPr>
              <w:t>BYTE[0] = 0xE7;// 年</w:t>
            </w:r>
          </w:p>
          <w:p>
            <w:pPr>
              <w:rPr>
                <w:rFonts w:hint="eastAsia"/>
                <w:color w:val="000000" w:themeColor="text1"/>
                <w:vertAlign w:val="baseline"/>
                <w:lang w:val="en-US" w:eastAsia="zh-CN"/>
              </w:rPr>
            </w:pPr>
            <w:r>
              <w:rPr>
                <w:rFonts w:hint="eastAsia"/>
                <w:color w:val="000000" w:themeColor="text1"/>
                <w:vertAlign w:val="baseline"/>
                <w:lang w:val="en-US" w:eastAsia="zh-CN"/>
              </w:rPr>
              <w:t>BYTE[1] = 0x07;// 年</w:t>
            </w:r>
          </w:p>
          <w:p>
            <w:pPr>
              <w:rPr>
                <w:rFonts w:hint="default"/>
                <w:color w:val="000000" w:themeColor="text1"/>
                <w:vertAlign w:val="baseline"/>
                <w:lang w:val="en-US" w:eastAsia="zh-CN"/>
              </w:rPr>
            </w:pPr>
            <w:r>
              <w:rPr>
                <w:rFonts w:hint="eastAsia"/>
                <w:color w:val="000000" w:themeColor="text1"/>
                <w:vertAlign w:val="baseline"/>
                <w:lang w:val="en-US" w:eastAsia="zh-CN"/>
              </w:rPr>
              <w:t>BYTE[2] = 0x03;// 月</w:t>
            </w:r>
          </w:p>
          <w:p>
            <w:pPr>
              <w:rPr>
                <w:rFonts w:hint="default"/>
                <w:color w:val="000000" w:themeColor="text1"/>
                <w:vertAlign w:val="baseline"/>
                <w:lang w:val="en-US" w:eastAsia="zh-CN"/>
              </w:rPr>
            </w:pPr>
            <w:r>
              <w:rPr>
                <w:rFonts w:hint="eastAsia"/>
                <w:color w:val="000000" w:themeColor="text1"/>
                <w:vertAlign w:val="baseline"/>
                <w:lang w:val="en-US" w:eastAsia="zh-CN"/>
              </w:rPr>
              <w:t>BYTE[3] = 0x01;// 日</w:t>
            </w:r>
          </w:p>
          <w:p>
            <w:pPr>
              <w:rPr>
                <w:rFonts w:hint="default" w:asciiTheme="minorHAnsi" w:hAnsiTheme="minorHAnsi" w:eastAsiaTheme="minorEastAsia" w:cstheme="minorBidi"/>
                <w:color w:val="000000" w:themeColor="text1"/>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6</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起始时间</w:t>
            </w:r>
          </w:p>
        </w:tc>
        <w:tc>
          <w:tcPr>
            <w:tcW w:w="1155" w:type="dxa"/>
            <w:vAlign w:val="top"/>
          </w:tcPr>
          <w:p>
            <w:pPr>
              <w:rPr>
                <w:rFonts w:hint="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BYTE[4]</w:t>
            </w:r>
          </w:p>
        </w:tc>
        <w:tc>
          <w:tcPr>
            <w:tcW w:w="4786" w:type="dxa"/>
            <w:vAlign w:val="top"/>
          </w:tcPr>
          <w:p>
            <w:pPr>
              <w:rPr>
                <w:rFonts w:hint="eastAsia"/>
                <w:color w:val="000000" w:themeColor="text1"/>
                <w:vertAlign w:val="baseline"/>
                <w:lang w:val="en-US" w:eastAsia="zh-CN"/>
              </w:rPr>
            </w:pPr>
            <w:r>
              <w:rPr>
                <w:rFonts w:hint="eastAsia" w:cstheme="minorBidi"/>
                <w:color w:val="000000" w:themeColor="text1"/>
                <w:kern w:val="2"/>
                <w:sz w:val="21"/>
                <w:szCs w:val="24"/>
                <w:vertAlign w:val="baseline"/>
                <w:lang w:val="en-US" w:eastAsia="zh-CN" w:bidi="ar-SA"/>
              </w:rPr>
              <w:t>例：</w:t>
            </w:r>
            <w:r>
              <w:rPr>
                <w:rFonts w:hint="eastAsia"/>
                <w:color w:val="000000" w:themeColor="text1"/>
                <w:vertAlign w:val="baseline"/>
                <w:lang w:val="en-US" w:eastAsia="zh-CN"/>
              </w:rPr>
              <w:t>17:20:22</w:t>
            </w:r>
          </w:p>
          <w:p>
            <w:pPr>
              <w:rPr>
                <w:rFonts w:hint="default"/>
                <w:color w:val="000000" w:themeColor="text1"/>
                <w:vertAlign w:val="baseline"/>
                <w:lang w:val="en-US" w:eastAsia="zh-CN"/>
              </w:rPr>
            </w:pPr>
            <w:r>
              <w:rPr>
                <w:rFonts w:hint="eastAsia"/>
                <w:color w:val="000000" w:themeColor="text1"/>
                <w:vertAlign w:val="baseline"/>
                <w:lang w:val="en-US" w:eastAsia="zh-CN"/>
              </w:rPr>
              <w:t>BYTE[0] = 0x00;// 预留</w:t>
            </w:r>
          </w:p>
          <w:p>
            <w:pPr>
              <w:rPr>
                <w:rFonts w:hint="eastAsia"/>
                <w:color w:val="000000" w:themeColor="text1"/>
                <w:vertAlign w:val="baseline"/>
                <w:lang w:val="en-US" w:eastAsia="zh-CN"/>
              </w:rPr>
            </w:pPr>
          </w:p>
          <w:p>
            <w:pPr>
              <w:rPr>
                <w:rFonts w:hint="default"/>
                <w:color w:val="000000" w:themeColor="text1"/>
                <w:vertAlign w:val="baseline"/>
                <w:lang w:val="en-US" w:eastAsia="zh-CN"/>
              </w:rPr>
            </w:pPr>
            <w:r>
              <w:rPr>
                <w:rFonts w:hint="eastAsia"/>
                <w:color w:val="000000" w:themeColor="text1"/>
                <w:vertAlign w:val="baseline"/>
                <w:lang w:val="en-US" w:eastAsia="zh-CN"/>
              </w:rPr>
              <w:t>BYTE[1] = 0x11;// 时</w:t>
            </w:r>
          </w:p>
          <w:p>
            <w:pPr>
              <w:rPr>
                <w:rFonts w:hint="default"/>
                <w:color w:val="000000" w:themeColor="text1"/>
                <w:vertAlign w:val="baseline"/>
                <w:lang w:val="en-US" w:eastAsia="zh-CN"/>
              </w:rPr>
            </w:pPr>
            <w:r>
              <w:rPr>
                <w:rFonts w:hint="eastAsia"/>
                <w:color w:val="000000" w:themeColor="text1"/>
                <w:vertAlign w:val="baseline"/>
                <w:lang w:val="en-US" w:eastAsia="zh-CN"/>
              </w:rPr>
              <w:t>BYTE[2] = 0x14;// 分</w:t>
            </w:r>
          </w:p>
          <w:p>
            <w:pPr>
              <w:rPr>
                <w:rFonts w:hint="default"/>
                <w:color w:val="000000" w:themeColor="text1"/>
                <w:vertAlign w:val="baseline"/>
                <w:lang w:val="en-US" w:eastAsia="zh-CN"/>
              </w:rPr>
            </w:pPr>
            <w:r>
              <w:rPr>
                <w:rFonts w:hint="eastAsia"/>
                <w:color w:val="000000" w:themeColor="text1"/>
                <w:vertAlign w:val="baseline"/>
                <w:lang w:val="en-US" w:eastAsia="zh-CN"/>
              </w:rPr>
              <w:t>BYTE[3] = 0x16;// 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254"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10</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运动类型</w:t>
            </w:r>
          </w:p>
        </w:tc>
        <w:tc>
          <w:tcPr>
            <w:tcW w:w="1155"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BYTE</w:t>
            </w:r>
          </w:p>
        </w:tc>
        <w:tc>
          <w:tcPr>
            <w:tcW w:w="4786" w:type="dxa"/>
            <w:vAlign w:val="top"/>
          </w:tcPr>
          <w:p>
            <w:pPr>
              <w:rPr>
                <w:rFonts w:hint="eastAsia" w:asciiTheme="minorHAnsi" w:hAnsiTheme="minorHAnsi" w:eastAsiaTheme="minorEastAsia" w:cstheme="minorBidi"/>
                <w:color w:val="000000" w:themeColor="text1"/>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11</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心率</w:t>
            </w:r>
          </w:p>
        </w:tc>
        <w:tc>
          <w:tcPr>
            <w:tcW w:w="1155"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BYTE</w:t>
            </w:r>
          </w:p>
        </w:tc>
        <w:tc>
          <w:tcPr>
            <w:tcW w:w="4786" w:type="dxa"/>
            <w:vAlign w:val="top"/>
          </w:tcPr>
          <w:p>
            <w:pPr>
              <w:rPr>
                <w:rFonts w:hint="eastAsia" w:asciiTheme="minorHAnsi" w:hAnsiTheme="minorHAnsi" w:eastAsiaTheme="minorEastAsia" w:cstheme="minorBidi"/>
                <w:color w:val="000000" w:themeColor="text1"/>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12</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运动时长</w:t>
            </w:r>
          </w:p>
        </w:tc>
        <w:tc>
          <w:tcPr>
            <w:tcW w:w="1155"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WORD</w:t>
            </w:r>
          </w:p>
        </w:tc>
        <w:tc>
          <w:tcPr>
            <w:tcW w:w="4786"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单位：秒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14</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步数</w:t>
            </w:r>
          </w:p>
        </w:tc>
        <w:tc>
          <w:tcPr>
            <w:tcW w:w="1155"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DWORD</w:t>
            </w:r>
          </w:p>
        </w:tc>
        <w:tc>
          <w:tcPr>
            <w:tcW w:w="4786" w:type="dxa"/>
            <w:vAlign w:val="top"/>
          </w:tcPr>
          <w:p>
            <w:pPr>
              <w:rPr>
                <w:rFonts w:hint="eastAsia" w:asciiTheme="minorHAnsi" w:hAnsiTheme="minorHAnsi" w:eastAsiaTheme="minorEastAsia" w:cstheme="minorBidi"/>
                <w:color w:val="000000" w:themeColor="text1"/>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18</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结束日期</w:t>
            </w:r>
          </w:p>
        </w:tc>
        <w:tc>
          <w:tcPr>
            <w:tcW w:w="1155" w:type="dxa"/>
            <w:vAlign w:val="top"/>
          </w:tcPr>
          <w:p>
            <w:pPr>
              <w:rPr>
                <w:rFonts w:hint="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BYTE[4]</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同起始日期字段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22</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结束时间</w:t>
            </w:r>
          </w:p>
        </w:tc>
        <w:tc>
          <w:tcPr>
            <w:tcW w:w="1155" w:type="dxa"/>
            <w:vAlign w:val="top"/>
          </w:tcPr>
          <w:p>
            <w:pPr>
              <w:rPr>
                <w:rFonts w:hint="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BYTE[4]</w:t>
            </w:r>
          </w:p>
        </w:tc>
        <w:tc>
          <w:tcPr>
            <w:tcW w:w="4786" w:type="dxa"/>
            <w:vAlign w:val="top"/>
          </w:tcPr>
          <w:p>
            <w:pPr>
              <w:rPr>
                <w:rFonts w:hint="eastAsia"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同起始时间字段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26</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卡路里</w:t>
            </w:r>
          </w:p>
        </w:tc>
        <w:tc>
          <w:tcPr>
            <w:tcW w:w="1155" w:type="dxa"/>
            <w:vAlign w:val="top"/>
          </w:tcPr>
          <w:p>
            <w:pPr>
              <w:rPr>
                <w:rFonts w:hint="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DWORD</w:t>
            </w:r>
          </w:p>
        </w:tc>
        <w:tc>
          <w:tcPr>
            <w:tcW w:w="4786"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单位：千卡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30</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距离</w:t>
            </w:r>
          </w:p>
        </w:tc>
        <w:tc>
          <w:tcPr>
            <w:tcW w:w="1155" w:type="dxa"/>
            <w:vAlign w:val="top"/>
          </w:tcPr>
          <w:p>
            <w:pPr>
              <w:rPr>
                <w:rFonts w:hint="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DWORD</w:t>
            </w:r>
          </w:p>
        </w:tc>
        <w:tc>
          <w:tcPr>
            <w:tcW w:w="4786"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单位：米</w:t>
            </w:r>
          </w:p>
        </w:tc>
      </w:tr>
    </w:tbl>
    <w:p>
      <w:pPr>
        <w:rPr>
          <w:rFonts w:hint="default"/>
          <w:color w:val="FF0000"/>
          <w:lang w:eastAsia="zh-Hans"/>
        </w:rPr>
      </w:pPr>
    </w:p>
    <w:p>
      <w:pPr>
        <w:jc w:val="center"/>
        <w:rPr>
          <w:ins w:id="1657" w:author="Administrator" w:date="2023-12-20T14:55:06Z"/>
          <w:rFonts w:hint="eastAsia"/>
          <w:b/>
          <w:bCs/>
          <w:color w:val="FF0000"/>
          <w:lang w:val="en-US" w:eastAsia="zh-CN"/>
        </w:rPr>
      </w:pPr>
      <w:ins w:id="1658" w:author="Administrator" w:date="2023-12-20T14:55:06Z">
        <w:r>
          <w:rPr>
            <w:rFonts w:hint="eastAsia"/>
            <w:b/>
            <w:bCs/>
            <w:color w:val="FF0000"/>
            <w:lang w:val="en-US" w:eastAsia="zh-CN"/>
          </w:rPr>
          <w:t>锻炼数据项扩展消息格式</w:t>
        </w:r>
      </w:ins>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659" w:author="Administrator" w:date="2023-12-20T14:55:06Z"/>
        </w:trPr>
        <w:tc>
          <w:tcPr>
            <w:tcW w:w="1254" w:type="dxa"/>
          </w:tcPr>
          <w:p>
            <w:pPr>
              <w:rPr>
                <w:ins w:id="1660" w:author="Administrator" w:date="2023-12-20T14:55:06Z"/>
                <w:rFonts w:hint="default"/>
                <w:color w:val="000000" w:themeColor="text1"/>
                <w:vertAlign w:val="baseline"/>
                <w:lang w:val="en-US" w:eastAsia="zh-CN"/>
              </w:rPr>
            </w:pPr>
            <w:ins w:id="1661" w:author="Administrator" w:date="2023-12-20T14:55:06Z">
              <w:r>
                <w:rPr>
                  <w:rFonts w:hint="eastAsia"/>
                  <w:color w:val="000000" w:themeColor="text1"/>
                  <w:vertAlign w:val="baseline"/>
                  <w:lang w:val="en-US" w:eastAsia="zh-CN"/>
                </w:rPr>
                <w:t>起始字节</w:t>
              </w:r>
            </w:ins>
          </w:p>
        </w:tc>
        <w:tc>
          <w:tcPr>
            <w:tcW w:w="1327" w:type="dxa"/>
          </w:tcPr>
          <w:p>
            <w:pPr>
              <w:rPr>
                <w:ins w:id="1662" w:author="Administrator" w:date="2023-12-20T14:55:06Z"/>
                <w:rFonts w:hint="default"/>
                <w:color w:val="000000" w:themeColor="text1"/>
                <w:vertAlign w:val="baseline"/>
                <w:lang w:val="en-US" w:eastAsia="zh-CN"/>
              </w:rPr>
            </w:pPr>
            <w:ins w:id="1663" w:author="Administrator" w:date="2023-12-20T14:55:06Z">
              <w:r>
                <w:rPr>
                  <w:rFonts w:hint="eastAsia"/>
                  <w:color w:val="000000" w:themeColor="text1"/>
                  <w:vertAlign w:val="baseline"/>
                  <w:lang w:val="en-US" w:eastAsia="zh-CN"/>
                </w:rPr>
                <w:t>字段</w:t>
              </w:r>
            </w:ins>
          </w:p>
        </w:tc>
        <w:tc>
          <w:tcPr>
            <w:tcW w:w="1155" w:type="dxa"/>
          </w:tcPr>
          <w:p>
            <w:pPr>
              <w:rPr>
                <w:ins w:id="1664" w:author="Administrator" w:date="2023-12-20T14:55:06Z"/>
                <w:rFonts w:hint="default"/>
                <w:color w:val="000000" w:themeColor="text1"/>
                <w:vertAlign w:val="baseline"/>
                <w:lang w:val="en-US" w:eastAsia="zh-CN"/>
              </w:rPr>
            </w:pPr>
            <w:ins w:id="1665" w:author="Administrator" w:date="2023-12-20T14:55:06Z">
              <w:r>
                <w:rPr>
                  <w:rFonts w:hint="eastAsia"/>
                  <w:color w:val="000000" w:themeColor="text1"/>
                  <w:vertAlign w:val="baseline"/>
                  <w:lang w:val="en-US" w:eastAsia="zh-CN"/>
                </w:rPr>
                <w:t>数据类型</w:t>
              </w:r>
            </w:ins>
          </w:p>
        </w:tc>
        <w:tc>
          <w:tcPr>
            <w:tcW w:w="4786" w:type="dxa"/>
          </w:tcPr>
          <w:p>
            <w:pPr>
              <w:rPr>
                <w:ins w:id="1666" w:author="Administrator" w:date="2023-12-20T14:55:06Z"/>
                <w:rFonts w:hint="default"/>
                <w:color w:val="000000" w:themeColor="text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667" w:author="Administrator" w:date="2023-12-20T14:55:06Z"/>
        </w:trPr>
        <w:tc>
          <w:tcPr>
            <w:tcW w:w="1254" w:type="dxa"/>
          </w:tcPr>
          <w:p>
            <w:pPr>
              <w:rPr>
                <w:ins w:id="1668" w:author="Administrator" w:date="2023-12-20T14:55:06Z"/>
                <w:rFonts w:hint="default"/>
                <w:color w:val="000000" w:themeColor="text1"/>
                <w:vertAlign w:val="baseline"/>
                <w:lang w:val="en-US" w:eastAsia="zh-CN"/>
              </w:rPr>
            </w:pPr>
            <w:ins w:id="1669" w:author="Administrator" w:date="2023-12-20T14:55:06Z">
              <w:r>
                <w:rPr>
                  <w:rFonts w:hint="eastAsia"/>
                  <w:color w:val="000000" w:themeColor="text1"/>
                  <w:vertAlign w:val="baseline"/>
                  <w:lang w:val="en-US" w:eastAsia="zh-CN"/>
                </w:rPr>
                <w:t>0</w:t>
              </w:r>
            </w:ins>
          </w:p>
        </w:tc>
        <w:tc>
          <w:tcPr>
            <w:tcW w:w="1327" w:type="dxa"/>
            <w:vAlign w:val="top"/>
          </w:tcPr>
          <w:p>
            <w:pPr>
              <w:rPr>
                <w:ins w:id="1670" w:author="Administrator" w:date="2023-12-20T14:55:06Z"/>
                <w:rFonts w:hint="default" w:asciiTheme="minorHAnsi" w:hAnsiTheme="minorHAnsi" w:eastAsiaTheme="minorEastAsia" w:cstheme="minorBidi"/>
                <w:color w:val="000000" w:themeColor="text1"/>
                <w:kern w:val="2"/>
                <w:sz w:val="21"/>
                <w:szCs w:val="24"/>
                <w:vertAlign w:val="baseline"/>
                <w:lang w:val="en-US" w:eastAsia="zh-CN" w:bidi="ar-SA"/>
              </w:rPr>
            </w:pPr>
            <w:ins w:id="1671" w:author="Administrator" w:date="2023-12-20T14:55:06Z">
              <w:r>
                <w:rPr>
                  <w:rFonts w:hint="eastAsia"/>
                  <w:color w:val="000000" w:themeColor="text1"/>
                  <w:vertAlign w:val="baseline"/>
                  <w:lang w:val="en-US" w:eastAsia="zh-CN"/>
                </w:rPr>
                <w:t>序号</w:t>
              </w:r>
            </w:ins>
          </w:p>
        </w:tc>
        <w:tc>
          <w:tcPr>
            <w:tcW w:w="1155" w:type="dxa"/>
            <w:vAlign w:val="top"/>
          </w:tcPr>
          <w:p>
            <w:pPr>
              <w:rPr>
                <w:ins w:id="1672" w:author="Administrator" w:date="2023-12-20T14:55:06Z"/>
                <w:rFonts w:hint="default" w:asciiTheme="minorHAnsi" w:hAnsiTheme="minorHAnsi" w:eastAsiaTheme="minorEastAsia" w:cstheme="minorBidi"/>
                <w:color w:val="000000" w:themeColor="text1"/>
                <w:kern w:val="2"/>
                <w:sz w:val="21"/>
                <w:szCs w:val="24"/>
                <w:vertAlign w:val="baseline"/>
                <w:lang w:val="en-US" w:eastAsia="zh-CN" w:bidi="ar-SA"/>
              </w:rPr>
            </w:pPr>
            <w:ins w:id="1673" w:author="Administrator" w:date="2023-12-20T14:55:06Z">
              <w:r>
                <w:rPr>
                  <w:rFonts w:hint="eastAsia"/>
                  <w:color w:val="000000" w:themeColor="text1"/>
                  <w:vertAlign w:val="baseline"/>
                  <w:lang w:val="en-US" w:eastAsia="zh-CN"/>
                </w:rPr>
                <w:t>BYTE</w:t>
              </w:r>
            </w:ins>
          </w:p>
        </w:tc>
        <w:tc>
          <w:tcPr>
            <w:tcW w:w="4786" w:type="dxa"/>
            <w:vAlign w:val="top"/>
          </w:tcPr>
          <w:p>
            <w:pPr>
              <w:rPr>
                <w:ins w:id="1674" w:author="Administrator" w:date="2023-12-20T14:55:06Z"/>
                <w:rFonts w:hint="default" w:asciiTheme="minorHAnsi" w:hAnsiTheme="minorHAnsi" w:eastAsiaTheme="minorEastAsia" w:cstheme="minorBidi"/>
                <w:color w:val="000000" w:themeColor="text1"/>
                <w:kern w:val="2"/>
                <w:sz w:val="21"/>
                <w:szCs w:val="24"/>
                <w:vertAlign w:val="baseline"/>
                <w:lang w:val="en-US" w:eastAsia="zh-CN" w:bidi="ar-SA"/>
              </w:rPr>
            </w:pPr>
            <w:ins w:id="1675" w:author="Administrator" w:date="2023-12-20T14:55:06Z">
              <w:r>
                <w:rPr>
                  <w:rFonts w:hint="eastAsia" w:cstheme="minorBidi"/>
                  <w:color w:val="000000" w:themeColor="text1"/>
                  <w:kern w:val="2"/>
                  <w:sz w:val="21"/>
                  <w:szCs w:val="24"/>
                  <w:vertAlign w:val="baseline"/>
                  <w:lang w:val="en-US" w:eastAsia="zh-CN" w:bidi="ar-SA"/>
                </w:rPr>
                <w:t>第N条，范围：&gt;=0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676" w:author="Administrator" w:date="2023-12-20T14:55:06Z"/>
        </w:trPr>
        <w:tc>
          <w:tcPr>
            <w:tcW w:w="1254" w:type="dxa"/>
          </w:tcPr>
          <w:p>
            <w:pPr>
              <w:rPr>
                <w:ins w:id="1677" w:author="Administrator" w:date="2023-12-20T14:55:06Z"/>
                <w:rFonts w:hint="default"/>
                <w:color w:val="000000" w:themeColor="text1"/>
                <w:vertAlign w:val="baseline"/>
                <w:lang w:val="en-US" w:eastAsia="zh-CN"/>
              </w:rPr>
            </w:pPr>
            <w:ins w:id="1678" w:author="Administrator" w:date="2023-12-20T14:55:06Z">
              <w:r>
                <w:rPr>
                  <w:rFonts w:hint="eastAsia"/>
                  <w:color w:val="000000" w:themeColor="text1"/>
                  <w:vertAlign w:val="baseline"/>
                  <w:lang w:val="en-US" w:eastAsia="zh-CN"/>
                </w:rPr>
                <w:t>1</w:t>
              </w:r>
            </w:ins>
          </w:p>
        </w:tc>
        <w:tc>
          <w:tcPr>
            <w:tcW w:w="1327" w:type="dxa"/>
            <w:vAlign w:val="top"/>
          </w:tcPr>
          <w:p>
            <w:pPr>
              <w:rPr>
                <w:ins w:id="1679" w:author="Administrator" w:date="2023-12-20T14:55:06Z"/>
                <w:rFonts w:hint="default"/>
                <w:color w:val="000000" w:themeColor="text1"/>
                <w:vertAlign w:val="baseline"/>
                <w:lang w:val="en-US" w:eastAsia="zh-CN"/>
              </w:rPr>
            </w:pPr>
            <w:ins w:id="1680" w:author="Administrator" w:date="2023-12-20T14:55:06Z">
              <w:r>
                <w:rPr>
                  <w:rFonts w:hint="eastAsia"/>
                  <w:color w:val="000000" w:themeColor="text1"/>
                  <w:vertAlign w:val="baseline"/>
                  <w:lang w:val="en-US" w:eastAsia="zh-CN"/>
                </w:rPr>
                <w:t>数据长度扩展标识</w:t>
              </w:r>
            </w:ins>
          </w:p>
        </w:tc>
        <w:tc>
          <w:tcPr>
            <w:tcW w:w="1155" w:type="dxa"/>
            <w:vAlign w:val="top"/>
          </w:tcPr>
          <w:p>
            <w:pPr>
              <w:rPr>
                <w:ins w:id="1681" w:author="Administrator" w:date="2023-12-20T14:55:06Z"/>
                <w:rFonts w:hint="eastAsia"/>
                <w:color w:val="000000" w:themeColor="text1"/>
                <w:vertAlign w:val="baseline"/>
                <w:lang w:val="en-US" w:eastAsia="zh-CN"/>
              </w:rPr>
            </w:pPr>
            <w:ins w:id="1682" w:author="Administrator" w:date="2023-12-20T14:55:06Z">
              <w:r>
                <w:rPr>
                  <w:rFonts w:hint="eastAsia"/>
                  <w:color w:val="000000" w:themeColor="text1"/>
                  <w:vertAlign w:val="baseline"/>
                  <w:lang w:val="en-US" w:eastAsia="zh-CN"/>
                </w:rPr>
                <w:t>BYTE</w:t>
              </w:r>
            </w:ins>
          </w:p>
        </w:tc>
        <w:tc>
          <w:tcPr>
            <w:tcW w:w="4786" w:type="dxa"/>
            <w:vAlign w:val="top"/>
          </w:tcPr>
          <w:p>
            <w:pPr>
              <w:rPr>
                <w:ins w:id="1683" w:author="Administrator" w:date="2023-12-20T14:55:06Z"/>
                <w:rFonts w:hint="default" w:cstheme="minorBidi"/>
                <w:color w:val="000000" w:themeColor="text1"/>
                <w:kern w:val="2"/>
                <w:sz w:val="21"/>
                <w:szCs w:val="24"/>
                <w:vertAlign w:val="baseline"/>
                <w:lang w:val="en-US" w:eastAsia="zh-CN" w:bidi="ar-SA"/>
              </w:rPr>
            </w:pPr>
            <w:ins w:id="1684" w:author="Administrator" w:date="2023-12-20T14:55:06Z">
              <w:r>
                <w:rPr>
                  <w:rFonts w:hint="eastAsia" w:cstheme="minorBidi"/>
                  <w:b/>
                  <w:bCs/>
                  <w:color w:val="FF0000"/>
                  <w:kern w:val="2"/>
                  <w:sz w:val="21"/>
                  <w:szCs w:val="24"/>
                  <w:vertAlign w:val="baseline"/>
                  <w:lang w:val="en-US" w:eastAsia="zh-CN" w:bidi="ar-SA"/>
                </w:rPr>
                <w:t>固定为0xFF</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685" w:author="Administrator" w:date="2023-12-20T14:55:06Z"/>
        </w:trPr>
        <w:tc>
          <w:tcPr>
            <w:tcW w:w="1254" w:type="dxa"/>
          </w:tcPr>
          <w:p>
            <w:pPr>
              <w:rPr>
                <w:ins w:id="1686" w:author="Administrator" w:date="2023-12-20T14:55:06Z"/>
                <w:rFonts w:hint="default"/>
                <w:color w:val="000000" w:themeColor="text1"/>
                <w:vertAlign w:val="baseline"/>
                <w:lang w:val="en-US" w:eastAsia="zh-CN"/>
              </w:rPr>
            </w:pPr>
            <w:ins w:id="1687" w:author="Administrator" w:date="2023-12-20T14:55:06Z">
              <w:r>
                <w:rPr>
                  <w:rFonts w:hint="eastAsia"/>
                  <w:color w:val="000000" w:themeColor="text1"/>
                  <w:vertAlign w:val="baseline"/>
                  <w:lang w:val="en-US" w:eastAsia="zh-CN"/>
                </w:rPr>
                <w:t>2</w:t>
              </w:r>
            </w:ins>
          </w:p>
        </w:tc>
        <w:tc>
          <w:tcPr>
            <w:tcW w:w="1327" w:type="dxa"/>
            <w:vAlign w:val="top"/>
          </w:tcPr>
          <w:p>
            <w:pPr>
              <w:rPr>
                <w:ins w:id="1688" w:author="Administrator" w:date="2023-12-20T14:55:06Z"/>
                <w:rFonts w:hint="eastAsia"/>
                <w:color w:val="000000" w:themeColor="text1"/>
                <w:vertAlign w:val="baseline"/>
                <w:lang w:val="en-US" w:eastAsia="zh-CN"/>
              </w:rPr>
            </w:pPr>
            <w:ins w:id="1689" w:author="Administrator" w:date="2023-12-20T14:55:06Z">
              <w:r>
                <w:rPr>
                  <w:rFonts w:hint="eastAsia"/>
                  <w:color w:val="000000" w:themeColor="text1"/>
                  <w:vertAlign w:val="baseline"/>
                  <w:lang w:val="en-US" w:eastAsia="zh-CN"/>
                </w:rPr>
                <w:t>数据长度</w:t>
              </w:r>
            </w:ins>
          </w:p>
        </w:tc>
        <w:tc>
          <w:tcPr>
            <w:tcW w:w="1155" w:type="dxa"/>
            <w:vAlign w:val="top"/>
          </w:tcPr>
          <w:p>
            <w:pPr>
              <w:rPr>
                <w:ins w:id="1690" w:author="Administrator" w:date="2023-12-20T14:55:06Z"/>
                <w:rFonts w:hint="default"/>
                <w:color w:val="000000" w:themeColor="text1"/>
                <w:vertAlign w:val="baseline"/>
                <w:lang w:val="en-US" w:eastAsia="zh-CN"/>
              </w:rPr>
            </w:pPr>
            <w:ins w:id="1691" w:author="Administrator" w:date="2023-12-20T14:55:06Z">
              <w:r>
                <w:rPr>
                  <w:rFonts w:hint="eastAsia"/>
                  <w:color w:val="000000" w:themeColor="text1"/>
                  <w:vertAlign w:val="baseline"/>
                  <w:lang w:val="en-US" w:eastAsia="zh-CN"/>
                </w:rPr>
                <w:t>DWORD</w:t>
              </w:r>
            </w:ins>
          </w:p>
        </w:tc>
        <w:tc>
          <w:tcPr>
            <w:tcW w:w="4786" w:type="dxa"/>
            <w:vAlign w:val="top"/>
          </w:tcPr>
          <w:p>
            <w:pPr>
              <w:rPr>
                <w:ins w:id="1692" w:author="Administrator" w:date="2023-12-20T14:55:06Z"/>
                <w:rFonts w:hint="default" w:cstheme="minorBidi"/>
                <w:color w:val="000000" w:themeColor="text1"/>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ins w:id="1693" w:author="Administrator" w:date="2023-12-20T14:55:06Z"/>
        </w:trPr>
        <w:tc>
          <w:tcPr>
            <w:tcW w:w="1254" w:type="dxa"/>
            <w:vAlign w:val="top"/>
          </w:tcPr>
          <w:p>
            <w:pPr>
              <w:rPr>
                <w:ins w:id="1694" w:author="Administrator" w:date="2023-12-20T14:55:06Z"/>
                <w:rFonts w:hint="default"/>
                <w:color w:val="000000" w:themeColor="text1"/>
                <w:vertAlign w:val="baseline"/>
                <w:lang w:val="en-US" w:eastAsia="zh-CN"/>
              </w:rPr>
            </w:pPr>
            <w:ins w:id="1695" w:author="Administrator" w:date="2023-12-20T14:55:06Z">
              <w:r>
                <w:rPr>
                  <w:rFonts w:hint="eastAsia"/>
                  <w:color w:val="000000" w:themeColor="text1"/>
                  <w:vertAlign w:val="baseline"/>
                  <w:lang w:val="en-US" w:eastAsia="zh-CN"/>
                </w:rPr>
                <w:t>6</w:t>
              </w:r>
            </w:ins>
          </w:p>
        </w:tc>
        <w:tc>
          <w:tcPr>
            <w:tcW w:w="1327" w:type="dxa"/>
            <w:vAlign w:val="top"/>
          </w:tcPr>
          <w:p>
            <w:pPr>
              <w:rPr>
                <w:ins w:id="1696" w:author="Administrator" w:date="2023-12-20T14:55:06Z"/>
                <w:rFonts w:hint="default" w:cstheme="minorBidi"/>
                <w:color w:val="000000" w:themeColor="text1"/>
                <w:kern w:val="2"/>
                <w:sz w:val="21"/>
                <w:szCs w:val="24"/>
                <w:vertAlign w:val="baseline"/>
                <w:lang w:val="en-US" w:eastAsia="zh-CN" w:bidi="ar-SA"/>
              </w:rPr>
            </w:pPr>
            <w:ins w:id="1697" w:author="Administrator" w:date="2023-12-20T14:55:06Z">
              <w:r>
                <w:rPr>
                  <w:rFonts w:hint="eastAsia" w:cstheme="minorBidi"/>
                  <w:color w:val="000000" w:themeColor="text1"/>
                  <w:kern w:val="2"/>
                  <w:sz w:val="21"/>
                  <w:szCs w:val="24"/>
                  <w:vertAlign w:val="baseline"/>
                  <w:lang w:val="en-US" w:eastAsia="zh-CN" w:bidi="ar-SA"/>
                </w:rPr>
                <w:t>起始日期</w:t>
              </w:r>
            </w:ins>
          </w:p>
        </w:tc>
        <w:tc>
          <w:tcPr>
            <w:tcW w:w="1155" w:type="dxa"/>
            <w:vAlign w:val="top"/>
          </w:tcPr>
          <w:p>
            <w:pPr>
              <w:rPr>
                <w:ins w:id="1698" w:author="Administrator" w:date="2023-12-20T14:55:06Z"/>
                <w:rFonts w:hint="default" w:cstheme="minorBidi"/>
                <w:color w:val="000000" w:themeColor="text1"/>
                <w:kern w:val="2"/>
                <w:sz w:val="21"/>
                <w:szCs w:val="24"/>
                <w:vertAlign w:val="baseline"/>
                <w:lang w:val="en-US" w:eastAsia="zh-CN" w:bidi="ar-SA"/>
              </w:rPr>
            </w:pPr>
            <w:ins w:id="1699" w:author="Administrator" w:date="2023-12-20T14:55:06Z">
              <w:r>
                <w:rPr>
                  <w:rFonts w:hint="eastAsia"/>
                  <w:color w:val="000000" w:themeColor="text1"/>
                  <w:vertAlign w:val="baseline"/>
                  <w:lang w:val="en-US" w:eastAsia="zh-CN"/>
                </w:rPr>
                <w:t>BYTE[4]</w:t>
              </w:r>
            </w:ins>
          </w:p>
        </w:tc>
        <w:tc>
          <w:tcPr>
            <w:tcW w:w="4786" w:type="dxa"/>
            <w:vAlign w:val="top"/>
          </w:tcPr>
          <w:p>
            <w:pPr>
              <w:rPr>
                <w:ins w:id="1700" w:author="Administrator" w:date="2023-12-20T14:55:06Z"/>
                <w:rFonts w:hint="default"/>
                <w:color w:val="000000" w:themeColor="text1"/>
                <w:vertAlign w:val="baseline"/>
                <w:lang w:val="en-US" w:eastAsia="zh-CN"/>
              </w:rPr>
            </w:pPr>
            <w:ins w:id="1701" w:author="Administrator" w:date="2023-12-20T14:55:06Z">
              <w:r>
                <w:rPr>
                  <w:rFonts w:hint="eastAsia"/>
                  <w:color w:val="000000" w:themeColor="text1"/>
                  <w:vertAlign w:val="baseline"/>
                  <w:lang w:val="en-US" w:eastAsia="zh-CN"/>
                </w:rPr>
                <w:t xml:space="preserve">例：2023/03/01 </w:t>
              </w:r>
            </w:ins>
          </w:p>
          <w:p>
            <w:pPr>
              <w:rPr>
                <w:ins w:id="1702" w:author="Administrator" w:date="2023-12-20T14:55:06Z"/>
                <w:rFonts w:hint="default"/>
                <w:color w:val="000000" w:themeColor="text1"/>
                <w:vertAlign w:val="baseline"/>
                <w:lang w:val="en-US" w:eastAsia="zh-CN"/>
              </w:rPr>
            </w:pPr>
            <w:ins w:id="1703" w:author="Administrator" w:date="2023-12-20T14:55:06Z">
              <w:r>
                <w:rPr>
                  <w:rFonts w:hint="eastAsia"/>
                  <w:color w:val="000000" w:themeColor="text1"/>
                  <w:vertAlign w:val="baseline"/>
                  <w:lang w:val="en-US" w:eastAsia="zh-CN"/>
                </w:rPr>
                <w:t>BYTE[0] = 0xE7;// 年</w:t>
              </w:r>
            </w:ins>
          </w:p>
          <w:p>
            <w:pPr>
              <w:rPr>
                <w:ins w:id="1704" w:author="Administrator" w:date="2023-12-20T14:55:06Z"/>
                <w:rFonts w:hint="eastAsia"/>
                <w:color w:val="000000" w:themeColor="text1"/>
                <w:vertAlign w:val="baseline"/>
                <w:lang w:val="en-US" w:eastAsia="zh-CN"/>
              </w:rPr>
            </w:pPr>
            <w:ins w:id="1705" w:author="Administrator" w:date="2023-12-20T14:55:06Z">
              <w:r>
                <w:rPr>
                  <w:rFonts w:hint="eastAsia"/>
                  <w:color w:val="000000" w:themeColor="text1"/>
                  <w:vertAlign w:val="baseline"/>
                  <w:lang w:val="en-US" w:eastAsia="zh-CN"/>
                </w:rPr>
                <w:t>BYTE[1] = 0x07;// 年</w:t>
              </w:r>
            </w:ins>
          </w:p>
          <w:p>
            <w:pPr>
              <w:rPr>
                <w:ins w:id="1706" w:author="Administrator" w:date="2023-12-20T14:55:06Z"/>
                <w:rFonts w:hint="default"/>
                <w:color w:val="000000" w:themeColor="text1"/>
                <w:vertAlign w:val="baseline"/>
                <w:lang w:val="en-US" w:eastAsia="zh-CN"/>
              </w:rPr>
            </w:pPr>
            <w:ins w:id="1707" w:author="Administrator" w:date="2023-12-20T14:55:06Z">
              <w:r>
                <w:rPr>
                  <w:rFonts w:hint="eastAsia"/>
                  <w:color w:val="000000" w:themeColor="text1"/>
                  <w:vertAlign w:val="baseline"/>
                  <w:lang w:val="en-US" w:eastAsia="zh-CN"/>
                </w:rPr>
                <w:t>BYTE[2] = 0x03;// 月</w:t>
              </w:r>
            </w:ins>
          </w:p>
          <w:p>
            <w:pPr>
              <w:rPr>
                <w:ins w:id="1708" w:author="Administrator" w:date="2023-12-20T14:55:06Z"/>
                <w:rFonts w:hint="default"/>
                <w:color w:val="000000" w:themeColor="text1"/>
                <w:vertAlign w:val="baseline"/>
                <w:lang w:val="en-US" w:eastAsia="zh-CN"/>
              </w:rPr>
            </w:pPr>
            <w:ins w:id="1709" w:author="Administrator" w:date="2023-12-20T14:55:06Z">
              <w:r>
                <w:rPr>
                  <w:rFonts w:hint="eastAsia"/>
                  <w:color w:val="000000" w:themeColor="text1"/>
                  <w:vertAlign w:val="baseline"/>
                  <w:lang w:val="en-US" w:eastAsia="zh-CN"/>
                </w:rPr>
                <w:t>BYTE[3] = 0x01;// 日</w:t>
              </w:r>
            </w:ins>
          </w:p>
          <w:p>
            <w:pPr>
              <w:rPr>
                <w:ins w:id="1710" w:author="Administrator" w:date="2023-12-20T14:55:06Z"/>
                <w:rFonts w:hint="default" w:asciiTheme="minorHAnsi" w:hAnsiTheme="minorHAnsi" w:eastAsiaTheme="minorEastAsia" w:cstheme="minorBidi"/>
                <w:color w:val="000000" w:themeColor="text1"/>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ins w:id="1711" w:author="Administrator" w:date="2023-12-20T14:55:06Z"/>
        </w:trPr>
        <w:tc>
          <w:tcPr>
            <w:tcW w:w="1254" w:type="dxa"/>
            <w:vAlign w:val="top"/>
          </w:tcPr>
          <w:p>
            <w:pPr>
              <w:rPr>
                <w:ins w:id="1712" w:author="Administrator" w:date="2023-12-20T14:55:06Z"/>
                <w:rFonts w:hint="default"/>
                <w:color w:val="000000" w:themeColor="text1"/>
                <w:vertAlign w:val="baseline"/>
                <w:lang w:val="en-US" w:eastAsia="zh-CN"/>
              </w:rPr>
            </w:pPr>
            <w:ins w:id="1713" w:author="Administrator" w:date="2023-12-20T14:55:06Z">
              <w:r>
                <w:rPr>
                  <w:rFonts w:hint="eastAsia"/>
                  <w:color w:val="000000" w:themeColor="text1"/>
                  <w:vertAlign w:val="baseline"/>
                  <w:lang w:val="en-US" w:eastAsia="zh-CN"/>
                </w:rPr>
                <w:t>10</w:t>
              </w:r>
            </w:ins>
          </w:p>
        </w:tc>
        <w:tc>
          <w:tcPr>
            <w:tcW w:w="1327" w:type="dxa"/>
            <w:vAlign w:val="top"/>
          </w:tcPr>
          <w:p>
            <w:pPr>
              <w:rPr>
                <w:ins w:id="1714" w:author="Administrator" w:date="2023-12-20T14:55:06Z"/>
                <w:rFonts w:hint="default" w:cstheme="minorBidi"/>
                <w:color w:val="000000" w:themeColor="text1"/>
                <w:kern w:val="2"/>
                <w:sz w:val="21"/>
                <w:szCs w:val="24"/>
                <w:vertAlign w:val="baseline"/>
                <w:lang w:val="en-US" w:eastAsia="zh-CN" w:bidi="ar-SA"/>
              </w:rPr>
            </w:pPr>
            <w:ins w:id="1715" w:author="Administrator" w:date="2023-12-20T14:55:06Z">
              <w:r>
                <w:rPr>
                  <w:rFonts w:hint="eastAsia" w:cstheme="minorBidi"/>
                  <w:color w:val="000000" w:themeColor="text1"/>
                  <w:kern w:val="2"/>
                  <w:sz w:val="21"/>
                  <w:szCs w:val="24"/>
                  <w:vertAlign w:val="baseline"/>
                  <w:lang w:val="en-US" w:eastAsia="zh-CN" w:bidi="ar-SA"/>
                </w:rPr>
                <w:t>起始时间</w:t>
              </w:r>
            </w:ins>
          </w:p>
        </w:tc>
        <w:tc>
          <w:tcPr>
            <w:tcW w:w="1155" w:type="dxa"/>
            <w:vAlign w:val="top"/>
          </w:tcPr>
          <w:p>
            <w:pPr>
              <w:rPr>
                <w:ins w:id="1716" w:author="Administrator" w:date="2023-12-20T14:55:06Z"/>
                <w:rFonts w:hint="eastAsia" w:cstheme="minorBidi"/>
                <w:color w:val="000000" w:themeColor="text1"/>
                <w:kern w:val="2"/>
                <w:sz w:val="21"/>
                <w:szCs w:val="24"/>
                <w:vertAlign w:val="baseline"/>
                <w:lang w:val="en-US" w:eastAsia="zh-CN" w:bidi="ar-SA"/>
              </w:rPr>
            </w:pPr>
            <w:ins w:id="1717" w:author="Administrator" w:date="2023-12-20T14:55:06Z">
              <w:r>
                <w:rPr>
                  <w:rFonts w:hint="eastAsia"/>
                  <w:color w:val="000000" w:themeColor="text1"/>
                  <w:vertAlign w:val="baseline"/>
                  <w:lang w:val="en-US" w:eastAsia="zh-CN"/>
                </w:rPr>
                <w:t>BYTE[4]</w:t>
              </w:r>
            </w:ins>
          </w:p>
        </w:tc>
        <w:tc>
          <w:tcPr>
            <w:tcW w:w="4786" w:type="dxa"/>
            <w:vAlign w:val="top"/>
          </w:tcPr>
          <w:p>
            <w:pPr>
              <w:rPr>
                <w:ins w:id="1718" w:author="Administrator" w:date="2023-12-20T14:55:06Z"/>
                <w:rFonts w:hint="eastAsia"/>
                <w:color w:val="000000" w:themeColor="text1"/>
                <w:vertAlign w:val="baseline"/>
                <w:lang w:val="en-US" w:eastAsia="zh-CN"/>
              </w:rPr>
            </w:pPr>
            <w:ins w:id="1719" w:author="Administrator" w:date="2023-12-20T14:55:06Z">
              <w:r>
                <w:rPr>
                  <w:rFonts w:hint="eastAsia" w:cstheme="minorBidi"/>
                  <w:color w:val="000000" w:themeColor="text1"/>
                  <w:kern w:val="2"/>
                  <w:sz w:val="21"/>
                  <w:szCs w:val="24"/>
                  <w:vertAlign w:val="baseline"/>
                  <w:lang w:val="en-US" w:eastAsia="zh-CN" w:bidi="ar-SA"/>
                </w:rPr>
                <w:t>例：</w:t>
              </w:r>
            </w:ins>
            <w:ins w:id="1720" w:author="Administrator" w:date="2023-12-20T14:55:06Z">
              <w:r>
                <w:rPr>
                  <w:rFonts w:hint="eastAsia"/>
                  <w:color w:val="000000" w:themeColor="text1"/>
                  <w:vertAlign w:val="baseline"/>
                  <w:lang w:val="en-US" w:eastAsia="zh-CN"/>
                </w:rPr>
                <w:t>17:20:22</w:t>
              </w:r>
            </w:ins>
          </w:p>
          <w:p>
            <w:pPr>
              <w:rPr>
                <w:ins w:id="1721" w:author="Administrator" w:date="2023-12-20T14:55:06Z"/>
                <w:rFonts w:hint="default"/>
                <w:color w:val="000000" w:themeColor="text1"/>
                <w:vertAlign w:val="baseline"/>
                <w:lang w:val="en-US" w:eastAsia="zh-CN"/>
              </w:rPr>
            </w:pPr>
            <w:ins w:id="1722" w:author="Administrator" w:date="2023-12-20T14:55:06Z">
              <w:r>
                <w:rPr>
                  <w:rFonts w:hint="eastAsia"/>
                  <w:color w:val="000000" w:themeColor="text1"/>
                  <w:vertAlign w:val="baseline"/>
                  <w:lang w:val="en-US" w:eastAsia="zh-CN"/>
                </w:rPr>
                <w:t>BYTE[0] = 0x00;// 预留</w:t>
              </w:r>
            </w:ins>
          </w:p>
          <w:p>
            <w:pPr>
              <w:rPr>
                <w:ins w:id="1723" w:author="Administrator" w:date="2023-12-20T14:55:06Z"/>
                <w:rFonts w:hint="eastAsia"/>
                <w:color w:val="000000" w:themeColor="text1"/>
                <w:vertAlign w:val="baseline"/>
                <w:lang w:val="en-US" w:eastAsia="zh-CN"/>
              </w:rPr>
            </w:pPr>
          </w:p>
          <w:p>
            <w:pPr>
              <w:rPr>
                <w:ins w:id="1724" w:author="Administrator" w:date="2023-12-20T14:55:06Z"/>
                <w:rFonts w:hint="default"/>
                <w:color w:val="000000" w:themeColor="text1"/>
                <w:vertAlign w:val="baseline"/>
                <w:lang w:val="en-US" w:eastAsia="zh-CN"/>
              </w:rPr>
            </w:pPr>
            <w:ins w:id="1725" w:author="Administrator" w:date="2023-12-20T14:55:06Z">
              <w:r>
                <w:rPr>
                  <w:rFonts w:hint="eastAsia"/>
                  <w:color w:val="000000" w:themeColor="text1"/>
                  <w:vertAlign w:val="baseline"/>
                  <w:lang w:val="en-US" w:eastAsia="zh-CN"/>
                </w:rPr>
                <w:t>BYTE[1] = 0x11;// 时</w:t>
              </w:r>
            </w:ins>
          </w:p>
          <w:p>
            <w:pPr>
              <w:rPr>
                <w:ins w:id="1726" w:author="Administrator" w:date="2023-12-20T14:55:06Z"/>
                <w:rFonts w:hint="default"/>
                <w:color w:val="000000" w:themeColor="text1"/>
                <w:vertAlign w:val="baseline"/>
                <w:lang w:val="en-US" w:eastAsia="zh-CN"/>
              </w:rPr>
            </w:pPr>
            <w:ins w:id="1727" w:author="Administrator" w:date="2023-12-20T14:55:06Z">
              <w:r>
                <w:rPr>
                  <w:rFonts w:hint="eastAsia"/>
                  <w:color w:val="000000" w:themeColor="text1"/>
                  <w:vertAlign w:val="baseline"/>
                  <w:lang w:val="en-US" w:eastAsia="zh-CN"/>
                </w:rPr>
                <w:t>BYTE[2] = 0x14;// 分</w:t>
              </w:r>
            </w:ins>
          </w:p>
          <w:p>
            <w:pPr>
              <w:rPr>
                <w:ins w:id="1728" w:author="Administrator" w:date="2023-12-20T14:55:06Z"/>
                <w:rFonts w:hint="default"/>
                <w:color w:val="000000" w:themeColor="text1"/>
                <w:vertAlign w:val="baseline"/>
                <w:lang w:val="en-US" w:eastAsia="zh-CN"/>
              </w:rPr>
            </w:pPr>
            <w:ins w:id="1729" w:author="Administrator" w:date="2023-12-20T14:55:06Z">
              <w:r>
                <w:rPr>
                  <w:rFonts w:hint="eastAsia"/>
                  <w:color w:val="000000" w:themeColor="text1"/>
                  <w:vertAlign w:val="baseline"/>
                  <w:lang w:val="en-US" w:eastAsia="zh-CN"/>
                </w:rPr>
                <w:t>BYTE[3] = 0x16;// 秒</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ins w:id="1730" w:author="Administrator" w:date="2023-12-20T14:55:06Z"/>
        </w:trPr>
        <w:tc>
          <w:tcPr>
            <w:tcW w:w="1254" w:type="dxa"/>
            <w:vAlign w:val="top"/>
          </w:tcPr>
          <w:p>
            <w:pPr>
              <w:rPr>
                <w:ins w:id="1731" w:author="Administrator" w:date="2023-12-20T14:55:06Z"/>
                <w:rFonts w:hint="default"/>
                <w:color w:val="000000" w:themeColor="text1"/>
                <w:vertAlign w:val="baseline"/>
                <w:lang w:val="en-US" w:eastAsia="zh-CN"/>
              </w:rPr>
            </w:pPr>
            <w:ins w:id="1732" w:author="Administrator" w:date="2023-12-20T14:55:06Z">
              <w:r>
                <w:rPr>
                  <w:rFonts w:hint="eastAsia"/>
                  <w:color w:val="000000" w:themeColor="text1"/>
                  <w:vertAlign w:val="baseline"/>
                  <w:lang w:val="en-US" w:eastAsia="zh-CN"/>
                </w:rPr>
                <w:t>14</w:t>
              </w:r>
            </w:ins>
          </w:p>
        </w:tc>
        <w:tc>
          <w:tcPr>
            <w:tcW w:w="1327" w:type="dxa"/>
            <w:vAlign w:val="top"/>
          </w:tcPr>
          <w:p>
            <w:pPr>
              <w:rPr>
                <w:ins w:id="1733" w:author="Administrator" w:date="2023-12-20T14:55:06Z"/>
                <w:rFonts w:hint="default" w:cstheme="minorBidi"/>
                <w:color w:val="000000" w:themeColor="text1"/>
                <w:kern w:val="2"/>
                <w:sz w:val="21"/>
                <w:szCs w:val="24"/>
                <w:vertAlign w:val="baseline"/>
                <w:lang w:val="en-US" w:eastAsia="zh-CN" w:bidi="ar-SA"/>
              </w:rPr>
            </w:pPr>
            <w:ins w:id="1734" w:author="Administrator" w:date="2023-12-20T14:55:06Z">
              <w:r>
                <w:rPr>
                  <w:rFonts w:hint="eastAsia" w:cstheme="minorBidi"/>
                  <w:color w:val="000000" w:themeColor="text1"/>
                  <w:kern w:val="2"/>
                  <w:sz w:val="21"/>
                  <w:szCs w:val="24"/>
                  <w:vertAlign w:val="baseline"/>
                  <w:lang w:val="en-US" w:eastAsia="zh-CN" w:bidi="ar-SA"/>
                </w:rPr>
                <w:t>运动类型</w:t>
              </w:r>
            </w:ins>
          </w:p>
        </w:tc>
        <w:tc>
          <w:tcPr>
            <w:tcW w:w="1155" w:type="dxa"/>
            <w:vAlign w:val="top"/>
          </w:tcPr>
          <w:p>
            <w:pPr>
              <w:rPr>
                <w:ins w:id="1735" w:author="Administrator" w:date="2023-12-20T14:55:06Z"/>
                <w:rFonts w:hint="default" w:cstheme="minorBidi"/>
                <w:color w:val="000000" w:themeColor="text1"/>
                <w:kern w:val="2"/>
                <w:sz w:val="21"/>
                <w:szCs w:val="24"/>
                <w:vertAlign w:val="baseline"/>
                <w:lang w:val="en-US" w:eastAsia="zh-CN" w:bidi="ar-SA"/>
              </w:rPr>
            </w:pPr>
            <w:ins w:id="1736" w:author="Administrator" w:date="2023-12-20T14:55:06Z">
              <w:r>
                <w:rPr>
                  <w:rFonts w:hint="eastAsia" w:cstheme="minorBidi"/>
                  <w:color w:val="000000" w:themeColor="text1"/>
                  <w:kern w:val="2"/>
                  <w:sz w:val="21"/>
                  <w:szCs w:val="24"/>
                  <w:vertAlign w:val="baseline"/>
                  <w:lang w:val="en-US" w:eastAsia="zh-CN" w:bidi="ar-SA"/>
                </w:rPr>
                <w:t>BYTE</w:t>
              </w:r>
            </w:ins>
          </w:p>
        </w:tc>
        <w:tc>
          <w:tcPr>
            <w:tcW w:w="4786" w:type="dxa"/>
            <w:vAlign w:val="top"/>
          </w:tcPr>
          <w:p>
            <w:pPr>
              <w:rPr>
                <w:ins w:id="1737" w:author="Administrator" w:date="2023-12-20T14:55:06Z"/>
                <w:rFonts w:hint="eastAsia" w:asciiTheme="minorHAnsi" w:hAnsiTheme="minorHAnsi" w:eastAsiaTheme="minorEastAsia" w:cstheme="minorBidi"/>
                <w:color w:val="000000" w:themeColor="text1"/>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ins w:id="1738" w:author="Administrator" w:date="2023-12-20T14:55:06Z"/>
        </w:trPr>
        <w:tc>
          <w:tcPr>
            <w:tcW w:w="1254" w:type="dxa"/>
            <w:vAlign w:val="top"/>
          </w:tcPr>
          <w:p>
            <w:pPr>
              <w:rPr>
                <w:ins w:id="1739" w:author="Administrator" w:date="2023-12-20T14:55:06Z"/>
                <w:rFonts w:hint="default"/>
                <w:color w:val="000000" w:themeColor="text1"/>
                <w:vertAlign w:val="baseline"/>
                <w:lang w:val="en-US" w:eastAsia="zh-CN"/>
              </w:rPr>
            </w:pPr>
            <w:ins w:id="1740" w:author="Administrator" w:date="2023-12-20T14:55:06Z">
              <w:r>
                <w:rPr>
                  <w:rFonts w:hint="eastAsia"/>
                  <w:color w:val="000000" w:themeColor="text1"/>
                  <w:vertAlign w:val="baseline"/>
                  <w:lang w:val="en-US" w:eastAsia="zh-CN"/>
                </w:rPr>
                <w:t>15</w:t>
              </w:r>
            </w:ins>
          </w:p>
        </w:tc>
        <w:tc>
          <w:tcPr>
            <w:tcW w:w="1327" w:type="dxa"/>
            <w:vAlign w:val="top"/>
          </w:tcPr>
          <w:p>
            <w:pPr>
              <w:rPr>
                <w:ins w:id="1741" w:author="Administrator" w:date="2023-12-20T14:55:06Z"/>
                <w:rFonts w:hint="default" w:cstheme="minorBidi"/>
                <w:color w:val="000000" w:themeColor="text1"/>
                <w:kern w:val="2"/>
                <w:sz w:val="21"/>
                <w:szCs w:val="24"/>
                <w:vertAlign w:val="baseline"/>
                <w:lang w:val="en-US" w:eastAsia="zh-CN" w:bidi="ar-SA"/>
              </w:rPr>
            </w:pPr>
            <w:ins w:id="1742" w:author="Administrator" w:date="2023-12-20T14:55:06Z">
              <w:r>
                <w:rPr>
                  <w:rFonts w:hint="eastAsia" w:cstheme="minorBidi"/>
                  <w:color w:val="000000" w:themeColor="text1"/>
                  <w:kern w:val="2"/>
                  <w:sz w:val="21"/>
                  <w:szCs w:val="24"/>
                  <w:vertAlign w:val="baseline"/>
                  <w:lang w:val="en-US" w:eastAsia="zh-CN" w:bidi="ar-SA"/>
                </w:rPr>
                <w:t>心率</w:t>
              </w:r>
            </w:ins>
          </w:p>
        </w:tc>
        <w:tc>
          <w:tcPr>
            <w:tcW w:w="1155" w:type="dxa"/>
            <w:vAlign w:val="top"/>
          </w:tcPr>
          <w:p>
            <w:pPr>
              <w:rPr>
                <w:ins w:id="1743" w:author="Administrator" w:date="2023-12-20T14:55:06Z"/>
                <w:rFonts w:hint="default" w:cstheme="minorBidi"/>
                <w:color w:val="000000" w:themeColor="text1"/>
                <w:kern w:val="2"/>
                <w:sz w:val="21"/>
                <w:szCs w:val="24"/>
                <w:vertAlign w:val="baseline"/>
                <w:lang w:val="en-US" w:eastAsia="zh-CN" w:bidi="ar-SA"/>
              </w:rPr>
            </w:pPr>
            <w:ins w:id="1744" w:author="Administrator" w:date="2023-12-20T14:55:06Z">
              <w:r>
                <w:rPr>
                  <w:rFonts w:hint="eastAsia" w:cstheme="minorBidi"/>
                  <w:color w:val="000000" w:themeColor="text1"/>
                  <w:kern w:val="2"/>
                  <w:sz w:val="21"/>
                  <w:szCs w:val="24"/>
                  <w:vertAlign w:val="baseline"/>
                  <w:lang w:val="en-US" w:eastAsia="zh-CN" w:bidi="ar-SA"/>
                </w:rPr>
                <w:t>BYTE</w:t>
              </w:r>
            </w:ins>
          </w:p>
        </w:tc>
        <w:tc>
          <w:tcPr>
            <w:tcW w:w="4786" w:type="dxa"/>
            <w:vAlign w:val="top"/>
          </w:tcPr>
          <w:p>
            <w:pPr>
              <w:rPr>
                <w:ins w:id="1745" w:author="Administrator" w:date="2023-12-20T14:55:06Z"/>
                <w:rFonts w:hint="eastAsia" w:asciiTheme="minorHAnsi" w:hAnsiTheme="minorHAnsi" w:eastAsiaTheme="minorEastAsia" w:cstheme="minorBidi"/>
                <w:color w:val="000000" w:themeColor="text1"/>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ins w:id="1746" w:author="Administrator" w:date="2023-12-20T14:55:06Z"/>
        </w:trPr>
        <w:tc>
          <w:tcPr>
            <w:tcW w:w="1254" w:type="dxa"/>
            <w:vAlign w:val="top"/>
          </w:tcPr>
          <w:p>
            <w:pPr>
              <w:rPr>
                <w:ins w:id="1747" w:author="Administrator" w:date="2023-12-20T14:55:06Z"/>
                <w:rFonts w:hint="default"/>
                <w:color w:val="000000" w:themeColor="text1"/>
                <w:vertAlign w:val="baseline"/>
                <w:lang w:val="en-US" w:eastAsia="zh-CN"/>
              </w:rPr>
            </w:pPr>
            <w:ins w:id="1748" w:author="Administrator" w:date="2023-12-20T14:55:06Z">
              <w:r>
                <w:rPr>
                  <w:rFonts w:hint="eastAsia"/>
                  <w:color w:val="000000" w:themeColor="text1"/>
                  <w:vertAlign w:val="baseline"/>
                  <w:lang w:val="en-US" w:eastAsia="zh-CN"/>
                </w:rPr>
                <w:t>16</w:t>
              </w:r>
            </w:ins>
          </w:p>
        </w:tc>
        <w:tc>
          <w:tcPr>
            <w:tcW w:w="1327" w:type="dxa"/>
            <w:vAlign w:val="top"/>
          </w:tcPr>
          <w:p>
            <w:pPr>
              <w:rPr>
                <w:ins w:id="1749" w:author="Administrator" w:date="2023-12-20T14:55:06Z"/>
                <w:rFonts w:hint="default" w:cstheme="minorBidi"/>
                <w:color w:val="000000" w:themeColor="text1"/>
                <w:kern w:val="2"/>
                <w:sz w:val="21"/>
                <w:szCs w:val="24"/>
                <w:vertAlign w:val="baseline"/>
                <w:lang w:val="en-US" w:eastAsia="zh-CN" w:bidi="ar-SA"/>
              </w:rPr>
            </w:pPr>
            <w:ins w:id="1750" w:author="Administrator" w:date="2023-12-20T14:55:06Z">
              <w:r>
                <w:rPr>
                  <w:rFonts w:hint="eastAsia" w:cstheme="minorBidi"/>
                  <w:color w:val="000000" w:themeColor="text1"/>
                  <w:kern w:val="2"/>
                  <w:sz w:val="21"/>
                  <w:szCs w:val="24"/>
                  <w:vertAlign w:val="baseline"/>
                  <w:lang w:val="en-US" w:eastAsia="zh-CN" w:bidi="ar-SA"/>
                </w:rPr>
                <w:t>运动时长</w:t>
              </w:r>
            </w:ins>
          </w:p>
        </w:tc>
        <w:tc>
          <w:tcPr>
            <w:tcW w:w="1155" w:type="dxa"/>
            <w:vAlign w:val="top"/>
          </w:tcPr>
          <w:p>
            <w:pPr>
              <w:rPr>
                <w:ins w:id="1751" w:author="Administrator" w:date="2023-12-20T14:55:06Z"/>
                <w:rFonts w:hint="default" w:cstheme="minorBidi"/>
                <w:color w:val="000000" w:themeColor="text1"/>
                <w:kern w:val="2"/>
                <w:sz w:val="21"/>
                <w:szCs w:val="24"/>
                <w:vertAlign w:val="baseline"/>
                <w:lang w:val="en-US" w:eastAsia="zh-CN" w:bidi="ar-SA"/>
              </w:rPr>
            </w:pPr>
            <w:ins w:id="1752" w:author="Administrator" w:date="2023-12-20T14:55:06Z">
              <w:r>
                <w:rPr>
                  <w:rFonts w:hint="eastAsia" w:cstheme="minorBidi"/>
                  <w:color w:val="000000" w:themeColor="text1"/>
                  <w:kern w:val="2"/>
                  <w:sz w:val="21"/>
                  <w:szCs w:val="24"/>
                  <w:vertAlign w:val="baseline"/>
                  <w:lang w:val="en-US" w:eastAsia="zh-CN" w:bidi="ar-SA"/>
                </w:rPr>
                <w:t>WORD</w:t>
              </w:r>
            </w:ins>
          </w:p>
        </w:tc>
        <w:tc>
          <w:tcPr>
            <w:tcW w:w="4786" w:type="dxa"/>
            <w:vAlign w:val="top"/>
          </w:tcPr>
          <w:p>
            <w:pPr>
              <w:rPr>
                <w:ins w:id="1753" w:author="Administrator" w:date="2023-12-20T14:55:06Z"/>
                <w:rFonts w:hint="default" w:asciiTheme="minorHAnsi" w:hAnsiTheme="minorHAnsi" w:eastAsiaTheme="minorEastAsia" w:cstheme="minorBidi"/>
                <w:color w:val="000000" w:themeColor="text1"/>
                <w:kern w:val="2"/>
                <w:sz w:val="21"/>
                <w:szCs w:val="24"/>
                <w:vertAlign w:val="baseline"/>
                <w:lang w:val="en-US" w:eastAsia="zh-CN" w:bidi="ar-SA"/>
              </w:rPr>
            </w:pPr>
            <w:ins w:id="1754" w:author="Administrator" w:date="2023-12-20T14:55:06Z">
              <w:r>
                <w:rPr>
                  <w:rFonts w:hint="eastAsia" w:cstheme="minorBidi"/>
                  <w:color w:val="000000" w:themeColor="text1"/>
                  <w:kern w:val="2"/>
                  <w:sz w:val="21"/>
                  <w:szCs w:val="24"/>
                  <w:vertAlign w:val="baseline"/>
                  <w:lang w:val="en-US" w:eastAsia="zh-CN" w:bidi="ar-SA"/>
                </w:rPr>
                <w:t>单位：秒</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ins w:id="1755" w:author="Administrator" w:date="2023-12-20T14:55:06Z"/>
        </w:trPr>
        <w:tc>
          <w:tcPr>
            <w:tcW w:w="1254" w:type="dxa"/>
            <w:vAlign w:val="top"/>
          </w:tcPr>
          <w:p>
            <w:pPr>
              <w:rPr>
                <w:ins w:id="1756" w:author="Administrator" w:date="2023-12-20T14:55:06Z"/>
                <w:rFonts w:hint="default"/>
                <w:color w:val="000000" w:themeColor="text1"/>
                <w:vertAlign w:val="baseline"/>
                <w:lang w:val="en-US" w:eastAsia="zh-CN"/>
              </w:rPr>
            </w:pPr>
            <w:ins w:id="1757" w:author="Administrator" w:date="2023-12-20T14:55:06Z">
              <w:r>
                <w:rPr>
                  <w:rFonts w:hint="eastAsia"/>
                  <w:color w:val="000000" w:themeColor="text1"/>
                  <w:vertAlign w:val="baseline"/>
                  <w:lang w:val="en-US" w:eastAsia="zh-CN"/>
                </w:rPr>
                <w:t>18</w:t>
              </w:r>
            </w:ins>
          </w:p>
        </w:tc>
        <w:tc>
          <w:tcPr>
            <w:tcW w:w="1327" w:type="dxa"/>
            <w:vAlign w:val="top"/>
          </w:tcPr>
          <w:p>
            <w:pPr>
              <w:rPr>
                <w:ins w:id="1758" w:author="Administrator" w:date="2023-12-20T14:55:06Z"/>
                <w:rFonts w:hint="default" w:cstheme="minorBidi"/>
                <w:color w:val="000000" w:themeColor="text1"/>
                <w:kern w:val="2"/>
                <w:sz w:val="21"/>
                <w:szCs w:val="24"/>
                <w:vertAlign w:val="baseline"/>
                <w:lang w:val="en-US" w:eastAsia="zh-CN" w:bidi="ar-SA"/>
              </w:rPr>
            </w:pPr>
            <w:ins w:id="1759" w:author="Administrator" w:date="2023-12-20T14:55:06Z">
              <w:r>
                <w:rPr>
                  <w:rFonts w:hint="eastAsia" w:cstheme="minorBidi"/>
                  <w:color w:val="000000" w:themeColor="text1"/>
                  <w:kern w:val="2"/>
                  <w:sz w:val="21"/>
                  <w:szCs w:val="24"/>
                  <w:vertAlign w:val="baseline"/>
                  <w:lang w:val="en-US" w:eastAsia="zh-CN" w:bidi="ar-SA"/>
                </w:rPr>
                <w:t>步数</w:t>
              </w:r>
            </w:ins>
          </w:p>
        </w:tc>
        <w:tc>
          <w:tcPr>
            <w:tcW w:w="1155" w:type="dxa"/>
            <w:vAlign w:val="top"/>
          </w:tcPr>
          <w:p>
            <w:pPr>
              <w:rPr>
                <w:ins w:id="1760" w:author="Administrator" w:date="2023-12-20T14:55:06Z"/>
                <w:rFonts w:hint="default" w:cstheme="minorBidi"/>
                <w:color w:val="000000" w:themeColor="text1"/>
                <w:kern w:val="2"/>
                <w:sz w:val="21"/>
                <w:szCs w:val="24"/>
                <w:vertAlign w:val="baseline"/>
                <w:lang w:val="en-US" w:eastAsia="zh-CN" w:bidi="ar-SA"/>
              </w:rPr>
            </w:pPr>
            <w:ins w:id="1761" w:author="Administrator" w:date="2023-12-20T14:55:06Z">
              <w:r>
                <w:rPr>
                  <w:rFonts w:hint="eastAsia" w:cstheme="minorBidi"/>
                  <w:color w:val="000000" w:themeColor="text1"/>
                  <w:kern w:val="2"/>
                  <w:sz w:val="21"/>
                  <w:szCs w:val="24"/>
                  <w:vertAlign w:val="baseline"/>
                  <w:lang w:val="en-US" w:eastAsia="zh-CN" w:bidi="ar-SA"/>
                </w:rPr>
                <w:t>DWORD</w:t>
              </w:r>
            </w:ins>
          </w:p>
        </w:tc>
        <w:tc>
          <w:tcPr>
            <w:tcW w:w="4786" w:type="dxa"/>
            <w:vAlign w:val="top"/>
          </w:tcPr>
          <w:p>
            <w:pPr>
              <w:rPr>
                <w:ins w:id="1762" w:author="Administrator" w:date="2023-12-20T14:55:06Z"/>
                <w:rFonts w:hint="eastAsia" w:asciiTheme="minorHAnsi" w:hAnsiTheme="minorHAnsi" w:eastAsiaTheme="minorEastAsia" w:cstheme="minorBidi"/>
                <w:color w:val="000000" w:themeColor="text1"/>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ins w:id="1763" w:author="Administrator" w:date="2023-12-20T14:55:06Z"/>
        </w:trPr>
        <w:tc>
          <w:tcPr>
            <w:tcW w:w="1254" w:type="dxa"/>
            <w:vAlign w:val="top"/>
          </w:tcPr>
          <w:p>
            <w:pPr>
              <w:rPr>
                <w:ins w:id="1764" w:author="Administrator" w:date="2023-12-20T14:55:06Z"/>
                <w:rFonts w:hint="default"/>
                <w:color w:val="000000" w:themeColor="text1"/>
                <w:vertAlign w:val="baseline"/>
                <w:lang w:val="en-US" w:eastAsia="zh-CN"/>
              </w:rPr>
            </w:pPr>
            <w:ins w:id="1765" w:author="Administrator" w:date="2023-12-20T14:55:06Z">
              <w:r>
                <w:rPr>
                  <w:rFonts w:hint="eastAsia"/>
                  <w:color w:val="000000" w:themeColor="text1"/>
                  <w:vertAlign w:val="baseline"/>
                  <w:lang w:val="en-US" w:eastAsia="zh-CN"/>
                </w:rPr>
                <w:t>22</w:t>
              </w:r>
            </w:ins>
          </w:p>
        </w:tc>
        <w:tc>
          <w:tcPr>
            <w:tcW w:w="1327" w:type="dxa"/>
            <w:vAlign w:val="top"/>
          </w:tcPr>
          <w:p>
            <w:pPr>
              <w:rPr>
                <w:ins w:id="1766" w:author="Administrator" w:date="2023-12-20T14:55:06Z"/>
                <w:rFonts w:hint="default" w:cstheme="minorBidi"/>
                <w:color w:val="000000" w:themeColor="text1"/>
                <w:kern w:val="2"/>
                <w:sz w:val="21"/>
                <w:szCs w:val="24"/>
                <w:vertAlign w:val="baseline"/>
                <w:lang w:val="en-US" w:eastAsia="zh-CN" w:bidi="ar-SA"/>
              </w:rPr>
            </w:pPr>
            <w:ins w:id="1767" w:author="Administrator" w:date="2023-12-20T14:55:06Z">
              <w:r>
                <w:rPr>
                  <w:rFonts w:hint="eastAsia" w:cstheme="minorBidi"/>
                  <w:color w:val="000000" w:themeColor="text1"/>
                  <w:kern w:val="2"/>
                  <w:sz w:val="21"/>
                  <w:szCs w:val="24"/>
                  <w:vertAlign w:val="baseline"/>
                  <w:lang w:val="en-US" w:eastAsia="zh-CN" w:bidi="ar-SA"/>
                </w:rPr>
                <w:t>结束日期</w:t>
              </w:r>
            </w:ins>
          </w:p>
        </w:tc>
        <w:tc>
          <w:tcPr>
            <w:tcW w:w="1155" w:type="dxa"/>
            <w:vAlign w:val="top"/>
          </w:tcPr>
          <w:p>
            <w:pPr>
              <w:rPr>
                <w:ins w:id="1768" w:author="Administrator" w:date="2023-12-20T14:55:06Z"/>
                <w:rFonts w:hint="eastAsia" w:cstheme="minorBidi"/>
                <w:color w:val="000000" w:themeColor="text1"/>
                <w:kern w:val="2"/>
                <w:sz w:val="21"/>
                <w:szCs w:val="24"/>
                <w:vertAlign w:val="baseline"/>
                <w:lang w:val="en-US" w:eastAsia="zh-CN" w:bidi="ar-SA"/>
              </w:rPr>
            </w:pPr>
            <w:ins w:id="1769" w:author="Administrator" w:date="2023-12-20T14:55:06Z">
              <w:r>
                <w:rPr>
                  <w:rFonts w:hint="eastAsia"/>
                  <w:color w:val="000000" w:themeColor="text1"/>
                  <w:vertAlign w:val="baseline"/>
                  <w:lang w:val="en-US" w:eastAsia="zh-CN"/>
                </w:rPr>
                <w:t>BYTE[4]</w:t>
              </w:r>
            </w:ins>
          </w:p>
        </w:tc>
        <w:tc>
          <w:tcPr>
            <w:tcW w:w="4786" w:type="dxa"/>
            <w:vAlign w:val="top"/>
          </w:tcPr>
          <w:p>
            <w:pPr>
              <w:rPr>
                <w:ins w:id="1770" w:author="Administrator" w:date="2023-12-20T14:55:06Z"/>
                <w:rFonts w:hint="default" w:cstheme="minorBidi"/>
                <w:color w:val="000000" w:themeColor="text1"/>
                <w:kern w:val="2"/>
                <w:sz w:val="21"/>
                <w:szCs w:val="24"/>
                <w:vertAlign w:val="baseline"/>
                <w:lang w:val="en-US" w:eastAsia="zh-CN" w:bidi="ar-SA"/>
              </w:rPr>
            </w:pPr>
            <w:ins w:id="1771" w:author="Administrator" w:date="2023-12-20T14:55:06Z">
              <w:r>
                <w:rPr>
                  <w:rFonts w:hint="eastAsia" w:cstheme="minorBidi"/>
                  <w:color w:val="000000" w:themeColor="text1"/>
                  <w:kern w:val="2"/>
                  <w:sz w:val="21"/>
                  <w:szCs w:val="24"/>
                  <w:vertAlign w:val="baseline"/>
                  <w:lang w:val="en-US" w:eastAsia="zh-CN" w:bidi="ar-SA"/>
                </w:rPr>
                <w:t>同起始日期字段</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ins w:id="1772" w:author="Administrator" w:date="2023-12-20T14:55:06Z"/>
        </w:trPr>
        <w:tc>
          <w:tcPr>
            <w:tcW w:w="1254" w:type="dxa"/>
            <w:vAlign w:val="top"/>
          </w:tcPr>
          <w:p>
            <w:pPr>
              <w:rPr>
                <w:ins w:id="1773" w:author="Administrator" w:date="2023-12-20T14:55:06Z"/>
                <w:rFonts w:hint="default"/>
                <w:color w:val="000000" w:themeColor="text1"/>
                <w:vertAlign w:val="baseline"/>
                <w:lang w:val="en-US" w:eastAsia="zh-CN"/>
              </w:rPr>
            </w:pPr>
            <w:ins w:id="1774" w:author="Administrator" w:date="2023-12-20T14:55:06Z">
              <w:r>
                <w:rPr>
                  <w:rFonts w:hint="eastAsia"/>
                  <w:color w:val="000000" w:themeColor="text1"/>
                  <w:vertAlign w:val="baseline"/>
                  <w:lang w:val="en-US" w:eastAsia="zh-CN"/>
                </w:rPr>
                <w:t>26</w:t>
              </w:r>
            </w:ins>
          </w:p>
        </w:tc>
        <w:tc>
          <w:tcPr>
            <w:tcW w:w="1327" w:type="dxa"/>
            <w:vAlign w:val="top"/>
          </w:tcPr>
          <w:p>
            <w:pPr>
              <w:rPr>
                <w:ins w:id="1775" w:author="Administrator" w:date="2023-12-20T14:55:06Z"/>
                <w:rFonts w:hint="default" w:cstheme="minorBidi"/>
                <w:color w:val="000000" w:themeColor="text1"/>
                <w:kern w:val="2"/>
                <w:sz w:val="21"/>
                <w:szCs w:val="24"/>
                <w:vertAlign w:val="baseline"/>
                <w:lang w:val="en-US" w:eastAsia="zh-CN" w:bidi="ar-SA"/>
              </w:rPr>
            </w:pPr>
            <w:ins w:id="1776" w:author="Administrator" w:date="2023-12-20T14:55:06Z">
              <w:r>
                <w:rPr>
                  <w:rFonts w:hint="eastAsia" w:cstheme="minorBidi"/>
                  <w:color w:val="000000" w:themeColor="text1"/>
                  <w:kern w:val="2"/>
                  <w:sz w:val="21"/>
                  <w:szCs w:val="24"/>
                  <w:vertAlign w:val="baseline"/>
                  <w:lang w:val="en-US" w:eastAsia="zh-CN" w:bidi="ar-SA"/>
                </w:rPr>
                <w:t>结束时间</w:t>
              </w:r>
            </w:ins>
          </w:p>
        </w:tc>
        <w:tc>
          <w:tcPr>
            <w:tcW w:w="1155" w:type="dxa"/>
            <w:vAlign w:val="top"/>
          </w:tcPr>
          <w:p>
            <w:pPr>
              <w:rPr>
                <w:ins w:id="1777" w:author="Administrator" w:date="2023-12-20T14:55:06Z"/>
                <w:rFonts w:hint="eastAsia" w:cstheme="minorBidi"/>
                <w:color w:val="000000" w:themeColor="text1"/>
                <w:kern w:val="2"/>
                <w:sz w:val="21"/>
                <w:szCs w:val="24"/>
                <w:vertAlign w:val="baseline"/>
                <w:lang w:val="en-US" w:eastAsia="zh-CN" w:bidi="ar-SA"/>
              </w:rPr>
            </w:pPr>
            <w:ins w:id="1778" w:author="Administrator" w:date="2023-12-20T14:55:06Z">
              <w:r>
                <w:rPr>
                  <w:rFonts w:hint="eastAsia"/>
                  <w:color w:val="000000" w:themeColor="text1"/>
                  <w:vertAlign w:val="baseline"/>
                  <w:lang w:val="en-US" w:eastAsia="zh-CN"/>
                </w:rPr>
                <w:t>BYTE[4]</w:t>
              </w:r>
            </w:ins>
          </w:p>
        </w:tc>
        <w:tc>
          <w:tcPr>
            <w:tcW w:w="4786" w:type="dxa"/>
            <w:vAlign w:val="top"/>
          </w:tcPr>
          <w:p>
            <w:pPr>
              <w:rPr>
                <w:ins w:id="1779" w:author="Administrator" w:date="2023-12-20T14:55:06Z"/>
                <w:rFonts w:hint="eastAsia" w:asciiTheme="minorHAnsi" w:hAnsiTheme="minorHAnsi" w:eastAsiaTheme="minorEastAsia" w:cstheme="minorBidi"/>
                <w:color w:val="000000" w:themeColor="text1"/>
                <w:kern w:val="2"/>
                <w:sz w:val="21"/>
                <w:szCs w:val="24"/>
                <w:vertAlign w:val="baseline"/>
                <w:lang w:val="en-US" w:eastAsia="zh-CN" w:bidi="ar-SA"/>
              </w:rPr>
            </w:pPr>
            <w:ins w:id="1780" w:author="Administrator" w:date="2023-12-20T14:55:06Z">
              <w:r>
                <w:rPr>
                  <w:rFonts w:hint="eastAsia" w:cstheme="minorBidi"/>
                  <w:color w:val="000000" w:themeColor="text1"/>
                  <w:kern w:val="2"/>
                  <w:sz w:val="21"/>
                  <w:szCs w:val="24"/>
                  <w:vertAlign w:val="baseline"/>
                  <w:lang w:val="en-US" w:eastAsia="zh-CN" w:bidi="ar-SA"/>
                </w:rPr>
                <w:t>同起始时间字段</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ins w:id="1781" w:author="Administrator" w:date="2023-12-20T14:55:06Z"/>
        </w:trPr>
        <w:tc>
          <w:tcPr>
            <w:tcW w:w="1254" w:type="dxa"/>
            <w:vAlign w:val="top"/>
          </w:tcPr>
          <w:p>
            <w:pPr>
              <w:rPr>
                <w:ins w:id="1782" w:author="Administrator" w:date="2023-12-20T14:55:06Z"/>
                <w:rFonts w:hint="default"/>
                <w:color w:val="000000" w:themeColor="text1"/>
                <w:vertAlign w:val="baseline"/>
                <w:lang w:val="en-US" w:eastAsia="zh-CN"/>
              </w:rPr>
            </w:pPr>
            <w:ins w:id="1783" w:author="Administrator" w:date="2023-12-20T14:55:06Z">
              <w:r>
                <w:rPr>
                  <w:rFonts w:hint="eastAsia"/>
                  <w:color w:val="000000" w:themeColor="text1"/>
                  <w:vertAlign w:val="baseline"/>
                  <w:lang w:val="en-US" w:eastAsia="zh-CN"/>
                </w:rPr>
                <w:t>30</w:t>
              </w:r>
            </w:ins>
          </w:p>
        </w:tc>
        <w:tc>
          <w:tcPr>
            <w:tcW w:w="1327" w:type="dxa"/>
            <w:vAlign w:val="top"/>
          </w:tcPr>
          <w:p>
            <w:pPr>
              <w:rPr>
                <w:ins w:id="1784" w:author="Administrator" w:date="2023-12-20T14:55:06Z"/>
                <w:rFonts w:hint="default" w:cstheme="minorBidi"/>
                <w:color w:val="000000" w:themeColor="text1"/>
                <w:kern w:val="2"/>
                <w:sz w:val="21"/>
                <w:szCs w:val="24"/>
                <w:vertAlign w:val="baseline"/>
                <w:lang w:val="en-US" w:eastAsia="zh-CN" w:bidi="ar-SA"/>
              </w:rPr>
            </w:pPr>
            <w:ins w:id="1785" w:author="Administrator" w:date="2023-12-20T14:55:06Z">
              <w:r>
                <w:rPr>
                  <w:rFonts w:hint="eastAsia" w:cstheme="minorBidi"/>
                  <w:color w:val="000000" w:themeColor="text1"/>
                  <w:kern w:val="2"/>
                  <w:sz w:val="21"/>
                  <w:szCs w:val="24"/>
                  <w:vertAlign w:val="baseline"/>
                  <w:lang w:val="en-US" w:eastAsia="zh-CN" w:bidi="ar-SA"/>
                </w:rPr>
                <w:t>卡路里</w:t>
              </w:r>
            </w:ins>
          </w:p>
        </w:tc>
        <w:tc>
          <w:tcPr>
            <w:tcW w:w="1155" w:type="dxa"/>
            <w:vAlign w:val="top"/>
          </w:tcPr>
          <w:p>
            <w:pPr>
              <w:rPr>
                <w:ins w:id="1786" w:author="Administrator" w:date="2023-12-20T14:55:06Z"/>
                <w:rFonts w:hint="eastAsia" w:cstheme="minorBidi"/>
                <w:color w:val="000000" w:themeColor="text1"/>
                <w:kern w:val="2"/>
                <w:sz w:val="21"/>
                <w:szCs w:val="24"/>
                <w:vertAlign w:val="baseline"/>
                <w:lang w:val="en-US" w:eastAsia="zh-CN" w:bidi="ar-SA"/>
              </w:rPr>
            </w:pPr>
            <w:ins w:id="1787" w:author="Administrator" w:date="2023-12-20T14:55:06Z">
              <w:r>
                <w:rPr>
                  <w:rFonts w:hint="eastAsia" w:cstheme="minorBidi"/>
                  <w:color w:val="000000" w:themeColor="text1"/>
                  <w:kern w:val="2"/>
                  <w:sz w:val="21"/>
                  <w:szCs w:val="24"/>
                  <w:vertAlign w:val="baseline"/>
                  <w:lang w:val="en-US" w:eastAsia="zh-CN" w:bidi="ar-SA"/>
                </w:rPr>
                <w:t>DWORD</w:t>
              </w:r>
            </w:ins>
          </w:p>
        </w:tc>
        <w:tc>
          <w:tcPr>
            <w:tcW w:w="4786" w:type="dxa"/>
            <w:vAlign w:val="top"/>
          </w:tcPr>
          <w:p>
            <w:pPr>
              <w:rPr>
                <w:ins w:id="1788" w:author="Administrator" w:date="2023-12-20T14:55:06Z"/>
                <w:rFonts w:hint="default" w:asciiTheme="minorHAnsi" w:hAnsiTheme="minorHAnsi" w:eastAsiaTheme="minorEastAsia" w:cstheme="minorBidi"/>
                <w:color w:val="000000" w:themeColor="text1"/>
                <w:kern w:val="2"/>
                <w:sz w:val="21"/>
                <w:szCs w:val="24"/>
                <w:vertAlign w:val="baseline"/>
                <w:lang w:val="en-US" w:eastAsia="zh-CN" w:bidi="ar-SA"/>
              </w:rPr>
            </w:pPr>
            <w:ins w:id="1789" w:author="Administrator" w:date="2023-12-20T14:55:06Z">
              <w:r>
                <w:rPr>
                  <w:rFonts w:hint="eastAsia" w:cstheme="minorBidi"/>
                  <w:color w:val="000000" w:themeColor="text1"/>
                  <w:kern w:val="2"/>
                  <w:sz w:val="21"/>
                  <w:szCs w:val="24"/>
                  <w:vertAlign w:val="baseline"/>
                  <w:lang w:val="en-US" w:eastAsia="zh-CN" w:bidi="ar-SA"/>
                </w:rPr>
                <w:t>单位：千卡</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ins w:id="1790" w:author="Administrator" w:date="2023-12-20T14:55:06Z"/>
        </w:trPr>
        <w:tc>
          <w:tcPr>
            <w:tcW w:w="1254" w:type="dxa"/>
            <w:vAlign w:val="top"/>
          </w:tcPr>
          <w:p>
            <w:pPr>
              <w:rPr>
                <w:ins w:id="1791" w:author="Administrator" w:date="2023-12-20T14:55:06Z"/>
                <w:rFonts w:hint="default"/>
                <w:color w:val="000000" w:themeColor="text1"/>
                <w:vertAlign w:val="baseline"/>
                <w:lang w:val="en-US" w:eastAsia="zh-CN"/>
              </w:rPr>
            </w:pPr>
            <w:ins w:id="1792" w:author="Administrator" w:date="2023-12-20T14:55:06Z">
              <w:r>
                <w:rPr>
                  <w:rFonts w:hint="eastAsia"/>
                  <w:color w:val="000000" w:themeColor="text1"/>
                  <w:vertAlign w:val="baseline"/>
                  <w:lang w:val="en-US" w:eastAsia="zh-CN"/>
                </w:rPr>
                <w:t>34</w:t>
              </w:r>
            </w:ins>
          </w:p>
        </w:tc>
        <w:tc>
          <w:tcPr>
            <w:tcW w:w="1327" w:type="dxa"/>
            <w:vAlign w:val="top"/>
          </w:tcPr>
          <w:p>
            <w:pPr>
              <w:rPr>
                <w:ins w:id="1793" w:author="Administrator" w:date="2023-12-20T14:55:06Z"/>
                <w:rFonts w:hint="default" w:cstheme="minorBidi"/>
                <w:color w:val="000000" w:themeColor="text1"/>
                <w:kern w:val="2"/>
                <w:sz w:val="21"/>
                <w:szCs w:val="24"/>
                <w:vertAlign w:val="baseline"/>
                <w:lang w:val="en-US" w:eastAsia="zh-CN" w:bidi="ar-SA"/>
              </w:rPr>
            </w:pPr>
            <w:ins w:id="1794" w:author="Administrator" w:date="2023-12-20T14:55:06Z">
              <w:r>
                <w:rPr>
                  <w:rFonts w:hint="eastAsia" w:cstheme="minorBidi"/>
                  <w:color w:val="000000" w:themeColor="text1"/>
                  <w:kern w:val="2"/>
                  <w:sz w:val="21"/>
                  <w:szCs w:val="24"/>
                  <w:vertAlign w:val="baseline"/>
                  <w:lang w:val="en-US" w:eastAsia="zh-CN" w:bidi="ar-SA"/>
                </w:rPr>
                <w:t>距离</w:t>
              </w:r>
            </w:ins>
          </w:p>
        </w:tc>
        <w:tc>
          <w:tcPr>
            <w:tcW w:w="1155" w:type="dxa"/>
            <w:vAlign w:val="top"/>
          </w:tcPr>
          <w:p>
            <w:pPr>
              <w:rPr>
                <w:ins w:id="1795" w:author="Administrator" w:date="2023-12-20T14:55:06Z"/>
                <w:rFonts w:hint="eastAsia" w:cstheme="minorBidi"/>
                <w:color w:val="000000" w:themeColor="text1"/>
                <w:kern w:val="2"/>
                <w:sz w:val="21"/>
                <w:szCs w:val="24"/>
                <w:vertAlign w:val="baseline"/>
                <w:lang w:val="en-US" w:eastAsia="zh-CN" w:bidi="ar-SA"/>
              </w:rPr>
            </w:pPr>
            <w:ins w:id="1796" w:author="Administrator" w:date="2023-12-20T14:55:06Z">
              <w:r>
                <w:rPr>
                  <w:rFonts w:hint="eastAsia" w:cstheme="minorBidi"/>
                  <w:color w:val="000000" w:themeColor="text1"/>
                  <w:kern w:val="2"/>
                  <w:sz w:val="21"/>
                  <w:szCs w:val="24"/>
                  <w:vertAlign w:val="baseline"/>
                  <w:lang w:val="en-US" w:eastAsia="zh-CN" w:bidi="ar-SA"/>
                </w:rPr>
                <w:t>DWORD</w:t>
              </w:r>
            </w:ins>
          </w:p>
        </w:tc>
        <w:tc>
          <w:tcPr>
            <w:tcW w:w="4786" w:type="dxa"/>
            <w:vAlign w:val="top"/>
          </w:tcPr>
          <w:p>
            <w:pPr>
              <w:rPr>
                <w:ins w:id="1797" w:author="Administrator" w:date="2023-12-20T14:55:06Z"/>
                <w:rFonts w:hint="default" w:asciiTheme="minorHAnsi" w:hAnsiTheme="minorHAnsi" w:eastAsiaTheme="minorEastAsia" w:cstheme="minorBidi"/>
                <w:color w:val="000000" w:themeColor="text1"/>
                <w:kern w:val="2"/>
                <w:sz w:val="21"/>
                <w:szCs w:val="24"/>
                <w:vertAlign w:val="baseline"/>
                <w:lang w:val="en-US" w:eastAsia="zh-CN" w:bidi="ar-SA"/>
              </w:rPr>
            </w:pPr>
            <w:ins w:id="1798" w:author="Administrator" w:date="2023-12-20T14:55:06Z">
              <w:r>
                <w:rPr>
                  <w:rFonts w:hint="eastAsia" w:cstheme="minorBidi"/>
                  <w:color w:val="000000" w:themeColor="text1"/>
                  <w:kern w:val="2"/>
                  <w:sz w:val="21"/>
                  <w:szCs w:val="24"/>
                  <w:vertAlign w:val="baseline"/>
                  <w:lang w:val="en-US" w:eastAsia="zh-CN" w:bidi="ar-SA"/>
                </w:rPr>
                <w:t>单位：米</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ins w:id="1799" w:author="Administrator" w:date="2023-12-20T14:55:06Z"/>
        </w:trPr>
        <w:tc>
          <w:tcPr>
            <w:tcW w:w="1254" w:type="dxa"/>
            <w:vAlign w:val="top"/>
          </w:tcPr>
          <w:p>
            <w:pPr>
              <w:rPr>
                <w:ins w:id="1800" w:author="Administrator" w:date="2023-12-20T14:55:06Z"/>
                <w:rFonts w:hint="default"/>
                <w:color w:val="000000" w:themeColor="text1"/>
                <w:vertAlign w:val="baseline"/>
                <w:lang w:val="en-US" w:eastAsia="zh-CN"/>
              </w:rPr>
            </w:pPr>
            <w:ins w:id="1801" w:author="Administrator" w:date="2023-12-20T14:55:06Z">
              <w:r>
                <w:rPr>
                  <w:rFonts w:hint="eastAsia"/>
                  <w:color w:val="000000" w:themeColor="text1"/>
                  <w:vertAlign w:val="baseline"/>
                  <w:lang w:val="en-US" w:eastAsia="zh-CN"/>
                </w:rPr>
                <w:t>38</w:t>
              </w:r>
            </w:ins>
          </w:p>
        </w:tc>
        <w:tc>
          <w:tcPr>
            <w:tcW w:w="1327" w:type="dxa"/>
            <w:vAlign w:val="top"/>
          </w:tcPr>
          <w:p>
            <w:pPr>
              <w:rPr>
                <w:ins w:id="1802" w:author="Administrator" w:date="2023-12-20T14:55:06Z"/>
                <w:rFonts w:hint="default" w:cstheme="minorBidi"/>
                <w:color w:val="000000" w:themeColor="text1"/>
                <w:kern w:val="2"/>
                <w:sz w:val="21"/>
                <w:szCs w:val="24"/>
                <w:vertAlign w:val="baseline"/>
                <w:lang w:val="en-US" w:eastAsia="zh-CN" w:bidi="ar-SA"/>
              </w:rPr>
            </w:pPr>
            <w:ins w:id="1803" w:author="Administrator" w:date="2023-12-20T14:55:06Z">
              <w:r>
                <w:rPr>
                  <w:rFonts w:hint="eastAsia" w:cstheme="minorBidi"/>
                  <w:color w:val="000000" w:themeColor="text1"/>
                  <w:kern w:val="2"/>
                  <w:sz w:val="21"/>
                  <w:szCs w:val="24"/>
                  <w:vertAlign w:val="baseline"/>
                  <w:lang w:val="en-US" w:eastAsia="zh-CN" w:bidi="ar-SA"/>
                </w:rPr>
                <w:t>定位数据</w:t>
              </w:r>
            </w:ins>
          </w:p>
        </w:tc>
        <w:tc>
          <w:tcPr>
            <w:tcW w:w="1155" w:type="dxa"/>
            <w:vAlign w:val="top"/>
          </w:tcPr>
          <w:p>
            <w:pPr>
              <w:rPr>
                <w:ins w:id="1804" w:author="Administrator" w:date="2023-12-20T14:55:06Z"/>
                <w:rFonts w:hint="eastAsia" w:cstheme="minorBidi"/>
                <w:color w:val="000000" w:themeColor="text1"/>
                <w:kern w:val="2"/>
                <w:sz w:val="21"/>
                <w:szCs w:val="24"/>
                <w:vertAlign w:val="baseline"/>
                <w:lang w:val="en-US" w:eastAsia="zh-CN" w:bidi="ar-SA"/>
              </w:rPr>
            </w:pPr>
            <w:ins w:id="1805" w:author="Administrator" w:date="2023-12-20T14:55:06Z">
              <w:r>
                <w:rPr>
                  <w:rFonts w:hint="eastAsia"/>
                  <w:color w:val="000000" w:themeColor="text1"/>
                  <w:vertAlign w:val="baseline"/>
                  <w:lang w:val="en-US" w:eastAsia="zh-CN"/>
                </w:rPr>
                <w:t>BYTE[N]</w:t>
              </w:r>
            </w:ins>
          </w:p>
        </w:tc>
        <w:tc>
          <w:tcPr>
            <w:tcW w:w="4786" w:type="dxa"/>
            <w:vAlign w:val="top"/>
          </w:tcPr>
          <w:p>
            <w:pPr>
              <w:jc w:val="both"/>
              <w:rPr>
                <w:ins w:id="1806" w:author="Administrator" w:date="2023-12-20T14:55:06Z"/>
                <w:rFonts w:hint="default" w:cstheme="minorBidi"/>
                <w:color w:val="000000" w:themeColor="text1"/>
                <w:kern w:val="2"/>
                <w:sz w:val="21"/>
                <w:szCs w:val="24"/>
                <w:vertAlign w:val="baseline"/>
                <w:lang w:val="en-US" w:eastAsia="zh-CN" w:bidi="ar-SA"/>
              </w:rPr>
            </w:pPr>
            <w:ins w:id="1807" w:author="Administrator" w:date="2023-12-20T14:55:31Z">
              <w:r>
                <w:rPr>
                  <w:rFonts w:hint="eastAsia" w:cstheme="minorBidi"/>
                  <w:color w:val="000000" w:themeColor="text1"/>
                  <w:kern w:val="2"/>
                  <w:sz w:val="21"/>
                  <w:szCs w:val="24"/>
                  <w:vertAlign w:val="baseline"/>
                  <w:lang w:val="en-US" w:eastAsia="zh-CN" w:bidi="ar-SA"/>
                </w:rPr>
                <w:t>详见</w:t>
              </w:r>
            </w:ins>
            <w:ins w:id="1808" w:author="Administrator" w:date="2023-12-20T14:55:32Z">
              <w:r>
                <w:rPr>
                  <w:rFonts w:hint="eastAsia"/>
                  <w:b/>
                  <w:bCs/>
                  <w:color w:val="000000" w:themeColor="text1"/>
                  <w:lang w:val="en-US" w:eastAsia="zh-CN"/>
                </w:rPr>
                <w:t>定位数据格式</w:t>
              </w:r>
            </w:ins>
            <w:ins w:id="1809" w:author="Administrator" w:date="2023-12-20T14:55:38Z">
              <w:r>
                <w:rPr>
                  <w:rFonts w:hint="eastAsia"/>
                  <w:b/>
                  <w:bCs/>
                  <w:color w:val="000000" w:themeColor="text1"/>
                  <w:lang w:val="en-US" w:eastAsia="zh-CN"/>
                </w:rPr>
                <w:t>表</w:t>
              </w:r>
            </w:ins>
          </w:p>
        </w:tc>
      </w:tr>
    </w:tbl>
    <w:p>
      <w:pPr>
        <w:rPr>
          <w:ins w:id="1810" w:author="Administrator" w:date="2023-12-20T14:55:06Z"/>
          <w:rFonts w:hint="default"/>
          <w:color w:val="FF0000"/>
          <w:lang w:eastAsia="zh-Hans"/>
        </w:rPr>
      </w:pPr>
    </w:p>
    <w:p>
      <w:pPr>
        <w:rPr>
          <w:ins w:id="1811" w:author="Administrator" w:date="2023-12-20T14:55:06Z"/>
          <w:rFonts w:hint="default"/>
          <w:color w:val="FF0000"/>
          <w:lang w:eastAsia="zh-Hans"/>
        </w:rPr>
      </w:pPr>
    </w:p>
    <w:p>
      <w:pPr>
        <w:jc w:val="center"/>
        <w:rPr>
          <w:ins w:id="1812" w:author="Administrator" w:date="2023-12-20T14:55:06Z"/>
          <w:rFonts w:hint="default"/>
          <w:color w:val="FF0000"/>
          <w:lang w:eastAsia="zh-Hans"/>
        </w:rPr>
      </w:pPr>
      <w:ins w:id="1813" w:author="Administrator" w:date="2023-12-20T14:55:06Z">
        <w:r>
          <w:rPr>
            <w:rFonts w:hint="eastAsia"/>
            <w:b/>
            <w:bCs/>
            <w:color w:val="000000" w:themeColor="text1"/>
            <w:lang w:val="en-US" w:eastAsia="zh-CN"/>
          </w:rPr>
          <w:t>定位数据格式</w:t>
        </w:r>
      </w:ins>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814" w:author="Administrator" w:date="2023-12-20T14:55:06Z"/>
        </w:trPr>
        <w:tc>
          <w:tcPr>
            <w:tcW w:w="1254" w:type="dxa"/>
            <w:vAlign w:val="top"/>
          </w:tcPr>
          <w:p>
            <w:pPr>
              <w:rPr>
                <w:ins w:id="1815" w:author="Administrator" w:date="2023-12-20T14:55:06Z"/>
                <w:rFonts w:hint="default" w:cstheme="minorBidi"/>
                <w:color w:val="000000" w:themeColor="text1"/>
                <w:kern w:val="2"/>
                <w:sz w:val="21"/>
                <w:szCs w:val="24"/>
                <w:vertAlign w:val="baseline"/>
                <w:lang w:val="en-US" w:eastAsia="zh-CN" w:bidi="ar-SA"/>
              </w:rPr>
            </w:pPr>
            <w:ins w:id="1816" w:author="Administrator" w:date="2023-12-20T14:55:06Z">
              <w:r>
                <w:rPr>
                  <w:rFonts w:hint="eastAsia"/>
                  <w:color w:val="000000" w:themeColor="text1"/>
                  <w:vertAlign w:val="baseline"/>
                  <w:lang w:val="en-US" w:eastAsia="zh-CN"/>
                </w:rPr>
                <w:t>起始字节</w:t>
              </w:r>
            </w:ins>
          </w:p>
        </w:tc>
        <w:tc>
          <w:tcPr>
            <w:tcW w:w="1327" w:type="dxa"/>
            <w:vAlign w:val="top"/>
          </w:tcPr>
          <w:p>
            <w:pPr>
              <w:rPr>
                <w:ins w:id="1817" w:author="Administrator" w:date="2023-12-20T14:55:06Z"/>
                <w:rFonts w:hint="default" w:cstheme="minorBidi"/>
                <w:color w:val="000000" w:themeColor="text1"/>
                <w:kern w:val="2"/>
                <w:sz w:val="21"/>
                <w:szCs w:val="24"/>
                <w:vertAlign w:val="baseline"/>
                <w:lang w:val="en-US" w:eastAsia="zh-CN" w:bidi="ar-SA"/>
              </w:rPr>
            </w:pPr>
            <w:ins w:id="1818" w:author="Administrator" w:date="2023-12-20T14:55:06Z">
              <w:r>
                <w:rPr>
                  <w:rFonts w:hint="eastAsia"/>
                  <w:color w:val="000000" w:themeColor="text1"/>
                  <w:vertAlign w:val="baseline"/>
                  <w:lang w:val="en-US" w:eastAsia="zh-CN"/>
                </w:rPr>
                <w:t>字段</w:t>
              </w:r>
            </w:ins>
          </w:p>
        </w:tc>
        <w:tc>
          <w:tcPr>
            <w:tcW w:w="1155" w:type="dxa"/>
            <w:vAlign w:val="top"/>
          </w:tcPr>
          <w:p>
            <w:pPr>
              <w:rPr>
                <w:ins w:id="1819" w:author="Administrator" w:date="2023-12-20T14:55:06Z"/>
                <w:rFonts w:hint="default" w:cstheme="minorBidi"/>
                <w:color w:val="000000" w:themeColor="text1"/>
                <w:kern w:val="2"/>
                <w:sz w:val="21"/>
                <w:szCs w:val="24"/>
                <w:vertAlign w:val="baseline"/>
                <w:lang w:val="en-US" w:eastAsia="zh-CN" w:bidi="ar-SA"/>
              </w:rPr>
            </w:pPr>
            <w:ins w:id="1820" w:author="Administrator" w:date="2023-12-20T14:55:06Z">
              <w:r>
                <w:rPr>
                  <w:rFonts w:hint="eastAsia"/>
                  <w:color w:val="000000" w:themeColor="text1"/>
                  <w:vertAlign w:val="baseline"/>
                  <w:lang w:val="en-US" w:eastAsia="zh-CN"/>
                </w:rPr>
                <w:t>数据类型</w:t>
              </w:r>
            </w:ins>
          </w:p>
        </w:tc>
        <w:tc>
          <w:tcPr>
            <w:tcW w:w="4786" w:type="dxa"/>
            <w:vAlign w:val="top"/>
          </w:tcPr>
          <w:p>
            <w:pPr>
              <w:rPr>
                <w:ins w:id="1821" w:author="Administrator" w:date="2023-12-20T14:55:06Z"/>
                <w:rFonts w:hint="default" w:cstheme="minorBidi"/>
                <w:color w:val="000000" w:themeColor="text1"/>
                <w:kern w:val="2"/>
                <w:sz w:val="21"/>
                <w:szCs w:val="24"/>
                <w:vertAlign w:val="baseline"/>
                <w:lang w:val="en-US" w:eastAsia="zh-CN" w:bidi="ar-SA"/>
              </w:rPr>
            </w:pPr>
            <w:ins w:id="1822" w:author="Administrator" w:date="2023-12-20T14:55:06Z">
              <w:r>
                <w:rPr>
                  <w:rFonts w:hint="eastAsia"/>
                  <w:vertAlign w:val="baseline"/>
                  <w:lang w:val="en-US" w:eastAsia="zh-CN"/>
                </w:rPr>
                <w:t>描述及要求</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823" w:author="Administrator" w:date="2023-12-20T14:55:06Z"/>
        </w:trPr>
        <w:tc>
          <w:tcPr>
            <w:tcW w:w="1254" w:type="dxa"/>
          </w:tcPr>
          <w:p>
            <w:pPr>
              <w:rPr>
                <w:ins w:id="1824" w:author="Administrator" w:date="2023-12-20T14:55:06Z"/>
                <w:rFonts w:hint="default" w:cstheme="minorBidi"/>
                <w:color w:val="000000" w:themeColor="text1"/>
                <w:kern w:val="2"/>
                <w:sz w:val="21"/>
                <w:szCs w:val="24"/>
                <w:vertAlign w:val="baseline"/>
                <w:lang w:val="en-US" w:eastAsia="zh-CN" w:bidi="ar-SA"/>
              </w:rPr>
            </w:pPr>
            <w:ins w:id="1825" w:author="Administrator" w:date="2023-12-20T14:55:06Z">
              <w:r>
                <w:rPr>
                  <w:rFonts w:hint="eastAsia" w:cstheme="minorBidi"/>
                  <w:color w:val="000000" w:themeColor="text1"/>
                  <w:kern w:val="2"/>
                  <w:sz w:val="21"/>
                  <w:szCs w:val="24"/>
                  <w:vertAlign w:val="baseline"/>
                  <w:lang w:val="en-US" w:eastAsia="zh-CN" w:bidi="ar-SA"/>
                </w:rPr>
                <w:t>0</w:t>
              </w:r>
            </w:ins>
          </w:p>
        </w:tc>
        <w:tc>
          <w:tcPr>
            <w:tcW w:w="1327" w:type="dxa"/>
            <w:vAlign w:val="top"/>
          </w:tcPr>
          <w:p>
            <w:pPr>
              <w:rPr>
                <w:ins w:id="1826" w:author="Administrator" w:date="2023-12-20T14:55:06Z"/>
                <w:rFonts w:hint="default" w:cstheme="minorBidi"/>
                <w:color w:val="000000" w:themeColor="text1"/>
                <w:kern w:val="2"/>
                <w:sz w:val="21"/>
                <w:szCs w:val="24"/>
                <w:vertAlign w:val="baseline"/>
                <w:lang w:val="en-US" w:eastAsia="zh-CN" w:bidi="ar-SA"/>
              </w:rPr>
            </w:pPr>
            <w:ins w:id="1827" w:author="Administrator" w:date="2023-12-20T14:55:06Z">
              <w:r>
                <w:rPr>
                  <w:rFonts w:hint="eastAsia" w:cstheme="minorBidi"/>
                  <w:color w:val="000000" w:themeColor="text1"/>
                  <w:kern w:val="2"/>
                  <w:sz w:val="21"/>
                  <w:szCs w:val="24"/>
                  <w:vertAlign w:val="baseline"/>
                  <w:lang w:val="en-US" w:eastAsia="zh-CN" w:bidi="ar-SA"/>
                </w:rPr>
                <w:t>长度</w:t>
              </w:r>
            </w:ins>
          </w:p>
        </w:tc>
        <w:tc>
          <w:tcPr>
            <w:tcW w:w="1155" w:type="dxa"/>
            <w:vAlign w:val="top"/>
          </w:tcPr>
          <w:p>
            <w:pPr>
              <w:rPr>
                <w:ins w:id="1828" w:author="Administrator" w:date="2023-12-20T14:55:06Z"/>
                <w:rFonts w:hint="default" w:cstheme="minorBidi"/>
                <w:color w:val="000000" w:themeColor="text1"/>
                <w:kern w:val="2"/>
                <w:sz w:val="21"/>
                <w:szCs w:val="24"/>
                <w:vertAlign w:val="baseline"/>
                <w:lang w:val="en-US" w:eastAsia="zh-CN" w:bidi="ar-SA"/>
              </w:rPr>
            </w:pPr>
            <w:ins w:id="1829" w:author="Administrator" w:date="2023-12-20T14:55:06Z">
              <w:r>
                <w:rPr>
                  <w:rFonts w:hint="eastAsia" w:cstheme="minorBidi"/>
                  <w:color w:val="000000" w:themeColor="text1"/>
                  <w:kern w:val="2"/>
                  <w:sz w:val="21"/>
                  <w:szCs w:val="24"/>
                  <w:vertAlign w:val="baseline"/>
                  <w:lang w:val="en-US" w:eastAsia="zh-CN" w:bidi="ar-SA"/>
                </w:rPr>
                <w:t>WORD</w:t>
              </w:r>
            </w:ins>
          </w:p>
        </w:tc>
        <w:tc>
          <w:tcPr>
            <w:tcW w:w="4786" w:type="dxa"/>
            <w:vAlign w:val="top"/>
          </w:tcPr>
          <w:p>
            <w:pPr>
              <w:numPr>
                <w:ilvl w:val="0"/>
                <w:numId w:val="25"/>
              </w:numPr>
              <w:rPr>
                <w:ins w:id="1830" w:author="Administrator" w:date="2023-12-20T14:55:06Z"/>
                <w:rFonts w:hint="eastAsia" w:cstheme="minorBidi"/>
                <w:color w:val="000000" w:themeColor="text1"/>
                <w:kern w:val="2"/>
                <w:sz w:val="21"/>
                <w:szCs w:val="24"/>
                <w:vertAlign w:val="baseline"/>
                <w:lang w:val="en-US" w:eastAsia="zh-CN" w:bidi="ar-SA"/>
              </w:rPr>
            </w:pPr>
            <w:ins w:id="1831" w:author="Administrator" w:date="2023-12-20T14:55:06Z">
              <w:r>
                <w:rPr>
                  <w:rFonts w:hint="eastAsia" w:cstheme="minorBidi"/>
                  <w:color w:val="000000" w:themeColor="text1"/>
                  <w:kern w:val="2"/>
                  <w:sz w:val="21"/>
                  <w:szCs w:val="24"/>
                  <w:vertAlign w:val="baseline"/>
                  <w:lang w:val="en-US" w:eastAsia="zh-CN" w:bidi="ar-SA"/>
                </w:rPr>
                <w:t>协议中不包含定位详细数据；</w:t>
              </w:r>
            </w:ins>
          </w:p>
          <w:p>
            <w:pPr>
              <w:numPr>
                <w:ilvl w:val="0"/>
                <w:numId w:val="0"/>
              </w:numPr>
              <w:rPr>
                <w:ins w:id="1832" w:author="Administrator" w:date="2023-12-20T14:55:06Z"/>
                <w:rFonts w:hint="default" w:cstheme="minorBidi"/>
                <w:color w:val="000000" w:themeColor="text1"/>
                <w:kern w:val="2"/>
                <w:sz w:val="21"/>
                <w:szCs w:val="24"/>
                <w:vertAlign w:val="baseline"/>
                <w:lang w:val="en-US" w:eastAsia="zh-CN" w:bidi="ar-SA"/>
              </w:rPr>
            </w:pPr>
            <w:ins w:id="1833" w:author="Administrator" w:date="2023-12-20T14:55:06Z">
              <w:r>
                <w:rPr>
                  <w:rFonts w:hint="eastAsia" w:cstheme="minorBidi"/>
                  <w:color w:val="000000" w:themeColor="text1"/>
                  <w:kern w:val="2"/>
                  <w:sz w:val="21"/>
                  <w:szCs w:val="24"/>
                  <w:vertAlign w:val="baseline"/>
                  <w:lang w:val="en-US" w:eastAsia="zh-CN" w:bidi="ar-SA"/>
                </w:rPr>
                <w:t>其他-协议中包含定位详细数据且为其长度；</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834" w:author="Administrator" w:date="2023-12-20T14:55:06Z"/>
        </w:trPr>
        <w:tc>
          <w:tcPr>
            <w:tcW w:w="1254" w:type="dxa"/>
          </w:tcPr>
          <w:p>
            <w:pPr>
              <w:rPr>
                <w:ins w:id="1835" w:author="Administrator" w:date="2023-12-20T14:55:06Z"/>
                <w:rFonts w:hint="default" w:cstheme="minorBidi"/>
                <w:color w:val="000000" w:themeColor="text1"/>
                <w:kern w:val="2"/>
                <w:sz w:val="21"/>
                <w:szCs w:val="24"/>
                <w:vertAlign w:val="baseline"/>
                <w:lang w:val="en-US" w:eastAsia="zh-CN" w:bidi="ar-SA"/>
              </w:rPr>
            </w:pPr>
            <w:ins w:id="1836" w:author="Administrator" w:date="2023-12-20T14:55:06Z">
              <w:r>
                <w:rPr>
                  <w:rFonts w:hint="eastAsia" w:cstheme="minorBidi"/>
                  <w:color w:val="000000" w:themeColor="text1"/>
                  <w:kern w:val="2"/>
                  <w:sz w:val="21"/>
                  <w:szCs w:val="24"/>
                  <w:vertAlign w:val="baseline"/>
                  <w:lang w:val="en-US" w:eastAsia="zh-CN" w:bidi="ar-SA"/>
                </w:rPr>
                <w:t>2</w:t>
              </w:r>
            </w:ins>
          </w:p>
        </w:tc>
        <w:tc>
          <w:tcPr>
            <w:tcW w:w="1327" w:type="dxa"/>
            <w:vAlign w:val="top"/>
          </w:tcPr>
          <w:p>
            <w:pPr>
              <w:rPr>
                <w:ins w:id="1837" w:author="Administrator" w:date="2023-12-20T14:55:06Z"/>
                <w:rFonts w:hint="default" w:cstheme="minorBidi"/>
                <w:color w:val="000000" w:themeColor="text1"/>
                <w:kern w:val="2"/>
                <w:sz w:val="21"/>
                <w:szCs w:val="24"/>
                <w:vertAlign w:val="baseline"/>
                <w:lang w:val="en-US" w:eastAsia="zh-CN" w:bidi="ar-SA"/>
              </w:rPr>
            </w:pPr>
            <w:ins w:id="1838" w:author="Administrator" w:date="2023-12-20T14:55:06Z">
              <w:r>
                <w:rPr>
                  <w:rFonts w:hint="eastAsia" w:cstheme="minorBidi"/>
                  <w:color w:val="000000" w:themeColor="text1"/>
                  <w:kern w:val="2"/>
                  <w:sz w:val="21"/>
                  <w:szCs w:val="24"/>
                  <w:vertAlign w:val="baseline"/>
                  <w:lang w:val="en-US" w:eastAsia="zh-CN" w:bidi="ar-SA"/>
                </w:rPr>
                <w:t>定位详细数据0</w:t>
              </w:r>
            </w:ins>
          </w:p>
        </w:tc>
        <w:tc>
          <w:tcPr>
            <w:tcW w:w="1155" w:type="dxa"/>
            <w:vAlign w:val="top"/>
          </w:tcPr>
          <w:p>
            <w:pPr>
              <w:rPr>
                <w:ins w:id="1839" w:author="Administrator" w:date="2023-12-20T14:55:06Z"/>
                <w:rFonts w:hint="eastAsia" w:cstheme="minorBidi"/>
                <w:color w:val="000000" w:themeColor="text1"/>
                <w:kern w:val="2"/>
                <w:sz w:val="21"/>
                <w:szCs w:val="24"/>
                <w:vertAlign w:val="baseline"/>
                <w:lang w:val="en-US" w:eastAsia="zh-CN" w:bidi="ar-SA"/>
              </w:rPr>
            </w:pPr>
            <w:ins w:id="1840" w:author="Administrator" w:date="2023-12-20T14:55:06Z">
              <w:r>
                <w:rPr>
                  <w:rFonts w:hint="eastAsia"/>
                  <w:color w:val="000000" w:themeColor="text1"/>
                  <w:vertAlign w:val="baseline"/>
                  <w:lang w:val="en-US" w:eastAsia="zh-CN"/>
                </w:rPr>
                <w:t>BYTE[N]</w:t>
              </w:r>
            </w:ins>
          </w:p>
        </w:tc>
        <w:tc>
          <w:tcPr>
            <w:tcW w:w="4786" w:type="dxa"/>
            <w:vAlign w:val="top"/>
          </w:tcPr>
          <w:p>
            <w:pPr>
              <w:rPr>
                <w:ins w:id="1841" w:author="Administrator" w:date="2023-12-20T14:55:06Z"/>
                <w:rFonts w:hint="default" w:cstheme="minorBidi"/>
                <w:color w:val="000000" w:themeColor="text1"/>
                <w:kern w:val="2"/>
                <w:sz w:val="21"/>
                <w:szCs w:val="24"/>
                <w:vertAlign w:val="baseline"/>
                <w:lang w:val="en-US" w:eastAsia="zh-CN" w:bidi="ar-SA"/>
              </w:rPr>
            </w:pPr>
            <w:ins w:id="1842" w:author="Administrator" w:date="2023-12-20T14:55:06Z">
              <w:r>
                <w:rPr>
                  <w:rFonts w:hint="eastAsia" w:cstheme="minorBidi"/>
                  <w:color w:val="000000" w:themeColor="text1"/>
                  <w:kern w:val="2"/>
                  <w:sz w:val="21"/>
                  <w:szCs w:val="24"/>
                  <w:vertAlign w:val="baseline"/>
                  <w:lang w:val="en-US" w:eastAsia="zh-CN" w:bidi="ar-SA"/>
                </w:rPr>
                <w:t>详细</w:t>
              </w:r>
            </w:ins>
            <w:ins w:id="1843" w:author="Administrator" w:date="2023-12-20T14:56:03Z">
              <w:r>
                <w:rPr>
                  <w:rFonts w:hint="eastAsia"/>
                  <w:b/>
                  <w:bCs/>
                  <w:color w:val="000000" w:themeColor="text1"/>
                  <w:lang w:val="en-US" w:eastAsia="zh-CN"/>
                </w:rPr>
                <w:t>定位详细数据0格式</w:t>
              </w:r>
            </w:ins>
            <w:ins w:id="1844" w:author="Administrator" w:date="2023-12-20T14:56:05Z">
              <w:r>
                <w:rPr>
                  <w:rFonts w:hint="eastAsia"/>
                  <w:b/>
                  <w:bCs/>
                  <w:color w:val="000000" w:themeColor="text1"/>
                  <w:lang w:val="en-US" w:eastAsia="zh-CN"/>
                </w:rPr>
                <w:t>表</w:t>
              </w:r>
            </w:ins>
          </w:p>
        </w:tc>
      </w:tr>
    </w:tbl>
    <w:p>
      <w:pPr>
        <w:rPr>
          <w:ins w:id="1845" w:author="Administrator" w:date="2023-12-20T14:55:06Z"/>
          <w:rFonts w:hint="default"/>
          <w:color w:val="FF0000"/>
          <w:lang w:eastAsia="zh-Hans"/>
        </w:rPr>
      </w:pPr>
    </w:p>
    <w:p>
      <w:pPr>
        <w:jc w:val="center"/>
        <w:rPr>
          <w:ins w:id="1846" w:author="Administrator" w:date="2023-12-20T14:55:06Z"/>
          <w:rFonts w:hint="default"/>
          <w:b/>
          <w:bCs/>
          <w:color w:val="000000" w:themeColor="text1"/>
          <w:lang w:val="en-US" w:eastAsia="zh-Hans"/>
        </w:rPr>
      </w:pPr>
      <w:ins w:id="1847" w:author="Administrator" w:date="2023-12-20T14:55:06Z">
        <w:r>
          <w:rPr>
            <w:rFonts w:hint="eastAsia"/>
            <w:b/>
            <w:bCs/>
            <w:color w:val="000000" w:themeColor="text1"/>
            <w:lang w:val="en-US" w:eastAsia="zh-CN"/>
          </w:rPr>
          <w:t>定位详细数据0格式</w:t>
        </w:r>
      </w:ins>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848" w:author="Administrator" w:date="2023-12-20T14:55:06Z"/>
        </w:trPr>
        <w:tc>
          <w:tcPr>
            <w:tcW w:w="1254" w:type="dxa"/>
            <w:vAlign w:val="top"/>
          </w:tcPr>
          <w:p>
            <w:pPr>
              <w:rPr>
                <w:ins w:id="1849" w:author="Administrator" w:date="2023-12-20T14:55:06Z"/>
                <w:rFonts w:hint="default" w:cstheme="minorBidi"/>
                <w:color w:val="000000" w:themeColor="text1"/>
                <w:kern w:val="2"/>
                <w:sz w:val="21"/>
                <w:szCs w:val="24"/>
                <w:vertAlign w:val="baseline"/>
                <w:lang w:val="en-US" w:eastAsia="zh-CN" w:bidi="ar-SA"/>
              </w:rPr>
            </w:pPr>
            <w:ins w:id="1850" w:author="Administrator" w:date="2023-12-20T14:55:06Z">
              <w:r>
                <w:rPr>
                  <w:rFonts w:hint="eastAsia"/>
                  <w:color w:val="000000" w:themeColor="text1"/>
                  <w:vertAlign w:val="baseline"/>
                  <w:lang w:val="en-US" w:eastAsia="zh-CN"/>
                </w:rPr>
                <w:t>起始字节</w:t>
              </w:r>
            </w:ins>
          </w:p>
        </w:tc>
        <w:tc>
          <w:tcPr>
            <w:tcW w:w="1327" w:type="dxa"/>
            <w:vAlign w:val="top"/>
          </w:tcPr>
          <w:p>
            <w:pPr>
              <w:rPr>
                <w:ins w:id="1851" w:author="Administrator" w:date="2023-12-20T14:55:06Z"/>
                <w:rFonts w:hint="default" w:cstheme="minorBidi"/>
                <w:color w:val="000000" w:themeColor="text1"/>
                <w:kern w:val="2"/>
                <w:sz w:val="21"/>
                <w:szCs w:val="24"/>
                <w:vertAlign w:val="baseline"/>
                <w:lang w:val="en-US" w:eastAsia="zh-CN" w:bidi="ar-SA"/>
              </w:rPr>
            </w:pPr>
            <w:ins w:id="1852" w:author="Administrator" w:date="2023-12-20T14:55:06Z">
              <w:r>
                <w:rPr>
                  <w:rFonts w:hint="eastAsia"/>
                  <w:color w:val="000000" w:themeColor="text1"/>
                  <w:vertAlign w:val="baseline"/>
                  <w:lang w:val="en-US" w:eastAsia="zh-CN"/>
                </w:rPr>
                <w:t>字段</w:t>
              </w:r>
            </w:ins>
          </w:p>
        </w:tc>
        <w:tc>
          <w:tcPr>
            <w:tcW w:w="1155" w:type="dxa"/>
            <w:vAlign w:val="top"/>
          </w:tcPr>
          <w:p>
            <w:pPr>
              <w:rPr>
                <w:ins w:id="1853" w:author="Administrator" w:date="2023-12-20T14:55:06Z"/>
                <w:rFonts w:hint="default" w:cstheme="minorBidi"/>
                <w:color w:val="000000" w:themeColor="text1"/>
                <w:kern w:val="2"/>
                <w:sz w:val="21"/>
                <w:szCs w:val="24"/>
                <w:vertAlign w:val="baseline"/>
                <w:lang w:val="en-US" w:eastAsia="zh-CN" w:bidi="ar-SA"/>
              </w:rPr>
            </w:pPr>
            <w:ins w:id="1854" w:author="Administrator" w:date="2023-12-20T14:55:06Z">
              <w:r>
                <w:rPr>
                  <w:rFonts w:hint="eastAsia"/>
                  <w:color w:val="000000" w:themeColor="text1"/>
                  <w:vertAlign w:val="baseline"/>
                  <w:lang w:val="en-US" w:eastAsia="zh-CN"/>
                </w:rPr>
                <w:t>数据类型</w:t>
              </w:r>
            </w:ins>
          </w:p>
        </w:tc>
        <w:tc>
          <w:tcPr>
            <w:tcW w:w="4786" w:type="dxa"/>
            <w:vAlign w:val="top"/>
          </w:tcPr>
          <w:p>
            <w:pPr>
              <w:rPr>
                <w:ins w:id="1855" w:author="Administrator" w:date="2023-12-20T14:55:06Z"/>
                <w:rFonts w:hint="default" w:cstheme="minorBidi"/>
                <w:color w:val="000000" w:themeColor="text1"/>
                <w:kern w:val="2"/>
                <w:sz w:val="21"/>
                <w:szCs w:val="24"/>
                <w:vertAlign w:val="baseline"/>
                <w:lang w:val="en-US" w:eastAsia="zh-CN" w:bidi="ar-SA"/>
              </w:rPr>
            </w:pPr>
            <w:ins w:id="1856" w:author="Administrator" w:date="2023-12-20T14:55:06Z">
              <w:r>
                <w:rPr>
                  <w:rFonts w:hint="eastAsia"/>
                  <w:vertAlign w:val="baseline"/>
                  <w:lang w:val="en-US" w:eastAsia="zh-CN"/>
                </w:rPr>
                <w:t>描述及要求</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857" w:author="Administrator" w:date="2023-12-20T14:55:06Z"/>
        </w:trPr>
        <w:tc>
          <w:tcPr>
            <w:tcW w:w="1254" w:type="dxa"/>
          </w:tcPr>
          <w:p>
            <w:pPr>
              <w:rPr>
                <w:ins w:id="1858" w:author="Administrator" w:date="2023-12-20T14:55:06Z"/>
                <w:rFonts w:hint="default" w:cstheme="minorBidi"/>
                <w:color w:val="000000" w:themeColor="text1"/>
                <w:kern w:val="2"/>
                <w:sz w:val="21"/>
                <w:szCs w:val="24"/>
                <w:vertAlign w:val="baseline"/>
                <w:lang w:val="en-US" w:eastAsia="zh-CN" w:bidi="ar-SA"/>
              </w:rPr>
            </w:pPr>
            <w:ins w:id="1859" w:author="Administrator" w:date="2023-12-20T14:55:06Z">
              <w:r>
                <w:rPr>
                  <w:rFonts w:hint="eastAsia" w:cstheme="minorBidi"/>
                  <w:color w:val="000000" w:themeColor="text1"/>
                  <w:kern w:val="2"/>
                  <w:sz w:val="21"/>
                  <w:szCs w:val="24"/>
                  <w:vertAlign w:val="baseline"/>
                  <w:lang w:val="en-US" w:eastAsia="zh-CN" w:bidi="ar-SA"/>
                </w:rPr>
                <w:t>0</w:t>
              </w:r>
            </w:ins>
          </w:p>
        </w:tc>
        <w:tc>
          <w:tcPr>
            <w:tcW w:w="1327" w:type="dxa"/>
            <w:vAlign w:val="top"/>
          </w:tcPr>
          <w:p>
            <w:pPr>
              <w:rPr>
                <w:ins w:id="1860" w:author="Administrator" w:date="2023-12-20T14:55:06Z"/>
                <w:rFonts w:hint="default" w:cstheme="minorBidi"/>
                <w:color w:val="000000" w:themeColor="text1"/>
                <w:kern w:val="2"/>
                <w:sz w:val="21"/>
                <w:szCs w:val="24"/>
                <w:vertAlign w:val="baseline"/>
                <w:lang w:val="en-US" w:eastAsia="zh-CN" w:bidi="ar-SA"/>
              </w:rPr>
            </w:pPr>
            <w:ins w:id="1861" w:author="Administrator" w:date="2023-12-20T14:55:06Z">
              <w:r>
                <w:rPr>
                  <w:rFonts w:hint="eastAsia" w:cstheme="minorBidi"/>
                  <w:color w:val="000000" w:themeColor="text1"/>
                  <w:kern w:val="2"/>
                  <w:sz w:val="21"/>
                  <w:szCs w:val="24"/>
                  <w:vertAlign w:val="baseline"/>
                  <w:lang w:val="en-US" w:eastAsia="zh-CN" w:bidi="ar-SA"/>
                </w:rPr>
                <w:t>间隔</w:t>
              </w:r>
            </w:ins>
          </w:p>
        </w:tc>
        <w:tc>
          <w:tcPr>
            <w:tcW w:w="1155" w:type="dxa"/>
            <w:vAlign w:val="top"/>
          </w:tcPr>
          <w:p>
            <w:pPr>
              <w:rPr>
                <w:ins w:id="1862" w:author="Administrator" w:date="2023-12-20T14:55:06Z"/>
                <w:rFonts w:hint="default" w:cstheme="minorBidi"/>
                <w:color w:val="000000" w:themeColor="text1"/>
                <w:kern w:val="2"/>
                <w:sz w:val="21"/>
                <w:szCs w:val="24"/>
                <w:vertAlign w:val="baseline"/>
                <w:lang w:val="en-US" w:eastAsia="zh-CN" w:bidi="ar-SA"/>
              </w:rPr>
            </w:pPr>
            <w:ins w:id="1863" w:author="Administrator" w:date="2023-12-20T14:55:06Z">
              <w:r>
                <w:rPr>
                  <w:rFonts w:hint="eastAsia" w:cstheme="minorBidi"/>
                  <w:color w:val="000000" w:themeColor="text1"/>
                  <w:kern w:val="2"/>
                  <w:sz w:val="21"/>
                  <w:szCs w:val="24"/>
                  <w:vertAlign w:val="baseline"/>
                  <w:lang w:val="en-US" w:eastAsia="zh-CN" w:bidi="ar-SA"/>
                </w:rPr>
                <w:t>BYTE</w:t>
              </w:r>
            </w:ins>
          </w:p>
        </w:tc>
        <w:tc>
          <w:tcPr>
            <w:tcW w:w="4786" w:type="dxa"/>
            <w:vAlign w:val="top"/>
          </w:tcPr>
          <w:p>
            <w:pPr>
              <w:rPr>
                <w:ins w:id="1864" w:author="Administrator" w:date="2023-12-20T14:55:06Z"/>
                <w:rFonts w:hint="default" w:cstheme="minorBidi"/>
                <w:color w:val="000000" w:themeColor="text1"/>
                <w:kern w:val="2"/>
                <w:sz w:val="21"/>
                <w:szCs w:val="24"/>
                <w:vertAlign w:val="baseline"/>
                <w:lang w:val="en-US" w:eastAsia="zh-CN" w:bidi="ar-SA"/>
              </w:rPr>
            </w:pPr>
            <w:ins w:id="1865" w:author="Administrator" w:date="2023-12-20T14:55:06Z">
              <w:r>
                <w:rPr>
                  <w:rFonts w:hint="eastAsia" w:cstheme="minorBidi"/>
                  <w:color w:val="000000" w:themeColor="text1"/>
                  <w:kern w:val="2"/>
                  <w:sz w:val="21"/>
                  <w:szCs w:val="24"/>
                  <w:vertAlign w:val="baseline"/>
                  <w:lang w:val="en-US" w:eastAsia="zh-CN" w:bidi="ar-SA"/>
                </w:rPr>
                <w:t>单位：S</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866" w:author="Administrator" w:date="2023-12-20T14:55:06Z"/>
        </w:trPr>
        <w:tc>
          <w:tcPr>
            <w:tcW w:w="1254" w:type="dxa"/>
          </w:tcPr>
          <w:p>
            <w:pPr>
              <w:rPr>
                <w:ins w:id="1867" w:author="Administrator" w:date="2023-12-20T14:55:06Z"/>
                <w:rFonts w:hint="default" w:cstheme="minorBidi"/>
                <w:color w:val="000000" w:themeColor="text1"/>
                <w:kern w:val="2"/>
                <w:sz w:val="21"/>
                <w:szCs w:val="24"/>
                <w:vertAlign w:val="baseline"/>
                <w:lang w:val="en-US" w:eastAsia="zh-CN" w:bidi="ar-SA"/>
              </w:rPr>
            </w:pPr>
            <w:ins w:id="1868" w:author="Administrator" w:date="2023-12-20T14:55:06Z">
              <w:r>
                <w:rPr>
                  <w:rFonts w:hint="eastAsia" w:cstheme="minorBidi"/>
                  <w:color w:val="000000" w:themeColor="text1"/>
                  <w:kern w:val="2"/>
                  <w:sz w:val="21"/>
                  <w:szCs w:val="24"/>
                  <w:vertAlign w:val="baseline"/>
                  <w:lang w:val="en-US" w:eastAsia="zh-CN" w:bidi="ar-SA"/>
                </w:rPr>
                <w:t>1</w:t>
              </w:r>
            </w:ins>
          </w:p>
        </w:tc>
        <w:tc>
          <w:tcPr>
            <w:tcW w:w="1327" w:type="dxa"/>
            <w:vAlign w:val="top"/>
          </w:tcPr>
          <w:p>
            <w:pPr>
              <w:rPr>
                <w:ins w:id="1869" w:author="Administrator" w:date="2023-12-20T14:55:06Z"/>
                <w:rFonts w:hint="default" w:cstheme="minorBidi"/>
                <w:color w:val="000000" w:themeColor="text1"/>
                <w:kern w:val="2"/>
                <w:sz w:val="21"/>
                <w:szCs w:val="24"/>
                <w:vertAlign w:val="baseline"/>
                <w:lang w:val="en-US" w:eastAsia="zh-CN" w:bidi="ar-SA"/>
              </w:rPr>
            </w:pPr>
            <w:ins w:id="1870" w:author="Administrator" w:date="2023-12-20T14:55:06Z">
              <w:r>
                <w:rPr>
                  <w:rFonts w:hint="eastAsia" w:cstheme="minorBidi"/>
                  <w:color w:val="000000" w:themeColor="text1"/>
                  <w:kern w:val="2"/>
                  <w:sz w:val="21"/>
                  <w:szCs w:val="24"/>
                  <w:vertAlign w:val="baseline"/>
                  <w:lang w:val="en-US" w:eastAsia="zh-CN" w:bidi="ar-SA"/>
                </w:rPr>
                <w:t>定位详细数据1个数</w:t>
              </w:r>
            </w:ins>
          </w:p>
        </w:tc>
        <w:tc>
          <w:tcPr>
            <w:tcW w:w="1155" w:type="dxa"/>
            <w:vAlign w:val="top"/>
          </w:tcPr>
          <w:p>
            <w:pPr>
              <w:rPr>
                <w:ins w:id="1871" w:author="Administrator" w:date="2023-12-20T14:55:06Z"/>
                <w:rFonts w:hint="eastAsia" w:cstheme="minorBidi"/>
                <w:color w:val="000000" w:themeColor="text1"/>
                <w:kern w:val="2"/>
                <w:sz w:val="21"/>
                <w:szCs w:val="24"/>
                <w:vertAlign w:val="baseline"/>
                <w:lang w:val="en-US" w:eastAsia="zh-CN" w:bidi="ar-SA"/>
              </w:rPr>
            </w:pPr>
            <w:ins w:id="1872" w:author="Administrator" w:date="2023-12-20T14:55:06Z">
              <w:r>
                <w:rPr>
                  <w:rFonts w:hint="eastAsia" w:cstheme="minorBidi"/>
                  <w:color w:val="000000" w:themeColor="text1"/>
                  <w:kern w:val="2"/>
                  <w:sz w:val="21"/>
                  <w:szCs w:val="24"/>
                  <w:vertAlign w:val="baseline"/>
                  <w:lang w:val="en-US" w:eastAsia="zh-CN" w:bidi="ar-SA"/>
                </w:rPr>
                <w:t>WORD</w:t>
              </w:r>
            </w:ins>
          </w:p>
        </w:tc>
        <w:tc>
          <w:tcPr>
            <w:tcW w:w="4786" w:type="dxa"/>
            <w:vAlign w:val="top"/>
          </w:tcPr>
          <w:p>
            <w:pPr>
              <w:rPr>
                <w:ins w:id="1873" w:author="Administrator" w:date="2023-12-20T14:55:06Z"/>
                <w:rFonts w:hint="default" w:cstheme="minorBidi"/>
                <w:color w:val="000000" w:themeColor="text1"/>
                <w:kern w:val="2"/>
                <w:sz w:val="21"/>
                <w:szCs w:val="24"/>
                <w:vertAlign w:val="baseline"/>
                <w:lang w:val="en-US" w:eastAsia="zh-CN" w:bidi="ar-SA"/>
              </w:rPr>
            </w:pPr>
            <w:ins w:id="1874" w:author="Administrator" w:date="2023-12-20T14:55:06Z">
              <w:r>
                <w:rPr>
                  <w:rFonts w:hint="eastAsia" w:cstheme="minorBidi"/>
                  <w:color w:val="000000" w:themeColor="text1"/>
                  <w:kern w:val="2"/>
                  <w:sz w:val="21"/>
                  <w:szCs w:val="24"/>
                  <w:vertAlign w:val="baseline"/>
                  <w:lang w:val="en-US" w:eastAsia="zh-CN" w:bidi="ar-SA"/>
                </w:rPr>
                <w:t>个数有多少则定位点详细数据1有多少；</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ins w:id="1875" w:author="Administrator" w:date="2023-12-20T14:55:06Z"/>
        </w:trPr>
        <w:tc>
          <w:tcPr>
            <w:tcW w:w="1254" w:type="dxa"/>
            <w:vAlign w:val="top"/>
          </w:tcPr>
          <w:p>
            <w:pPr>
              <w:rPr>
                <w:ins w:id="1876" w:author="Administrator" w:date="2023-12-20T14:55:06Z"/>
                <w:rFonts w:hint="default" w:cstheme="minorBidi"/>
                <w:color w:val="000000" w:themeColor="text1"/>
                <w:kern w:val="2"/>
                <w:sz w:val="21"/>
                <w:szCs w:val="24"/>
                <w:vertAlign w:val="baseline"/>
                <w:lang w:val="en-US" w:eastAsia="zh-CN" w:bidi="ar-SA"/>
              </w:rPr>
            </w:pPr>
            <w:ins w:id="1877" w:author="Administrator" w:date="2023-12-20T14:55:06Z">
              <w:r>
                <w:rPr>
                  <w:rFonts w:hint="eastAsia" w:cstheme="minorBidi"/>
                  <w:color w:val="000000" w:themeColor="text1"/>
                  <w:kern w:val="2"/>
                  <w:sz w:val="21"/>
                  <w:szCs w:val="24"/>
                  <w:vertAlign w:val="baseline"/>
                  <w:lang w:val="en-US" w:eastAsia="zh-CN" w:bidi="ar-SA"/>
                </w:rPr>
                <w:t>3</w:t>
              </w:r>
            </w:ins>
          </w:p>
        </w:tc>
        <w:tc>
          <w:tcPr>
            <w:tcW w:w="1327" w:type="dxa"/>
            <w:vAlign w:val="top"/>
          </w:tcPr>
          <w:p>
            <w:pPr>
              <w:rPr>
                <w:ins w:id="1878" w:author="Administrator" w:date="2023-12-20T14:55:06Z"/>
                <w:rFonts w:hint="default" w:cstheme="minorBidi"/>
                <w:color w:val="000000" w:themeColor="text1"/>
                <w:kern w:val="2"/>
                <w:sz w:val="21"/>
                <w:szCs w:val="24"/>
                <w:vertAlign w:val="baseline"/>
                <w:lang w:val="en-US" w:eastAsia="zh-CN" w:bidi="ar-SA"/>
              </w:rPr>
            </w:pPr>
            <w:ins w:id="1879" w:author="Administrator" w:date="2023-12-20T14:55:06Z">
              <w:r>
                <w:rPr>
                  <w:rFonts w:hint="eastAsia" w:cstheme="minorBidi"/>
                  <w:color w:val="000000" w:themeColor="text1"/>
                  <w:kern w:val="2"/>
                  <w:sz w:val="21"/>
                  <w:szCs w:val="24"/>
                  <w:vertAlign w:val="baseline"/>
                  <w:lang w:val="en-US" w:eastAsia="zh-CN" w:bidi="ar-SA"/>
                </w:rPr>
                <w:t>定位详细数据1</w:t>
              </w:r>
            </w:ins>
          </w:p>
        </w:tc>
        <w:tc>
          <w:tcPr>
            <w:tcW w:w="1155" w:type="dxa"/>
            <w:vAlign w:val="top"/>
          </w:tcPr>
          <w:p>
            <w:pPr>
              <w:rPr>
                <w:ins w:id="1880" w:author="Administrator" w:date="2023-12-20T14:55:06Z"/>
                <w:rFonts w:hint="default" w:cstheme="minorBidi"/>
                <w:color w:val="000000" w:themeColor="text1"/>
                <w:kern w:val="2"/>
                <w:sz w:val="21"/>
                <w:szCs w:val="24"/>
                <w:vertAlign w:val="baseline"/>
                <w:lang w:val="en-US" w:eastAsia="zh-CN" w:bidi="ar-SA"/>
              </w:rPr>
            </w:pPr>
            <w:ins w:id="1881" w:author="Administrator" w:date="2023-12-20T14:55:06Z">
              <w:r>
                <w:rPr>
                  <w:rFonts w:hint="eastAsia" w:cstheme="minorBidi"/>
                  <w:color w:val="000000" w:themeColor="text1"/>
                  <w:kern w:val="2"/>
                  <w:sz w:val="21"/>
                  <w:szCs w:val="24"/>
                  <w:vertAlign w:val="baseline"/>
                  <w:lang w:val="en-US" w:eastAsia="zh-CN" w:bidi="ar-SA"/>
                </w:rPr>
                <w:t>BYTE[N]</w:t>
              </w:r>
            </w:ins>
          </w:p>
        </w:tc>
        <w:tc>
          <w:tcPr>
            <w:tcW w:w="4786" w:type="dxa"/>
            <w:vAlign w:val="top"/>
          </w:tcPr>
          <w:p>
            <w:pPr>
              <w:rPr>
                <w:ins w:id="1882" w:author="Administrator" w:date="2023-12-20T14:55:06Z"/>
                <w:rFonts w:hint="default" w:cstheme="minorBidi"/>
                <w:color w:val="000000" w:themeColor="text1"/>
                <w:kern w:val="2"/>
                <w:sz w:val="21"/>
                <w:szCs w:val="24"/>
                <w:vertAlign w:val="baseline"/>
                <w:lang w:val="en-US" w:eastAsia="zh-CN" w:bidi="ar-SA"/>
              </w:rPr>
            </w:pPr>
            <w:ins w:id="1883" w:author="Administrator" w:date="2023-12-20T14:55:06Z">
              <w:r>
                <w:rPr>
                  <w:rFonts w:hint="eastAsia" w:cstheme="minorBidi"/>
                  <w:color w:val="000000" w:themeColor="text1"/>
                  <w:kern w:val="2"/>
                  <w:sz w:val="21"/>
                  <w:szCs w:val="24"/>
                  <w:vertAlign w:val="baseline"/>
                  <w:lang w:val="en-US" w:eastAsia="zh-CN" w:bidi="ar-SA"/>
                </w:rPr>
                <w:t>详细</w:t>
              </w:r>
            </w:ins>
            <w:ins w:id="1884" w:author="Administrator" w:date="2023-12-20T14:56:15Z">
              <w:r>
                <w:rPr>
                  <w:rFonts w:hint="eastAsia"/>
                  <w:b/>
                  <w:bCs/>
                  <w:color w:val="000000" w:themeColor="text1"/>
                  <w:lang w:val="en-US" w:eastAsia="zh-CN"/>
                </w:rPr>
                <w:t>定位详细数据1格式</w:t>
              </w:r>
            </w:ins>
            <w:ins w:id="1885" w:author="Administrator" w:date="2023-12-20T14:56:18Z">
              <w:r>
                <w:rPr>
                  <w:rFonts w:hint="eastAsia"/>
                  <w:b/>
                  <w:bCs/>
                  <w:color w:val="000000" w:themeColor="text1"/>
                  <w:lang w:val="en-US" w:eastAsia="zh-CN"/>
                </w:rPr>
                <w:t>表</w:t>
              </w:r>
            </w:ins>
          </w:p>
        </w:tc>
      </w:tr>
    </w:tbl>
    <w:p>
      <w:pPr>
        <w:jc w:val="both"/>
        <w:rPr>
          <w:ins w:id="1886" w:author="Administrator" w:date="2023-12-20T14:55:06Z"/>
          <w:rFonts w:hint="eastAsia"/>
          <w:b/>
          <w:bCs/>
          <w:color w:val="000000" w:themeColor="text1"/>
          <w:lang w:val="en-US" w:eastAsia="zh-CN"/>
        </w:rPr>
      </w:pPr>
    </w:p>
    <w:p>
      <w:pPr>
        <w:jc w:val="center"/>
        <w:rPr>
          <w:ins w:id="1887" w:author="Administrator" w:date="2023-12-20T14:55:06Z"/>
          <w:rFonts w:hint="default"/>
          <w:color w:val="FF0000"/>
          <w:lang w:eastAsia="zh-Hans"/>
        </w:rPr>
      </w:pPr>
      <w:ins w:id="1888" w:author="Administrator" w:date="2023-12-20T14:55:06Z">
        <w:r>
          <w:rPr>
            <w:rFonts w:hint="eastAsia"/>
            <w:b/>
            <w:bCs/>
            <w:color w:val="000000" w:themeColor="text1"/>
            <w:lang w:val="en-US" w:eastAsia="zh-CN"/>
          </w:rPr>
          <w:t>定位详细数据1格式</w:t>
        </w:r>
      </w:ins>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ins w:id="1889" w:author="Administrator" w:date="2023-12-20T14:55:06Z"/>
        </w:trPr>
        <w:tc>
          <w:tcPr>
            <w:tcW w:w="1254" w:type="dxa"/>
            <w:vAlign w:val="top"/>
          </w:tcPr>
          <w:p>
            <w:pPr>
              <w:rPr>
                <w:ins w:id="1890" w:author="Administrator" w:date="2023-12-20T14:55:06Z"/>
                <w:rFonts w:hint="default"/>
                <w:color w:val="000000" w:themeColor="text1"/>
                <w:vertAlign w:val="baseline"/>
                <w:lang w:val="en-US" w:eastAsia="zh-CN"/>
              </w:rPr>
            </w:pPr>
            <w:ins w:id="1891" w:author="Administrator" w:date="2023-12-20T14:55:06Z">
              <w:r>
                <w:rPr>
                  <w:rFonts w:hint="eastAsia"/>
                  <w:color w:val="000000" w:themeColor="text1"/>
                  <w:vertAlign w:val="baseline"/>
                  <w:lang w:val="en-US" w:eastAsia="zh-CN"/>
                </w:rPr>
                <w:t>起始字节</w:t>
              </w:r>
            </w:ins>
          </w:p>
        </w:tc>
        <w:tc>
          <w:tcPr>
            <w:tcW w:w="1327" w:type="dxa"/>
            <w:vAlign w:val="top"/>
          </w:tcPr>
          <w:p>
            <w:pPr>
              <w:rPr>
                <w:ins w:id="1892" w:author="Administrator" w:date="2023-12-20T14:55:06Z"/>
                <w:rFonts w:hint="default"/>
                <w:color w:val="000000" w:themeColor="text1"/>
                <w:vertAlign w:val="baseline"/>
                <w:lang w:val="en-US" w:eastAsia="zh-CN"/>
              </w:rPr>
            </w:pPr>
            <w:ins w:id="1893" w:author="Administrator" w:date="2023-12-20T14:55:06Z">
              <w:r>
                <w:rPr>
                  <w:rFonts w:hint="eastAsia"/>
                  <w:color w:val="000000" w:themeColor="text1"/>
                  <w:vertAlign w:val="baseline"/>
                  <w:lang w:val="en-US" w:eastAsia="zh-CN"/>
                </w:rPr>
                <w:t>字段</w:t>
              </w:r>
            </w:ins>
          </w:p>
        </w:tc>
        <w:tc>
          <w:tcPr>
            <w:tcW w:w="1155" w:type="dxa"/>
            <w:vAlign w:val="top"/>
          </w:tcPr>
          <w:p>
            <w:pPr>
              <w:rPr>
                <w:ins w:id="1894" w:author="Administrator" w:date="2023-12-20T14:55:06Z"/>
                <w:rFonts w:hint="default"/>
                <w:color w:val="000000" w:themeColor="text1"/>
                <w:vertAlign w:val="baseline"/>
                <w:lang w:val="en-US" w:eastAsia="zh-CN"/>
              </w:rPr>
            </w:pPr>
            <w:ins w:id="1895" w:author="Administrator" w:date="2023-12-20T14:55:06Z">
              <w:r>
                <w:rPr>
                  <w:rFonts w:hint="eastAsia"/>
                  <w:color w:val="000000" w:themeColor="text1"/>
                  <w:vertAlign w:val="baseline"/>
                  <w:lang w:val="en-US" w:eastAsia="zh-CN"/>
                </w:rPr>
                <w:t>数据类型</w:t>
              </w:r>
            </w:ins>
          </w:p>
        </w:tc>
        <w:tc>
          <w:tcPr>
            <w:tcW w:w="4786" w:type="dxa"/>
            <w:vAlign w:val="top"/>
          </w:tcPr>
          <w:p>
            <w:pPr>
              <w:rPr>
                <w:ins w:id="1896" w:author="Administrator" w:date="2023-12-20T14:55:06Z"/>
                <w:rFonts w:hint="default"/>
                <w:color w:val="000000" w:themeColor="text1"/>
                <w:vertAlign w:val="baseline"/>
                <w:lang w:val="en-US" w:eastAsia="zh-CN"/>
              </w:rPr>
            </w:pPr>
            <w:ins w:id="1897" w:author="Administrator" w:date="2023-12-20T14:55:06Z">
              <w:r>
                <w:rPr>
                  <w:rFonts w:hint="eastAsia"/>
                  <w:vertAlign w:val="baseline"/>
                  <w:lang w:val="en-US" w:eastAsia="zh-CN"/>
                </w:rPr>
                <w:t>描述及要求</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898" w:author="Administrator" w:date="2023-12-20T14:55:06Z"/>
        </w:trPr>
        <w:tc>
          <w:tcPr>
            <w:tcW w:w="1254" w:type="dxa"/>
          </w:tcPr>
          <w:p>
            <w:pPr>
              <w:rPr>
                <w:ins w:id="1899" w:author="Administrator" w:date="2023-12-20T14:55:06Z"/>
                <w:rFonts w:hint="default"/>
                <w:color w:val="000000" w:themeColor="text1"/>
                <w:vertAlign w:val="baseline"/>
                <w:lang w:val="en-US" w:eastAsia="zh-CN"/>
              </w:rPr>
            </w:pPr>
            <w:ins w:id="1900" w:author="Administrator" w:date="2023-12-20T14:55:06Z">
              <w:r>
                <w:rPr>
                  <w:rFonts w:hint="eastAsia"/>
                  <w:color w:val="000000" w:themeColor="text1"/>
                  <w:vertAlign w:val="baseline"/>
                  <w:lang w:val="en-US" w:eastAsia="zh-CN"/>
                </w:rPr>
                <w:t>0</w:t>
              </w:r>
            </w:ins>
          </w:p>
        </w:tc>
        <w:tc>
          <w:tcPr>
            <w:tcW w:w="1327" w:type="dxa"/>
            <w:vAlign w:val="top"/>
          </w:tcPr>
          <w:p>
            <w:pPr>
              <w:rPr>
                <w:ins w:id="1901" w:author="Administrator" w:date="2023-12-20T14:55:06Z"/>
                <w:rFonts w:hint="default" w:asciiTheme="minorHAnsi" w:hAnsiTheme="minorHAnsi" w:eastAsiaTheme="minorEastAsia" w:cstheme="minorBidi"/>
                <w:color w:val="000000" w:themeColor="text1"/>
                <w:kern w:val="2"/>
                <w:sz w:val="21"/>
                <w:szCs w:val="24"/>
                <w:vertAlign w:val="baseline"/>
                <w:lang w:val="en-US" w:eastAsia="zh-CN" w:bidi="ar-SA"/>
              </w:rPr>
            </w:pPr>
            <w:ins w:id="1902" w:author="Administrator" w:date="2023-12-20T14:55:06Z">
              <w:r>
                <w:rPr>
                  <w:rFonts w:hint="eastAsia" w:cstheme="minorBidi"/>
                  <w:color w:val="000000" w:themeColor="text1"/>
                  <w:kern w:val="2"/>
                  <w:sz w:val="21"/>
                  <w:szCs w:val="24"/>
                  <w:vertAlign w:val="baseline"/>
                  <w:lang w:val="en-US" w:eastAsia="zh-CN" w:bidi="ar-SA"/>
                </w:rPr>
                <w:t>时间偏移</w:t>
              </w:r>
            </w:ins>
          </w:p>
        </w:tc>
        <w:tc>
          <w:tcPr>
            <w:tcW w:w="1155" w:type="dxa"/>
            <w:vAlign w:val="top"/>
          </w:tcPr>
          <w:p>
            <w:pPr>
              <w:rPr>
                <w:ins w:id="1903" w:author="Administrator" w:date="2023-12-20T14:55:06Z"/>
                <w:rFonts w:hint="default" w:asciiTheme="minorHAnsi" w:hAnsiTheme="minorHAnsi" w:eastAsiaTheme="minorEastAsia" w:cstheme="minorBidi"/>
                <w:color w:val="000000" w:themeColor="text1"/>
                <w:kern w:val="2"/>
                <w:sz w:val="21"/>
                <w:szCs w:val="24"/>
                <w:vertAlign w:val="baseline"/>
                <w:lang w:val="en-US" w:eastAsia="zh-CN" w:bidi="ar-SA"/>
              </w:rPr>
            </w:pPr>
            <w:ins w:id="1904" w:author="Administrator" w:date="2023-12-20T14:55:06Z">
              <w:r>
                <w:rPr>
                  <w:rFonts w:hint="eastAsia" w:cstheme="minorBidi"/>
                  <w:color w:val="000000" w:themeColor="text1"/>
                  <w:kern w:val="2"/>
                  <w:sz w:val="21"/>
                  <w:szCs w:val="24"/>
                  <w:vertAlign w:val="baseline"/>
                  <w:lang w:val="en-US" w:eastAsia="zh-CN" w:bidi="ar-SA"/>
                </w:rPr>
                <w:t>WORD</w:t>
              </w:r>
            </w:ins>
          </w:p>
        </w:tc>
        <w:tc>
          <w:tcPr>
            <w:tcW w:w="4786" w:type="dxa"/>
            <w:vAlign w:val="top"/>
          </w:tcPr>
          <w:p>
            <w:pPr>
              <w:rPr>
                <w:ins w:id="1905" w:author="Administrator" w:date="2023-12-20T14:55:06Z"/>
                <w:rFonts w:hint="default" w:cstheme="minorBidi"/>
                <w:color w:val="000000" w:themeColor="text1"/>
                <w:kern w:val="2"/>
                <w:sz w:val="21"/>
                <w:szCs w:val="24"/>
                <w:vertAlign w:val="baseline"/>
                <w:lang w:val="en-US" w:eastAsia="zh-CN" w:bidi="ar-SA"/>
              </w:rPr>
            </w:pPr>
            <w:ins w:id="1906" w:author="Administrator" w:date="2023-12-20T14:55:06Z">
              <w:r>
                <w:rPr>
                  <w:rFonts w:hint="eastAsia" w:cstheme="minorBidi"/>
                  <w:color w:val="000000" w:themeColor="text1"/>
                  <w:kern w:val="2"/>
                  <w:sz w:val="21"/>
                  <w:szCs w:val="24"/>
                  <w:vertAlign w:val="baseline"/>
                  <w:lang w:val="en-US" w:eastAsia="zh-CN" w:bidi="ar-SA"/>
                </w:rPr>
                <w:t>单位：S；基于起始时间偏差；</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907" w:author="Administrator" w:date="2023-12-20T14:55:06Z"/>
        </w:trPr>
        <w:tc>
          <w:tcPr>
            <w:tcW w:w="1254" w:type="dxa"/>
            <w:vAlign w:val="top"/>
          </w:tcPr>
          <w:p>
            <w:pPr>
              <w:rPr>
                <w:ins w:id="1908" w:author="Administrator" w:date="2023-12-20T14:55:06Z"/>
                <w:rFonts w:hint="default" w:asciiTheme="minorHAnsi" w:hAnsiTheme="minorHAnsi" w:eastAsiaTheme="minorEastAsia" w:cstheme="minorBidi"/>
                <w:color w:val="000000" w:themeColor="text1"/>
                <w:kern w:val="2"/>
                <w:sz w:val="21"/>
                <w:szCs w:val="24"/>
                <w:vertAlign w:val="baseline"/>
                <w:lang w:val="en-US" w:eastAsia="zh-CN" w:bidi="ar-SA"/>
              </w:rPr>
            </w:pPr>
            <w:ins w:id="1909" w:author="Administrator" w:date="2023-12-20T14:55:06Z">
              <w:r>
                <w:rPr>
                  <w:rFonts w:hint="eastAsia" w:cstheme="minorBidi"/>
                  <w:color w:val="000000" w:themeColor="text1"/>
                  <w:kern w:val="2"/>
                  <w:sz w:val="21"/>
                  <w:szCs w:val="24"/>
                  <w:vertAlign w:val="baseline"/>
                  <w:lang w:val="en-US" w:eastAsia="zh-CN" w:bidi="ar-SA"/>
                </w:rPr>
                <w:t>2</w:t>
              </w:r>
            </w:ins>
          </w:p>
        </w:tc>
        <w:tc>
          <w:tcPr>
            <w:tcW w:w="1327" w:type="dxa"/>
            <w:vAlign w:val="top"/>
          </w:tcPr>
          <w:p>
            <w:pPr>
              <w:rPr>
                <w:ins w:id="1910" w:author="Administrator" w:date="2023-12-20T14:55:06Z"/>
                <w:rFonts w:hint="eastAsia" w:asciiTheme="minorHAnsi" w:hAnsiTheme="minorHAnsi" w:eastAsiaTheme="minorEastAsia" w:cstheme="minorBidi"/>
                <w:color w:val="000000" w:themeColor="text1"/>
                <w:kern w:val="2"/>
                <w:sz w:val="21"/>
                <w:szCs w:val="24"/>
                <w:vertAlign w:val="baseline"/>
                <w:lang w:val="en-US" w:eastAsia="zh-CN" w:bidi="ar-SA"/>
              </w:rPr>
            </w:pPr>
            <w:ins w:id="1911" w:author="Administrator" w:date="2023-12-20T14:55:06Z">
              <w:r>
                <w:rPr>
                  <w:rFonts w:hint="eastAsia" w:cstheme="minorBidi"/>
                  <w:color w:val="000000" w:themeColor="text1"/>
                  <w:kern w:val="2"/>
                  <w:sz w:val="21"/>
                  <w:szCs w:val="24"/>
                  <w:vertAlign w:val="baseline"/>
                  <w:lang w:val="en-US" w:eastAsia="zh-CN" w:bidi="ar-SA"/>
                </w:rPr>
                <w:t>基准纬度</w:t>
              </w:r>
            </w:ins>
          </w:p>
        </w:tc>
        <w:tc>
          <w:tcPr>
            <w:tcW w:w="1155" w:type="dxa"/>
            <w:vAlign w:val="top"/>
          </w:tcPr>
          <w:p>
            <w:pPr>
              <w:rPr>
                <w:ins w:id="1912" w:author="Administrator" w:date="2023-12-20T14:55:06Z"/>
                <w:rFonts w:hint="eastAsia" w:asciiTheme="minorHAnsi" w:hAnsiTheme="minorHAnsi" w:eastAsiaTheme="minorEastAsia" w:cstheme="minorBidi"/>
                <w:color w:val="000000" w:themeColor="text1"/>
                <w:kern w:val="2"/>
                <w:sz w:val="21"/>
                <w:szCs w:val="24"/>
                <w:vertAlign w:val="baseline"/>
                <w:lang w:val="en-US" w:eastAsia="zh-CN" w:bidi="ar-SA"/>
              </w:rPr>
            </w:pPr>
            <w:ins w:id="1913" w:author="Administrator" w:date="2023-12-20T14:55:06Z">
              <w:r>
                <w:rPr>
                  <w:rFonts w:hint="eastAsia" w:cstheme="minorBidi"/>
                  <w:color w:val="000000" w:themeColor="text1"/>
                  <w:kern w:val="2"/>
                  <w:sz w:val="21"/>
                  <w:szCs w:val="24"/>
                  <w:vertAlign w:val="baseline"/>
                  <w:lang w:val="en-US" w:eastAsia="zh-CN" w:bidi="ar-SA"/>
                </w:rPr>
                <w:t>DWORD</w:t>
              </w:r>
            </w:ins>
          </w:p>
        </w:tc>
        <w:tc>
          <w:tcPr>
            <w:tcW w:w="4786" w:type="dxa"/>
            <w:vAlign w:val="top"/>
          </w:tcPr>
          <w:p>
            <w:pPr>
              <w:rPr>
                <w:ins w:id="1914" w:author="Administrator" w:date="2023-12-20T14:55:06Z"/>
                <w:rFonts w:hint="eastAsia" w:cstheme="minorBidi"/>
                <w:color w:val="000000" w:themeColor="text1"/>
                <w:kern w:val="2"/>
                <w:sz w:val="21"/>
                <w:szCs w:val="24"/>
                <w:vertAlign w:val="baseline"/>
                <w:lang w:val="en-US" w:eastAsia="zh-CN" w:bidi="ar-SA"/>
              </w:rPr>
            </w:pPr>
            <w:ins w:id="1915" w:author="Administrator" w:date="2023-12-20T14:55:06Z">
              <w:r>
                <w:rPr>
                  <w:rFonts w:hint="eastAsia" w:cstheme="minorBidi"/>
                  <w:color w:val="000000" w:themeColor="text1"/>
                  <w:kern w:val="2"/>
                  <w:sz w:val="21"/>
                  <w:szCs w:val="24"/>
                  <w:vertAlign w:val="baseline"/>
                  <w:lang w:val="en-US" w:eastAsia="zh-CN" w:bidi="ar-SA"/>
                </w:rPr>
                <w:t xml:space="preserve">31位-表示方向；0-北纬 1-南纬； </w:t>
              </w:r>
            </w:ins>
          </w:p>
          <w:p>
            <w:pPr>
              <w:rPr>
                <w:ins w:id="1916" w:author="Administrator" w:date="2023-12-20T14:55:06Z"/>
                <w:rFonts w:hint="eastAsia" w:asciiTheme="minorHAnsi" w:hAnsiTheme="minorHAnsi" w:eastAsiaTheme="minorEastAsia" w:cstheme="minorBidi"/>
                <w:color w:val="000000" w:themeColor="text1"/>
                <w:kern w:val="2"/>
                <w:sz w:val="21"/>
                <w:szCs w:val="24"/>
                <w:vertAlign w:val="baseline"/>
                <w:lang w:val="en-US" w:eastAsia="zh-CN" w:bidi="ar-SA"/>
              </w:rPr>
            </w:pPr>
            <w:ins w:id="1917" w:author="Administrator" w:date="2023-12-20T14:55:06Z">
              <w:r>
                <w:rPr>
                  <w:rFonts w:hint="eastAsia" w:cstheme="minorBidi"/>
                  <w:color w:val="000000" w:themeColor="text1"/>
                  <w:kern w:val="2"/>
                  <w:sz w:val="21"/>
                  <w:szCs w:val="24"/>
                  <w:vertAlign w:val="baseline"/>
                  <w:lang w:val="en-US" w:eastAsia="zh-CN" w:bidi="ar-SA"/>
                </w:rPr>
                <w:t>0~30位-纬度，放大10的6次方；</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918" w:author="Administrator" w:date="2023-12-20T14:55:06Z"/>
        </w:trPr>
        <w:tc>
          <w:tcPr>
            <w:tcW w:w="1254" w:type="dxa"/>
          </w:tcPr>
          <w:p>
            <w:pPr>
              <w:rPr>
                <w:ins w:id="1919" w:author="Administrator" w:date="2023-12-20T14:55:06Z"/>
                <w:rFonts w:hint="default"/>
                <w:color w:val="000000" w:themeColor="text1"/>
                <w:vertAlign w:val="baseline"/>
                <w:lang w:val="en-US" w:eastAsia="zh-CN"/>
              </w:rPr>
            </w:pPr>
            <w:ins w:id="1920" w:author="Administrator" w:date="2023-12-20T14:55:06Z">
              <w:r>
                <w:rPr>
                  <w:rFonts w:hint="eastAsia"/>
                  <w:color w:val="000000" w:themeColor="text1"/>
                  <w:vertAlign w:val="baseline"/>
                  <w:lang w:val="en-US" w:eastAsia="zh-CN"/>
                </w:rPr>
                <w:t>6</w:t>
              </w:r>
            </w:ins>
          </w:p>
        </w:tc>
        <w:tc>
          <w:tcPr>
            <w:tcW w:w="1327" w:type="dxa"/>
            <w:vAlign w:val="top"/>
          </w:tcPr>
          <w:p>
            <w:pPr>
              <w:rPr>
                <w:ins w:id="1921" w:author="Administrator" w:date="2023-12-20T14:55:06Z"/>
                <w:rFonts w:hint="default"/>
                <w:color w:val="000000" w:themeColor="text1"/>
                <w:vertAlign w:val="baseline"/>
                <w:lang w:val="en-US" w:eastAsia="zh-CN"/>
              </w:rPr>
            </w:pPr>
            <w:ins w:id="1922" w:author="Administrator" w:date="2023-12-20T14:55:06Z">
              <w:r>
                <w:rPr>
                  <w:rFonts w:hint="eastAsia" w:cstheme="minorBidi"/>
                  <w:color w:val="000000" w:themeColor="text1"/>
                  <w:kern w:val="2"/>
                  <w:sz w:val="21"/>
                  <w:szCs w:val="24"/>
                  <w:vertAlign w:val="baseline"/>
                  <w:lang w:val="en-US" w:eastAsia="zh-CN" w:bidi="ar-SA"/>
                </w:rPr>
                <w:t>基准经度</w:t>
              </w:r>
            </w:ins>
          </w:p>
        </w:tc>
        <w:tc>
          <w:tcPr>
            <w:tcW w:w="1155" w:type="dxa"/>
            <w:vAlign w:val="top"/>
          </w:tcPr>
          <w:p>
            <w:pPr>
              <w:rPr>
                <w:ins w:id="1923" w:author="Administrator" w:date="2023-12-20T14:55:06Z"/>
                <w:rFonts w:hint="default"/>
                <w:color w:val="000000" w:themeColor="text1"/>
                <w:vertAlign w:val="baseline"/>
                <w:lang w:val="en-US" w:eastAsia="zh-CN"/>
              </w:rPr>
            </w:pPr>
            <w:ins w:id="1924" w:author="Administrator" w:date="2023-12-20T14:55:06Z">
              <w:r>
                <w:rPr>
                  <w:rFonts w:hint="eastAsia" w:cstheme="minorBidi"/>
                  <w:color w:val="000000" w:themeColor="text1"/>
                  <w:kern w:val="2"/>
                  <w:sz w:val="21"/>
                  <w:szCs w:val="24"/>
                  <w:vertAlign w:val="baseline"/>
                  <w:lang w:val="en-US" w:eastAsia="zh-CN" w:bidi="ar-SA"/>
                </w:rPr>
                <w:t>DWORD</w:t>
              </w:r>
            </w:ins>
          </w:p>
        </w:tc>
        <w:tc>
          <w:tcPr>
            <w:tcW w:w="4786" w:type="dxa"/>
            <w:vAlign w:val="top"/>
          </w:tcPr>
          <w:p>
            <w:pPr>
              <w:rPr>
                <w:ins w:id="1925" w:author="Administrator" w:date="2023-12-20T14:55:06Z"/>
                <w:rFonts w:hint="eastAsia" w:cstheme="minorBidi"/>
                <w:color w:val="000000" w:themeColor="text1"/>
                <w:kern w:val="2"/>
                <w:sz w:val="21"/>
                <w:szCs w:val="24"/>
                <w:vertAlign w:val="baseline"/>
                <w:lang w:val="en-US" w:eastAsia="zh-CN" w:bidi="ar-SA"/>
              </w:rPr>
            </w:pPr>
            <w:ins w:id="1926" w:author="Administrator" w:date="2023-12-20T14:55:06Z">
              <w:r>
                <w:rPr>
                  <w:rFonts w:hint="eastAsia" w:cstheme="minorBidi"/>
                  <w:color w:val="000000" w:themeColor="text1"/>
                  <w:kern w:val="2"/>
                  <w:sz w:val="21"/>
                  <w:szCs w:val="24"/>
                  <w:vertAlign w:val="baseline"/>
                  <w:lang w:val="en-US" w:eastAsia="zh-CN" w:bidi="ar-SA"/>
                </w:rPr>
                <w:t>31位，表示方向；0-东经 1-西经；</w:t>
              </w:r>
            </w:ins>
          </w:p>
          <w:p>
            <w:pPr>
              <w:rPr>
                <w:ins w:id="1927" w:author="Administrator" w:date="2023-12-20T14:55:06Z"/>
                <w:rFonts w:hint="default" w:cstheme="minorBidi"/>
                <w:color w:val="000000" w:themeColor="text1"/>
                <w:kern w:val="2"/>
                <w:sz w:val="21"/>
                <w:szCs w:val="24"/>
                <w:vertAlign w:val="baseline"/>
                <w:lang w:val="en-US" w:eastAsia="zh-CN" w:bidi="ar-SA"/>
              </w:rPr>
            </w:pPr>
            <w:ins w:id="1928" w:author="Administrator" w:date="2023-12-20T14:55:06Z">
              <w:r>
                <w:rPr>
                  <w:rFonts w:hint="eastAsia" w:cstheme="minorBidi"/>
                  <w:color w:val="000000" w:themeColor="text1"/>
                  <w:kern w:val="2"/>
                  <w:sz w:val="21"/>
                  <w:szCs w:val="24"/>
                  <w:vertAlign w:val="baseline"/>
                  <w:lang w:val="en-US" w:eastAsia="zh-CN" w:bidi="ar-SA"/>
                </w:rPr>
                <w:t>0~30位-经度，放大10的6次方；</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929" w:author="Administrator" w:date="2023-12-20T14:55:06Z"/>
        </w:trPr>
        <w:tc>
          <w:tcPr>
            <w:tcW w:w="1254" w:type="dxa"/>
          </w:tcPr>
          <w:p>
            <w:pPr>
              <w:rPr>
                <w:ins w:id="1930" w:author="Administrator" w:date="2023-12-20T14:55:06Z"/>
                <w:rFonts w:hint="default" w:cstheme="minorBidi"/>
                <w:color w:val="000000" w:themeColor="text1"/>
                <w:kern w:val="2"/>
                <w:sz w:val="21"/>
                <w:szCs w:val="24"/>
                <w:vertAlign w:val="baseline"/>
                <w:lang w:val="en-US" w:eastAsia="zh-CN" w:bidi="ar-SA"/>
              </w:rPr>
            </w:pPr>
            <w:ins w:id="1931" w:author="Administrator" w:date="2023-12-20T14:55:06Z">
              <w:r>
                <w:rPr>
                  <w:rFonts w:hint="eastAsia" w:cstheme="minorBidi"/>
                  <w:color w:val="000000" w:themeColor="text1"/>
                  <w:kern w:val="2"/>
                  <w:sz w:val="21"/>
                  <w:szCs w:val="24"/>
                  <w:vertAlign w:val="baseline"/>
                  <w:lang w:val="en-US" w:eastAsia="zh-CN" w:bidi="ar-SA"/>
                </w:rPr>
                <w:t>10</w:t>
              </w:r>
            </w:ins>
          </w:p>
        </w:tc>
        <w:tc>
          <w:tcPr>
            <w:tcW w:w="1327" w:type="dxa"/>
            <w:vAlign w:val="top"/>
          </w:tcPr>
          <w:p>
            <w:pPr>
              <w:rPr>
                <w:ins w:id="1932" w:author="Administrator" w:date="2023-12-20T14:55:06Z"/>
                <w:rFonts w:hint="default" w:cstheme="minorBidi"/>
                <w:color w:val="000000" w:themeColor="text1"/>
                <w:kern w:val="2"/>
                <w:sz w:val="21"/>
                <w:szCs w:val="24"/>
                <w:vertAlign w:val="baseline"/>
                <w:lang w:val="en-US" w:eastAsia="zh-CN" w:bidi="ar-SA"/>
              </w:rPr>
            </w:pPr>
            <w:ins w:id="1933" w:author="Administrator" w:date="2023-12-20T14:55:06Z">
              <w:r>
                <w:rPr>
                  <w:rFonts w:hint="eastAsia" w:cstheme="minorBidi"/>
                  <w:color w:val="000000" w:themeColor="text1"/>
                  <w:kern w:val="2"/>
                  <w:sz w:val="21"/>
                  <w:szCs w:val="24"/>
                  <w:vertAlign w:val="baseline"/>
                  <w:lang w:val="en-US" w:eastAsia="zh-CN" w:bidi="ar-SA"/>
                </w:rPr>
                <w:t>基准定位偏移数据个数</w:t>
              </w:r>
            </w:ins>
          </w:p>
        </w:tc>
        <w:tc>
          <w:tcPr>
            <w:tcW w:w="1155" w:type="dxa"/>
            <w:vAlign w:val="top"/>
          </w:tcPr>
          <w:p>
            <w:pPr>
              <w:rPr>
                <w:ins w:id="1934" w:author="Administrator" w:date="2023-12-20T14:55:06Z"/>
                <w:rFonts w:hint="eastAsia" w:cstheme="minorBidi"/>
                <w:color w:val="000000" w:themeColor="text1"/>
                <w:kern w:val="2"/>
                <w:sz w:val="21"/>
                <w:szCs w:val="24"/>
                <w:vertAlign w:val="baseline"/>
                <w:lang w:val="en-US" w:eastAsia="zh-CN" w:bidi="ar-SA"/>
              </w:rPr>
            </w:pPr>
            <w:ins w:id="1935" w:author="Administrator" w:date="2023-12-20T14:55:06Z">
              <w:r>
                <w:rPr>
                  <w:rFonts w:hint="eastAsia" w:cstheme="minorBidi"/>
                  <w:color w:val="000000" w:themeColor="text1"/>
                  <w:kern w:val="2"/>
                  <w:sz w:val="21"/>
                  <w:szCs w:val="24"/>
                  <w:vertAlign w:val="baseline"/>
                  <w:lang w:val="en-US" w:eastAsia="zh-CN" w:bidi="ar-SA"/>
                </w:rPr>
                <w:t>WORD</w:t>
              </w:r>
            </w:ins>
          </w:p>
        </w:tc>
        <w:tc>
          <w:tcPr>
            <w:tcW w:w="4786" w:type="dxa"/>
            <w:vAlign w:val="top"/>
          </w:tcPr>
          <w:p>
            <w:pPr>
              <w:rPr>
                <w:ins w:id="1936" w:author="Administrator" w:date="2023-12-20T14:55:06Z"/>
                <w:rFonts w:hint="default" w:cstheme="minorBidi"/>
                <w:color w:val="000000" w:themeColor="text1"/>
                <w:kern w:val="2"/>
                <w:sz w:val="21"/>
                <w:szCs w:val="24"/>
                <w:vertAlign w:val="baseline"/>
                <w:lang w:val="en-US" w:eastAsia="zh-CN" w:bidi="ar-SA"/>
              </w:rPr>
            </w:pPr>
            <w:ins w:id="1937" w:author="Administrator" w:date="2023-12-20T14:55:06Z">
              <w:r>
                <w:rPr>
                  <w:rFonts w:hint="eastAsia" w:cstheme="minorBidi"/>
                  <w:color w:val="000000" w:themeColor="text1"/>
                  <w:kern w:val="2"/>
                  <w:sz w:val="21"/>
                  <w:szCs w:val="24"/>
                  <w:vertAlign w:val="baseline"/>
                  <w:lang w:val="en-US" w:eastAsia="zh-CN" w:bidi="ar-SA"/>
                </w:rPr>
                <w:t>个数有多少则基准定位偏移数据有多少；</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938" w:author="Administrator" w:date="2023-12-20T14:55:06Z"/>
        </w:trPr>
        <w:tc>
          <w:tcPr>
            <w:tcW w:w="1254" w:type="dxa"/>
          </w:tcPr>
          <w:p>
            <w:pPr>
              <w:rPr>
                <w:ins w:id="1939" w:author="Administrator" w:date="2023-12-20T14:55:06Z"/>
                <w:rFonts w:hint="default" w:cstheme="minorBidi"/>
                <w:color w:val="000000" w:themeColor="text1"/>
                <w:kern w:val="2"/>
                <w:sz w:val="21"/>
                <w:szCs w:val="24"/>
                <w:vertAlign w:val="baseline"/>
                <w:lang w:val="en-US" w:eastAsia="zh-CN" w:bidi="ar-SA"/>
              </w:rPr>
            </w:pPr>
            <w:ins w:id="1940" w:author="Administrator" w:date="2023-12-20T14:55:06Z">
              <w:r>
                <w:rPr>
                  <w:rFonts w:hint="eastAsia" w:cstheme="minorBidi"/>
                  <w:color w:val="000000" w:themeColor="text1"/>
                  <w:kern w:val="2"/>
                  <w:sz w:val="21"/>
                  <w:szCs w:val="24"/>
                  <w:vertAlign w:val="baseline"/>
                  <w:lang w:val="en-US" w:eastAsia="zh-CN" w:bidi="ar-SA"/>
                </w:rPr>
                <w:t>12</w:t>
              </w:r>
            </w:ins>
          </w:p>
        </w:tc>
        <w:tc>
          <w:tcPr>
            <w:tcW w:w="1327" w:type="dxa"/>
            <w:vAlign w:val="top"/>
          </w:tcPr>
          <w:p>
            <w:pPr>
              <w:rPr>
                <w:ins w:id="1941" w:author="Administrator" w:date="2023-12-20T14:55:06Z"/>
                <w:rFonts w:hint="eastAsia" w:cstheme="minorBidi"/>
                <w:color w:val="000000" w:themeColor="text1"/>
                <w:kern w:val="2"/>
                <w:sz w:val="21"/>
                <w:szCs w:val="24"/>
                <w:vertAlign w:val="baseline"/>
                <w:lang w:val="en-US" w:eastAsia="zh-CN" w:bidi="ar-SA"/>
              </w:rPr>
            </w:pPr>
            <w:ins w:id="1942" w:author="Administrator" w:date="2023-12-20T14:55:06Z">
              <w:r>
                <w:rPr>
                  <w:rFonts w:hint="eastAsia" w:cstheme="minorBidi"/>
                  <w:color w:val="000000" w:themeColor="text1"/>
                  <w:kern w:val="2"/>
                  <w:sz w:val="21"/>
                  <w:szCs w:val="24"/>
                  <w:vertAlign w:val="baseline"/>
                  <w:lang w:val="en-US" w:eastAsia="zh-CN" w:bidi="ar-SA"/>
                </w:rPr>
                <w:t>基准定位偏移数据</w:t>
              </w:r>
            </w:ins>
          </w:p>
        </w:tc>
        <w:tc>
          <w:tcPr>
            <w:tcW w:w="1155" w:type="dxa"/>
            <w:vAlign w:val="top"/>
          </w:tcPr>
          <w:p>
            <w:pPr>
              <w:rPr>
                <w:ins w:id="1943" w:author="Administrator" w:date="2023-12-20T14:55:06Z"/>
                <w:rFonts w:hint="eastAsia" w:cstheme="minorBidi"/>
                <w:color w:val="000000" w:themeColor="text1"/>
                <w:kern w:val="2"/>
                <w:sz w:val="21"/>
                <w:szCs w:val="24"/>
                <w:vertAlign w:val="baseline"/>
                <w:lang w:val="en-US" w:eastAsia="zh-CN" w:bidi="ar-SA"/>
              </w:rPr>
            </w:pPr>
            <w:ins w:id="1944" w:author="Administrator" w:date="2023-12-20T14:55:06Z">
              <w:r>
                <w:rPr>
                  <w:rFonts w:hint="eastAsia" w:cstheme="minorBidi"/>
                  <w:color w:val="000000" w:themeColor="text1"/>
                  <w:kern w:val="2"/>
                  <w:sz w:val="21"/>
                  <w:szCs w:val="24"/>
                  <w:vertAlign w:val="baseline"/>
                  <w:lang w:val="en-US" w:eastAsia="zh-CN" w:bidi="ar-SA"/>
                </w:rPr>
                <w:t>BYTE[N]</w:t>
              </w:r>
            </w:ins>
          </w:p>
        </w:tc>
        <w:tc>
          <w:tcPr>
            <w:tcW w:w="4786" w:type="dxa"/>
            <w:vAlign w:val="top"/>
          </w:tcPr>
          <w:p>
            <w:pPr>
              <w:rPr>
                <w:ins w:id="1945" w:author="Administrator" w:date="2023-12-20T14:55:06Z"/>
                <w:rFonts w:hint="default" w:cstheme="minorBidi"/>
                <w:color w:val="000000" w:themeColor="text1"/>
                <w:kern w:val="2"/>
                <w:sz w:val="21"/>
                <w:szCs w:val="24"/>
                <w:vertAlign w:val="baseline"/>
                <w:lang w:val="en-US" w:eastAsia="zh-CN" w:bidi="ar-SA"/>
              </w:rPr>
            </w:pPr>
            <w:ins w:id="1946" w:author="Administrator" w:date="2023-12-20T14:55:06Z">
              <w:r>
                <w:rPr>
                  <w:rFonts w:hint="eastAsia" w:cstheme="minorBidi"/>
                  <w:color w:val="000000" w:themeColor="text1"/>
                  <w:kern w:val="2"/>
                  <w:sz w:val="21"/>
                  <w:szCs w:val="24"/>
                  <w:vertAlign w:val="baseline"/>
                  <w:lang w:val="en-US" w:eastAsia="zh-CN" w:bidi="ar-SA"/>
                </w:rPr>
                <w:t>详细</w:t>
              </w:r>
            </w:ins>
            <w:ins w:id="1947" w:author="Administrator" w:date="2023-12-20T14:56:28Z">
              <w:r>
                <w:rPr>
                  <w:rFonts w:hint="eastAsia"/>
                  <w:b/>
                  <w:bCs/>
                  <w:color w:val="000000" w:themeColor="text1"/>
                  <w:lang w:val="en-US" w:eastAsia="zh-CN"/>
                </w:rPr>
                <w:t>基准定位偏移数据格式</w:t>
              </w:r>
            </w:ins>
            <w:ins w:id="1948" w:author="Administrator" w:date="2023-12-20T14:56:30Z">
              <w:r>
                <w:rPr>
                  <w:rFonts w:hint="eastAsia"/>
                  <w:b/>
                  <w:bCs/>
                  <w:color w:val="000000" w:themeColor="text1"/>
                  <w:lang w:val="en-US" w:eastAsia="zh-CN"/>
                </w:rPr>
                <w:t>表</w:t>
              </w:r>
            </w:ins>
          </w:p>
        </w:tc>
      </w:tr>
    </w:tbl>
    <w:p>
      <w:pPr>
        <w:rPr>
          <w:ins w:id="1949" w:author="Administrator" w:date="2023-12-20T14:55:06Z"/>
          <w:rFonts w:hint="default"/>
          <w:color w:val="FF0000"/>
          <w:lang w:eastAsia="zh-Hans"/>
        </w:rPr>
      </w:pPr>
    </w:p>
    <w:p>
      <w:pPr>
        <w:jc w:val="center"/>
        <w:rPr>
          <w:ins w:id="1950" w:author="Administrator" w:date="2023-12-20T14:55:06Z"/>
          <w:rFonts w:hint="default"/>
          <w:b/>
          <w:bCs/>
          <w:color w:val="000000" w:themeColor="text1"/>
          <w:lang w:val="en-US" w:eastAsia="zh-Hans"/>
        </w:rPr>
      </w:pPr>
      <w:ins w:id="1951" w:author="Administrator" w:date="2023-12-20T14:55:06Z">
        <w:r>
          <w:rPr>
            <w:rFonts w:hint="eastAsia"/>
            <w:b/>
            <w:bCs/>
            <w:color w:val="000000" w:themeColor="text1"/>
            <w:lang w:val="en-US" w:eastAsia="zh-CN"/>
          </w:rPr>
          <w:t>基准定位偏移数据格式</w:t>
        </w:r>
      </w:ins>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952" w:author="Administrator" w:date="2023-12-20T14:55:06Z"/>
        </w:trPr>
        <w:tc>
          <w:tcPr>
            <w:tcW w:w="1254" w:type="dxa"/>
            <w:vAlign w:val="top"/>
          </w:tcPr>
          <w:p>
            <w:pPr>
              <w:rPr>
                <w:ins w:id="1953" w:author="Administrator" w:date="2023-12-20T14:55:06Z"/>
                <w:rFonts w:hint="default"/>
                <w:color w:val="000000" w:themeColor="text1"/>
                <w:vertAlign w:val="baseline"/>
                <w:lang w:val="en-US" w:eastAsia="zh-CN"/>
              </w:rPr>
            </w:pPr>
            <w:ins w:id="1954" w:author="Administrator" w:date="2023-12-20T14:55:06Z">
              <w:r>
                <w:rPr>
                  <w:rFonts w:hint="eastAsia"/>
                  <w:color w:val="000000" w:themeColor="text1"/>
                  <w:vertAlign w:val="baseline"/>
                  <w:lang w:val="en-US" w:eastAsia="zh-CN"/>
                </w:rPr>
                <w:t>起始字节</w:t>
              </w:r>
            </w:ins>
          </w:p>
        </w:tc>
        <w:tc>
          <w:tcPr>
            <w:tcW w:w="1327" w:type="dxa"/>
            <w:vAlign w:val="top"/>
          </w:tcPr>
          <w:p>
            <w:pPr>
              <w:rPr>
                <w:ins w:id="1955" w:author="Administrator" w:date="2023-12-20T14:55:06Z"/>
                <w:rFonts w:hint="default"/>
                <w:color w:val="000000" w:themeColor="text1"/>
                <w:vertAlign w:val="baseline"/>
                <w:lang w:val="en-US" w:eastAsia="zh-CN"/>
              </w:rPr>
            </w:pPr>
            <w:ins w:id="1956" w:author="Administrator" w:date="2023-12-20T14:55:06Z">
              <w:r>
                <w:rPr>
                  <w:rFonts w:hint="eastAsia"/>
                  <w:color w:val="000000" w:themeColor="text1"/>
                  <w:vertAlign w:val="baseline"/>
                  <w:lang w:val="en-US" w:eastAsia="zh-CN"/>
                </w:rPr>
                <w:t>字段</w:t>
              </w:r>
            </w:ins>
          </w:p>
        </w:tc>
        <w:tc>
          <w:tcPr>
            <w:tcW w:w="1155" w:type="dxa"/>
            <w:vAlign w:val="top"/>
          </w:tcPr>
          <w:p>
            <w:pPr>
              <w:rPr>
                <w:ins w:id="1957" w:author="Administrator" w:date="2023-12-20T14:55:06Z"/>
                <w:rFonts w:hint="default"/>
                <w:color w:val="000000" w:themeColor="text1"/>
                <w:vertAlign w:val="baseline"/>
                <w:lang w:val="en-US" w:eastAsia="zh-CN"/>
              </w:rPr>
            </w:pPr>
            <w:ins w:id="1958" w:author="Administrator" w:date="2023-12-20T14:55:06Z">
              <w:r>
                <w:rPr>
                  <w:rFonts w:hint="eastAsia"/>
                  <w:color w:val="000000" w:themeColor="text1"/>
                  <w:vertAlign w:val="baseline"/>
                  <w:lang w:val="en-US" w:eastAsia="zh-CN"/>
                </w:rPr>
                <w:t>数据类型</w:t>
              </w:r>
            </w:ins>
          </w:p>
        </w:tc>
        <w:tc>
          <w:tcPr>
            <w:tcW w:w="4786" w:type="dxa"/>
            <w:vAlign w:val="top"/>
          </w:tcPr>
          <w:p>
            <w:pPr>
              <w:rPr>
                <w:ins w:id="1959" w:author="Administrator" w:date="2023-12-20T14:55:06Z"/>
                <w:rFonts w:hint="default"/>
                <w:color w:val="000000" w:themeColor="text1"/>
                <w:vertAlign w:val="baseline"/>
                <w:lang w:val="en-US" w:eastAsia="zh-CN"/>
              </w:rPr>
            </w:pPr>
            <w:ins w:id="1960" w:author="Administrator" w:date="2023-12-20T14:55:06Z">
              <w:r>
                <w:rPr>
                  <w:rFonts w:hint="eastAsia"/>
                  <w:vertAlign w:val="baseline"/>
                  <w:lang w:val="en-US" w:eastAsia="zh-CN"/>
                </w:rPr>
                <w:t>描述及要求</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961" w:author="Administrator" w:date="2023-12-20T14:55:06Z"/>
        </w:trPr>
        <w:tc>
          <w:tcPr>
            <w:tcW w:w="1254" w:type="dxa"/>
          </w:tcPr>
          <w:p>
            <w:pPr>
              <w:rPr>
                <w:ins w:id="1962" w:author="Administrator" w:date="2023-12-20T14:55:06Z"/>
                <w:rFonts w:hint="default" w:cstheme="minorBidi"/>
                <w:color w:val="000000" w:themeColor="text1"/>
                <w:kern w:val="2"/>
                <w:sz w:val="21"/>
                <w:szCs w:val="24"/>
                <w:vertAlign w:val="baseline"/>
                <w:lang w:val="en-US" w:eastAsia="zh-CN" w:bidi="ar-SA"/>
              </w:rPr>
            </w:pPr>
            <w:ins w:id="1963" w:author="Administrator" w:date="2023-12-20T14:55:06Z">
              <w:r>
                <w:rPr>
                  <w:rFonts w:hint="eastAsia" w:cstheme="minorBidi"/>
                  <w:color w:val="000000" w:themeColor="text1"/>
                  <w:kern w:val="2"/>
                  <w:sz w:val="21"/>
                  <w:szCs w:val="24"/>
                  <w:vertAlign w:val="baseline"/>
                  <w:lang w:val="en-US" w:eastAsia="zh-CN" w:bidi="ar-SA"/>
                </w:rPr>
                <w:t>0</w:t>
              </w:r>
            </w:ins>
          </w:p>
        </w:tc>
        <w:tc>
          <w:tcPr>
            <w:tcW w:w="1327" w:type="dxa"/>
            <w:vAlign w:val="top"/>
          </w:tcPr>
          <w:p>
            <w:pPr>
              <w:rPr>
                <w:ins w:id="1964" w:author="Administrator" w:date="2023-12-20T14:55:06Z"/>
                <w:rFonts w:hint="eastAsia" w:cstheme="minorBidi"/>
                <w:color w:val="000000" w:themeColor="text1"/>
                <w:kern w:val="2"/>
                <w:sz w:val="21"/>
                <w:szCs w:val="24"/>
                <w:vertAlign w:val="baseline"/>
                <w:lang w:val="en-US" w:eastAsia="zh-CN" w:bidi="ar-SA"/>
              </w:rPr>
            </w:pPr>
            <w:ins w:id="1965" w:author="Administrator" w:date="2023-12-20T14:55:06Z">
              <w:r>
                <w:rPr>
                  <w:rFonts w:hint="eastAsia" w:cstheme="minorBidi"/>
                  <w:color w:val="000000" w:themeColor="text1"/>
                  <w:kern w:val="2"/>
                  <w:sz w:val="21"/>
                  <w:szCs w:val="24"/>
                  <w:vertAlign w:val="baseline"/>
                  <w:lang w:val="en-US" w:eastAsia="zh-CN" w:bidi="ar-SA"/>
                </w:rPr>
                <w:t>纬度偏移</w:t>
              </w:r>
            </w:ins>
          </w:p>
        </w:tc>
        <w:tc>
          <w:tcPr>
            <w:tcW w:w="1155" w:type="dxa"/>
            <w:vAlign w:val="top"/>
          </w:tcPr>
          <w:p>
            <w:pPr>
              <w:rPr>
                <w:ins w:id="1966" w:author="Administrator" w:date="2023-12-20T14:55:06Z"/>
                <w:rFonts w:hint="eastAsia" w:cstheme="minorBidi"/>
                <w:color w:val="000000" w:themeColor="text1"/>
                <w:kern w:val="2"/>
                <w:sz w:val="21"/>
                <w:szCs w:val="24"/>
                <w:vertAlign w:val="baseline"/>
                <w:lang w:val="en-US" w:eastAsia="zh-CN" w:bidi="ar-SA"/>
              </w:rPr>
            </w:pPr>
            <w:ins w:id="1967" w:author="Administrator" w:date="2023-12-20T14:55:06Z">
              <w:r>
                <w:rPr>
                  <w:rFonts w:hint="eastAsia" w:cstheme="minorBidi"/>
                  <w:color w:val="000000" w:themeColor="text1"/>
                  <w:kern w:val="2"/>
                  <w:sz w:val="21"/>
                  <w:szCs w:val="24"/>
                  <w:vertAlign w:val="baseline"/>
                  <w:lang w:val="en-US" w:eastAsia="zh-CN" w:bidi="ar-SA"/>
                </w:rPr>
                <w:t>WORD</w:t>
              </w:r>
            </w:ins>
          </w:p>
        </w:tc>
        <w:tc>
          <w:tcPr>
            <w:tcW w:w="4786" w:type="dxa"/>
            <w:vAlign w:val="top"/>
          </w:tcPr>
          <w:p>
            <w:pPr>
              <w:rPr>
                <w:ins w:id="1968" w:author="Administrator" w:date="2023-12-20T14:55:06Z"/>
                <w:rFonts w:hint="eastAsia" w:cstheme="minorBidi"/>
                <w:color w:val="000000" w:themeColor="text1"/>
                <w:kern w:val="2"/>
                <w:sz w:val="21"/>
                <w:szCs w:val="24"/>
                <w:vertAlign w:val="baseline"/>
                <w:lang w:val="en-US" w:eastAsia="zh-CN" w:bidi="ar-SA"/>
              </w:rPr>
            </w:pPr>
            <w:ins w:id="1969" w:author="Administrator" w:date="2023-12-20T14:55:06Z">
              <w:r>
                <w:rPr>
                  <w:rFonts w:hint="eastAsia" w:cstheme="minorBidi"/>
                  <w:color w:val="000000" w:themeColor="text1"/>
                  <w:kern w:val="2"/>
                  <w:sz w:val="21"/>
                  <w:szCs w:val="24"/>
                  <w:vertAlign w:val="baseline"/>
                  <w:lang w:val="en-US" w:eastAsia="zh-CN" w:bidi="ar-SA"/>
                </w:rPr>
                <w:t xml:space="preserve">15位-符号位；0-正数 1-负数； </w:t>
              </w:r>
            </w:ins>
          </w:p>
          <w:p>
            <w:pPr>
              <w:rPr>
                <w:ins w:id="1970" w:author="Administrator" w:date="2023-12-20T14:55:06Z"/>
                <w:rFonts w:hint="eastAsia" w:cstheme="minorBidi"/>
                <w:color w:val="000000" w:themeColor="text1"/>
                <w:kern w:val="2"/>
                <w:sz w:val="21"/>
                <w:szCs w:val="24"/>
                <w:vertAlign w:val="baseline"/>
                <w:lang w:val="en-US" w:eastAsia="zh-CN" w:bidi="ar-SA"/>
              </w:rPr>
            </w:pPr>
            <w:ins w:id="1971" w:author="Administrator" w:date="2023-12-20T14:55:06Z">
              <w:r>
                <w:rPr>
                  <w:rFonts w:hint="eastAsia" w:cstheme="minorBidi"/>
                  <w:color w:val="000000" w:themeColor="text1"/>
                  <w:kern w:val="2"/>
                  <w:sz w:val="21"/>
                  <w:szCs w:val="24"/>
                  <w:vertAlign w:val="baseline"/>
                  <w:lang w:val="en-US" w:eastAsia="zh-CN" w:bidi="ar-SA"/>
                </w:rPr>
                <w:t>0~14位-纬度，基于基准纬度放大10的6次方的偏差；</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972" w:author="Administrator" w:date="2023-12-20T14:55:06Z"/>
        </w:trPr>
        <w:tc>
          <w:tcPr>
            <w:tcW w:w="1254" w:type="dxa"/>
          </w:tcPr>
          <w:p>
            <w:pPr>
              <w:rPr>
                <w:ins w:id="1973" w:author="Administrator" w:date="2023-12-20T14:55:06Z"/>
                <w:rFonts w:hint="default" w:cstheme="minorBidi"/>
                <w:color w:val="000000" w:themeColor="text1"/>
                <w:kern w:val="2"/>
                <w:sz w:val="21"/>
                <w:szCs w:val="24"/>
                <w:vertAlign w:val="baseline"/>
                <w:lang w:val="en-US" w:eastAsia="zh-CN" w:bidi="ar-SA"/>
              </w:rPr>
            </w:pPr>
            <w:ins w:id="1974" w:author="Administrator" w:date="2023-12-20T14:55:06Z">
              <w:r>
                <w:rPr>
                  <w:rFonts w:hint="eastAsia" w:cstheme="minorBidi"/>
                  <w:color w:val="000000" w:themeColor="text1"/>
                  <w:kern w:val="2"/>
                  <w:sz w:val="21"/>
                  <w:szCs w:val="24"/>
                  <w:vertAlign w:val="baseline"/>
                  <w:lang w:val="en-US" w:eastAsia="zh-CN" w:bidi="ar-SA"/>
                </w:rPr>
                <w:t>2</w:t>
              </w:r>
            </w:ins>
          </w:p>
        </w:tc>
        <w:tc>
          <w:tcPr>
            <w:tcW w:w="1327" w:type="dxa"/>
            <w:vAlign w:val="top"/>
          </w:tcPr>
          <w:p>
            <w:pPr>
              <w:rPr>
                <w:ins w:id="1975" w:author="Administrator" w:date="2023-12-20T14:55:06Z"/>
                <w:rFonts w:hint="eastAsia" w:cstheme="minorBidi"/>
                <w:color w:val="000000" w:themeColor="text1"/>
                <w:kern w:val="2"/>
                <w:sz w:val="21"/>
                <w:szCs w:val="24"/>
                <w:vertAlign w:val="baseline"/>
                <w:lang w:val="en-US" w:eastAsia="zh-CN" w:bidi="ar-SA"/>
              </w:rPr>
            </w:pPr>
            <w:ins w:id="1976" w:author="Administrator" w:date="2023-12-20T14:55:06Z">
              <w:r>
                <w:rPr>
                  <w:rFonts w:hint="eastAsia" w:cstheme="minorBidi"/>
                  <w:color w:val="000000" w:themeColor="text1"/>
                  <w:kern w:val="2"/>
                  <w:sz w:val="21"/>
                  <w:szCs w:val="24"/>
                  <w:vertAlign w:val="baseline"/>
                  <w:lang w:val="en-US" w:eastAsia="zh-CN" w:bidi="ar-SA"/>
                </w:rPr>
                <w:t>经度偏移</w:t>
              </w:r>
            </w:ins>
          </w:p>
        </w:tc>
        <w:tc>
          <w:tcPr>
            <w:tcW w:w="1155" w:type="dxa"/>
            <w:vAlign w:val="top"/>
          </w:tcPr>
          <w:p>
            <w:pPr>
              <w:rPr>
                <w:ins w:id="1977" w:author="Administrator" w:date="2023-12-20T14:55:06Z"/>
                <w:rFonts w:hint="eastAsia" w:cstheme="minorBidi"/>
                <w:color w:val="000000" w:themeColor="text1"/>
                <w:kern w:val="2"/>
                <w:sz w:val="21"/>
                <w:szCs w:val="24"/>
                <w:vertAlign w:val="baseline"/>
                <w:lang w:val="en-US" w:eastAsia="zh-CN" w:bidi="ar-SA"/>
              </w:rPr>
            </w:pPr>
            <w:ins w:id="1978" w:author="Administrator" w:date="2023-12-20T14:55:06Z">
              <w:r>
                <w:rPr>
                  <w:rFonts w:hint="eastAsia" w:cstheme="minorBidi"/>
                  <w:color w:val="000000" w:themeColor="text1"/>
                  <w:kern w:val="2"/>
                  <w:sz w:val="21"/>
                  <w:szCs w:val="24"/>
                  <w:vertAlign w:val="baseline"/>
                  <w:lang w:val="en-US" w:eastAsia="zh-CN" w:bidi="ar-SA"/>
                </w:rPr>
                <w:t>WORD</w:t>
              </w:r>
            </w:ins>
          </w:p>
        </w:tc>
        <w:tc>
          <w:tcPr>
            <w:tcW w:w="4786" w:type="dxa"/>
            <w:vAlign w:val="top"/>
          </w:tcPr>
          <w:p>
            <w:pPr>
              <w:rPr>
                <w:ins w:id="1979" w:author="Administrator" w:date="2023-12-20T14:55:06Z"/>
                <w:rFonts w:hint="eastAsia" w:cstheme="minorBidi"/>
                <w:color w:val="000000" w:themeColor="text1"/>
                <w:kern w:val="2"/>
                <w:sz w:val="21"/>
                <w:szCs w:val="24"/>
                <w:vertAlign w:val="baseline"/>
                <w:lang w:val="en-US" w:eastAsia="zh-CN" w:bidi="ar-SA"/>
              </w:rPr>
            </w:pPr>
            <w:ins w:id="1980" w:author="Administrator" w:date="2023-12-20T14:55:06Z">
              <w:r>
                <w:rPr>
                  <w:rFonts w:hint="eastAsia" w:cstheme="minorBidi"/>
                  <w:color w:val="000000" w:themeColor="text1"/>
                  <w:kern w:val="2"/>
                  <w:sz w:val="21"/>
                  <w:szCs w:val="24"/>
                  <w:vertAlign w:val="baseline"/>
                  <w:lang w:val="en-US" w:eastAsia="zh-CN" w:bidi="ar-SA"/>
                </w:rPr>
                <w:t xml:space="preserve">15位-符号位；0-正数 1-负数； </w:t>
              </w:r>
            </w:ins>
          </w:p>
          <w:p>
            <w:pPr>
              <w:rPr>
                <w:ins w:id="1981" w:author="Administrator" w:date="2023-12-20T14:55:06Z"/>
                <w:rFonts w:hint="default" w:cstheme="minorBidi"/>
                <w:color w:val="000000" w:themeColor="text1"/>
                <w:kern w:val="2"/>
                <w:sz w:val="21"/>
                <w:szCs w:val="24"/>
                <w:vertAlign w:val="baseline"/>
                <w:lang w:val="en-US" w:eastAsia="zh-CN" w:bidi="ar-SA"/>
              </w:rPr>
            </w:pPr>
            <w:ins w:id="1982" w:author="Administrator" w:date="2023-12-20T14:55:06Z">
              <w:r>
                <w:rPr>
                  <w:rFonts w:hint="eastAsia" w:cstheme="minorBidi"/>
                  <w:color w:val="000000" w:themeColor="text1"/>
                  <w:kern w:val="2"/>
                  <w:sz w:val="21"/>
                  <w:szCs w:val="24"/>
                  <w:vertAlign w:val="baseline"/>
                  <w:lang w:val="en-US" w:eastAsia="zh-CN" w:bidi="ar-SA"/>
                </w:rPr>
                <w:t>0~14位-经度,基于基准纬度放大10的6次方的偏差；</w:t>
              </w:r>
            </w:ins>
          </w:p>
        </w:tc>
      </w:tr>
    </w:tbl>
    <w:p>
      <w:pPr>
        <w:rPr>
          <w:rFonts w:hint="default"/>
          <w:color w:val="FF0000"/>
          <w:lang w:eastAsia="zh-Hans"/>
        </w:rPr>
      </w:pPr>
    </w:p>
    <w:p>
      <w:pPr>
        <w:pStyle w:val="4"/>
        <w:bidi w:val="0"/>
        <w:rPr>
          <w:rFonts w:hint="default"/>
          <w:lang w:eastAsia="zh-CN"/>
        </w:rPr>
      </w:pPr>
      <w:bookmarkStart w:id="870" w:name="_Toc28231"/>
      <w:bookmarkStart w:id="871" w:name="_Toc19997"/>
      <w:bookmarkStart w:id="872" w:name="_Toc7108"/>
      <w:bookmarkStart w:id="873" w:name="_Toc24776"/>
      <w:r>
        <w:rPr>
          <w:rFonts w:hint="eastAsia"/>
          <w:lang w:val="en-US" w:eastAsia="zh-CN"/>
        </w:rPr>
        <w:t>设备测量数据同步请求（0x86）</w:t>
      </w:r>
      <w:bookmarkEnd w:id="870"/>
      <w:bookmarkEnd w:id="871"/>
      <w:bookmarkEnd w:id="872"/>
      <w:bookmarkEnd w:id="873"/>
    </w:p>
    <w:p>
      <w:pPr>
        <w:rPr>
          <w:rFonts w:hint="eastAsia"/>
          <w:lang w:val="en-US" w:eastAsia="zh-CN"/>
        </w:rPr>
      </w:pPr>
      <w:r>
        <w:rPr>
          <w:rFonts w:hint="eastAsia"/>
          <w:lang w:val="en-US" w:eastAsia="zh-CN"/>
        </w:rPr>
        <w:t>命令ID：0x86。</w:t>
      </w:r>
    </w:p>
    <w:p>
      <w:pPr>
        <w:bidi w:val="0"/>
        <w:rPr>
          <w:rFonts w:hint="eastAsia"/>
          <w:lang w:val="en-US" w:eastAsia="zh-CN"/>
        </w:rPr>
      </w:pPr>
      <w:r>
        <w:rPr>
          <w:rFonts w:hint="eastAsia"/>
          <w:lang w:val="en-US" w:eastAsia="zh-CN"/>
        </w:rPr>
        <w:t>设备测量数据同步请求消息格式见下表：</w:t>
      </w:r>
    </w:p>
    <w:p>
      <w:pPr>
        <w:bidi w:val="0"/>
        <w:jc w:val="center"/>
        <w:rPr>
          <w:rFonts w:hint="default"/>
          <w:lang w:eastAsia="zh-CN"/>
        </w:rPr>
      </w:pPr>
      <w:r>
        <w:rPr>
          <w:rFonts w:hint="eastAsia" w:eastAsiaTheme="minorEastAsia"/>
          <w:b/>
          <w:bCs w:val="0"/>
          <w:sz w:val="21"/>
          <w:lang w:val="en-US" w:eastAsia="zh-CN"/>
        </w:rPr>
        <w:t>表</w:t>
      </w:r>
      <w:r>
        <w:rPr>
          <w:rFonts w:hint="eastAsia"/>
          <w:b/>
          <w:bCs w:val="0"/>
          <w:sz w:val="21"/>
          <w:lang w:val="en-US" w:eastAsia="zh-CN"/>
        </w:rPr>
        <w:t>24</w:t>
      </w:r>
      <w:r>
        <w:rPr>
          <w:rFonts w:hint="eastAsia" w:eastAsiaTheme="minorEastAsia"/>
          <w:b/>
          <w:bCs w:val="0"/>
          <w:sz w:val="21"/>
          <w:lang w:val="en-US" w:eastAsia="zh-CN"/>
        </w:rPr>
        <w:t xml:space="preserve"> 设备</w:t>
      </w:r>
      <w:r>
        <w:rPr>
          <w:rFonts w:hint="eastAsia"/>
          <w:b/>
          <w:bCs w:val="0"/>
          <w:sz w:val="21"/>
          <w:lang w:val="en-US" w:eastAsia="zh-CN"/>
        </w:rPr>
        <w:t>测量</w:t>
      </w:r>
      <w:r>
        <w:rPr>
          <w:rFonts w:hint="eastAsia" w:eastAsiaTheme="minorEastAsia"/>
          <w:b/>
          <w:bCs w:val="0"/>
          <w:sz w:val="21"/>
          <w:lang w:val="en-US" w:eastAsia="zh-CN"/>
        </w:rPr>
        <w:t>数据同步请求消息格式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eastAsia"/>
                <w:vertAlign w:val="baseline"/>
                <w:lang w:val="en-US" w:eastAsia="zh-CN"/>
              </w:rPr>
            </w:pPr>
            <w:r>
              <w:rPr>
                <w:rFonts w:hint="eastAsia"/>
                <w:vertAlign w:val="baseline"/>
                <w:lang w:val="en-US" w:eastAsia="zh-CN"/>
              </w:rPr>
              <w:t>测量数据类型</w:t>
            </w:r>
          </w:p>
        </w:tc>
        <w:tc>
          <w:tcPr>
            <w:tcW w:w="1142" w:type="dxa"/>
          </w:tcPr>
          <w:p>
            <w:pPr>
              <w:rPr>
                <w:rFonts w:hint="eastAsia"/>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1：心率，2：血氧，3：血压，4：血糖，5、压力，6、体温，7：心电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测量类型</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1：全天测量，2：点击测量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2</w:t>
            </w:r>
          </w:p>
        </w:tc>
        <w:tc>
          <w:tcPr>
            <w:tcW w:w="1340" w:type="dxa"/>
          </w:tcPr>
          <w:p>
            <w:pPr>
              <w:rPr>
                <w:rFonts w:hint="default"/>
                <w:vertAlign w:val="baseline"/>
                <w:lang w:val="en-US" w:eastAsia="zh-CN"/>
              </w:rPr>
            </w:pPr>
            <w:r>
              <w:rPr>
                <w:rFonts w:hint="eastAsia"/>
                <w:vertAlign w:val="baseline"/>
                <w:lang w:val="en-US" w:eastAsia="zh-CN"/>
              </w:rPr>
              <w:t>天数</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3</w:t>
            </w:r>
          </w:p>
        </w:tc>
        <w:tc>
          <w:tcPr>
            <w:tcW w:w="1340" w:type="dxa"/>
          </w:tcPr>
          <w:p>
            <w:pPr>
              <w:rPr>
                <w:rFonts w:hint="eastAsia"/>
                <w:vertAlign w:val="baseline"/>
                <w:lang w:val="en-US" w:eastAsia="zh-CN"/>
              </w:rPr>
            </w:pPr>
            <w:r>
              <w:rPr>
                <w:rFonts w:hint="eastAsia"/>
                <w:vertAlign w:val="baseline"/>
                <w:lang w:val="en-US" w:eastAsia="zh-CN"/>
              </w:rPr>
              <w:t>天序号列表</w:t>
            </w:r>
          </w:p>
        </w:tc>
        <w:tc>
          <w:tcPr>
            <w:tcW w:w="1142" w:type="dxa"/>
          </w:tcPr>
          <w:p>
            <w:pPr>
              <w:rPr>
                <w:rFonts w:hint="eastAsia"/>
                <w:vertAlign w:val="baseline"/>
                <w:lang w:val="en-US" w:eastAsia="zh-CN"/>
              </w:rPr>
            </w:pPr>
            <w:r>
              <w:rPr>
                <w:rFonts w:hint="eastAsia"/>
                <w:vertAlign w:val="baseline"/>
                <w:lang w:val="en-US" w:eastAsia="zh-CN"/>
              </w:rPr>
              <w:t>BYTE[N]</w:t>
            </w:r>
          </w:p>
        </w:tc>
        <w:tc>
          <w:tcPr>
            <w:tcW w:w="4783" w:type="dxa"/>
          </w:tcPr>
          <w:p>
            <w:pPr>
              <w:widowControl/>
              <w:jc w:val="left"/>
              <w:rPr>
                <w:rFonts w:hint="eastAsia"/>
                <w:vertAlign w:val="baseline"/>
                <w:lang w:val="en-US" w:eastAsia="zh-CN"/>
              </w:rPr>
            </w:pPr>
            <w:r>
              <w:rPr>
                <w:rFonts w:hint="eastAsia" w:ascii="宋体" w:hAnsi="宋体" w:eastAsia="宋体" w:cs="宋体"/>
                <w:color w:val="000000"/>
                <w:kern w:val="0"/>
                <w:sz w:val="18"/>
                <w:szCs w:val="18"/>
                <w:lang w:val="en-US" w:eastAsia="zh-CN" w:bidi="ar"/>
              </w:rPr>
              <w:t>天序号排列，如“第DAY0天第DAY1天......第DAYN-1天”。</w:t>
            </w:r>
          </w:p>
        </w:tc>
      </w:tr>
    </w:tbl>
    <w:p>
      <w:pPr>
        <w:rPr>
          <w:rFonts w:hint="default"/>
          <w:color w:val="FF0000"/>
          <w:lang w:eastAsia="zh-Hans"/>
        </w:rPr>
      </w:pPr>
    </w:p>
    <w:p>
      <w:pPr>
        <w:rPr>
          <w:rFonts w:hint="default"/>
          <w:color w:val="FF0000"/>
          <w:lang w:eastAsia="zh-Hans"/>
        </w:rPr>
      </w:pPr>
    </w:p>
    <w:p>
      <w:pPr>
        <w:pStyle w:val="4"/>
        <w:rPr>
          <w:rFonts w:hint="default"/>
          <w:lang w:val="en-US" w:eastAsia="zh-Hans"/>
        </w:rPr>
      </w:pPr>
      <w:bookmarkStart w:id="874" w:name="_Toc32353"/>
      <w:bookmarkStart w:id="875" w:name="_Toc18908"/>
      <w:bookmarkStart w:id="876" w:name="_Toc29103"/>
      <w:bookmarkStart w:id="877" w:name="_Toc13013"/>
      <w:r>
        <w:rPr>
          <w:rFonts w:hint="eastAsia"/>
          <w:lang w:val="en-US" w:eastAsia="zh-CN"/>
        </w:rPr>
        <w:t>设备测量数据同步应答（0x06）</w:t>
      </w:r>
      <w:bookmarkEnd w:id="874"/>
      <w:bookmarkEnd w:id="875"/>
      <w:bookmarkEnd w:id="876"/>
      <w:bookmarkEnd w:id="877"/>
    </w:p>
    <w:p>
      <w:pPr>
        <w:rPr>
          <w:rFonts w:hint="eastAsia"/>
          <w:lang w:val="en-US" w:eastAsia="zh-CN"/>
        </w:rPr>
      </w:pPr>
      <w:r>
        <w:rPr>
          <w:rFonts w:hint="eastAsia"/>
          <w:lang w:val="en-US" w:eastAsia="zh-CN"/>
        </w:rPr>
        <w:t>命令ID：0x06。</w:t>
      </w:r>
    </w:p>
    <w:p>
      <w:pPr>
        <w:rPr>
          <w:rFonts w:hint="eastAsia"/>
          <w:lang w:val="en-US" w:eastAsia="zh-CN"/>
        </w:rPr>
      </w:pPr>
      <w:r>
        <w:rPr>
          <w:rFonts w:hint="eastAsia"/>
          <w:lang w:val="en-US" w:eastAsia="zh-CN"/>
        </w:rPr>
        <w:t>设备测量数据同步应答消息格式见下表：</w:t>
      </w:r>
    </w:p>
    <w:p>
      <w:pPr>
        <w:jc w:val="center"/>
        <w:rPr>
          <w:rFonts w:hint="default" w:eastAsiaTheme="minorEastAsia"/>
          <w:lang w:val="en-US" w:eastAsia="zh-CN"/>
        </w:rPr>
      </w:pPr>
      <w:r>
        <w:rPr>
          <w:rFonts w:hint="eastAsia"/>
          <w:b/>
          <w:bCs/>
          <w:lang w:val="en-US" w:eastAsia="zh-CN"/>
        </w:rPr>
        <w:t>表25 设备测量数据同步应答消息格式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eastAsia"/>
                <w:vertAlign w:val="baseline"/>
                <w:lang w:val="en-US" w:eastAsia="zh-CN"/>
              </w:rPr>
            </w:pPr>
            <w:r>
              <w:rPr>
                <w:rFonts w:hint="eastAsia"/>
                <w:vertAlign w:val="baseline"/>
                <w:lang w:val="en-US" w:eastAsia="zh-CN"/>
              </w:rPr>
              <w:t>测量数据类型</w:t>
            </w:r>
          </w:p>
        </w:tc>
        <w:tc>
          <w:tcPr>
            <w:tcW w:w="1142" w:type="dxa"/>
          </w:tcPr>
          <w:p>
            <w:pPr>
              <w:rPr>
                <w:rFonts w:hint="eastAsia"/>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1：心率，2：血氧，3：血压，4：血糖，5：压力，6：体温，7：心电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p>
        </w:tc>
        <w:tc>
          <w:tcPr>
            <w:tcW w:w="1340"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测量类型</w:t>
            </w:r>
          </w:p>
        </w:tc>
        <w:tc>
          <w:tcPr>
            <w:tcW w:w="1142"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BYTE</w:t>
            </w:r>
          </w:p>
        </w:tc>
        <w:tc>
          <w:tcPr>
            <w:tcW w:w="4783"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1：全天测量，2：点击测量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2</w:t>
            </w:r>
          </w:p>
        </w:tc>
        <w:tc>
          <w:tcPr>
            <w:tcW w:w="1340" w:type="dxa"/>
          </w:tcPr>
          <w:p>
            <w:pPr>
              <w:rPr>
                <w:rFonts w:hint="default"/>
                <w:vertAlign w:val="baseline"/>
                <w:lang w:val="en-US" w:eastAsia="zh-CN"/>
              </w:rPr>
            </w:pPr>
            <w:r>
              <w:rPr>
                <w:rFonts w:hint="eastAsia"/>
                <w:vertAlign w:val="baseline"/>
                <w:lang w:val="en-US" w:eastAsia="zh-CN"/>
              </w:rPr>
              <w:t>天数</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3</w:t>
            </w:r>
          </w:p>
        </w:tc>
        <w:tc>
          <w:tcPr>
            <w:tcW w:w="1340" w:type="dxa"/>
          </w:tcPr>
          <w:p>
            <w:pPr>
              <w:rPr>
                <w:rFonts w:hint="default"/>
                <w:vertAlign w:val="baseline"/>
                <w:lang w:val="en-US" w:eastAsia="zh-CN"/>
              </w:rPr>
            </w:pPr>
            <w:r>
              <w:rPr>
                <w:rFonts w:hint="eastAsia"/>
                <w:vertAlign w:val="baseline"/>
                <w:lang w:val="en-US" w:eastAsia="zh-CN"/>
              </w:rPr>
              <w:t>全天测量时间间隔</w:t>
            </w:r>
          </w:p>
        </w:tc>
        <w:tc>
          <w:tcPr>
            <w:tcW w:w="1142" w:type="dxa"/>
          </w:tcPr>
          <w:p>
            <w:pPr>
              <w:rPr>
                <w:rFonts w:hint="eastAsia"/>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r>
              <w:rPr>
                <w:rFonts w:hint="eastAsia"/>
                <w:vertAlign w:val="baseline"/>
                <w:lang w:val="en-US" w:eastAsia="zh-CN"/>
              </w:rPr>
              <w:t>当测量类型为“点击测量”时，该字段无意义，填充0，单位：分钟。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4</w:t>
            </w:r>
          </w:p>
        </w:tc>
        <w:tc>
          <w:tcPr>
            <w:tcW w:w="1340" w:type="dxa"/>
          </w:tcPr>
          <w:p>
            <w:pPr>
              <w:rPr>
                <w:rFonts w:hint="eastAsia"/>
                <w:vertAlign w:val="baseline"/>
                <w:lang w:val="en-US" w:eastAsia="zh-CN"/>
              </w:rPr>
            </w:pPr>
            <w:r>
              <w:rPr>
                <w:rFonts w:hint="eastAsia"/>
                <w:vertAlign w:val="baseline"/>
                <w:lang w:val="en-US" w:eastAsia="zh-CN"/>
              </w:rPr>
              <w:t>同步数据项列表</w:t>
            </w:r>
          </w:p>
        </w:tc>
        <w:tc>
          <w:tcPr>
            <w:tcW w:w="1142" w:type="dxa"/>
          </w:tcPr>
          <w:p>
            <w:pPr>
              <w:rPr>
                <w:rFonts w:hint="eastAsia"/>
                <w:vertAlign w:val="baseline"/>
                <w:lang w:val="en-US" w:eastAsia="zh-CN"/>
              </w:rPr>
            </w:pPr>
          </w:p>
        </w:tc>
        <w:tc>
          <w:tcPr>
            <w:tcW w:w="4783" w:type="dxa"/>
          </w:tcPr>
          <w:p>
            <w:pPr>
              <w:rPr>
                <w:rFonts w:hint="eastAsia"/>
                <w:vertAlign w:val="baseline"/>
                <w:lang w:val="en-US" w:eastAsia="zh-CN"/>
              </w:rPr>
            </w:pPr>
          </w:p>
        </w:tc>
      </w:tr>
    </w:tbl>
    <w:p>
      <w:pPr>
        <w:rPr>
          <w:rFonts w:hint="default"/>
          <w:color w:val="FF0000"/>
          <w:lang w:eastAsia="zh-Hans"/>
        </w:rPr>
      </w:pPr>
    </w:p>
    <w:p>
      <w:pPr>
        <w:jc w:val="center"/>
        <w:rPr>
          <w:rFonts w:hint="eastAsia"/>
          <w:b/>
          <w:bCs/>
          <w:color w:val="000000" w:themeColor="text1"/>
          <w:lang w:val="en-US" w:eastAsia="zh-CN"/>
        </w:rPr>
      </w:pPr>
      <w:r>
        <w:rPr>
          <w:rFonts w:hint="eastAsia"/>
          <w:b/>
          <w:bCs/>
          <w:color w:val="000000" w:themeColor="text1"/>
          <w:lang w:val="en-US" w:eastAsia="zh-CN"/>
        </w:rPr>
        <w:t>表26点击测量同步数据项消息格式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序号</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w:t>
            </w:r>
          </w:p>
        </w:tc>
        <w:tc>
          <w:tcPr>
            <w:tcW w:w="4786"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第N天，范围：&gt;=0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1</w:t>
            </w:r>
          </w:p>
        </w:tc>
        <w:tc>
          <w:tcPr>
            <w:tcW w:w="1327" w:type="dxa"/>
            <w:vAlign w:val="top"/>
          </w:tcPr>
          <w:p>
            <w:pPr>
              <w:rPr>
                <w:rFonts w:hint="eastAsia"/>
                <w:color w:val="000000" w:themeColor="text1"/>
                <w:vertAlign w:val="baseline"/>
                <w:lang w:val="en-US" w:eastAsia="zh-CN"/>
              </w:rPr>
            </w:pPr>
            <w:r>
              <w:rPr>
                <w:rFonts w:hint="eastAsia"/>
                <w:color w:val="000000" w:themeColor="text1"/>
                <w:vertAlign w:val="baseline"/>
                <w:lang w:val="en-US" w:eastAsia="zh-CN"/>
              </w:rPr>
              <w:t>数据长度</w:t>
            </w:r>
          </w:p>
        </w:tc>
        <w:tc>
          <w:tcPr>
            <w:tcW w:w="1155" w:type="dxa"/>
            <w:vAlign w:val="top"/>
          </w:tcPr>
          <w:p>
            <w:pPr>
              <w:rPr>
                <w:rFonts w:hint="eastAsia"/>
                <w:color w:val="000000" w:themeColor="text1"/>
                <w:vertAlign w:val="baseline"/>
                <w:lang w:val="en-US" w:eastAsia="zh-CN"/>
              </w:rPr>
            </w:pPr>
            <w:r>
              <w:rPr>
                <w:rFonts w:hint="eastAsia"/>
                <w:color w:val="000000" w:themeColor="text1"/>
                <w:vertAlign w:val="baseline"/>
                <w:lang w:val="en-US" w:eastAsia="zh-CN"/>
              </w:rPr>
              <w:t>WORD</w:t>
            </w:r>
          </w:p>
        </w:tc>
        <w:tc>
          <w:tcPr>
            <w:tcW w:w="4786" w:type="dxa"/>
            <w:vAlign w:val="top"/>
          </w:tcPr>
          <w:p>
            <w:pPr>
              <w:rPr>
                <w:rFonts w:hint="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3</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点击测量数据项列表</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p>
        </w:tc>
        <w:tc>
          <w:tcPr>
            <w:tcW w:w="4786"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列表成员个数可通过数据长度字段除以不同测量数据类型的单个测量数据长度得出。</w:t>
            </w:r>
          </w:p>
        </w:tc>
      </w:tr>
    </w:tbl>
    <w:p>
      <w:pPr>
        <w:rPr>
          <w:rFonts w:hint="default"/>
          <w:color w:val="FF0000"/>
          <w:lang w:eastAsia="zh-Hans"/>
        </w:rPr>
      </w:pPr>
    </w:p>
    <w:p>
      <w:pPr>
        <w:jc w:val="center"/>
        <w:rPr>
          <w:rFonts w:hint="eastAsia"/>
          <w:b/>
          <w:bCs/>
          <w:color w:val="000000" w:themeColor="text1"/>
          <w:lang w:val="en-US" w:eastAsia="zh-CN"/>
        </w:rPr>
      </w:pPr>
      <w:r>
        <w:rPr>
          <w:rFonts w:hint="eastAsia"/>
          <w:b/>
          <w:bCs/>
          <w:color w:val="000000" w:themeColor="text1"/>
          <w:lang w:val="en-US" w:eastAsia="zh-CN"/>
        </w:rPr>
        <w:t>表27心率/血氧/压力/血糖/心电点击测量数据项消息格式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时间</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BYTE[2]</w:t>
            </w:r>
          </w:p>
        </w:tc>
        <w:tc>
          <w:tcPr>
            <w:tcW w:w="4786"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例：12时20分，则BYTE[0] = 0x0C，BYTE[1] = 0x14。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2</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测量数据</w:t>
            </w:r>
          </w:p>
        </w:tc>
        <w:tc>
          <w:tcPr>
            <w:tcW w:w="1155"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BYTE</w:t>
            </w:r>
          </w:p>
        </w:tc>
        <w:tc>
          <w:tcPr>
            <w:tcW w:w="4786" w:type="dxa"/>
            <w:vAlign w:val="top"/>
          </w:tcPr>
          <w:p>
            <w:pPr>
              <w:rPr>
                <w:rFonts w:hint="eastAsia" w:cstheme="minorBidi"/>
                <w:color w:val="000000" w:themeColor="text1"/>
                <w:kern w:val="2"/>
                <w:sz w:val="21"/>
                <w:szCs w:val="24"/>
                <w:vertAlign w:val="baseline"/>
                <w:lang w:val="en-US" w:eastAsia="zh-CN" w:bidi="ar-SA"/>
              </w:rPr>
            </w:pPr>
            <w:r>
              <w:rPr>
                <w:rFonts w:hint="eastAsia"/>
                <w:color w:val="FF0000"/>
                <w:lang w:val="en-US" w:eastAsia="zh-CN"/>
              </w:rPr>
              <w:t>单次心率/血氧/压力/血糖/心电测量数据均为1Byte，故五者放在一起处理。</w:t>
            </w:r>
          </w:p>
        </w:tc>
      </w:tr>
    </w:tbl>
    <w:p>
      <w:pPr>
        <w:rPr>
          <w:rFonts w:hint="eastAsia"/>
          <w:color w:val="FF0000"/>
          <w:lang w:val="en-US" w:eastAsia="zh-CN"/>
        </w:rPr>
      </w:pPr>
    </w:p>
    <w:p>
      <w:pPr>
        <w:rPr>
          <w:rFonts w:hint="default"/>
          <w:color w:val="FF0000"/>
          <w:lang w:eastAsia="zh-Hans"/>
        </w:rPr>
      </w:pPr>
    </w:p>
    <w:p>
      <w:pPr>
        <w:jc w:val="center"/>
        <w:rPr>
          <w:rFonts w:hint="eastAsia"/>
          <w:b/>
          <w:bCs/>
          <w:color w:val="000000" w:themeColor="text1"/>
          <w:lang w:val="en-US" w:eastAsia="zh-CN"/>
        </w:rPr>
      </w:pPr>
      <w:r>
        <w:rPr>
          <w:rFonts w:hint="eastAsia"/>
          <w:b/>
          <w:bCs/>
          <w:color w:val="000000" w:themeColor="text1"/>
          <w:lang w:val="en-US" w:eastAsia="zh-CN"/>
        </w:rPr>
        <w:t>表28血压点击测量数据项消息格式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时间</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BYTE[2]</w:t>
            </w:r>
          </w:p>
        </w:tc>
        <w:tc>
          <w:tcPr>
            <w:tcW w:w="4786"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例：12时20分，则BYTE[0] = 0x0C，BYTE[1] = 0x14。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2</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舒张压</w:t>
            </w:r>
          </w:p>
        </w:tc>
        <w:tc>
          <w:tcPr>
            <w:tcW w:w="1155"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BYTE</w:t>
            </w:r>
          </w:p>
        </w:tc>
        <w:tc>
          <w:tcPr>
            <w:tcW w:w="4786" w:type="dxa"/>
            <w:vAlign w:val="top"/>
          </w:tcPr>
          <w:p>
            <w:pPr>
              <w:rPr>
                <w:rFonts w:hint="eastAsia" w:cstheme="minorBidi"/>
                <w:color w:val="000000" w:themeColor="text1"/>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3</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伸缩压</w:t>
            </w:r>
          </w:p>
        </w:tc>
        <w:tc>
          <w:tcPr>
            <w:tcW w:w="1155" w:type="dxa"/>
            <w:vAlign w:val="top"/>
          </w:tcPr>
          <w:p>
            <w:pPr>
              <w:rPr>
                <w:rFonts w:hint="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BYTE</w:t>
            </w:r>
          </w:p>
        </w:tc>
        <w:tc>
          <w:tcPr>
            <w:tcW w:w="4786" w:type="dxa"/>
            <w:vAlign w:val="top"/>
          </w:tcPr>
          <w:p>
            <w:pPr>
              <w:rPr>
                <w:rFonts w:hint="eastAsia" w:cstheme="minorBidi"/>
                <w:color w:val="000000" w:themeColor="text1"/>
                <w:kern w:val="2"/>
                <w:sz w:val="21"/>
                <w:szCs w:val="24"/>
                <w:vertAlign w:val="baseline"/>
                <w:lang w:val="en-US" w:eastAsia="zh-CN" w:bidi="ar-SA"/>
              </w:rPr>
            </w:pPr>
          </w:p>
        </w:tc>
      </w:tr>
    </w:tbl>
    <w:p>
      <w:pPr>
        <w:rPr>
          <w:rFonts w:hint="eastAsia"/>
          <w:color w:val="FF0000"/>
          <w:lang w:val="en-US" w:eastAsia="zh-CN"/>
        </w:rPr>
      </w:pPr>
    </w:p>
    <w:p>
      <w:pPr>
        <w:rPr>
          <w:rFonts w:hint="default"/>
          <w:color w:val="FF0000"/>
          <w:lang w:val="en-US" w:eastAsia="zh-CN"/>
        </w:rPr>
      </w:pPr>
    </w:p>
    <w:p>
      <w:pPr>
        <w:jc w:val="center"/>
        <w:rPr>
          <w:rFonts w:hint="eastAsia"/>
          <w:b/>
          <w:bCs/>
          <w:color w:val="000000" w:themeColor="text1"/>
          <w:lang w:val="en-US" w:eastAsia="zh-CN"/>
        </w:rPr>
      </w:pPr>
      <w:r>
        <w:rPr>
          <w:rFonts w:hint="eastAsia"/>
          <w:b/>
          <w:bCs/>
          <w:color w:val="000000" w:themeColor="text1"/>
          <w:lang w:val="en-US" w:eastAsia="zh-CN"/>
        </w:rPr>
        <w:t>表29体温点击测量数据项消息格式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时间</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BYTE[2]</w:t>
            </w:r>
          </w:p>
        </w:tc>
        <w:tc>
          <w:tcPr>
            <w:tcW w:w="4786"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例：12时20分，则BYTE[0] =  0x0C，BYTE[1] = 0x14。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2</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体表温度值</w:t>
            </w:r>
          </w:p>
        </w:tc>
        <w:tc>
          <w:tcPr>
            <w:tcW w:w="1155"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WORD</w:t>
            </w:r>
          </w:p>
        </w:tc>
        <w:tc>
          <w:tcPr>
            <w:tcW w:w="4786" w:type="dxa"/>
            <w:vAlign w:val="top"/>
          </w:tcPr>
          <w:p>
            <w:pPr>
              <w:rPr>
                <w:rFonts w:hint="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范围：0~65535，偏差10000，精度：0.01℃，比如：体温值为46500，则实际测量体温为（46500 - 10000）*0.01℃ = 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4</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人体温度值</w:t>
            </w:r>
          </w:p>
        </w:tc>
        <w:tc>
          <w:tcPr>
            <w:tcW w:w="1155" w:type="dxa"/>
            <w:vAlign w:val="top"/>
          </w:tcPr>
          <w:p>
            <w:pPr>
              <w:rPr>
                <w:rFonts w:hint="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WORD</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同体表温度值</w:t>
            </w:r>
          </w:p>
        </w:tc>
      </w:tr>
    </w:tbl>
    <w:p>
      <w:pPr>
        <w:rPr>
          <w:rFonts w:hint="eastAsia"/>
          <w:color w:val="FF0000"/>
          <w:lang w:val="en-US" w:eastAsia="zh-CN"/>
        </w:rPr>
      </w:pPr>
    </w:p>
    <w:p>
      <w:pPr>
        <w:rPr>
          <w:rFonts w:hint="default"/>
          <w:color w:val="FF0000"/>
          <w:lang w:val="en-US" w:eastAsia="zh-Hans"/>
        </w:rPr>
      </w:pPr>
    </w:p>
    <w:p>
      <w:pPr>
        <w:jc w:val="center"/>
        <w:rPr>
          <w:rFonts w:hint="eastAsia"/>
          <w:b/>
          <w:bCs/>
          <w:color w:val="000000" w:themeColor="text1"/>
          <w:lang w:val="en-US" w:eastAsia="zh-CN"/>
        </w:rPr>
      </w:pPr>
      <w:r>
        <w:rPr>
          <w:rFonts w:hint="eastAsia"/>
          <w:b/>
          <w:bCs/>
          <w:color w:val="000000" w:themeColor="text1"/>
          <w:lang w:val="en-US" w:eastAsia="zh-CN"/>
        </w:rPr>
        <w:t>表30全天测量同步数据项消息格式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序号</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w:t>
            </w:r>
          </w:p>
        </w:tc>
        <w:tc>
          <w:tcPr>
            <w:tcW w:w="4786"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第N天，范围：&gt;=0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1</w:t>
            </w:r>
          </w:p>
        </w:tc>
        <w:tc>
          <w:tcPr>
            <w:tcW w:w="1327" w:type="dxa"/>
            <w:vAlign w:val="top"/>
          </w:tcPr>
          <w:p>
            <w:pPr>
              <w:rPr>
                <w:rFonts w:hint="eastAsia"/>
                <w:color w:val="000000" w:themeColor="text1"/>
                <w:vertAlign w:val="baseline"/>
                <w:lang w:val="en-US" w:eastAsia="zh-CN"/>
              </w:rPr>
            </w:pPr>
            <w:r>
              <w:rPr>
                <w:rFonts w:hint="eastAsia"/>
                <w:color w:val="000000" w:themeColor="text1"/>
                <w:vertAlign w:val="baseline"/>
                <w:lang w:val="en-US" w:eastAsia="zh-CN"/>
              </w:rPr>
              <w:t>数据长度</w:t>
            </w:r>
          </w:p>
        </w:tc>
        <w:tc>
          <w:tcPr>
            <w:tcW w:w="1155" w:type="dxa"/>
            <w:vAlign w:val="top"/>
          </w:tcPr>
          <w:p>
            <w:pPr>
              <w:rPr>
                <w:rFonts w:hint="eastAsia"/>
                <w:color w:val="000000" w:themeColor="text1"/>
                <w:vertAlign w:val="baseline"/>
                <w:lang w:val="en-US" w:eastAsia="zh-CN"/>
              </w:rPr>
            </w:pPr>
            <w:r>
              <w:rPr>
                <w:rFonts w:hint="eastAsia"/>
                <w:color w:val="000000" w:themeColor="text1"/>
                <w:vertAlign w:val="baseline"/>
                <w:lang w:val="en-US" w:eastAsia="zh-CN"/>
              </w:rPr>
              <w:t>WORD</w:t>
            </w:r>
          </w:p>
        </w:tc>
        <w:tc>
          <w:tcPr>
            <w:tcW w:w="4786" w:type="dxa"/>
            <w:vAlign w:val="top"/>
          </w:tcPr>
          <w:p>
            <w:pPr>
              <w:rPr>
                <w:rFonts w:hint="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3</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全天测量数据项列表</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p>
        </w:tc>
        <w:tc>
          <w:tcPr>
            <w:tcW w:w="4786"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列表成员个数可通过数据长度字段除以不同测量数据类型的单个测量数据长度得出。</w:t>
            </w:r>
          </w:p>
        </w:tc>
      </w:tr>
    </w:tbl>
    <w:p>
      <w:pPr>
        <w:rPr>
          <w:rFonts w:hint="default"/>
          <w:color w:val="FF0000"/>
          <w:lang w:eastAsia="zh-Hans"/>
        </w:rPr>
      </w:pPr>
    </w:p>
    <w:p>
      <w:pPr>
        <w:rPr>
          <w:rFonts w:hint="default"/>
          <w:color w:val="FF0000"/>
          <w:lang w:val="en-US" w:eastAsia="zh-CN"/>
        </w:rPr>
      </w:pPr>
    </w:p>
    <w:p>
      <w:pPr>
        <w:jc w:val="center"/>
        <w:rPr>
          <w:rFonts w:hint="eastAsia"/>
          <w:b/>
          <w:bCs/>
          <w:color w:val="000000" w:themeColor="text1"/>
          <w:lang w:val="en-US" w:eastAsia="zh-CN"/>
        </w:rPr>
      </w:pPr>
      <w:r>
        <w:rPr>
          <w:rFonts w:hint="eastAsia"/>
          <w:b/>
          <w:bCs/>
          <w:color w:val="000000" w:themeColor="text1"/>
          <w:lang w:val="en-US" w:eastAsia="zh-CN"/>
        </w:rPr>
        <w:t>表31心率/血氧/压力/血糖/心电测量数据项消息格式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w:t>
            </w:r>
          </w:p>
        </w:tc>
        <w:tc>
          <w:tcPr>
            <w:tcW w:w="1327"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测量数据</w:t>
            </w:r>
          </w:p>
        </w:tc>
        <w:tc>
          <w:tcPr>
            <w:tcW w:w="1155"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4786" w:type="dxa"/>
            <w:vAlign w:val="top"/>
          </w:tcPr>
          <w:p>
            <w:pPr>
              <w:rPr>
                <w:rFonts w:hint="eastAsia" w:cstheme="minorBidi"/>
                <w:color w:val="000000" w:themeColor="text1"/>
                <w:kern w:val="2"/>
                <w:sz w:val="21"/>
                <w:szCs w:val="24"/>
                <w:vertAlign w:val="baseline"/>
                <w:lang w:val="en-US" w:eastAsia="zh-CN" w:bidi="ar-SA"/>
              </w:rPr>
            </w:pPr>
            <w:r>
              <w:rPr>
                <w:rFonts w:hint="eastAsia"/>
                <w:b w:val="0"/>
                <w:bCs w:val="0"/>
                <w:color w:val="000000" w:themeColor="text1"/>
                <w:lang w:val="en-US" w:eastAsia="zh-CN"/>
              </w:rPr>
              <w:t>心率/血氧/压力/血糖/心电测量</w:t>
            </w:r>
            <w:r>
              <w:rPr>
                <w:rFonts w:hint="eastAsia" w:cstheme="minorBidi"/>
                <w:color w:val="000000" w:themeColor="text1"/>
                <w:kern w:val="2"/>
                <w:sz w:val="21"/>
                <w:szCs w:val="24"/>
                <w:vertAlign w:val="baseline"/>
                <w:lang w:val="en-US" w:eastAsia="zh-CN" w:bidi="ar-SA"/>
              </w:rPr>
              <w:t>数据</w:t>
            </w:r>
          </w:p>
        </w:tc>
      </w:tr>
    </w:tbl>
    <w:p>
      <w:pPr>
        <w:rPr>
          <w:rFonts w:hint="default"/>
          <w:color w:val="FF0000"/>
          <w:lang w:val="en-US" w:eastAsia="zh-CN"/>
        </w:rPr>
      </w:pPr>
    </w:p>
    <w:p>
      <w:pPr>
        <w:jc w:val="center"/>
        <w:rPr>
          <w:rFonts w:hint="eastAsia"/>
          <w:b/>
          <w:bCs/>
          <w:color w:val="000000" w:themeColor="text1"/>
          <w:lang w:val="en-US" w:eastAsia="zh-CN"/>
        </w:rPr>
      </w:pPr>
      <w:r>
        <w:rPr>
          <w:rFonts w:hint="eastAsia"/>
          <w:b/>
          <w:bCs/>
          <w:color w:val="000000" w:themeColor="text1"/>
          <w:lang w:val="en-US" w:eastAsia="zh-CN"/>
        </w:rPr>
        <w:t>表32血压测量同步数据项消息格式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舒张压</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w:t>
            </w:r>
          </w:p>
        </w:tc>
        <w:tc>
          <w:tcPr>
            <w:tcW w:w="4786" w:type="dxa"/>
            <w:vAlign w:val="top"/>
          </w:tcPr>
          <w:p>
            <w:pPr>
              <w:rPr>
                <w:rFonts w:hint="default" w:cstheme="minorBidi"/>
                <w:color w:val="000000" w:themeColor="text1"/>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1</w:t>
            </w:r>
          </w:p>
        </w:tc>
        <w:tc>
          <w:tcPr>
            <w:tcW w:w="1327" w:type="dxa"/>
            <w:vAlign w:val="top"/>
          </w:tcPr>
          <w:p>
            <w:pPr>
              <w:rPr>
                <w:rFonts w:hint="eastAsia"/>
                <w:color w:val="000000" w:themeColor="text1"/>
                <w:vertAlign w:val="baseline"/>
                <w:lang w:val="en-US" w:eastAsia="zh-CN"/>
              </w:rPr>
            </w:pPr>
            <w:r>
              <w:rPr>
                <w:rFonts w:hint="eastAsia" w:cstheme="minorBidi"/>
                <w:color w:val="000000" w:themeColor="text1"/>
                <w:kern w:val="2"/>
                <w:sz w:val="21"/>
                <w:szCs w:val="24"/>
                <w:vertAlign w:val="baseline"/>
                <w:lang w:val="en-US" w:eastAsia="zh-CN" w:bidi="ar-SA"/>
              </w:rPr>
              <w:t>伸缩压</w:t>
            </w:r>
          </w:p>
        </w:tc>
        <w:tc>
          <w:tcPr>
            <w:tcW w:w="1155" w:type="dxa"/>
            <w:vAlign w:val="top"/>
          </w:tcPr>
          <w:p>
            <w:pPr>
              <w:rPr>
                <w:rFonts w:hint="eastAsia"/>
                <w:color w:val="000000" w:themeColor="text1"/>
                <w:vertAlign w:val="baseline"/>
                <w:lang w:val="en-US" w:eastAsia="zh-CN"/>
              </w:rPr>
            </w:pPr>
            <w:r>
              <w:rPr>
                <w:rFonts w:hint="eastAsia"/>
                <w:color w:val="000000" w:themeColor="text1"/>
                <w:vertAlign w:val="baseline"/>
                <w:lang w:val="en-US" w:eastAsia="zh-CN"/>
              </w:rPr>
              <w:t>BYTE</w:t>
            </w:r>
          </w:p>
        </w:tc>
        <w:tc>
          <w:tcPr>
            <w:tcW w:w="4786" w:type="dxa"/>
            <w:vAlign w:val="top"/>
          </w:tcPr>
          <w:p>
            <w:pPr>
              <w:rPr>
                <w:rFonts w:hint="eastAsia" w:cstheme="minorBidi"/>
                <w:color w:val="000000" w:themeColor="text1"/>
                <w:kern w:val="2"/>
                <w:sz w:val="21"/>
                <w:szCs w:val="24"/>
                <w:vertAlign w:val="baseline"/>
                <w:lang w:val="en-US" w:eastAsia="zh-CN" w:bidi="ar-SA"/>
              </w:rPr>
            </w:pPr>
          </w:p>
        </w:tc>
      </w:tr>
    </w:tbl>
    <w:p>
      <w:pPr>
        <w:rPr>
          <w:rFonts w:hint="default"/>
          <w:color w:val="FF0000"/>
          <w:lang w:val="en-US" w:eastAsia="zh-CN"/>
        </w:rPr>
      </w:pPr>
    </w:p>
    <w:p>
      <w:pPr>
        <w:jc w:val="center"/>
        <w:rPr>
          <w:rFonts w:hint="eastAsia"/>
          <w:b/>
          <w:bCs/>
          <w:color w:val="000000" w:themeColor="text1"/>
          <w:lang w:val="en-US" w:eastAsia="zh-CN"/>
        </w:rPr>
      </w:pPr>
      <w:r>
        <w:rPr>
          <w:rFonts w:hint="eastAsia"/>
          <w:b/>
          <w:bCs/>
          <w:color w:val="000000" w:themeColor="text1"/>
          <w:lang w:val="en-US" w:eastAsia="zh-CN"/>
        </w:rPr>
        <w:t>表33体温全天测量同步数据项消息格式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体表温度值</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WORD</w:t>
            </w:r>
          </w:p>
        </w:tc>
        <w:tc>
          <w:tcPr>
            <w:tcW w:w="4786"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范围：0~65535，精度：0.01℃，比如：体温值为3650，则实际测量体温为3650*0.01℃ = 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2</w:t>
            </w:r>
          </w:p>
        </w:tc>
        <w:tc>
          <w:tcPr>
            <w:tcW w:w="1327" w:type="dxa"/>
            <w:vAlign w:val="top"/>
          </w:tcPr>
          <w:p>
            <w:pPr>
              <w:rPr>
                <w:rFonts w:hint="eastAsia"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人体温度值</w:t>
            </w:r>
          </w:p>
        </w:tc>
        <w:tc>
          <w:tcPr>
            <w:tcW w:w="1155" w:type="dxa"/>
            <w:vAlign w:val="top"/>
          </w:tcPr>
          <w:p>
            <w:pPr>
              <w:rPr>
                <w:rFonts w:hint="eastAsia"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WORD</w:t>
            </w:r>
          </w:p>
        </w:tc>
        <w:tc>
          <w:tcPr>
            <w:tcW w:w="4786"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体表温度值</w:t>
            </w:r>
          </w:p>
        </w:tc>
      </w:tr>
    </w:tbl>
    <w:p>
      <w:pPr>
        <w:rPr>
          <w:rFonts w:hint="default"/>
          <w:color w:val="FF0000"/>
          <w:lang w:val="en-US" w:eastAsia="zh-CN"/>
        </w:rPr>
      </w:pPr>
    </w:p>
    <w:p>
      <w:pPr>
        <w:rPr>
          <w:rFonts w:hint="default"/>
          <w:color w:val="FF0000"/>
          <w:lang w:val="en-US" w:eastAsia="zh-CN"/>
        </w:rPr>
      </w:pPr>
    </w:p>
    <w:p>
      <w:pPr>
        <w:pStyle w:val="4"/>
        <w:rPr>
          <w:rFonts w:hint="default"/>
          <w:lang w:val="en-US" w:eastAsia="zh-Hans"/>
        </w:rPr>
      </w:pPr>
      <w:bookmarkStart w:id="878" w:name="_Toc29880"/>
      <w:bookmarkStart w:id="879" w:name="_Toc3284"/>
      <w:bookmarkStart w:id="880" w:name="_Toc14831"/>
      <w:bookmarkStart w:id="881" w:name="_Toc10495"/>
      <w:r>
        <w:rPr>
          <w:rFonts w:hint="eastAsia"/>
          <w:lang w:val="en-US" w:eastAsia="zh-CN"/>
        </w:rPr>
        <w:t>设备控制命令（0x87）</w:t>
      </w:r>
      <w:bookmarkEnd w:id="878"/>
      <w:bookmarkEnd w:id="879"/>
      <w:bookmarkEnd w:id="880"/>
      <w:bookmarkEnd w:id="881"/>
    </w:p>
    <w:p>
      <w:pPr>
        <w:rPr>
          <w:rFonts w:hint="eastAsia"/>
          <w:lang w:val="en-US" w:eastAsia="zh-CN"/>
        </w:rPr>
      </w:pPr>
      <w:r>
        <w:rPr>
          <w:rFonts w:hint="eastAsia"/>
          <w:lang w:val="en-US" w:eastAsia="zh-CN"/>
        </w:rPr>
        <w:t>命令ID：0x87。</w:t>
      </w:r>
    </w:p>
    <w:p>
      <w:pPr>
        <w:rPr>
          <w:rFonts w:hint="eastAsia"/>
          <w:lang w:val="en-US" w:eastAsia="zh-CN"/>
        </w:rPr>
      </w:pPr>
      <w:r>
        <w:rPr>
          <w:rFonts w:hint="eastAsia"/>
          <w:lang w:val="en-US" w:eastAsia="zh-CN"/>
        </w:rPr>
        <w:t>设备控制消息格式见下表：</w:t>
      </w:r>
    </w:p>
    <w:p>
      <w:pPr>
        <w:jc w:val="center"/>
        <w:rPr>
          <w:rFonts w:hint="default"/>
          <w:b/>
          <w:bCs/>
          <w:color w:val="auto"/>
          <w:lang w:val="en-US" w:eastAsia="zh-CN"/>
        </w:rPr>
      </w:pPr>
      <w:r>
        <w:rPr>
          <w:rFonts w:hint="eastAsia"/>
          <w:b/>
          <w:bCs/>
          <w:color w:val="auto"/>
          <w:lang w:val="en-US" w:eastAsia="zh-CN"/>
        </w:rPr>
        <w:t>表34 设备控制消息格式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命令字</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详见</w:t>
            </w:r>
            <w:r>
              <w:rPr>
                <w:rFonts w:hint="eastAsia"/>
                <w:b w:val="0"/>
                <w:bCs w:val="0"/>
                <w:color w:val="auto"/>
                <w:lang w:val="en-US" w:eastAsia="zh-CN"/>
              </w:rPr>
              <w:t>表35 设备（手机）控制命令字说明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1</w:t>
            </w:r>
          </w:p>
        </w:tc>
        <w:tc>
          <w:tcPr>
            <w:tcW w:w="1327"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命令字参数</w:t>
            </w:r>
          </w:p>
        </w:tc>
        <w:tc>
          <w:tcPr>
            <w:tcW w:w="1155" w:type="dxa"/>
            <w:vAlign w:val="top"/>
          </w:tcPr>
          <w:p>
            <w:pPr>
              <w:rPr>
                <w:rFonts w:hint="eastAsia"/>
                <w:color w:val="000000" w:themeColor="text1"/>
                <w:vertAlign w:val="baseline"/>
                <w:lang w:val="en-US" w:eastAsia="zh-CN"/>
              </w:rPr>
            </w:pPr>
            <w:r>
              <w:rPr>
                <w:rFonts w:hint="eastAsia"/>
                <w:color w:val="000000" w:themeColor="text1"/>
                <w:vertAlign w:val="baseline"/>
                <w:lang w:val="en-US" w:eastAsia="zh-CN"/>
              </w:rPr>
              <w:t>BYTE</w:t>
            </w:r>
          </w:p>
        </w:tc>
        <w:tc>
          <w:tcPr>
            <w:tcW w:w="4786" w:type="dxa"/>
            <w:vAlign w:val="top"/>
          </w:tcPr>
          <w:p>
            <w:pPr>
              <w:rPr>
                <w:rFonts w:hint="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详见</w:t>
            </w:r>
            <w:r>
              <w:rPr>
                <w:rFonts w:hint="eastAsia"/>
                <w:b w:val="0"/>
                <w:bCs w:val="0"/>
                <w:color w:val="auto"/>
                <w:lang w:val="en-US" w:eastAsia="zh-CN"/>
              </w:rPr>
              <w:t>表35 设备（手机）控制命令字说明</w:t>
            </w:r>
          </w:p>
        </w:tc>
      </w:tr>
    </w:tbl>
    <w:p>
      <w:pPr>
        <w:rPr>
          <w:rFonts w:hint="default"/>
          <w:color w:val="FF0000"/>
          <w:lang w:val="en-US" w:eastAsia="zh-CN"/>
        </w:rPr>
      </w:pPr>
    </w:p>
    <w:p>
      <w:pPr>
        <w:jc w:val="center"/>
        <w:rPr>
          <w:rFonts w:hint="default"/>
          <w:b/>
          <w:bCs/>
          <w:color w:val="auto"/>
          <w:lang w:val="en-US" w:eastAsia="zh-CN"/>
        </w:rPr>
      </w:pPr>
      <w:r>
        <w:rPr>
          <w:rFonts w:hint="eastAsia"/>
          <w:b/>
          <w:bCs/>
          <w:color w:val="auto"/>
          <w:lang w:val="en-US" w:eastAsia="zh-CN"/>
        </w:rPr>
        <w:t>表35 设备（手机）控制命令字说明</w:t>
      </w:r>
    </w:p>
    <w:tbl>
      <w:tblPr>
        <w:tblStyle w:val="24"/>
        <w:tblW w:w="85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命令字</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命令字参数</w:t>
            </w:r>
          </w:p>
        </w:tc>
        <w:tc>
          <w:tcPr>
            <w:tcW w:w="5960"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0x01</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无</w:t>
            </w:r>
          </w:p>
        </w:tc>
        <w:tc>
          <w:tcPr>
            <w:tcW w:w="5960" w:type="dxa"/>
          </w:tcPr>
          <w:p>
            <w:pPr>
              <w:rPr>
                <w:rFonts w:hint="default"/>
                <w:color w:val="000000" w:themeColor="text1"/>
                <w:vertAlign w:val="baseline"/>
                <w:lang w:val="en-US" w:eastAsia="zh-CN"/>
              </w:rPr>
            </w:pPr>
            <w:r>
              <w:rPr>
                <w:rFonts w:hint="eastAsia"/>
                <w:color w:val="000000" w:themeColor="text1"/>
                <w:vertAlign w:val="baseline"/>
                <w:lang w:val="en-US" w:eastAsia="zh-CN"/>
              </w:rPr>
              <w:t>设备关机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0x02</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无</w:t>
            </w:r>
          </w:p>
        </w:tc>
        <w:tc>
          <w:tcPr>
            <w:tcW w:w="5960" w:type="dxa"/>
          </w:tcPr>
          <w:p>
            <w:pPr>
              <w:rPr>
                <w:rFonts w:hint="default"/>
                <w:color w:val="000000" w:themeColor="text1"/>
                <w:vertAlign w:val="baseline"/>
                <w:lang w:val="en-US" w:eastAsia="zh-CN"/>
              </w:rPr>
            </w:pPr>
            <w:r>
              <w:rPr>
                <w:rFonts w:hint="eastAsia"/>
                <w:color w:val="000000" w:themeColor="text1"/>
                <w:vertAlign w:val="baseline"/>
                <w:lang w:val="en-US" w:eastAsia="zh-CN"/>
              </w:rPr>
              <w:t>设备重启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0x03</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无</w:t>
            </w:r>
          </w:p>
        </w:tc>
        <w:tc>
          <w:tcPr>
            <w:tcW w:w="5960" w:type="dxa"/>
          </w:tcPr>
          <w:p>
            <w:pPr>
              <w:rPr>
                <w:rFonts w:hint="default"/>
                <w:color w:val="000000" w:themeColor="text1"/>
                <w:vertAlign w:val="baseline"/>
                <w:lang w:val="en-US" w:eastAsia="zh-CN"/>
              </w:rPr>
            </w:pPr>
            <w:r>
              <w:rPr>
                <w:rFonts w:hint="eastAsia"/>
                <w:color w:val="000000" w:themeColor="text1"/>
                <w:vertAlign w:val="baseline"/>
                <w:lang w:val="en-US" w:eastAsia="zh-CN"/>
              </w:rPr>
              <w:t>设备恢复出厂设置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0x04</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无</w:t>
            </w:r>
          </w:p>
        </w:tc>
        <w:tc>
          <w:tcPr>
            <w:tcW w:w="5960" w:type="dxa"/>
          </w:tcPr>
          <w:p>
            <w:pPr>
              <w:rPr>
                <w:rFonts w:hint="default"/>
                <w:color w:val="000000" w:themeColor="text1"/>
                <w:vertAlign w:val="baseline"/>
                <w:lang w:val="en-US" w:eastAsia="zh-CN"/>
              </w:rPr>
            </w:pPr>
            <w:r>
              <w:rPr>
                <w:rFonts w:hint="eastAsia"/>
                <w:color w:val="000000" w:themeColor="text1"/>
                <w:vertAlign w:val="baseline"/>
                <w:lang w:val="en-US" w:eastAsia="zh-CN"/>
              </w:rPr>
              <w:t>设备马达震动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0x05</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5960" w:type="dxa"/>
          </w:tcPr>
          <w:p>
            <w:pPr>
              <w:rPr>
                <w:rFonts w:hint="eastAsia"/>
                <w:color w:val="000000" w:themeColor="text1"/>
                <w:vertAlign w:val="baseline"/>
                <w:lang w:val="en-US" w:eastAsia="zh-CN"/>
              </w:rPr>
            </w:pPr>
            <w:r>
              <w:rPr>
                <w:rFonts w:hint="eastAsia"/>
                <w:color w:val="000000" w:themeColor="text1"/>
                <w:vertAlign w:val="baseline"/>
                <w:lang w:val="en-US" w:eastAsia="zh-CN"/>
              </w:rPr>
              <w:t>设备（手机）拍照控制，命令参数值如下：</w:t>
            </w:r>
          </w:p>
          <w:p>
            <w:pPr>
              <w:rPr>
                <w:rFonts w:hint="eastAsia"/>
                <w:color w:val="000000" w:themeColor="text1"/>
                <w:vertAlign w:val="baseline"/>
                <w:lang w:val="en-US" w:eastAsia="zh-CN"/>
              </w:rPr>
            </w:pPr>
            <w:r>
              <w:rPr>
                <w:rFonts w:hint="eastAsia"/>
                <w:color w:val="000000" w:themeColor="text1"/>
                <w:vertAlign w:val="baseline"/>
                <w:lang w:val="en-US" w:eastAsia="zh-CN"/>
              </w:rPr>
              <w:t>0x00：进入拍照</w:t>
            </w:r>
          </w:p>
          <w:p>
            <w:pPr>
              <w:rPr>
                <w:rFonts w:hint="default"/>
                <w:color w:val="000000" w:themeColor="text1"/>
                <w:vertAlign w:val="baseline"/>
                <w:lang w:val="en-US" w:eastAsia="zh-CN"/>
              </w:rPr>
            </w:pPr>
            <w:r>
              <w:rPr>
                <w:rFonts w:hint="eastAsia"/>
                <w:color w:val="000000" w:themeColor="text1"/>
                <w:vertAlign w:val="baseline"/>
                <w:lang w:val="en-US" w:eastAsia="zh-CN"/>
              </w:rPr>
              <w:t>0x01：退出拍照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0x06</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5960" w:type="dxa"/>
          </w:tcPr>
          <w:p>
            <w:pPr>
              <w:widowControl/>
              <w:jc w:val="left"/>
              <w:rPr>
                <w:rFonts w:hint="eastAsia"/>
                <w:color w:val="000000" w:themeColor="text1"/>
                <w:vertAlign w:val="baseline"/>
                <w:lang w:val="en-US" w:eastAsia="zh-CN"/>
              </w:rPr>
            </w:pPr>
            <w:r>
              <w:rPr>
                <w:rFonts w:hint="eastAsia"/>
                <w:color w:val="000000" w:themeColor="text1"/>
                <w:vertAlign w:val="baseline"/>
                <w:lang w:val="en-US" w:eastAsia="zh-CN"/>
              </w:rPr>
              <w:t>设备（手机）音乐控制，命令参数值如下：</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0x01 :开始</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0x02 :暂停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0x04 :下一首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0x08 :上一首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0x10 :音量 - </w:t>
            </w:r>
          </w:p>
          <w:p>
            <w:pPr>
              <w:widowControl/>
              <w:jc w:val="left"/>
              <w:rPr>
                <w:rFonts w:hint="default"/>
                <w:color w:val="000000" w:themeColor="text1"/>
                <w:vertAlign w:val="baseline"/>
                <w:lang w:val="en-US" w:eastAsia="zh-CN"/>
              </w:rPr>
            </w:pPr>
            <w:r>
              <w:rPr>
                <w:rFonts w:hint="eastAsia" w:ascii="宋体" w:hAnsi="宋体" w:eastAsia="宋体" w:cs="宋体"/>
                <w:color w:val="000000"/>
                <w:kern w:val="0"/>
                <w:sz w:val="20"/>
                <w:szCs w:val="20"/>
                <w:lang w:val="en-US" w:eastAsia="zh-CN" w:bidi="ar"/>
              </w:rPr>
              <w:t>0x20 :音量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0x07</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5960" w:type="dxa"/>
          </w:tcPr>
          <w:p>
            <w:pPr>
              <w:widowControl/>
              <w:jc w:val="left"/>
              <w:rPr>
                <w:rFonts w:hint="eastAsia"/>
                <w:color w:val="000000" w:themeColor="text1"/>
                <w:vertAlign w:val="baseline"/>
                <w:lang w:val="en-US" w:eastAsia="zh-CN"/>
              </w:rPr>
            </w:pPr>
            <w:r>
              <w:rPr>
                <w:rFonts w:hint="eastAsia"/>
                <w:color w:val="000000" w:themeColor="text1"/>
                <w:vertAlign w:val="baseline"/>
                <w:lang w:val="en-US" w:eastAsia="zh-CN"/>
              </w:rPr>
              <w:t>设备（手机）来电控制，命令参数值如下：</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0x00: 挂断 </w:t>
            </w:r>
          </w:p>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0x01：接听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0x08</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5960" w:type="dxa"/>
          </w:tcPr>
          <w:p>
            <w:pPr>
              <w:widowControl/>
              <w:jc w:val="left"/>
              <w:rPr>
                <w:rFonts w:hint="eastAsia"/>
                <w:color w:val="000000" w:themeColor="text1"/>
                <w:vertAlign w:val="baseline"/>
                <w:lang w:val="en-US" w:eastAsia="zh-CN"/>
              </w:rPr>
            </w:pPr>
            <w:r>
              <w:rPr>
                <w:rFonts w:hint="eastAsia" w:ascii="宋体" w:hAnsi="宋体" w:eastAsia="宋体" w:cs="宋体"/>
                <w:color w:val="000000"/>
                <w:kern w:val="0"/>
                <w:sz w:val="20"/>
                <w:szCs w:val="20"/>
                <w:lang w:val="en-US" w:eastAsia="zh-CN" w:bidi="ar"/>
              </w:rPr>
              <w:t>设备找手机，</w:t>
            </w:r>
            <w:r>
              <w:rPr>
                <w:rFonts w:hint="eastAsia"/>
                <w:color w:val="000000" w:themeColor="text1"/>
                <w:vertAlign w:val="baseline"/>
                <w:lang w:val="en-US" w:eastAsia="zh-CN"/>
              </w:rPr>
              <w:t>命令参数值如下：</w:t>
            </w:r>
          </w:p>
          <w:p>
            <w:pPr>
              <w:widowControl/>
              <w:jc w:val="left"/>
              <w:rPr>
                <w:rFonts w:hint="eastAsia"/>
                <w:color w:val="000000" w:themeColor="text1"/>
                <w:vertAlign w:val="baseline"/>
                <w:lang w:val="en-US" w:eastAsia="zh-CN"/>
              </w:rPr>
            </w:pPr>
            <w:r>
              <w:rPr>
                <w:rFonts w:hint="eastAsia"/>
                <w:color w:val="000000" w:themeColor="text1"/>
                <w:vertAlign w:val="baseline"/>
                <w:lang w:val="en-US" w:eastAsia="zh-CN"/>
              </w:rPr>
              <w:t>0x00：开始找手机</w:t>
            </w:r>
          </w:p>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0x01：结束找手机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0x09</w:t>
            </w:r>
          </w:p>
        </w:tc>
        <w:tc>
          <w:tcPr>
            <w:tcW w:w="1327" w:type="dxa"/>
          </w:tcPr>
          <w:p>
            <w:pPr>
              <w:rPr>
                <w:rFonts w:hint="eastAsia"/>
                <w:color w:val="000000" w:themeColor="text1"/>
                <w:vertAlign w:val="baseline"/>
                <w:lang w:val="en-US" w:eastAsia="zh-CN"/>
              </w:rPr>
            </w:pPr>
            <w:r>
              <w:rPr>
                <w:rFonts w:hint="eastAsia"/>
                <w:color w:val="000000" w:themeColor="text1"/>
                <w:vertAlign w:val="baseline"/>
                <w:lang w:val="en-US" w:eastAsia="zh-CN"/>
              </w:rPr>
              <w:t>BYTE</w:t>
            </w:r>
          </w:p>
        </w:tc>
        <w:tc>
          <w:tcPr>
            <w:tcW w:w="5960" w:type="dxa"/>
          </w:tcPr>
          <w:p>
            <w:pPr>
              <w:widowControl/>
              <w:jc w:val="left"/>
              <w:rPr>
                <w:rFonts w:hint="eastAsia"/>
                <w:color w:val="000000" w:themeColor="text1"/>
                <w:vertAlign w:val="baseline"/>
                <w:lang w:val="en-US" w:eastAsia="zh-CN"/>
              </w:rPr>
            </w:pPr>
            <w:r>
              <w:rPr>
                <w:rFonts w:hint="eastAsia" w:ascii="宋体" w:hAnsi="宋体" w:eastAsia="宋体" w:cs="宋体"/>
                <w:color w:val="000000"/>
                <w:kern w:val="0"/>
                <w:sz w:val="20"/>
                <w:szCs w:val="20"/>
                <w:lang w:val="en-US" w:eastAsia="zh-CN" w:bidi="ar"/>
              </w:rPr>
              <w:t>找手环，</w:t>
            </w:r>
            <w:r>
              <w:rPr>
                <w:rFonts w:hint="eastAsia"/>
                <w:color w:val="000000" w:themeColor="text1"/>
                <w:vertAlign w:val="baseline"/>
                <w:lang w:val="en-US" w:eastAsia="zh-CN"/>
              </w:rPr>
              <w:t>命令参数值如下：</w:t>
            </w:r>
          </w:p>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0x00：开始找手环</w:t>
            </w:r>
          </w:p>
          <w:p>
            <w:pPr>
              <w:widowControl/>
              <w:jc w:val="left"/>
              <w:rPr>
                <w:rFonts w:hint="eastAsia"/>
                <w:color w:val="000000" w:themeColor="text1"/>
                <w:vertAlign w:val="baseline"/>
                <w:lang w:val="en-US" w:eastAsia="zh-CN"/>
              </w:rPr>
            </w:pPr>
            <w:r>
              <w:rPr>
                <w:rFonts w:hint="eastAsia"/>
                <w:color w:val="000000" w:themeColor="text1"/>
                <w:vertAlign w:val="baseline"/>
                <w:lang w:val="en-US" w:eastAsia="zh-CN"/>
              </w:rPr>
              <w:t>0x01：结束找手环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0x0A</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无</w:t>
            </w:r>
          </w:p>
        </w:tc>
        <w:tc>
          <w:tcPr>
            <w:tcW w:w="5960"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清除用户数据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0x0B</w:t>
            </w:r>
          </w:p>
        </w:tc>
        <w:tc>
          <w:tcPr>
            <w:tcW w:w="1327" w:type="dxa"/>
          </w:tcPr>
          <w:p>
            <w:pPr>
              <w:rPr>
                <w:rFonts w:hint="eastAsia"/>
                <w:color w:val="000000" w:themeColor="text1"/>
                <w:vertAlign w:val="baseline"/>
                <w:lang w:val="en-US" w:eastAsia="zh-CN"/>
              </w:rPr>
            </w:pPr>
            <w:r>
              <w:rPr>
                <w:rFonts w:hint="eastAsia"/>
                <w:color w:val="000000" w:themeColor="text1"/>
                <w:vertAlign w:val="baseline"/>
                <w:lang w:val="en-US" w:eastAsia="zh-CN"/>
              </w:rPr>
              <w:t>无</w:t>
            </w:r>
          </w:p>
        </w:tc>
        <w:tc>
          <w:tcPr>
            <w:tcW w:w="5960"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设备绑定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0x0C</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无</w:t>
            </w:r>
          </w:p>
        </w:tc>
        <w:tc>
          <w:tcPr>
            <w:tcW w:w="5960"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设备解绑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0x0D</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5960" w:type="dxa"/>
          </w:tcPr>
          <w:p>
            <w:pPr>
              <w:widowControl/>
              <w:jc w:val="left"/>
              <w:rPr>
                <w:rFonts w:hint="eastAsia"/>
                <w:color w:val="000000" w:themeColor="text1"/>
                <w:vertAlign w:val="baseline"/>
                <w:lang w:val="en-US" w:eastAsia="zh-CN"/>
              </w:rPr>
            </w:pPr>
            <w:r>
              <w:rPr>
                <w:rFonts w:hint="eastAsia"/>
                <w:color w:val="000000" w:themeColor="text1"/>
                <w:vertAlign w:val="baseline"/>
                <w:lang w:val="en-US" w:eastAsia="zh-CN"/>
              </w:rPr>
              <w:t>设备单次测量，命令参数值如下：</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0：心率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1：血压 </w:t>
            </w:r>
          </w:p>
          <w:p>
            <w:pPr>
              <w:widowControl/>
              <w:jc w:val="left"/>
              <w:rPr>
                <w:rFonts w:hint="default"/>
                <w:color w:val="000000" w:themeColor="text1"/>
                <w:vertAlign w:val="baseline"/>
                <w:lang w:val="en-US" w:eastAsia="zh-CN"/>
              </w:rPr>
            </w:pPr>
            <w:r>
              <w:rPr>
                <w:rFonts w:hint="eastAsia" w:ascii="宋体" w:hAnsi="宋体" w:eastAsia="宋体" w:cs="宋体"/>
                <w:color w:val="000000"/>
                <w:kern w:val="0"/>
                <w:sz w:val="20"/>
                <w:szCs w:val="20"/>
                <w:lang w:val="en-US" w:eastAsia="zh-CN" w:bidi="ar"/>
              </w:rPr>
              <w:t>2：血氧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0x0E</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无</w:t>
            </w:r>
          </w:p>
        </w:tc>
        <w:tc>
          <w:tcPr>
            <w:tcW w:w="5960" w:type="dxa"/>
          </w:tcPr>
          <w:p>
            <w:pPr>
              <w:widowControl/>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设备恢复出厂设置后关机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983" w:author="Administrator" w:date="2023-10-24T09:41:24Z"/>
        </w:trPr>
        <w:tc>
          <w:tcPr>
            <w:tcW w:w="1254" w:type="dxa"/>
          </w:tcPr>
          <w:p>
            <w:pPr>
              <w:rPr>
                <w:ins w:id="1984" w:author="Administrator" w:date="2023-10-24T09:41:24Z"/>
                <w:rFonts w:hint="default"/>
                <w:color w:val="000000" w:themeColor="text1"/>
                <w:vertAlign w:val="baseline"/>
                <w:lang w:val="en-US" w:eastAsia="zh-CN"/>
              </w:rPr>
            </w:pPr>
            <w:ins w:id="1985" w:author="Administrator" w:date="2023-10-24T09:41:26Z">
              <w:r>
                <w:rPr>
                  <w:rFonts w:hint="eastAsia"/>
                  <w:color w:val="000000" w:themeColor="text1"/>
                  <w:vertAlign w:val="baseline"/>
                  <w:lang w:val="en-US" w:eastAsia="zh-CN"/>
                </w:rPr>
                <w:t>0</w:t>
              </w:r>
            </w:ins>
            <w:ins w:id="1986" w:author="Administrator" w:date="2023-10-24T09:41:27Z">
              <w:r>
                <w:rPr>
                  <w:rFonts w:hint="eastAsia"/>
                  <w:color w:val="000000" w:themeColor="text1"/>
                  <w:vertAlign w:val="baseline"/>
                  <w:lang w:val="en-US" w:eastAsia="zh-CN"/>
                </w:rPr>
                <w:t>x</w:t>
              </w:r>
            </w:ins>
            <w:ins w:id="1987" w:author="Administrator" w:date="2023-10-24T09:41:28Z">
              <w:r>
                <w:rPr>
                  <w:rFonts w:hint="eastAsia"/>
                  <w:color w:val="000000" w:themeColor="text1"/>
                  <w:vertAlign w:val="baseline"/>
                  <w:lang w:val="en-US" w:eastAsia="zh-CN"/>
                </w:rPr>
                <w:t>0</w:t>
              </w:r>
            </w:ins>
            <w:ins w:id="1988" w:author="Administrator" w:date="2023-10-24T09:41:29Z">
              <w:r>
                <w:rPr>
                  <w:rFonts w:hint="eastAsia"/>
                  <w:color w:val="000000" w:themeColor="text1"/>
                  <w:vertAlign w:val="baseline"/>
                  <w:lang w:val="en-US" w:eastAsia="zh-CN"/>
                </w:rPr>
                <w:t>F</w:t>
              </w:r>
            </w:ins>
          </w:p>
        </w:tc>
        <w:tc>
          <w:tcPr>
            <w:tcW w:w="1327" w:type="dxa"/>
          </w:tcPr>
          <w:p>
            <w:pPr>
              <w:rPr>
                <w:ins w:id="1989" w:author="Administrator" w:date="2023-10-24T09:41:24Z"/>
                <w:rFonts w:hint="default"/>
                <w:color w:val="000000" w:themeColor="text1"/>
                <w:vertAlign w:val="baseline"/>
                <w:lang w:val="en-US" w:eastAsia="zh-CN"/>
              </w:rPr>
            </w:pPr>
            <w:ins w:id="1990" w:author="Administrator" w:date="2023-10-24T09:41:34Z">
              <w:r>
                <w:rPr>
                  <w:rFonts w:hint="eastAsia"/>
                  <w:color w:val="000000" w:themeColor="text1"/>
                  <w:vertAlign w:val="baseline"/>
                  <w:lang w:val="en-US" w:eastAsia="zh-CN"/>
                </w:rPr>
                <w:t>BYTE</w:t>
              </w:r>
            </w:ins>
          </w:p>
        </w:tc>
        <w:tc>
          <w:tcPr>
            <w:tcW w:w="5960" w:type="dxa"/>
          </w:tcPr>
          <w:p>
            <w:pPr>
              <w:widowControl/>
              <w:jc w:val="left"/>
              <w:rPr>
                <w:ins w:id="1991" w:author="Administrator" w:date="2023-10-24T09:42:06Z"/>
                <w:rFonts w:hint="eastAsia" w:ascii="宋体" w:hAnsi="宋体" w:eastAsia="宋体" w:cs="宋体"/>
                <w:color w:val="000000"/>
                <w:kern w:val="0"/>
                <w:sz w:val="20"/>
                <w:szCs w:val="20"/>
                <w:lang w:val="en-US" w:eastAsia="zh-CN" w:bidi="ar"/>
              </w:rPr>
            </w:pPr>
            <w:ins w:id="1992" w:author="Administrator" w:date="2023-10-24T09:41:57Z">
              <w:r>
                <w:rPr>
                  <w:rFonts w:hint="eastAsia" w:ascii="宋体" w:hAnsi="宋体" w:eastAsia="宋体" w:cs="宋体"/>
                  <w:color w:val="000000"/>
                  <w:kern w:val="0"/>
                  <w:sz w:val="20"/>
                  <w:szCs w:val="20"/>
                  <w:lang w:val="en-US" w:eastAsia="zh-CN" w:bidi="ar"/>
                </w:rPr>
                <w:t>设备</w:t>
              </w:r>
            </w:ins>
            <w:ins w:id="1993" w:author="Administrator" w:date="2023-10-24T09:41:58Z">
              <w:r>
                <w:rPr>
                  <w:rFonts w:hint="eastAsia" w:ascii="宋体" w:hAnsi="宋体" w:eastAsia="宋体" w:cs="宋体"/>
                  <w:color w:val="000000"/>
                  <w:kern w:val="0"/>
                  <w:sz w:val="20"/>
                  <w:szCs w:val="20"/>
                  <w:lang w:val="en-US" w:eastAsia="zh-CN" w:bidi="ar"/>
                </w:rPr>
                <w:t>耗电</w:t>
              </w:r>
            </w:ins>
            <w:ins w:id="1994" w:author="Administrator" w:date="2023-10-24T09:42:01Z">
              <w:r>
                <w:rPr>
                  <w:rFonts w:hint="eastAsia" w:ascii="宋体" w:hAnsi="宋体" w:eastAsia="宋体" w:cs="宋体"/>
                  <w:color w:val="000000"/>
                  <w:kern w:val="0"/>
                  <w:sz w:val="20"/>
                  <w:szCs w:val="20"/>
                  <w:lang w:val="en-US" w:eastAsia="zh-CN" w:bidi="ar"/>
                </w:rPr>
                <w:t>数据</w:t>
              </w:r>
            </w:ins>
            <w:ins w:id="1995" w:author="Administrator" w:date="2023-10-24T09:42:04Z">
              <w:r>
                <w:rPr>
                  <w:rFonts w:hint="eastAsia" w:ascii="宋体" w:hAnsi="宋体" w:eastAsia="宋体" w:cs="宋体"/>
                  <w:color w:val="000000"/>
                  <w:kern w:val="0"/>
                  <w:sz w:val="20"/>
                  <w:szCs w:val="20"/>
                  <w:lang w:val="en-US" w:eastAsia="zh-CN" w:bidi="ar"/>
                </w:rPr>
                <w:t>上报</w:t>
              </w:r>
            </w:ins>
          </w:p>
          <w:tbl>
            <w:tblPr>
              <w:tblStyle w:val="25"/>
              <w:tblW w:w="5744" w:type="dxa"/>
              <w:tblInd w:w="-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4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996" w:author="Administrator" w:date="2023-10-24T11:11:54Z"/>
              </w:trPr>
              <w:tc>
                <w:tcPr>
                  <w:tcW w:w="1059" w:type="dxa"/>
                </w:tcPr>
                <w:p>
                  <w:pPr>
                    <w:widowControl/>
                    <w:jc w:val="left"/>
                    <w:rPr>
                      <w:ins w:id="1997" w:author="Administrator" w:date="2023-10-24T11:11:54Z"/>
                      <w:rFonts w:hint="default" w:ascii="宋体" w:hAnsi="宋体" w:eastAsia="宋体" w:cs="宋体"/>
                      <w:color w:val="000000"/>
                      <w:kern w:val="0"/>
                      <w:sz w:val="20"/>
                      <w:szCs w:val="20"/>
                      <w:vertAlign w:val="baseline"/>
                      <w:lang w:val="en-US" w:eastAsia="zh-CN" w:bidi="ar"/>
                    </w:rPr>
                  </w:pPr>
                  <w:ins w:id="1998" w:author="Administrator" w:date="2023-10-24T11:11:58Z">
                    <w:r>
                      <w:rPr>
                        <w:rFonts w:hint="eastAsia" w:ascii="宋体" w:hAnsi="宋体" w:eastAsia="宋体" w:cs="宋体"/>
                        <w:color w:val="000000"/>
                        <w:kern w:val="0"/>
                        <w:sz w:val="20"/>
                        <w:szCs w:val="20"/>
                        <w:vertAlign w:val="baseline"/>
                        <w:lang w:val="en-US" w:eastAsia="zh-CN" w:bidi="ar"/>
                      </w:rPr>
                      <w:t>Bit</w:t>
                    </w:r>
                  </w:ins>
                </w:p>
              </w:tc>
              <w:tc>
                <w:tcPr>
                  <w:tcW w:w="4685" w:type="dxa"/>
                </w:tcPr>
                <w:p>
                  <w:pPr>
                    <w:widowControl/>
                    <w:jc w:val="left"/>
                    <w:rPr>
                      <w:ins w:id="1999" w:author="Administrator" w:date="2023-10-24T11:11:54Z"/>
                      <w:rFonts w:hint="default" w:ascii="宋体" w:hAnsi="宋体" w:eastAsia="宋体" w:cs="宋体"/>
                      <w:color w:val="000000"/>
                      <w:kern w:val="0"/>
                      <w:sz w:val="20"/>
                      <w:szCs w:val="20"/>
                      <w:vertAlign w:val="baseline"/>
                      <w:lang w:val="en-US" w:eastAsia="zh-CN" w:bidi="ar"/>
                    </w:rPr>
                  </w:pPr>
                  <w:ins w:id="2000" w:author="Administrator" w:date="2023-10-24T11:12:06Z">
                    <w:r>
                      <w:rPr>
                        <w:rFonts w:hint="eastAsia" w:ascii="宋体" w:hAnsi="宋体" w:eastAsia="宋体" w:cs="宋体"/>
                        <w:color w:val="000000"/>
                        <w:kern w:val="0"/>
                        <w:sz w:val="20"/>
                        <w:szCs w:val="20"/>
                        <w:vertAlign w:val="baseline"/>
                        <w:lang w:val="en-US" w:eastAsia="zh-CN" w:bidi="ar"/>
                      </w:rPr>
                      <w:t>描述</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001" w:author="Administrator" w:date="2023-10-24T11:11:54Z"/>
              </w:trPr>
              <w:tc>
                <w:tcPr>
                  <w:tcW w:w="1059" w:type="dxa"/>
                </w:tcPr>
                <w:p>
                  <w:pPr>
                    <w:widowControl/>
                    <w:jc w:val="left"/>
                    <w:rPr>
                      <w:ins w:id="2002" w:author="Administrator" w:date="2023-10-24T11:11:54Z"/>
                      <w:rFonts w:hint="default" w:ascii="宋体" w:hAnsi="宋体" w:eastAsia="宋体" w:cs="宋体"/>
                      <w:color w:val="000000"/>
                      <w:kern w:val="0"/>
                      <w:sz w:val="20"/>
                      <w:szCs w:val="20"/>
                      <w:vertAlign w:val="baseline"/>
                      <w:lang w:val="en-US" w:eastAsia="zh-CN" w:bidi="ar"/>
                    </w:rPr>
                  </w:pPr>
                  <w:ins w:id="2003" w:author="Administrator" w:date="2023-10-24T11:12:08Z">
                    <w:r>
                      <w:rPr>
                        <w:rFonts w:hint="eastAsia" w:ascii="宋体" w:hAnsi="宋体" w:eastAsia="宋体" w:cs="宋体"/>
                        <w:color w:val="000000"/>
                        <w:kern w:val="0"/>
                        <w:sz w:val="20"/>
                        <w:szCs w:val="20"/>
                        <w:vertAlign w:val="baseline"/>
                        <w:lang w:val="en-US" w:eastAsia="zh-CN" w:bidi="ar"/>
                      </w:rPr>
                      <w:t>0</w:t>
                    </w:r>
                  </w:ins>
                </w:p>
              </w:tc>
              <w:tc>
                <w:tcPr>
                  <w:tcW w:w="4685" w:type="dxa"/>
                </w:tcPr>
                <w:p>
                  <w:pPr>
                    <w:widowControl/>
                    <w:jc w:val="left"/>
                    <w:rPr>
                      <w:ins w:id="2004" w:author="Administrator" w:date="2023-10-24T11:11:54Z"/>
                      <w:rFonts w:hint="default" w:ascii="宋体" w:hAnsi="宋体" w:eastAsia="宋体" w:cs="宋体"/>
                      <w:color w:val="000000"/>
                      <w:kern w:val="0"/>
                      <w:sz w:val="20"/>
                      <w:szCs w:val="20"/>
                      <w:vertAlign w:val="baseline"/>
                      <w:lang w:val="en-US" w:eastAsia="zh-CN" w:bidi="ar"/>
                    </w:rPr>
                  </w:pPr>
                  <w:ins w:id="2005" w:author="Administrator" w:date="2023-10-24T11:12:17Z">
                    <w:r>
                      <w:rPr>
                        <w:rFonts w:hint="eastAsia" w:ascii="宋体" w:hAnsi="宋体" w:eastAsia="宋体" w:cs="宋体"/>
                        <w:color w:val="000000"/>
                        <w:kern w:val="0"/>
                        <w:sz w:val="20"/>
                        <w:szCs w:val="20"/>
                        <w:lang w:val="en-US" w:eastAsia="zh-CN" w:bidi="ar"/>
                      </w:rPr>
                      <w:t>0x00：关闭</w:t>
                    </w:r>
                  </w:ins>
                  <w:ins w:id="2006" w:author="Administrator" w:date="2023-10-24T11:13:08Z">
                    <w:r>
                      <w:rPr>
                        <w:rFonts w:hint="eastAsia" w:ascii="宋体" w:hAnsi="宋体" w:eastAsia="宋体" w:cs="宋体"/>
                        <w:color w:val="000000"/>
                        <w:kern w:val="0"/>
                        <w:sz w:val="20"/>
                        <w:szCs w:val="20"/>
                        <w:lang w:val="en-US" w:eastAsia="zh-CN" w:bidi="ar"/>
                      </w:rPr>
                      <w:t>，</w:t>
                    </w:r>
                  </w:ins>
                  <w:ins w:id="2007" w:author="Administrator" w:date="2023-10-24T11:12:17Z">
                    <w:r>
                      <w:rPr>
                        <w:rFonts w:hint="eastAsia" w:ascii="宋体" w:hAnsi="宋体" w:eastAsia="宋体" w:cs="宋体"/>
                        <w:color w:val="000000"/>
                        <w:kern w:val="0"/>
                        <w:sz w:val="20"/>
                        <w:szCs w:val="20"/>
                        <w:lang w:val="en-US" w:eastAsia="zh-CN" w:bidi="ar"/>
                      </w:rPr>
                      <w:t>0x01：开启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008" w:author="Administrator" w:date="2023-10-24T11:11:54Z"/>
              </w:trPr>
              <w:tc>
                <w:tcPr>
                  <w:tcW w:w="1059" w:type="dxa"/>
                </w:tcPr>
                <w:p>
                  <w:pPr>
                    <w:widowControl/>
                    <w:jc w:val="left"/>
                    <w:rPr>
                      <w:ins w:id="2009" w:author="Administrator" w:date="2023-10-24T11:11:54Z"/>
                      <w:rFonts w:hint="default" w:ascii="宋体" w:hAnsi="宋体" w:eastAsia="宋体" w:cs="宋体"/>
                      <w:color w:val="000000"/>
                      <w:kern w:val="0"/>
                      <w:sz w:val="20"/>
                      <w:szCs w:val="20"/>
                      <w:vertAlign w:val="baseline"/>
                      <w:lang w:val="en-US" w:eastAsia="zh-CN" w:bidi="ar"/>
                    </w:rPr>
                  </w:pPr>
                  <w:ins w:id="2010" w:author="Administrator" w:date="2023-10-24T11:12:09Z">
                    <w:r>
                      <w:rPr>
                        <w:rFonts w:hint="eastAsia" w:ascii="宋体" w:hAnsi="宋体" w:eastAsia="宋体" w:cs="宋体"/>
                        <w:color w:val="000000"/>
                        <w:kern w:val="0"/>
                        <w:sz w:val="20"/>
                        <w:szCs w:val="20"/>
                        <w:vertAlign w:val="baseline"/>
                        <w:lang w:val="en-US" w:eastAsia="zh-CN" w:bidi="ar"/>
                      </w:rPr>
                      <w:t>1</w:t>
                    </w:r>
                  </w:ins>
                  <w:ins w:id="2011" w:author="Administrator" w:date="2023-10-24T11:12:10Z">
                    <w:r>
                      <w:rPr>
                        <w:rFonts w:hint="eastAsia" w:ascii="宋体" w:hAnsi="宋体" w:eastAsia="宋体" w:cs="宋体"/>
                        <w:color w:val="000000"/>
                        <w:kern w:val="0"/>
                        <w:sz w:val="20"/>
                        <w:szCs w:val="20"/>
                        <w:vertAlign w:val="baseline"/>
                        <w:lang w:val="en-US" w:eastAsia="zh-CN" w:bidi="ar"/>
                      </w:rPr>
                      <w:t>~</w:t>
                    </w:r>
                  </w:ins>
                  <w:ins w:id="2012" w:author="Administrator" w:date="2023-10-24T11:12:11Z">
                    <w:r>
                      <w:rPr>
                        <w:rFonts w:hint="eastAsia" w:ascii="宋体" w:hAnsi="宋体" w:eastAsia="宋体" w:cs="宋体"/>
                        <w:color w:val="000000"/>
                        <w:kern w:val="0"/>
                        <w:sz w:val="20"/>
                        <w:szCs w:val="20"/>
                        <w:vertAlign w:val="baseline"/>
                        <w:lang w:val="en-US" w:eastAsia="zh-CN" w:bidi="ar"/>
                      </w:rPr>
                      <w:t>7</w:t>
                    </w:r>
                  </w:ins>
                </w:p>
              </w:tc>
              <w:tc>
                <w:tcPr>
                  <w:tcW w:w="4685" w:type="dxa"/>
                </w:tcPr>
                <w:p>
                  <w:pPr>
                    <w:widowControl/>
                    <w:jc w:val="left"/>
                    <w:rPr>
                      <w:ins w:id="2013" w:author="Administrator" w:date="2023-10-24T11:11:54Z"/>
                      <w:rFonts w:hint="default" w:ascii="宋体" w:hAnsi="宋体" w:eastAsia="宋体" w:cs="宋体"/>
                      <w:color w:val="000000"/>
                      <w:kern w:val="0"/>
                      <w:sz w:val="20"/>
                      <w:szCs w:val="20"/>
                      <w:vertAlign w:val="baseline"/>
                      <w:lang w:val="en-US" w:eastAsia="zh-CN" w:bidi="ar"/>
                    </w:rPr>
                  </w:pPr>
                  <w:ins w:id="2014" w:author="Administrator" w:date="2023-10-24T11:12:25Z">
                    <w:r>
                      <w:rPr>
                        <w:rFonts w:hint="eastAsia" w:ascii="宋体" w:hAnsi="宋体" w:eastAsia="宋体" w:cs="宋体"/>
                        <w:color w:val="000000"/>
                        <w:kern w:val="0"/>
                        <w:sz w:val="20"/>
                        <w:szCs w:val="20"/>
                        <w:vertAlign w:val="baseline"/>
                        <w:lang w:val="en-US" w:eastAsia="zh-CN" w:bidi="ar"/>
                      </w:rPr>
                      <w:t>汇报</w:t>
                    </w:r>
                  </w:ins>
                  <w:ins w:id="2015" w:author="Administrator" w:date="2023-10-24T11:12:27Z">
                    <w:r>
                      <w:rPr>
                        <w:rFonts w:hint="eastAsia" w:ascii="宋体" w:hAnsi="宋体" w:eastAsia="宋体" w:cs="宋体"/>
                        <w:color w:val="000000"/>
                        <w:kern w:val="0"/>
                        <w:sz w:val="20"/>
                        <w:szCs w:val="20"/>
                        <w:vertAlign w:val="baseline"/>
                        <w:lang w:val="en-US" w:eastAsia="zh-CN" w:bidi="ar"/>
                      </w:rPr>
                      <w:t>时间</w:t>
                    </w:r>
                  </w:ins>
                  <w:ins w:id="2016" w:author="Administrator" w:date="2023-10-24T11:12:28Z">
                    <w:r>
                      <w:rPr>
                        <w:rFonts w:hint="eastAsia" w:ascii="宋体" w:hAnsi="宋体" w:eastAsia="宋体" w:cs="宋体"/>
                        <w:color w:val="000000"/>
                        <w:kern w:val="0"/>
                        <w:sz w:val="20"/>
                        <w:szCs w:val="20"/>
                        <w:vertAlign w:val="baseline"/>
                        <w:lang w:val="en-US" w:eastAsia="zh-CN" w:bidi="ar"/>
                      </w:rPr>
                      <w:t>间隔</w:t>
                    </w:r>
                  </w:ins>
                  <w:ins w:id="2017" w:author="Administrator" w:date="2023-10-24T11:12:46Z">
                    <w:r>
                      <w:rPr>
                        <w:rFonts w:hint="eastAsia" w:ascii="宋体" w:hAnsi="宋体" w:eastAsia="宋体" w:cs="宋体"/>
                        <w:color w:val="000000"/>
                        <w:kern w:val="0"/>
                        <w:sz w:val="20"/>
                        <w:szCs w:val="20"/>
                        <w:vertAlign w:val="baseline"/>
                        <w:lang w:val="en-US" w:eastAsia="zh-CN" w:bidi="ar"/>
                      </w:rPr>
                      <w:t>，</w:t>
                    </w:r>
                  </w:ins>
                  <w:ins w:id="2018" w:author="Administrator" w:date="2023-10-24T11:12:49Z">
                    <w:r>
                      <w:rPr>
                        <w:rFonts w:hint="eastAsia" w:ascii="宋体" w:hAnsi="宋体" w:eastAsia="宋体" w:cs="宋体"/>
                        <w:color w:val="000000"/>
                        <w:kern w:val="0"/>
                        <w:sz w:val="20"/>
                        <w:szCs w:val="20"/>
                        <w:vertAlign w:val="baseline"/>
                        <w:lang w:val="en-US" w:eastAsia="zh-CN" w:bidi="ar"/>
                      </w:rPr>
                      <w:t>范围</w:t>
                    </w:r>
                  </w:ins>
                  <w:ins w:id="2019" w:author="Administrator" w:date="2023-10-24T11:12:50Z">
                    <w:r>
                      <w:rPr>
                        <w:rFonts w:hint="eastAsia" w:ascii="宋体" w:hAnsi="宋体" w:eastAsia="宋体" w:cs="宋体"/>
                        <w:color w:val="000000"/>
                        <w:kern w:val="0"/>
                        <w:sz w:val="20"/>
                        <w:szCs w:val="20"/>
                        <w:vertAlign w:val="baseline"/>
                        <w:lang w:val="en-US" w:eastAsia="zh-CN" w:bidi="ar"/>
                      </w:rPr>
                      <w:t>：0~127</w:t>
                    </w:r>
                  </w:ins>
                </w:p>
              </w:tc>
            </w:tr>
          </w:tbl>
          <w:p>
            <w:pPr>
              <w:widowControl/>
              <w:jc w:val="left"/>
              <w:rPr>
                <w:ins w:id="2020" w:author="Administrator" w:date="2023-10-24T09:41:24Z"/>
                <w:rFonts w:hint="default" w:ascii="宋体" w:hAnsi="宋体" w:eastAsia="宋体" w:cs="宋体"/>
                <w:color w:val="000000"/>
                <w:kern w:val="0"/>
                <w:sz w:val="20"/>
                <w:szCs w:val="20"/>
                <w:lang w:val="en-US" w:eastAsia="zh-CN" w:bidi="ar"/>
              </w:rPr>
            </w:pPr>
          </w:p>
        </w:tc>
      </w:tr>
    </w:tbl>
    <w:p>
      <w:pPr>
        <w:rPr>
          <w:rFonts w:hint="default"/>
          <w:color w:val="FF0000"/>
          <w:lang w:val="en-US" w:eastAsia="zh-CN"/>
        </w:rPr>
      </w:pPr>
    </w:p>
    <w:p>
      <w:pPr>
        <w:pStyle w:val="4"/>
        <w:rPr>
          <w:rFonts w:hint="default"/>
          <w:lang w:val="en-US" w:eastAsia="zh-Hans"/>
        </w:rPr>
      </w:pPr>
      <w:bookmarkStart w:id="882" w:name="_Toc20816"/>
      <w:bookmarkStart w:id="883" w:name="_Toc23299"/>
      <w:bookmarkStart w:id="884" w:name="_Toc2467"/>
      <w:bookmarkStart w:id="885" w:name="_Toc8527"/>
      <w:r>
        <w:rPr>
          <w:rFonts w:hint="eastAsia"/>
          <w:lang w:val="en-US" w:eastAsia="zh-CN"/>
        </w:rPr>
        <w:t>设备控制命令应答（0x07）</w:t>
      </w:r>
      <w:bookmarkEnd w:id="882"/>
      <w:bookmarkEnd w:id="883"/>
      <w:bookmarkEnd w:id="884"/>
      <w:bookmarkEnd w:id="885"/>
    </w:p>
    <w:p>
      <w:pPr>
        <w:rPr>
          <w:rFonts w:hint="eastAsia"/>
          <w:lang w:val="en-US" w:eastAsia="zh-CN"/>
        </w:rPr>
      </w:pPr>
      <w:r>
        <w:rPr>
          <w:rFonts w:hint="eastAsia"/>
          <w:lang w:val="en-US" w:eastAsia="zh-CN"/>
        </w:rPr>
        <w:t>命令ID：0x07。</w:t>
      </w:r>
    </w:p>
    <w:p>
      <w:pPr>
        <w:rPr>
          <w:rFonts w:hint="eastAsia"/>
          <w:lang w:val="en-US" w:eastAsia="zh-CN"/>
        </w:rPr>
      </w:pPr>
      <w:r>
        <w:rPr>
          <w:rFonts w:hint="eastAsia"/>
          <w:lang w:val="en-US" w:eastAsia="zh-CN"/>
        </w:rPr>
        <w:t>设备控制命令应答消息格式见下表：</w:t>
      </w:r>
    </w:p>
    <w:p>
      <w:pPr>
        <w:jc w:val="center"/>
        <w:rPr>
          <w:rFonts w:hint="default"/>
          <w:b/>
          <w:bCs/>
          <w:color w:val="auto"/>
          <w:lang w:val="en-US" w:eastAsia="zh-CN"/>
        </w:rPr>
      </w:pPr>
      <w:r>
        <w:rPr>
          <w:rFonts w:hint="eastAsia"/>
          <w:b/>
          <w:bCs/>
          <w:color w:val="auto"/>
          <w:lang w:val="en-US" w:eastAsia="zh-CN"/>
        </w:rPr>
        <w:t>表36 设备控制命令应答消息格式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命令字</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详见</w:t>
            </w:r>
            <w:r>
              <w:rPr>
                <w:rFonts w:hint="eastAsia"/>
                <w:b/>
                <w:bCs/>
                <w:color w:val="auto"/>
                <w:lang w:val="en-US" w:eastAsia="zh-CN"/>
              </w:rPr>
              <w:t>表35 设备（手机）控制命令字说明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1</w:t>
            </w:r>
          </w:p>
        </w:tc>
        <w:tc>
          <w:tcPr>
            <w:tcW w:w="1327"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操作结果</w:t>
            </w:r>
          </w:p>
        </w:tc>
        <w:tc>
          <w:tcPr>
            <w:tcW w:w="1155" w:type="dxa"/>
            <w:vAlign w:val="top"/>
          </w:tcPr>
          <w:p>
            <w:pPr>
              <w:rPr>
                <w:rFonts w:hint="eastAsia"/>
                <w:color w:val="000000" w:themeColor="text1"/>
                <w:vertAlign w:val="baseline"/>
                <w:lang w:val="en-US" w:eastAsia="zh-CN"/>
              </w:rPr>
            </w:pPr>
            <w:r>
              <w:rPr>
                <w:rFonts w:hint="eastAsia"/>
                <w:color w:val="000000" w:themeColor="text1"/>
                <w:vertAlign w:val="baseline"/>
                <w:lang w:val="en-US" w:eastAsia="zh-CN"/>
              </w:rPr>
              <w:t>BYTE</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vertAlign w:val="baseline"/>
                <w:lang w:val="en-US" w:eastAsia="zh-CN"/>
              </w:rPr>
              <w:t>0：操作成功，1：操作失败</w:t>
            </w:r>
          </w:p>
        </w:tc>
      </w:tr>
    </w:tbl>
    <w:p>
      <w:pPr>
        <w:rPr>
          <w:rFonts w:hint="default"/>
          <w:color w:val="FF0000"/>
          <w:lang w:val="en-US" w:eastAsia="zh-CN"/>
        </w:rPr>
      </w:pPr>
    </w:p>
    <w:p>
      <w:pPr>
        <w:rPr>
          <w:rFonts w:hint="default"/>
          <w:color w:val="FF0000"/>
          <w:lang w:val="en-US" w:eastAsia="zh-CN"/>
        </w:rPr>
      </w:pPr>
    </w:p>
    <w:p>
      <w:pPr>
        <w:pStyle w:val="4"/>
        <w:rPr>
          <w:rFonts w:hint="default"/>
          <w:lang w:val="en-US" w:eastAsia="zh-Hans"/>
        </w:rPr>
      </w:pPr>
      <w:bookmarkStart w:id="886" w:name="_Toc936"/>
      <w:bookmarkStart w:id="887" w:name="_Toc15774"/>
      <w:bookmarkStart w:id="888" w:name="_Toc17091"/>
      <w:bookmarkStart w:id="889" w:name="_Toc12929"/>
      <w:r>
        <w:rPr>
          <w:rFonts w:hint="eastAsia"/>
          <w:lang w:val="en-US" w:eastAsia="zh-CN"/>
        </w:rPr>
        <w:t>手机控制命令（0x08）</w:t>
      </w:r>
      <w:bookmarkEnd w:id="886"/>
      <w:bookmarkEnd w:id="887"/>
      <w:bookmarkEnd w:id="888"/>
      <w:bookmarkEnd w:id="889"/>
    </w:p>
    <w:p>
      <w:pPr>
        <w:rPr>
          <w:rFonts w:hint="eastAsia"/>
          <w:lang w:val="en-US" w:eastAsia="zh-CN"/>
        </w:rPr>
      </w:pPr>
      <w:r>
        <w:rPr>
          <w:rFonts w:hint="eastAsia"/>
          <w:lang w:val="en-US" w:eastAsia="zh-CN"/>
        </w:rPr>
        <w:t>命令ID：0x08。</w:t>
      </w:r>
    </w:p>
    <w:p>
      <w:pPr>
        <w:rPr>
          <w:rFonts w:hint="eastAsia"/>
          <w:lang w:val="en-US" w:eastAsia="zh-CN"/>
        </w:rPr>
      </w:pPr>
      <w:r>
        <w:rPr>
          <w:rFonts w:hint="eastAsia"/>
          <w:lang w:val="en-US" w:eastAsia="zh-CN"/>
        </w:rPr>
        <w:t>手机控制消息格式见下表：</w:t>
      </w:r>
    </w:p>
    <w:p>
      <w:pPr>
        <w:jc w:val="center"/>
        <w:rPr>
          <w:rFonts w:hint="eastAsia"/>
          <w:color w:val="auto"/>
          <w:lang w:val="en-US" w:eastAsia="zh-CN"/>
        </w:rPr>
      </w:pPr>
      <w:r>
        <w:rPr>
          <w:rFonts w:hint="eastAsia"/>
          <w:b w:val="0"/>
          <w:bCs w:val="0"/>
          <w:color w:val="auto"/>
          <w:lang w:val="en-US" w:eastAsia="zh-CN"/>
        </w:rPr>
        <w:t>表37 手机控制消息格式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命令字</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详见</w:t>
            </w:r>
            <w:r>
              <w:rPr>
                <w:rFonts w:hint="eastAsia"/>
                <w:b/>
                <w:bCs/>
                <w:color w:val="auto"/>
                <w:lang w:val="en-US" w:eastAsia="zh-CN"/>
              </w:rPr>
              <w:t>表35 设备（手机）控制命令字说明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1</w:t>
            </w:r>
          </w:p>
        </w:tc>
        <w:tc>
          <w:tcPr>
            <w:tcW w:w="1327"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命令字参数</w:t>
            </w:r>
          </w:p>
        </w:tc>
        <w:tc>
          <w:tcPr>
            <w:tcW w:w="1155" w:type="dxa"/>
            <w:vAlign w:val="top"/>
          </w:tcPr>
          <w:p>
            <w:pPr>
              <w:rPr>
                <w:rFonts w:hint="eastAsia"/>
                <w:color w:val="000000" w:themeColor="text1"/>
                <w:vertAlign w:val="baseline"/>
                <w:lang w:val="en-US" w:eastAsia="zh-CN"/>
              </w:rPr>
            </w:pPr>
            <w:r>
              <w:rPr>
                <w:rFonts w:hint="eastAsia"/>
                <w:color w:val="000000" w:themeColor="text1"/>
                <w:vertAlign w:val="baseline"/>
                <w:lang w:val="en-US" w:eastAsia="zh-CN"/>
              </w:rPr>
              <w:t>BYTE</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详见</w:t>
            </w:r>
            <w:r>
              <w:rPr>
                <w:rFonts w:hint="eastAsia"/>
                <w:b/>
                <w:bCs/>
                <w:color w:val="auto"/>
                <w:lang w:val="en-US" w:eastAsia="zh-CN"/>
              </w:rPr>
              <w:t>表35 设备（手机）控制命令字说明</w:t>
            </w:r>
          </w:p>
        </w:tc>
      </w:tr>
    </w:tbl>
    <w:p>
      <w:pPr>
        <w:rPr>
          <w:rFonts w:hint="default"/>
          <w:color w:val="FF0000"/>
          <w:lang w:val="en-US" w:eastAsia="zh-CN"/>
        </w:rPr>
      </w:pPr>
    </w:p>
    <w:p>
      <w:pPr>
        <w:pStyle w:val="4"/>
        <w:rPr>
          <w:rFonts w:hint="default"/>
          <w:lang w:val="en-US" w:eastAsia="zh-Hans"/>
        </w:rPr>
      </w:pPr>
      <w:bookmarkStart w:id="890" w:name="_Toc6369"/>
      <w:bookmarkStart w:id="891" w:name="_Toc18616"/>
      <w:bookmarkStart w:id="892" w:name="_Toc6140"/>
      <w:bookmarkStart w:id="893" w:name="_Toc10165"/>
      <w:r>
        <w:rPr>
          <w:rFonts w:hint="eastAsia"/>
          <w:lang w:val="en-US" w:eastAsia="zh-CN"/>
        </w:rPr>
        <w:t>手机控制命令应答（0x88）</w:t>
      </w:r>
      <w:bookmarkEnd w:id="890"/>
      <w:bookmarkEnd w:id="891"/>
      <w:bookmarkEnd w:id="892"/>
      <w:bookmarkEnd w:id="893"/>
    </w:p>
    <w:p>
      <w:pPr>
        <w:rPr>
          <w:rFonts w:hint="eastAsia"/>
          <w:lang w:val="en-US" w:eastAsia="zh-CN"/>
        </w:rPr>
      </w:pPr>
      <w:r>
        <w:rPr>
          <w:rFonts w:hint="eastAsia"/>
          <w:lang w:val="en-US" w:eastAsia="zh-CN"/>
        </w:rPr>
        <w:t>命令ID：0x88。</w:t>
      </w:r>
    </w:p>
    <w:p>
      <w:pPr>
        <w:rPr>
          <w:rFonts w:hint="eastAsia"/>
          <w:lang w:val="en-US" w:eastAsia="zh-CN"/>
        </w:rPr>
      </w:pPr>
      <w:r>
        <w:rPr>
          <w:rFonts w:hint="eastAsia"/>
          <w:lang w:val="en-US" w:eastAsia="zh-CN"/>
        </w:rPr>
        <w:t>设备控制命令应答消息格式见下表：</w:t>
      </w:r>
    </w:p>
    <w:p>
      <w:pPr>
        <w:jc w:val="center"/>
        <w:rPr>
          <w:rFonts w:hint="default"/>
          <w:b/>
          <w:bCs/>
          <w:color w:val="FF0000"/>
          <w:lang w:val="en-US" w:eastAsia="zh-CN"/>
        </w:rPr>
      </w:pPr>
      <w:r>
        <w:rPr>
          <w:rFonts w:hint="eastAsia"/>
          <w:b/>
          <w:bCs/>
          <w:color w:val="auto"/>
          <w:lang w:val="en-US" w:eastAsia="zh-CN"/>
        </w:rPr>
        <w:t>表38</w:t>
      </w:r>
      <w:r>
        <w:rPr>
          <w:rFonts w:hint="eastAsia"/>
          <w:b/>
          <w:bCs/>
          <w:color w:val="FF0000"/>
          <w:lang w:val="en-US" w:eastAsia="zh-CN"/>
        </w:rPr>
        <w:t xml:space="preserve"> </w:t>
      </w:r>
      <w:r>
        <w:rPr>
          <w:rFonts w:hint="eastAsia"/>
          <w:b/>
          <w:bCs/>
          <w:lang w:val="en-US" w:eastAsia="zh-CN"/>
        </w:rPr>
        <w:t>设备控制命令应答消息格式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命令字</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详见</w:t>
            </w:r>
            <w:r>
              <w:rPr>
                <w:rFonts w:hint="eastAsia"/>
                <w:b/>
                <w:bCs/>
                <w:color w:val="auto"/>
                <w:lang w:val="en-US" w:eastAsia="zh-CN"/>
              </w:rPr>
              <w:t>表35 设备（手机）控制命令字说明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1</w:t>
            </w:r>
          </w:p>
        </w:tc>
        <w:tc>
          <w:tcPr>
            <w:tcW w:w="1327"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操作结果</w:t>
            </w:r>
          </w:p>
        </w:tc>
        <w:tc>
          <w:tcPr>
            <w:tcW w:w="1155" w:type="dxa"/>
            <w:vAlign w:val="top"/>
          </w:tcPr>
          <w:p>
            <w:pPr>
              <w:rPr>
                <w:rFonts w:hint="eastAsia"/>
                <w:color w:val="000000" w:themeColor="text1"/>
                <w:vertAlign w:val="baseline"/>
                <w:lang w:val="en-US" w:eastAsia="zh-CN"/>
              </w:rPr>
            </w:pPr>
            <w:r>
              <w:rPr>
                <w:rFonts w:hint="eastAsia"/>
                <w:color w:val="000000" w:themeColor="text1"/>
                <w:vertAlign w:val="baseline"/>
                <w:lang w:val="en-US" w:eastAsia="zh-CN"/>
              </w:rPr>
              <w:t>BYTE</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vertAlign w:val="baseline"/>
                <w:lang w:val="en-US" w:eastAsia="zh-CN"/>
              </w:rPr>
              <w:t>0：操作成功，1：操作失败</w:t>
            </w:r>
          </w:p>
        </w:tc>
      </w:tr>
    </w:tbl>
    <w:p>
      <w:pPr>
        <w:rPr>
          <w:rFonts w:hint="default"/>
          <w:color w:val="FF0000"/>
          <w:lang w:val="en-US" w:eastAsia="zh-CN"/>
        </w:rPr>
      </w:pPr>
    </w:p>
    <w:p>
      <w:pPr>
        <w:pStyle w:val="4"/>
        <w:rPr>
          <w:rFonts w:hint="default"/>
          <w:lang w:val="en-US" w:eastAsia="zh-Hans"/>
        </w:rPr>
      </w:pPr>
      <w:bookmarkStart w:id="894" w:name="_Toc29509"/>
      <w:bookmarkStart w:id="895" w:name="_Toc16402"/>
      <w:bookmarkStart w:id="896" w:name="_Toc27284"/>
      <w:bookmarkStart w:id="897" w:name="_Toc6901"/>
      <w:r>
        <w:rPr>
          <w:rFonts w:hint="eastAsia"/>
          <w:lang w:val="en-US" w:eastAsia="zh-CN"/>
        </w:rPr>
        <w:t>设备参数同步（0x09）</w:t>
      </w:r>
      <w:bookmarkEnd w:id="894"/>
      <w:bookmarkEnd w:id="895"/>
      <w:bookmarkEnd w:id="896"/>
      <w:bookmarkEnd w:id="897"/>
    </w:p>
    <w:p>
      <w:pPr>
        <w:rPr>
          <w:rFonts w:hint="eastAsia"/>
          <w:lang w:val="en-US" w:eastAsia="zh-CN"/>
        </w:rPr>
      </w:pPr>
      <w:r>
        <w:rPr>
          <w:rFonts w:hint="eastAsia"/>
          <w:lang w:val="en-US" w:eastAsia="zh-CN"/>
        </w:rPr>
        <w:t>命令ID：0x09。</w:t>
      </w:r>
    </w:p>
    <w:p>
      <w:pPr>
        <w:rPr>
          <w:rFonts w:hint="eastAsia"/>
          <w:lang w:val="en-US" w:eastAsia="zh-CN"/>
        </w:rPr>
      </w:pPr>
      <w:r>
        <w:rPr>
          <w:rFonts w:hint="eastAsia"/>
          <w:lang w:val="en-US" w:eastAsia="zh-CN"/>
        </w:rPr>
        <w:t>设备参数同步消息格式见下表：</w:t>
      </w:r>
    </w:p>
    <w:p>
      <w:pPr>
        <w:rPr>
          <w:rFonts w:hint="default"/>
          <w:color w:val="FF0000"/>
          <w:lang w:val="en-US" w:eastAsia="zh-CN"/>
        </w:rPr>
      </w:pPr>
    </w:p>
    <w:p>
      <w:pPr>
        <w:jc w:val="center"/>
        <w:rPr>
          <w:rFonts w:hint="eastAsia"/>
          <w:b/>
          <w:bCs/>
          <w:lang w:val="en-US" w:eastAsia="zh-CN"/>
        </w:rPr>
      </w:pPr>
      <w:r>
        <w:rPr>
          <w:rFonts w:hint="eastAsia"/>
          <w:b/>
          <w:bCs/>
          <w:lang w:val="en-US" w:eastAsia="zh-CN"/>
        </w:rPr>
        <w:t>表39设备参数同步消息数据格式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1142"/>
        <w:gridCol w:w="4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起始字节</w:t>
            </w:r>
          </w:p>
        </w:tc>
        <w:tc>
          <w:tcPr>
            <w:tcW w:w="1340" w:type="dxa"/>
          </w:tcPr>
          <w:p>
            <w:pPr>
              <w:rPr>
                <w:rFonts w:hint="default"/>
                <w:vertAlign w:val="baseline"/>
                <w:lang w:val="en-US" w:eastAsia="zh-CN"/>
              </w:rPr>
            </w:pPr>
            <w:r>
              <w:rPr>
                <w:rFonts w:hint="eastAsia"/>
                <w:vertAlign w:val="baseline"/>
                <w:lang w:val="en-US" w:eastAsia="zh-CN"/>
              </w:rPr>
              <w:t>字段</w:t>
            </w:r>
          </w:p>
        </w:tc>
        <w:tc>
          <w:tcPr>
            <w:tcW w:w="1142" w:type="dxa"/>
          </w:tcPr>
          <w:p>
            <w:pPr>
              <w:rPr>
                <w:rFonts w:hint="default"/>
                <w:vertAlign w:val="baseline"/>
                <w:lang w:val="en-US" w:eastAsia="zh-CN"/>
              </w:rPr>
            </w:pPr>
            <w:r>
              <w:rPr>
                <w:rFonts w:hint="eastAsia"/>
                <w:vertAlign w:val="baseline"/>
                <w:lang w:val="en-US" w:eastAsia="zh-CN"/>
              </w:rPr>
              <w:t>数据类型</w:t>
            </w:r>
          </w:p>
        </w:tc>
        <w:tc>
          <w:tcPr>
            <w:tcW w:w="4783"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0</w:t>
            </w:r>
          </w:p>
        </w:tc>
        <w:tc>
          <w:tcPr>
            <w:tcW w:w="1340" w:type="dxa"/>
          </w:tcPr>
          <w:p>
            <w:pPr>
              <w:rPr>
                <w:rFonts w:hint="default"/>
                <w:vertAlign w:val="baseline"/>
                <w:lang w:val="en-US" w:eastAsia="zh-CN"/>
              </w:rPr>
            </w:pPr>
            <w:r>
              <w:rPr>
                <w:rFonts w:hint="eastAsia"/>
                <w:vertAlign w:val="baseline"/>
                <w:lang w:val="en-US" w:eastAsia="zh-CN"/>
              </w:rPr>
              <w:t>参数总数</w:t>
            </w:r>
          </w:p>
        </w:tc>
        <w:tc>
          <w:tcPr>
            <w:tcW w:w="1142" w:type="dxa"/>
          </w:tcPr>
          <w:p>
            <w:pPr>
              <w:rPr>
                <w:rFonts w:hint="default"/>
                <w:vertAlign w:val="baseline"/>
                <w:lang w:val="en-US" w:eastAsia="zh-CN"/>
              </w:rPr>
            </w:pPr>
            <w:r>
              <w:rPr>
                <w:rFonts w:hint="eastAsia"/>
                <w:vertAlign w:val="baseline"/>
                <w:lang w:val="en-US" w:eastAsia="zh-CN"/>
              </w:rPr>
              <w:t>BYTE</w:t>
            </w:r>
          </w:p>
        </w:tc>
        <w:tc>
          <w:tcPr>
            <w:tcW w:w="478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1</w:t>
            </w:r>
          </w:p>
        </w:tc>
        <w:tc>
          <w:tcPr>
            <w:tcW w:w="1340" w:type="dxa"/>
          </w:tcPr>
          <w:p>
            <w:pPr>
              <w:rPr>
                <w:rFonts w:hint="default"/>
                <w:vertAlign w:val="baseline"/>
                <w:lang w:val="en-US" w:eastAsia="zh-CN"/>
              </w:rPr>
            </w:pPr>
            <w:r>
              <w:rPr>
                <w:rFonts w:hint="eastAsia"/>
                <w:vertAlign w:val="baseline"/>
                <w:lang w:val="en-US" w:eastAsia="zh-CN"/>
              </w:rPr>
              <w:t>参数项列表</w:t>
            </w:r>
          </w:p>
        </w:tc>
        <w:tc>
          <w:tcPr>
            <w:tcW w:w="1142" w:type="dxa"/>
          </w:tcPr>
          <w:p>
            <w:pPr>
              <w:rPr>
                <w:rFonts w:hint="default"/>
                <w:vertAlign w:val="baseline"/>
                <w:lang w:val="en-US" w:eastAsia="zh-CN"/>
              </w:rPr>
            </w:pPr>
            <w:r>
              <w:rPr>
                <w:rFonts w:hint="eastAsia"/>
                <w:vertAlign w:val="baseline"/>
                <w:lang w:val="en-US" w:eastAsia="zh-CN"/>
              </w:rPr>
              <w:t>BYTE[N]</w:t>
            </w:r>
          </w:p>
        </w:tc>
        <w:tc>
          <w:tcPr>
            <w:tcW w:w="4783" w:type="dxa"/>
          </w:tcPr>
          <w:p>
            <w:pPr>
              <w:rPr>
                <w:rFonts w:hint="default"/>
                <w:vertAlign w:val="baseline"/>
                <w:lang w:val="en-US" w:eastAsia="zh-CN"/>
              </w:rPr>
            </w:pPr>
            <w:r>
              <w:rPr>
                <w:rFonts w:hint="eastAsia"/>
                <w:lang w:val="en-US" w:eastAsia="zh-CN"/>
              </w:rPr>
              <w:t>详见</w:t>
            </w:r>
            <w:r>
              <w:rPr>
                <w:rFonts w:hint="eastAsia"/>
                <w:b w:val="0"/>
                <w:bCs w:val="0"/>
                <w:lang w:val="en-US" w:eastAsia="zh-CN"/>
              </w:rPr>
              <w:t>设备参数同步参数项数据格式表</w:t>
            </w:r>
          </w:p>
        </w:tc>
      </w:tr>
    </w:tbl>
    <w:p>
      <w:pPr>
        <w:rPr>
          <w:rFonts w:hint="default"/>
          <w:lang w:val="en-US" w:eastAsia="zh-CN"/>
        </w:rPr>
      </w:pPr>
    </w:p>
    <w:p>
      <w:pPr>
        <w:jc w:val="center"/>
        <w:rPr>
          <w:rFonts w:hint="default"/>
          <w:b/>
          <w:bCs/>
          <w:lang w:val="en-US" w:eastAsia="zh-CN"/>
        </w:rPr>
      </w:pPr>
      <w:r>
        <w:rPr>
          <w:rFonts w:hint="eastAsia"/>
          <w:b/>
          <w:bCs/>
          <w:lang w:val="en-US" w:eastAsia="zh-CN"/>
        </w:rPr>
        <w:t>表40设备参数同步参数项数据格式</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5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字段</w:t>
            </w:r>
          </w:p>
        </w:tc>
        <w:tc>
          <w:tcPr>
            <w:tcW w:w="1340" w:type="dxa"/>
          </w:tcPr>
          <w:p>
            <w:pPr>
              <w:rPr>
                <w:rFonts w:hint="default"/>
                <w:vertAlign w:val="baseline"/>
                <w:lang w:val="en-US" w:eastAsia="zh-CN"/>
              </w:rPr>
            </w:pPr>
            <w:r>
              <w:rPr>
                <w:rFonts w:hint="eastAsia"/>
                <w:vertAlign w:val="baseline"/>
                <w:lang w:val="en-US" w:eastAsia="zh-CN"/>
              </w:rPr>
              <w:t>数据类型</w:t>
            </w:r>
          </w:p>
        </w:tc>
        <w:tc>
          <w:tcPr>
            <w:tcW w:w="5928"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参数ID</w:t>
            </w:r>
          </w:p>
        </w:tc>
        <w:tc>
          <w:tcPr>
            <w:tcW w:w="1340" w:type="dxa"/>
          </w:tcPr>
          <w:p>
            <w:pPr>
              <w:rPr>
                <w:rFonts w:hint="default"/>
                <w:vertAlign w:val="baseline"/>
                <w:lang w:val="en-US" w:eastAsia="zh-CN"/>
              </w:rPr>
            </w:pPr>
            <w:r>
              <w:rPr>
                <w:rFonts w:hint="eastAsia"/>
                <w:vertAlign w:val="baseline"/>
                <w:lang w:val="en-US" w:eastAsia="zh-CN"/>
              </w:rPr>
              <w:t>WORD</w:t>
            </w:r>
          </w:p>
        </w:tc>
        <w:tc>
          <w:tcPr>
            <w:tcW w:w="592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参数长度</w:t>
            </w:r>
          </w:p>
        </w:tc>
        <w:tc>
          <w:tcPr>
            <w:tcW w:w="1340" w:type="dxa"/>
          </w:tcPr>
          <w:p>
            <w:pPr>
              <w:rPr>
                <w:rFonts w:hint="default"/>
                <w:vertAlign w:val="baseline"/>
                <w:lang w:val="en-US" w:eastAsia="zh-CN"/>
              </w:rPr>
            </w:pPr>
            <w:r>
              <w:rPr>
                <w:rFonts w:hint="eastAsia"/>
                <w:vertAlign w:val="baseline"/>
                <w:lang w:val="en-US" w:eastAsia="zh-CN"/>
              </w:rPr>
              <w:t>WORD</w:t>
            </w:r>
          </w:p>
        </w:tc>
        <w:tc>
          <w:tcPr>
            <w:tcW w:w="592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参数值</w:t>
            </w:r>
          </w:p>
        </w:tc>
        <w:tc>
          <w:tcPr>
            <w:tcW w:w="1340" w:type="dxa"/>
          </w:tcPr>
          <w:p>
            <w:pPr>
              <w:rPr>
                <w:rFonts w:hint="default"/>
                <w:vertAlign w:val="baseline"/>
                <w:lang w:val="en-US" w:eastAsia="zh-CN"/>
              </w:rPr>
            </w:pPr>
          </w:p>
        </w:tc>
        <w:tc>
          <w:tcPr>
            <w:tcW w:w="5928" w:type="dxa"/>
          </w:tcPr>
          <w:p>
            <w:pPr>
              <w:rPr>
                <w:rFonts w:hint="default"/>
                <w:vertAlign w:val="baseline"/>
                <w:lang w:val="en-US" w:eastAsia="zh-CN"/>
              </w:rPr>
            </w:pPr>
          </w:p>
        </w:tc>
      </w:tr>
    </w:tbl>
    <w:p>
      <w:pPr>
        <w:rPr>
          <w:rFonts w:hint="default"/>
          <w:color w:val="FF0000"/>
          <w:lang w:val="en-US" w:eastAsia="zh-CN"/>
        </w:rPr>
      </w:pPr>
      <w:r>
        <w:rPr>
          <w:rFonts w:hint="eastAsia"/>
          <w:color w:val="FF0000"/>
          <w:lang w:val="en-US" w:eastAsia="zh-CN"/>
        </w:rPr>
        <w:t>注：设备端状态发生变化之后，主动上报给手机。</w:t>
      </w:r>
    </w:p>
    <w:p>
      <w:pPr>
        <w:pStyle w:val="4"/>
        <w:rPr>
          <w:rFonts w:hint="default"/>
          <w:lang w:val="en-US" w:eastAsia="zh-Hans"/>
        </w:rPr>
      </w:pPr>
      <w:bookmarkStart w:id="898" w:name="_Toc8432"/>
      <w:bookmarkStart w:id="899" w:name="_Toc21750"/>
      <w:bookmarkStart w:id="900" w:name="_Toc9909"/>
      <w:bookmarkStart w:id="901" w:name="_Toc31105"/>
      <w:r>
        <w:rPr>
          <w:rFonts w:hint="eastAsia"/>
          <w:lang w:val="en-US" w:eastAsia="zh-CN"/>
        </w:rPr>
        <w:t>设备数据主动同步（0x0A）</w:t>
      </w:r>
      <w:bookmarkEnd w:id="898"/>
      <w:bookmarkEnd w:id="899"/>
      <w:bookmarkEnd w:id="900"/>
      <w:bookmarkEnd w:id="901"/>
    </w:p>
    <w:p>
      <w:pPr>
        <w:rPr>
          <w:rFonts w:hint="eastAsia"/>
          <w:lang w:val="en-US" w:eastAsia="zh-CN"/>
        </w:rPr>
      </w:pPr>
      <w:r>
        <w:rPr>
          <w:rFonts w:hint="eastAsia"/>
          <w:lang w:val="en-US" w:eastAsia="zh-CN"/>
        </w:rPr>
        <w:t>命令ID：0x0A。</w:t>
      </w:r>
    </w:p>
    <w:p>
      <w:pPr>
        <w:rPr>
          <w:rFonts w:hint="eastAsia"/>
          <w:lang w:val="en-US" w:eastAsia="zh-CN"/>
        </w:rPr>
      </w:pPr>
      <w:r>
        <w:rPr>
          <w:rFonts w:hint="eastAsia"/>
          <w:lang w:val="en-US" w:eastAsia="zh-CN"/>
        </w:rPr>
        <w:t>设备数据主动同步消息格式见下表：</w:t>
      </w:r>
    </w:p>
    <w:p>
      <w:pPr>
        <w:jc w:val="center"/>
        <w:rPr>
          <w:rFonts w:hint="default"/>
          <w:b/>
          <w:bCs/>
          <w:color w:val="auto"/>
          <w:lang w:val="en-US" w:eastAsia="zh-CN"/>
        </w:rPr>
      </w:pPr>
      <w:r>
        <w:rPr>
          <w:rFonts w:hint="eastAsia"/>
          <w:b/>
          <w:bCs/>
          <w:color w:val="auto"/>
          <w:lang w:val="en-US" w:eastAsia="zh-CN"/>
        </w:rPr>
        <w:t>表41 设备控制消息格式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同步数据类型</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详见</w:t>
            </w:r>
            <w:r>
              <w:rPr>
                <w:rFonts w:hint="eastAsia"/>
                <w:b/>
                <w:bCs/>
                <w:color w:val="auto"/>
                <w:lang w:val="en-US" w:eastAsia="zh-CN"/>
              </w:rPr>
              <w:t>表35 设备（手机）控制命令字说明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1</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同步数据参数</w:t>
            </w:r>
          </w:p>
        </w:tc>
        <w:tc>
          <w:tcPr>
            <w:tcW w:w="1155" w:type="dxa"/>
            <w:vAlign w:val="top"/>
          </w:tcPr>
          <w:p>
            <w:pPr>
              <w:rPr>
                <w:rFonts w:hint="eastAsia"/>
                <w:color w:val="000000" w:themeColor="text1"/>
                <w:vertAlign w:val="baseline"/>
                <w:lang w:val="en-US" w:eastAsia="zh-CN"/>
              </w:rPr>
            </w:pPr>
          </w:p>
        </w:tc>
        <w:tc>
          <w:tcPr>
            <w:tcW w:w="4786" w:type="dxa"/>
            <w:vAlign w:val="top"/>
          </w:tcPr>
          <w:p>
            <w:pPr>
              <w:rPr>
                <w:rFonts w:hint="eastAsia" w:cstheme="minorBidi"/>
                <w:color w:val="000000" w:themeColor="text1"/>
                <w:kern w:val="2"/>
                <w:sz w:val="21"/>
                <w:szCs w:val="24"/>
                <w:vertAlign w:val="baseline"/>
                <w:lang w:val="en-US" w:eastAsia="zh-CN" w:bidi="ar-SA"/>
              </w:rPr>
            </w:pPr>
          </w:p>
        </w:tc>
      </w:tr>
    </w:tbl>
    <w:p>
      <w:pPr>
        <w:rPr>
          <w:rFonts w:hint="default"/>
          <w:color w:val="FF0000"/>
          <w:lang w:val="en-US" w:eastAsia="zh-CN"/>
        </w:rPr>
      </w:pPr>
    </w:p>
    <w:p>
      <w:pPr>
        <w:rPr>
          <w:rFonts w:hint="default"/>
          <w:color w:val="FF0000"/>
          <w:lang w:val="en-US" w:eastAsia="zh-CN"/>
        </w:rPr>
      </w:pPr>
    </w:p>
    <w:tbl>
      <w:tblPr>
        <w:tblStyle w:val="24"/>
        <w:tblW w:w="85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同步数据类型</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同步数据参数</w:t>
            </w:r>
          </w:p>
        </w:tc>
        <w:tc>
          <w:tcPr>
            <w:tcW w:w="5960"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0x01</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5960" w:type="dxa"/>
          </w:tcPr>
          <w:p>
            <w:pPr>
              <w:keepNext w:val="0"/>
              <w:keepLines w:val="0"/>
              <w:widowControl/>
              <w:suppressLineNumbers w:val="0"/>
              <w:jc w:val="left"/>
              <w:rPr>
                <w:rFonts w:hint="eastAsia"/>
                <w:color w:val="000000" w:themeColor="text1"/>
                <w:vertAlign w:val="baseline"/>
                <w:lang w:val="en-US" w:eastAsia="zh-CN"/>
              </w:rPr>
            </w:pPr>
            <w:r>
              <w:rPr>
                <w:rFonts w:hint="eastAsia"/>
                <w:color w:val="000000" w:themeColor="text1"/>
                <w:vertAlign w:val="baseline"/>
                <w:lang w:val="en-US" w:eastAsia="zh-CN"/>
              </w:rPr>
              <w:t>锻炼状态，参数值定义如下：</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0：退出/结束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1：进入/开始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2：继续 </w:t>
            </w:r>
          </w:p>
          <w:p>
            <w:pPr>
              <w:widowControl/>
              <w:jc w:val="left"/>
              <w:rPr>
                <w:rFonts w:hint="default"/>
                <w:color w:val="000000" w:themeColor="text1"/>
                <w:vertAlign w:val="baseline"/>
                <w:lang w:val="en-US" w:eastAsia="zh-CN"/>
              </w:rPr>
            </w:pPr>
            <w:r>
              <w:rPr>
                <w:rFonts w:hint="eastAsia" w:ascii="宋体" w:hAnsi="宋体" w:eastAsia="宋体" w:cs="宋体"/>
                <w:color w:val="000000"/>
                <w:kern w:val="0"/>
                <w:sz w:val="20"/>
                <w:szCs w:val="20"/>
                <w:lang w:val="en-US" w:eastAsia="zh-CN" w:bidi="ar"/>
              </w:rPr>
              <w:t>3：暂停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0x02</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BYTE[n+2]</w:t>
            </w:r>
          </w:p>
        </w:tc>
        <w:tc>
          <w:tcPr>
            <w:tcW w:w="5960" w:type="dxa"/>
          </w:tcPr>
          <w:p>
            <w:pPr>
              <w:widowControl/>
              <w:jc w:val="left"/>
              <w:rPr>
                <w:rFonts w:hint="eastAsia"/>
                <w:color w:val="000000" w:themeColor="text1"/>
                <w:vertAlign w:val="baseline"/>
                <w:lang w:val="en-US" w:eastAsia="zh-CN"/>
              </w:rPr>
            </w:pPr>
            <w:r>
              <w:rPr>
                <w:rFonts w:hint="eastAsia" w:ascii="宋体" w:hAnsi="宋体" w:eastAsia="宋体" w:cs="宋体"/>
                <w:color w:val="000000"/>
                <w:kern w:val="0"/>
                <w:sz w:val="20"/>
                <w:szCs w:val="20"/>
                <w:lang w:val="en-US" w:eastAsia="zh-CN" w:bidi="ar"/>
              </w:rPr>
              <w:t>实时数据，</w:t>
            </w:r>
            <w:r>
              <w:rPr>
                <w:rFonts w:hint="eastAsia"/>
                <w:color w:val="000000" w:themeColor="text1"/>
                <w:vertAlign w:val="baseline"/>
                <w:lang w:val="en-US" w:eastAsia="zh-CN"/>
              </w:rPr>
              <w:t>参数值定义如下：</w:t>
            </w:r>
          </w:p>
          <w:tbl>
            <w:tblPr>
              <w:tblStyle w:val="25"/>
              <w:tblW w:w="5744"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1288"/>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vAlign w:val="top"/>
                </w:tcPr>
                <w:p>
                  <w:pPr>
                    <w:widowControl/>
                    <w:jc w:val="left"/>
                    <w:rPr>
                      <w:rFonts w:hint="eastAsia" w:asciiTheme="minorHAnsi" w:hAnsiTheme="minorHAnsi" w:eastAsiaTheme="minorEastAsia" w:cstheme="minorBidi"/>
                      <w:color w:val="000000" w:themeColor="text1"/>
                      <w:kern w:val="2"/>
                      <w:sz w:val="21"/>
                      <w:szCs w:val="24"/>
                      <w:vertAlign w:val="baseline"/>
                      <w:lang w:val="en-US" w:eastAsia="zh-CN" w:bidi="ar-SA"/>
                    </w:rPr>
                  </w:pPr>
                  <w:r>
                    <w:rPr>
                      <w:rFonts w:hint="eastAsia"/>
                      <w:vertAlign w:val="baseline"/>
                      <w:lang w:val="en-US" w:eastAsia="zh-CN"/>
                    </w:rPr>
                    <w:t>起始字节</w:t>
                  </w:r>
                </w:p>
              </w:tc>
              <w:tc>
                <w:tcPr>
                  <w:tcW w:w="1288" w:type="dxa"/>
                  <w:vAlign w:val="top"/>
                </w:tcPr>
                <w:p>
                  <w:pPr>
                    <w:widowControl/>
                    <w:jc w:val="left"/>
                    <w:rPr>
                      <w:rFonts w:hint="eastAsia"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数据类型</w:t>
                  </w:r>
                </w:p>
              </w:tc>
              <w:tc>
                <w:tcPr>
                  <w:tcW w:w="3056" w:type="dxa"/>
                  <w:vAlign w:val="top"/>
                </w:tcPr>
                <w:p>
                  <w:pPr>
                    <w:widowControl/>
                    <w:jc w:val="left"/>
                    <w:rPr>
                      <w:rFonts w:hint="eastAsia"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描述及说明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0</w:t>
                  </w:r>
                </w:p>
              </w:tc>
              <w:tc>
                <w:tcPr>
                  <w:tcW w:w="1288"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WORD</w:t>
                  </w:r>
                </w:p>
              </w:tc>
              <w:tc>
                <w:tcPr>
                  <w:tcW w:w="3056" w:type="dxa"/>
                </w:tcPr>
                <w:p>
                  <w:pPr>
                    <w:widowControl/>
                    <w:jc w:val="left"/>
                    <w:rPr>
                      <w:rFonts w:hint="eastAsia"/>
                      <w:color w:val="000000" w:themeColor="text1"/>
                      <w:vertAlign w:val="baseline"/>
                      <w:lang w:val="en-US" w:eastAsia="zh-CN"/>
                    </w:rPr>
                  </w:pPr>
                  <w:r>
                    <w:rPr>
                      <w:rFonts w:hint="eastAsia"/>
                      <w:color w:val="000000" w:themeColor="text1"/>
                      <w:vertAlign w:val="baseline"/>
                      <w:lang w:val="en-US" w:eastAsia="zh-CN"/>
                    </w:rPr>
                    <w:t>实时数据类型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0"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2</w:t>
                  </w:r>
                </w:p>
              </w:tc>
              <w:tc>
                <w:tcPr>
                  <w:tcW w:w="1288"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BYTE[n]</w:t>
                  </w:r>
                </w:p>
              </w:tc>
              <w:tc>
                <w:tcPr>
                  <w:tcW w:w="3056" w:type="dxa"/>
                </w:tcPr>
                <w:p>
                  <w:pPr>
                    <w:widowControl/>
                    <w:jc w:val="left"/>
                    <w:rPr>
                      <w:rFonts w:hint="eastAsia"/>
                      <w:color w:val="000000" w:themeColor="text1"/>
                      <w:vertAlign w:val="baseline"/>
                      <w:lang w:val="en-US" w:eastAsia="zh-CN"/>
                    </w:rPr>
                  </w:pPr>
                </w:p>
              </w:tc>
            </w:tr>
          </w:tbl>
          <w:p>
            <w:pPr>
              <w:widowControl/>
              <w:jc w:val="left"/>
              <w:rPr>
                <w:rFonts w:hint="eastAsia"/>
                <w:color w:val="000000" w:themeColor="text1"/>
                <w:vertAlign w:val="baseline"/>
                <w:lang w:val="en-US" w:eastAsia="zh-CN"/>
              </w:rPr>
            </w:pPr>
          </w:p>
          <w:tbl>
            <w:tblPr>
              <w:tblStyle w:val="25"/>
              <w:tblW w:w="5744"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1288"/>
              <w:gridCol w:w="3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vertAlign w:val="baseline"/>
                      <w:lang w:val="en-US" w:eastAsia="zh-CN" w:bidi="ar"/>
                    </w:rPr>
                    <w:t>数据类型</w:t>
                  </w:r>
                </w:p>
              </w:tc>
              <w:tc>
                <w:tcPr>
                  <w:tcW w:w="1288"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lang w:val="en-US" w:eastAsia="zh-CN" w:bidi="ar"/>
                    </w:rPr>
                    <w:t>标志位</w:t>
                  </w:r>
                </w:p>
              </w:tc>
              <w:tc>
                <w:tcPr>
                  <w:tcW w:w="3069"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vertAlign w:val="baseline"/>
                      <w:lang w:val="en-US" w:eastAsia="zh-CN" w:bidi="ar"/>
                    </w:rPr>
                    <w:t>参数长度(BYTE)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7"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lang w:val="en-US" w:eastAsia="zh-CN" w:bidi="ar"/>
                    </w:rPr>
                    <w:t>步数</w:t>
                  </w:r>
                </w:p>
              </w:tc>
              <w:tc>
                <w:tcPr>
                  <w:tcW w:w="1288"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vertAlign w:val="baseline"/>
                      <w:lang w:val="en-US" w:eastAsia="zh-CN" w:bidi="ar"/>
                    </w:rPr>
                    <w:t>bit0</w:t>
                  </w:r>
                </w:p>
              </w:tc>
              <w:tc>
                <w:tcPr>
                  <w:tcW w:w="3069"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lang w:val="en-US" w:eastAsia="zh-CN" w:bidi="ar"/>
                    </w:rPr>
                    <w:t>距离</w:t>
                  </w:r>
                </w:p>
              </w:tc>
              <w:tc>
                <w:tcPr>
                  <w:tcW w:w="1288"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vertAlign w:val="baseline"/>
                      <w:lang w:val="en-US" w:eastAsia="zh-CN" w:bidi="ar"/>
                    </w:rPr>
                    <w:t>bit1</w:t>
                  </w:r>
                </w:p>
              </w:tc>
              <w:tc>
                <w:tcPr>
                  <w:tcW w:w="3069"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tcPr>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卡路里</w:t>
                  </w:r>
                </w:p>
              </w:tc>
              <w:tc>
                <w:tcPr>
                  <w:tcW w:w="1288"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vertAlign w:val="baseline"/>
                      <w:lang w:val="en-US" w:eastAsia="zh-CN" w:bidi="ar"/>
                    </w:rPr>
                    <w:t>bit2</w:t>
                  </w:r>
                </w:p>
              </w:tc>
              <w:tc>
                <w:tcPr>
                  <w:tcW w:w="3069"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tcPr>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心率</w:t>
                  </w:r>
                </w:p>
              </w:tc>
              <w:tc>
                <w:tcPr>
                  <w:tcW w:w="1288"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vertAlign w:val="baseline"/>
                      <w:lang w:val="en-US" w:eastAsia="zh-CN" w:bidi="ar"/>
                    </w:rPr>
                    <w:t>bit3</w:t>
                  </w:r>
                </w:p>
              </w:tc>
              <w:tc>
                <w:tcPr>
                  <w:tcW w:w="3069"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tcPr>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血氧</w:t>
                  </w:r>
                </w:p>
              </w:tc>
              <w:tc>
                <w:tcPr>
                  <w:tcW w:w="1288"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vertAlign w:val="baseline"/>
                      <w:lang w:val="en-US" w:eastAsia="zh-CN" w:bidi="ar"/>
                    </w:rPr>
                    <w:t>bit4</w:t>
                  </w:r>
                </w:p>
              </w:tc>
              <w:tc>
                <w:tcPr>
                  <w:tcW w:w="3069"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tcPr>
                <w:p>
                  <w:pPr>
                    <w:widowControl/>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血压</w:t>
                  </w:r>
                </w:p>
              </w:tc>
              <w:tc>
                <w:tcPr>
                  <w:tcW w:w="1288"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vertAlign w:val="baseline"/>
                      <w:lang w:val="en-US" w:eastAsia="zh-CN" w:bidi="ar"/>
                    </w:rPr>
                    <w:t>bit5</w:t>
                  </w:r>
                </w:p>
              </w:tc>
              <w:tc>
                <w:tcPr>
                  <w:tcW w:w="3069" w:type="dxa"/>
                </w:tcPr>
                <w:p>
                  <w:pPr>
                    <w:widowControl/>
                    <w:jc w:val="left"/>
                    <w:rPr>
                      <w:rFonts w:hint="default" w:ascii="宋体" w:hAnsi="宋体" w:eastAsia="宋体" w:cs="宋体"/>
                      <w:color w:val="000000"/>
                      <w:kern w:val="0"/>
                      <w:sz w:val="20"/>
                      <w:szCs w:val="20"/>
                      <w:vertAlign w:val="baseline"/>
                      <w:lang w:val="en-US" w:eastAsia="zh-CN" w:bidi="ar"/>
                    </w:rPr>
                  </w:pPr>
                  <w:r>
                    <w:rPr>
                      <w:rFonts w:hint="eastAsia" w:ascii="宋体" w:hAnsi="宋体" w:eastAsia="宋体" w:cs="宋体"/>
                      <w:color w:val="000000"/>
                      <w:kern w:val="0"/>
                      <w:sz w:val="20"/>
                      <w:szCs w:val="20"/>
                      <w:vertAlign w:val="baseline"/>
                      <w:lang w:val="en-US" w:eastAsia="zh-CN" w:bidi="ar"/>
                    </w:rPr>
                    <w:t>2</w:t>
                  </w:r>
                </w:p>
              </w:tc>
            </w:tr>
          </w:tbl>
          <w:p>
            <w:pPr>
              <w:widowControl/>
              <w:jc w:val="left"/>
              <w:rPr>
                <w:rFonts w:hint="eastAsia"/>
                <w:color w:val="000000" w:themeColor="text1"/>
                <w:vertAlign w:val="baseline"/>
                <w:lang w:val="en-US" w:eastAsia="zh-CN"/>
              </w:rPr>
            </w:pP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注：只上报其中几个数据，则将对应数据类型的对应位置为“1”，并按照数据类型标志位的顺序依次添加需要上报的具体数据, </w:t>
            </w:r>
          </w:p>
          <w:p>
            <w:pPr>
              <w:widowControl/>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无效数据则填充 0xFF，不需要上报的数据不需要添加，对应标志位置为“0”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0x03</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5960" w:type="dxa"/>
          </w:tcPr>
          <w:p>
            <w:pPr>
              <w:widowControl/>
              <w:jc w:val="left"/>
              <w:rPr>
                <w:rFonts w:hint="eastAsia"/>
                <w:color w:val="000000" w:themeColor="text1"/>
                <w:vertAlign w:val="baseline"/>
                <w:lang w:val="en-US" w:eastAsia="zh-CN"/>
              </w:rPr>
            </w:pPr>
            <w:r>
              <w:rPr>
                <w:rFonts w:hint="eastAsia"/>
                <w:color w:val="000000" w:themeColor="text1"/>
                <w:vertAlign w:val="baseline"/>
                <w:lang w:val="en-US" w:eastAsia="zh-CN"/>
              </w:rPr>
              <w:t>BT连接开关状态，参数值如下：</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0: 关 </w:t>
            </w:r>
          </w:p>
          <w:p>
            <w:pPr>
              <w:widowControl/>
              <w:jc w:val="left"/>
              <w:rPr>
                <w:rFonts w:hint="default"/>
                <w:color w:val="000000" w:themeColor="text1"/>
                <w:vertAlign w:val="baseline"/>
                <w:lang w:val="en-US" w:eastAsia="zh-CN"/>
              </w:rPr>
            </w:pPr>
            <w:r>
              <w:rPr>
                <w:rFonts w:hint="eastAsia" w:ascii="宋体" w:hAnsi="宋体" w:eastAsia="宋体" w:cs="宋体"/>
                <w:color w:val="000000"/>
                <w:kern w:val="0"/>
                <w:sz w:val="20"/>
                <w:szCs w:val="20"/>
                <w:lang w:val="en-US" w:eastAsia="zh-CN" w:bidi="ar"/>
              </w:rPr>
              <w:t>1：开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0x04</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BYTE[9]</w:t>
            </w:r>
          </w:p>
        </w:tc>
        <w:tc>
          <w:tcPr>
            <w:tcW w:w="5960" w:type="dxa"/>
          </w:tcPr>
          <w:p>
            <w:pPr>
              <w:widowControl/>
              <w:jc w:val="left"/>
              <w:rPr>
                <w:rFonts w:hint="eastAsia"/>
                <w:color w:val="000000" w:themeColor="text1"/>
                <w:vertAlign w:val="baseline"/>
                <w:lang w:val="en-US" w:eastAsia="zh-CN"/>
              </w:rPr>
            </w:pPr>
            <w:r>
              <w:rPr>
                <w:rFonts w:hint="eastAsia" w:ascii="宋体" w:hAnsi="宋体" w:eastAsia="宋体" w:cs="宋体"/>
                <w:color w:val="000000"/>
                <w:kern w:val="0"/>
                <w:sz w:val="20"/>
                <w:szCs w:val="20"/>
                <w:lang w:val="en-US" w:eastAsia="zh-CN" w:bidi="ar"/>
              </w:rPr>
              <w:t>APP发起的运动数据，</w:t>
            </w:r>
            <w:r>
              <w:rPr>
                <w:rFonts w:hint="eastAsia"/>
                <w:color w:val="000000" w:themeColor="text1"/>
                <w:vertAlign w:val="baseline"/>
                <w:lang w:val="en-US" w:eastAsia="zh-CN"/>
              </w:rPr>
              <w:t>参数值定义如下：</w:t>
            </w:r>
          </w:p>
          <w:tbl>
            <w:tblPr>
              <w:tblStyle w:val="25"/>
              <w:tblW w:w="5744"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1314"/>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widowControl/>
                    <w:jc w:val="left"/>
                    <w:rPr>
                      <w:rFonts w:hint="default"/>
                      <w:color w:val="000000" w:themeColor="text1"/>
                      <w:vertAlign w:val="baseline"/>
                      <w:lang w:val="en-US" w:eastAsia="zh-CN"/>
                    </w:rPr>
                  </w:pPr>
                  <w:r>
                    <w:rPr>
                      <w:rFonts w:hint="eastAsia"/>
                      <w:vertAlign w:val="baseline"/>
                      <w:lang w:val="en-US" w:eastAsia="zh-CN"/>
                    </w:rPr>
                    <w:t>起始字节</w:t>
                  </w:r>
                </w:p>
              </w:tc>
              <w:tc>
                <w:tcPr>
                  <w:tcW w:w="1314"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3056"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描述及说明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0</w:t>
                  </w:r>
                </w:p>
              </w:tc>
              <w:tc>
                <w:tcPr>
                  <w:tcW w:w="1314"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DWORD</w:t>
                  </w:r>
                </w:p>
              </w:tc>
              <w:tc>
                <w:tcPr>
                  <w:tcW w:w="3056"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4</w:t>
                  </w:r>
                </w:p>
              </w:tc>
              <w:tc>
                <w:tcPr>
                  <w:tcW w:w="1314"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DWORD</w:t>
                  </w:r>
                </w:p>
              </w:tc>
              <w:tc>
                <w:tcPr>
                  <w:tcW w:w="3056"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步数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8</w:t>
                  </w:r>
                </w:p>
              </w:tc>
              <w:tc>
                <w:tcPr>
                  <w:tcW w:w="1314"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3056"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心率</w:t>
                  </w:r>
                </w:p>
              </w:tc>
            </w:tr>
          </w:tbl>
          <w:p>
            <w:pPr>
              <w:widowControl/>
              <w:jc w:val="left"/>
              <w:rPr>
                <w:rFonts w:hint="default"/>
                <w:color w:val="000000" w:themeColor="text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0x05</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5960" w:type="dxa"/>
          </w:tcPr>
          <w:p>
            <w:pPr>
              <w:widowControl/>
              <w:jc w:val="left"/>
              <w:rPr>
                <w:rFonts w:hint="eastAsia"/>
                <w:color w:val="000000" w:themeColor="text1"/>
                <w:vertAlign w:val="baseline"/>
                <w:lang w:val="en-US" w:eastAsia="zh-CN"/>
              </w:rPr>
            </w:pPr>
            <w:r>
              <w:rPr>
                <w:rFonts w:hint="eastAsia"/>
                <w:color w:val="000000" w:themeColor="text1"/>
                <w:vertAlign w:val="baseline"/>
                <w:lang w:val="en-US" w:eastAsia="zh-CN"/>
              </w:rPr>
              <w:t>单次测量结果，参数值定义如下：</w:t>
            </w:r>
          </w:p>
          <w:tbl>
            <w:tblPr>
              <w:tblStyle w:val="25"/>
              <w:tblW w:w="57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1314"/>
              <w:gridCol w:w="3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7" w:type="dxa"/>
                  <w:vAlign w:val="top"/>
                </w:tcPr>
                <w:p>
                  <w:pPr>
                    <w:widowControl/>
                    <w:jc w:val="left"/>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vertAlign w:val="baseline"/>
                      <w:lang w:val="en-US" w:eastAsia="zh-CN"/>
                    </w:rPr>
                    <w:t>起始字节</w:t>
                  </w:r>
                </w:p>
              </w:tc>
              <w:tc>
                <w:tcPr>
                  <w:tcW w:w="1314" w:type="dxa"/>
                  <w:vAlign w:val="top"/>
                </w:tcPr>
                <w:p>
                  <w:pPr>
                    <w:widowControl/>
                    <w:jc w:val="left"/>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数据类型</w:t>
                  </w:r>
                </w:p>
              </w:tc>
              <w:tc>
                <w:tcPr>
                  <w:tcW w:w="3043" w:type="dxa"/>
                  <w:vAlign w:val="top"/>
                </w:tcPr>
                <w:p>
                  <w:pPr>
                    <w:widowControl/>
                    <w:jc w:val="left"/>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描述及说明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0</w:t>
                  </w:r>
                </w:p>
              </w:tc>
              <w:tc>
                <w:tcPr>
                  <w:tcW w:w="1314"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3043" w:type="dxa"/>
                </w:tcPr>
                <w:p>
                  <w:pPr>
                    <w:widowControl/>
                    <w:jc w:val="left"/>
                    <w:rPr>
                      <w:rFonts w:hint="eastAsia"/>
                      <w:color w:val="000000" w:themeColor="text1"/>
                      <w:vertAlign w:val="baseline"/>
                      <w:lang w:val="en-US" w:eastAsia="zh-CN"/>
                    </w:rPr>
                  </w:pPr>
                  <w:r>
                    <w:rPr>
                      <w:rFonts w:hint="eastAsia"/>
                      <w:color w:val="000000" w:themeColor="text1"/>
                      <w:vertAlign w:val="baseline"/>
                      <w:lang w:val="en-US" w:eastAsia="zh-CN"/>
                    </w:rPr>
                    <w:t>测量类型</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0x00：心率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 xml:space="preserve">0x01：血压 </w:t>
                  </w:r>
                </w:p>
                <w:p>
                  <w:pPr>
                    <w:widowControl/>
                    <w:jc w:val="left"/>
                    <w:rPr>
                      <w:rFonts w:hint="default"/>
                      <w:color w:val="000000" w:themeColor="text1"/>
                      <w:vertAlign w:val="baseline"/>
                      <w:lang w:val="en-US" w:eastAsia="zh-CN"/>
                    </w:rPr>
                  </w:pPr>
                  <w:r>
                    <w:rPr>
                      <w:rFonts w:hint="eastAsia" w:ascii="宋体" w:hAnsi="宋体" w:eastAsia="宋体" w:cs="宋体"/>
                      <w:color w:val="000000"/>
                      <w:kern w:val="0"/>
                      <w:sz w:val="20"/>
                      <w:szCs w:val="20"/>
                      <w:lang w:val="en-US" w:eastAsia="zh-CN" w:bidi="ar"/>
                    </w:rPr>
                    <w:t>0x02：血氧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1</w:t>
                  </w:r>
                </w:p>
              </w:tc>
              <w:tc>
                <w:tcPr>
                  <w:tcW w:w="1314"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BYTE[2]</w:t>
                  </w:r>
                </w:p>
              </w:tc>
              <w:tc>
                <w:tcPr>
                  <w:tcW w:w="3043"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测量时间，例：12:30</w:t>
                  </w:r>
                </w:p>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BYTE[0] = 0x0C // 小时</w:t>
                  </w:r>
                </w:p>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BYTE[1] = 0x1E // 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3</w:t>
                  </w:r>
                </w:p>
              </w:tc>
              <w:tc>
                <w:tcPr>
                  <w:tcW w:w="1314"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3043"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测量结果</w:t>
                  </w:r>
                </w:p>
              </w:tc>
            </w:tr>
          </w:tbl>
          <w:p>
            <w:pPr>
              <w:widowControl/>
              <w:jc w:val="left"/>
              <w:rPr>
                <w:rFonts w:hint="eastAsia"/>
                <w:color w:val="000000" w:themeColor="text1"/>
                <w:vertAlign w:val="baseline"/>
                <w:lang w:val="en-US" w:eastAsia="zh-CN"/>
              </w:rPr>
            </w:pPr>
          </w:p>
          <w:p>
            <w:pPr>
              <w:widowControl/>
              <w:jc w:val="left"/>
              <w:rPr>
                <w:rFonts w:hint="default"/>
                <w:color w:val="000000" w:themeColor="text1"/>
                <w:vertAlign w:val="baseline"/>
                <w:lang w:val="en-US" w:eastAsia="zh-CN"/>
              </w:rPr>
            </w:pPr>
          </w:p>
          <w:tbl>
            <w:tblPr>
              <w:tblStyle w:val="25"/>
              <w:tblW w:w="5744"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1354"/>
              <w:gridCol w:w="3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测量类型</w:t>
                  </w:r>
                </w:p>
              </w:tc>
              <w:tc>
                <w:tcPr>
                  <w:tcW w:w="1354"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测量结果长度</w:t>
                  </w:r>
                </w:p>
              </w:tc>
              <w:tc>
                <w:tcPr>
                  <w:tcW w:w="3030"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测量值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dxa"/>
                </w:tcPr>
                <w:p>
                  <w:pPr>
                    <w:widowControl/>
                    <w:jc w:val="left"/>
                    <w:rPr>
                      <w:rFonts w:hint="default"/>
                      <w:color w:val="000000" w:themeColor="text1"/>
                      <w:vertAlign w:val="baseline"/>
                      <w:lang w:val="en-US" w:eastAsia="zh-CN"/>
                    </w:rPr>
                  </w:pPr>
                  <w:r>
                    <w:rPr>
                      <w:rFonts w:hint="eastAsia" w:ascii="宋体" w:hAnsi="宋体" w:eastAsia="宋体" w:cs="宋体"/>
                      <w:color w:val="000000"/>
                      <w:kern w:val="0"/>
                      <w:sz w:val="20"/>
                      <w:szCs w:val="20"/>
                      <w:lang w:val="en-US" w:eastAsia="zh-CN" w:bidi="ar"/>
                    </w:rPr>
                    <w:t>心率</w:t>
                  </w:r>
                </w:p>
              </w:tc>
              <w:tc>
                <w:tcPr>
                  <w:tcW w:w="1354"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3030" w:type="dxa"/>
                </w:tcPr>
                <w:p>
                  <w:pPr>
                    <w:widowControl/>
                    <w:jc w:val="left"/>
                    <w:rPr>
                      <w:rFonts w:hint="default"/>
                      <w:color w:val="000000" w:themeColor="text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360" w:type="dxa"/>
                </w:tcPr>
                <w:p>
                  <w:pPr>
                    <w:widowControl/>
                    <w:jc w:val="left"/>
                    <w:rPr>
                      <w:rFonts w:hint="default"/>
                      <w:color w:val="000000" w:themeColor="text1"/>
                      <w:vertAlign w:val="baseline"/>
                      <w:lang w:val="en-US" w:eastAsia="zh-CN"/>
                    </w:rPr>
                  </w:pPr>
                  <w:r>
                    <w:rPr>
                      <w:rFonts w:hint="eastAsia" w:ascii="宋体" w:hAnsi="宋体" w:eastAsia="宋体" w:cs="宋体"/>
                      <w:color w:val="000000"/>
                      <w:kern w:val="0"/>
                      <w:sz w:val="20"/>
                      <w:szCs w:val="20"/>
                      <w:lang w:val="en-US" w:eastAsia="zh-CN" w:bidi="ar"/>
                    </w:rPr>
                    <w:t>血压</w:t>
                  </w:r>
                </w:p>
              </w:tc>
              <w:tc>
                <w:tcPr>
                  <w:tcW w:w="1354"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BYTE[2]</w:t>
                  </w:r>
                </w:p>
              </w:tc>
              <w:tc>
                <w:tcPr>
                  <w:tcW w:w="3030" w:type="dxa"/>
                </w:tcPr>
                <w:p>
                  <w:pPr>
                    <w:widowControl/>
                    <w:jc w:val="left"/>
                    <w:rPr>
                      <w:rFonts w:hint="eastAsia" w:ascii="宋体" w:hAnsi="宋体" w:eastAsia="宋体" w:cs="宋体"/>
                      <w:color w:val="000000"/>
                      <w:kern w:val="0"/>
                      <w:sz w:val="20"/>
                      <w:szCs w:val="20"/>
                      <w:lang w:val="en-US" w:eastAsia="zh-CN" w:bidi="ar"/>
                    </w:rPr>
                  </w:pPr>
                  <w:r>
                    <w:rPr>
                      <w:rFonts w:hint="eastAsia"/>
                      <w:color w:val="000000" w:themeColor="text1"/>
                      <w:vertAlign w:val="baseline"/>
                      <w:lang w:val="en-US" w:eastAsia="zh-CN"/>
                    </w:rPr>
                    <w:t>BYTE[0]：</w:t>
                  </w:r>
                  <w:r>
                    <w:rPr>
                      <w:rFonts w:hint="eastAsia" w:ascii="宋体" w:hAnsi="宋体" w:eastAsia="宋体" w:cs="宋体"/>
                      <w:color w:val="000000"/>
                      <w:kern w:val="0"/>
                      <w:sz w:val="20"/>
                      <w:szCs w:val="20"/>
                      <w:lang w:val="en-US" w:eastAsia="zh-CN" w:bidi="ar"/>
                    </w:rPr>
                    <w:t>收缩压</w:t>
                  </w:r>
                </w:p>
                <w:p>
                  <w:pPr>
                    <w:widowControl/>
                    <w:jc w:val="left"/>
                    <w:rPr>
                      <w:rFonts w:hint="default" w:ascii="宋体" w:hAnsi="宋体" w:eastAsia="宋体" w:cs="宋体"/>
                      <w:color w:val="000000"/>
                      <w:kern w:val="0"/>
                      <w:sz w:val="20"/>
                      <w:szCs w:val="20"/>
                      <w:lang w:val="en-US" w:eastAsia="zh-CN" w:bidi="ar"/>
                    </w:rPr>
                  </w:pPr>
                  <w:r>
                    <w:rPr>
                      <w:rFonts w:hint="eastAsia"/>
                      <w:color w:val="000000" w:themeColor="text1"/>
                      <w:vertAlign w:val="baseline"/>
                      <w:lang w:val="en-US" w:eastAsia="zh-CN"/>
                    </w:rPr>
                    <w:t>BYTE[1]：伸缩</w:t>
                  </w:r>
                  <w:r>
                    <w:rPr>
                      <w:rFonts w:hint="eastAsia" w:ascii="宋体" w:hAnsi="宋体" w:eastAsia="宋体" w:cs="宋体"/>
                      <w:color w:val="000000"/>
                      <w:kern w:val="0"/>
                      <w:sz w:val="20"/>
                      <w:szCs w:val="20"/>
                      <w:lang w:val="en-US" w:eastAsia="zh-CN" w:bidi="ar"/>
                    </w:rPr>
                    <w:t>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dxa"/>
                </w:tcPr>
                <w:p>
                  <w:pPr>
                    <w:widowControl/>
                    <w:jc w:val="left"/>
                    <w:rPr>
                      <w:rFonts w:hint="default"/>
                      <w:color w:val="000000" w:themeColor="text1"/>
                      <w:vertAlign w:val="baseline"/>
                      <w:lang w:val="en-US" w:eastAsia="zh-CN"/>
                    </w:rPr>
                  </w:pPr>
                  <w:r>
                    <w:rPr>
                      <w:rFonts w:hint="eastAsia" w:ascii="宋体" w:hAnsi="宋体" w:eastAsia="宋体" w:cs="宋体"/>
                      <w:color w:val="000000"/>
                      <w:kern w:val="0"/>
                      <w:sz w:val="20"/>
                      <w:szCs w:val="20"/>
                      <w:lang w:val="en-US" w:eastAsia="zh-CN" w:bidi="ar"/>
                    </w:rPr>
                    <w:t>血氧</w:t>
                  </w:r>
                </w:p>
              </w:tc>
              <w:tc>
                <w:tcPr>
                  <w:tcW w:w="1354"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3030" w:type="dxa"/>
                </w:tcPr>
                <w:p>
                  <w:pPr>
                    <w:widowControl/>
                    <w:jc w:val="left"/>
                    <w:rPr>
                      <w:rFonts w:hint="default"/>
                      <w:color w:val="000000" w:themeColor="text1"/>
                      <w:vertAlign w:val="baseline"/>
                      <w:lang w:val="en-US" w:eastAsia="zh-CN"/>
                    </w:rPr>
                  </w:pPr>
                </w:p>
              </w:tc>
            </w:tr>
          </w:tbl>
          <w:p>
            <w:pPr>
              <w:widowControl/>
              <w:jc w:val="left"/>
              <w:rPr>
                <w:rFonts w:hint="default"/>
                <w:color w:val="000000" w:themeColor="text1"/>
                <w:vertAlign w:val="baseline"/>
                <w:lang w:val="en-US" w:eastAsia="zh-CN"/>
              </w:rPr>
            </w:pPr>
          </w:p>
          <w:p>
            <w:pPr>
              <w:widowControl/>
              <w:jc w:val="left"/>
              <w:rPr>
                <w:rFonts w:hint="default"/>
                <w:color w:val="000000" w:themeColor="text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0x06</w:t>
            </w:r>
          </w:p>
        </w:tc>
        <w:tc>
          <w:tcPr>
            <w:tcW w:w="1327" w:type="dxa"/>
          </w:tcPr>
          <w:p>
            <w:pPr>
              <w:rPr>
                <w:rFonts w:hint="default"/>
                <w:color w:val="000000" w:themeColor="text1"/>
                <w:vertAlign w:val="baseline"/>
                <w:lang w:val="en-US" w:eastAsia="zh-CN"/>
              </w:rPr>
            </w:pPr>
          </w:p>
        </w:tc>
        <w:tc>
          <w:tcPr>
            <w:tcW w:w="5960" w:type="dxa"/>
          </w:tcPr>
          <w:p>
            <w:pPr>
              <w:widowControl/>
              <w:jc w:val="both"/>
              <w:rPr>
                <w:rFonts w:hint="default"/>
                <w:color w:val="000000" w:themeColor="text1"/>
                <w:vertAlign w:val="baseline"/>
                <w:lang w:val="en-US" w:eastAsia="zh-CN"/>
              </w:rPr>
            </w:pPr>
            <w:r>
              <w:rPr>
                <w:rFonts w:hint="eastAsia" w:ascii="宋体" w:hAnsi="宋体" w:eastAsia="宋体" w:cs="宋体"/>
                <w:color w:val="auto"/>
                <w:kern w:val="0"/>
                <w:sz w:val="20"/>
                <w:szCs w:val="20"/>
                <w:lang w:val="en-US" w:eastAsia="zh-CN" w:bidi="ar"/>
              </w:rPr>
              <w:t>朝拜闹钟数据，详见3.8.5 朝拜闹钟数据格式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0x07</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BYTE</w:t>
            </w:r>
          </w:p>
        </w:tc>
        <w:tc>
          <w:tcPr>
            <w:tcW w:w="5960" w:type="dxa"/>
          </w:tcPr>
          <w:p>
            <w:pPr>
              <w:widowControl/>
              <w:jc w:val="both"/>
              <w:rPr>
                <w:rFonts w:hint="default"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辅助定位状态，0x00:无效，0x01:有效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021" w:author="Administrator" w:date="2023-10-24T10:40:12Z"/>
        </w:trPr>
        <w:tc>
          <w:tcPr>
            <w:tcW w:w="1254" w:type="dxa"/>
          </w:tcPr>
          <w:p>
            <w:pPr>
              <w:rPr>
                <w:ins w:id="2022" w:author="Administrator" w:date="2023-10-24T10:40:12Z"/>
                <w:rFonts w:hint="default"/>
                <w:color w:val="000000" w:themeColor="text1"/>
                <w:vertAlign w:val="baseline"/>
                <w:lang w:val="en-US" w:eastAsia="zh-CN"/>
              </w:rPr>
            </w:pPr>
            <w:ins w:id="2023" w:author="Administrator" w:date="2023-10-24T10:40:15Z">
              <w:r>
                <w:rPr>
                  <w:rFonts w:hint="eastAsia"/>
                  <w:color w:val="000000" w:themeColor="text1"/>
                  <w:vertAlign w:val="baseline"/>
                  <w:lang w:val="en-US" w:eastAsia="zh-CN"/>
                </w:rPr>
                <w:t>0x0</w:t>
              </w:r>
            </w:ins>
            <w:ins w:id="2024" w:author="Administrator" w:date="2023-10-24T10:40:16Z">
              <w:r>
                <w:rPr>
                  <w:rFonts w:hint="eastAsia"/>
                  <w:color w:val="000000" w:themeColor="text1"/>
                  <w:vertAlign w:val="baseline"/>
                  <w:lang w:val="en-US" w:eastAsia="zh-CN"/>
                </w:rPr>
                <w:t>8</w:t>
              </w:r>
            </w:ins>
          </w:p>
        </w:tc>
        <w:tc>
          <w:tcPr>
            <w:tcW w:w="1327" w:type="dxa"/>
          </w:tcPr>
          <w:p>
            <w:pPr>
              <w:rPr>
                <w:ins w:id="2025" w:author="Administrator" w:date="2023-10-24T10:40:12Z"/>
                <w:rFonts w:hint="default"/>
                <w:color w:val="000000" w:themeColor="text1"/>
                <w:vertAlign w:val="baseline"/>
                <w:lang w:val="en-US" w:eastAsia="zh-CN"/>
              </w:rPr>
            </w:pPr>
            <w:ins w:id="2026" w:author="Administrator" w:date="2023-10-24T11:05:48Z">
              <w:r>
                <w:rPr>
                  <w:rFonts w:hint="eastAsia"/>
                  <w:color w:val="000000" w:themeColor="text1"/>
                  <w:vertAlign w:val="baseline"/>
                  <w:lang w:val="en-US" w:eastAsia="zh-CN"/>
                </w:rPr>
                <w:t>BYTE[]</w:t>
              </w:r>
            </w:ins>
          </w:p>
        </w:tc>
        <w:tc>
          <w:tcPr>
            <w:tcW w:w="5960" w:type="dxa"/>
          </w:tcPr>
          <w:p>
            <w:pPr>
              <w:widowControl/>
              <w:jc w:val="both"/>
              <w:rPr>
                <w:ins w:id="2027" w:author="Administrator" w:date="2023-10-24T10:48:49Z"/>
                <w:rFonts w:hint="eastAsia" w:ascii="宋体" w:hAnsi="宋体" w:eastAsia="宋体" w:cs="宋体"/>
                <w:color w:val="auto"/>
                <w:kern w:val="0"/>
                <w:sz w:val="20"/>
                <w:szCs w:val="20"/>
                <w:lang w:val="en-US" w:eastAsia="zh-CN" w:bidi="ar"/>
              </w:rPr>
            </w:pPr>
            <w:ins w:id="2028" w:author="Administrator" w:date="2023-10-24T10:40:23Z">
              <w:r>
                <w:rPr>
                  <w:rFonts w:hint="eastAsia" w:ascii="宋体" w:hAnsi="宋体" w:eastAsia="宋体" w:cs="宋体"/>
                  <w:color w:val="auto"/>
                  <w:kern w:val="0"/>
                  <w:sz w:val="20"/>
                  <w:szCs w:val="20"/>
                  <w:lang w:val="en-US" w:eastAsia="zh-CN" w:bidi="ar"/>
                </w:rPr>
                <w:t>设备</w:t>
              </w:r>
            </w:ins>
            <w:ins w:id="2029" w:author="Administrator" w:date="2023-10-24T10:40:25Z">
              <w:r>
                <w:rPr>
                  <w:rFonts w:hint="eastAsia" w:ascii="宋体" w:hAnsi="宋体" w:eastAsia="宋体" w:cs="宋体"/>
                  <w:color w:val="auto"/>
                  <w:kern w:val="0"/>
                  <w:sz w:val="20"/>
                  <w:szCs w:val="20"/>
                  <w:lang w:val="en-US" w:eastAsia="zh-CN" w:bidi="ar"/>
                </w:rPr>
                <w:t>耗电</w:t>
              </w:r>
            </w:ins>
            <w:ins w:id="2030" w:author="Administrator" w:date="2023-10-24T10:40:26Z">
              <w:r>
                <w:rPr>
                  <w:rFonts w:hint="eastAsia" w:ascii="宋体" w:hAnsi="宋体" w:eastAsia="宋体" w:cs="宋体"/>
                  <w:color w:val="auto"/>
                  <w:kern w:val="0"/>
                  <w:sz w:val="20"/>
                  <w:szCs w:val="20"/>
                  <w:lang w:val="en-US" w:eastAsia="zh-CN" w:bidi="ar"/>
                </w:rPr>
                <w:t>数据</w:t>
              </w:r>
            </w:ins>
            <w:ins w:id="2031" w:author="Administrator" w:date="2023-10-24T10:40:28Z">
              <w:r>
                <w:rPr>
                  <w:rFonts w:hint="eastAsia" w:ascii="宋体" w:hAnsi="宋体" w:eastAsia="宋体" w:cs="宋体"/>
                  <w:color w:val="auto"/>
                  <w:kern w:val="0"/>
                  <w:sz w:val="20"/>
                  <w:szCs w:val="20"/>
                  <w:lang w:val="en-US" w:eastAsia="zh-CN" w:bidi="ar"/>
                </w:rPr>
                <w:t>上报</w:t>
              </w:r>
            </w:ins>
            <w:ins w:id="2032" w:author="Administrator" w:date="2023-10-24T10:48:36Z">
              <w:r>
                <w:rPr>
                  <w:rFonts w:hint="eastAsia" w:ascii="宋体" w:hAnsi="宋体" w:eastAsia="宋体" w:cs="宋体"/>
                  <w:color w:val="auto"/>
                  <w:kern w:val="0"/>
                  <w:sz w:val="20"/>
                  <w:szCs w:val="20"/>
                  <w:lang w:val="en-US" w:eastAsia="zh-CN" w:bidi="ar"/>
                </w:rPr>
                <w:t>，</w:t>
              </w:r>
            </w:ins>
            <w:ins w:id="2033" w:author="Administrator" w:date="2023-10-24T10:48:43Z">
              <w:r>
                <w:rPr>
                  <w:rFonts w:hint="eastAsia" w:ascii="宋体" w:hAnsi="宋体" w:eastAsia="宋体" w:cs="宋体"/>
                  <w:color w:val="auto"/>
                  <w:kern w:val="0"/>
                  <w:sz w:val="20"/>
                  <w:szCs w:val="20"/>
                  <w:lang w:val="en-US" w:eastAsia="zh-CN" w:bidi="ar"/>
                </w:rPr>
                <w:t>上报</w:t>
              </w:r>
            </w:ins>
            <w:ins w:id="2034" w:author="Administrator" w:date="2023-10-24T10:48:46Z">
              <w:r>
                <w:rPr>
                  <w:rFonts w:hint="eastAsia" w:ascii="宋体" w:hAnsi="宋体" w:eastAsia="宋体" w:cs="宋体"/>
                  <w:color w:val="auto"/>
                  <w:kern w:val="0"/>
                  <w:sz w:val="20"/>
                  <w:szCs w:val="20"/>
                  <w:lang w:val="en-US" w:eastAsia="zh-CN" w:bidi="ar"/>
                </w:rPr>
                <w:t>格式</w:t>
              </w:r>
            </w:ins>
            <w:ins w:id="2035" w:author="Administrator" w:date="2023-10-24T10:48:48Z">
              <w:r>
                <w:rPr>
                  <w:rFonts w:hint="eastAsia" w:ascii="宋体" w:hAnsi="宋体" w:eastAsia="宋体" w:cs="宋体"/>
                  <w:color w:val="auto"/>
                  <w:kern w:val="0"/>
                  <w:sz w:val="20"/>
                  <w:szCs w:val="20"/>
                  <w:lang w:val="en-US" w:eastAsia="zh-CN" w:bidi="ar"/>
                </w:rPr>
                <w:t>如下</w:t>
              </w:r>
            </w:ins>
            <w:ins w:id="2036" w:author="Administrator" w:date="2023-10-24T10:48:49Z">
              <w:r>
                <w:rPr>
                  <w:rFonts w:hint="eastAsia" w:ascii="宋体" w:hAnsi="宋体" w:eastAsia="宋体" w:cs="宋体"/>
                  <w:color w:val="auto"/>
                  <w:kern w:val="0"/>
                  <w:sz w:val="20"/>
                  <w:szCs w:val="20"/>
                  <w:lang w:val="en-US" w:eastAsia="zh-CN" w:bidi="ar"/>
                </w:rPr>
                <w:t>：</w:t>
              </w:r>
            </w:ins>
          </w:p>
          <w:tbl>
            <w:tblPr>
              <w:tblStyle w:val="25"/>
              <w:tblW w:w="5744" w:type="dxa"/>
              <w:tblInd w:w="-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4"/>
              <w:gridCol w:w="1350"/>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037" w:author="Administrator" w:date="2023-10-24T11:02:04Z"/>
              </w:trPr>
              <w:tc>
                <w:tcPr>
                  <w:tcW w:w="1314" w:type="dxa"/>
                </w:tcPr>
                <w:p>
                  <w:pPr>
                    <w:widowControl/>
                    <w:jc w:val="both"/>
                    <w:rPr>
                      <w:ins w:id="2038" w:author="Administrator" w:date="2023-10-24T11:02:04Z"/>
                      <w:rFonts w:hint="default" w:ascii="宋体" w:hAnsi="宋体" w:eastAsia="宋体" w:cs="宋体"/>
                      <w:color w:val="auto"/>
                      <w:kern w:val="0"/>
                      <w:sz w:val="20"/>
                      <w:szCs w:val="20"/>
                      <w:vertAlign w:val="baseline"/>
                      <w:lang w:val="en-US" w:eastAsia="zh-CN" w:bidi="ar"/>
                    </w:rPr>
                  </w:pPr>
                  <w:ins w:id="2039" w:author="Administrator" w:date="2023-10-24T11:02:17Z">
                    <w:r>
                      <w:rPr>
                        <w:rFonts w:hint="eastAsia" w:ascii="宋体" w:hAnsi="宋体" w:eastAsia="宋体" w:cs="宋体"/>
                        <w:color w:val="auto"/>
                        <w:kern w:val="0"/>
                        <w:sz w:val="20"/>
                        <w:szCs w:val="20"/>
                        <w:vertAlign w:val="baseline"/>
                        <w:lang w:val="en-US" w:eastAsia="zh-CN" w:bidi="ar"/>
                      </w:rPr>
                      <w:t>起始字节</w:t>
                    </w:r>
                  </w:ins>
                </w:p>
              </w:tc>
              <w:tc>
                <w:tcPr>
                  <w:tcW w:w="1350" w:type="dxa"/>
                </w:tcPr>
                <w:p>
                  <w:pPr>
                    <w:widowControl/>
                    <w:jc w:val="both"/>
                    <w:rPr>
                      <w:ins w:id="2040" w:author="Administrator" w:date="2023-10-24T11:02:04Z"/>
                      <w:rFonts w:hint="default" w:ascii="宋体" w:hAnsi="宋体" w:eastAsia="宋体" w:cs="宋体"/>
                      <w:color w:val="auto"/>
                      <w:kern w:val="0"/>
                      <w:sz w:val="20"/>
                      <w:szCs w:val="20"/>
                      <w:vertAlign w:val="baseline"/>
                      <w:lang w:val="en-US" w:eastAsia="zh-CN" w:bidi="ar"/>
                    </w:rPr>
                  </w:pPr>
                  <w:ins w:id="2041" w:author="Administrator" w:date="2023-10-24T11:02:21Z">
                    <w:r>
                      <w:rPr>
                        <w:rFonts w:hint="eastAsia" w:ascii="宋体" w:hAnsi="宋体" w:eastAsia="宋体" w:cs="宋体"/>
                        <w:color w:val="auto"/>
                        <w:kern w:val="0"/>
                        <w:sz w:val="20"/>
                        <w:szCs w:val="20"/>
                        <w:vertAlign w:val="baseline"/>
                        <w:lang w:val="en-US" w:eastAsia="zh-CN" w:bidi="ar"/>
                      </w:rPr>
                      <w:t>数据</w:t>
                    </w:r>
                  </w:ins>
                  <w:ins w:id="2042" w:author="Administrator" w:date="2023-10-24T11:02:22Z">
                    <w:r>
                      <w:rPr>
                        <w:rFonts w:hint="eastAsia" w:ascii="宋体" w:hAnsi="宋体" w:eastAsia="宋体" w:cs="宋体"/>
                        <w:color w:val="auto"/>
                        <w:kern w:val="0"/>
                        <w:sz w:val="20"/>
                        <w:szCs w:val="20"/>
                        <w:vertAlign w:val="baseline"/>
                        <w:lang w:val="en-US" w:eastAsia="zh-CN" w:bidi="ar"/>
                      </w:rPr>
                      <w:t>类型</w:t>
                    </w:r>
                  </w:ins>
                </w:p>
              </w:tc>
              <w:tc>
                <w:tcPr>
                  <w:tcW w:w="3080" w:type="dxa"/>
                </w:tcPr>
                <w:p>
                  <w:pPr>
                    <w:widowControl/>
                    <w:jc w:val="both"/>
                    <w:rPr>
                      <w:ins w:id="2043" w:author="Administrator" w:date="2023-10-24T11:02:04Z"/>
                      <w:rFonts w:hint="default" w:ascii="宋体" w:hAnsi="宋体" w:eastAsia="宋体" w:cs="宋体"/>
                      <w:color w:val="auto"/>
                      <w:kern w:val="0"/>
                      <w:sz w:val="20"/>
                      <w:szCs w:val="20"/>
                      <w:vertAlign w:val="baseline"/>
                      <w:lang w:val="en-US" w:eastAsia="zh-CN" w:bidi="ar"/>
                    </w:rPr>
                  </w:pPr>
                  <w:ins w:id="2044" w:author="Administrator" w:date="2023-10-24T11:02:24Z">
                    <w:r>
                      <w:rPr>
                        <w:rFonts w:hint="eastAsia" w:ascii="宋体" w:hAnsi="宋体" w:eastAsia="宋体" w:cs="宋体"/>
                        <w:color w:val="auto"/>
                        <w:kern w:val="0"/>
                        <w:sz w:val="20"/>
                        <w:szCs w:val="20"/>
                        <w:vertAlign w:val="baseline"/>
                        <w:lang w:val="en-US" w:eastAsia="zh-CN" w:bidi="ar"/>
                      </w:rPr>
                      <w:t>描述</w:t>
                    </w:r>
                  </w:ins>
                  <w:ins w:id="2045" w:author="Administrator" w:date="2023-10-24T11:02:26Z">
                    <w:r>
                      <w:rPr>
                        <w:rFonts w:hint="eastAsia" w:ascii="宋体" w:hAnsi="宋体" w:eastAsia="宋体" w:cs="宋体"/>
                        <w:color w:val="auto"/>
                        <w:kern w:val="0"/>
                        <w:sz w:val="20"/>
                        <w:szCs w:val="20"/>
                        <w:vertAlign w:val="baseline"/>
                        <w:lang w:val="en-US" w:eastAsia="zh-CN" w:bidi="ar"/>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046" w:author="Administrator" w:date="2023-10-24T11:02:04Z"/>
              </w:trPr>
              <w:tc>
                <w:tcPr>
                  <w:tcW w:w="1314" w:type="dxa"/>
                </w:tcPr>
                <w:p>
                  <w:pPr>
                    <w:widowControl/>
                    <w:jc w:val="both"/>
                    <w:rPr>
                      <w:ins w:id="2047" w:author="Administrator" w:date="2023-10-24T11:02:04Z"/>
                      <w:rFonts w:hint="default" w:ascii="宋体" w:hAnsi="宋体" w:eastAsia="宋体" w:cs="宋体"/>
                      <w:color w:val="auto"/>
                      <w:kern w:val="0"/>
                      <w:sz w:val="20"/>
                      <w:szCs w:val="20"/>
                      <w:vertAlign w:val="baseline"/>
                      <w:lang w:val="en-US" w:eastAsia="zh-CN" w:bidi="ar"/>
                    </w:rPr>
                  </w:pPr>
                  <w:ins w:id="2048" w:author="Administrator" w:date="2023-10-24T11:02:30Z">
                    <w:r>
                      <w:rPr>
                        <w:rFonts w:hint="eastAsia" w:ascii="宋体" w:hAnsi="宋体" w:eastAsia="宋体" w:cs="宋体"/>
                        <w:color w:val="auto"/>
                        <w:kern w:val="0"/>
                        <w:sz w:val="20"/>
                        <w:szCs w:val="20"/>
                        <w:vertAlign w:val="baseline"/>
                        <w:lang w:val="en-US" w:eastAsia="zh-CN" w:bidi="ar"/>
                      </w:rPr>
                      <w:t>0</w:t>
                    </w:r>
                  </w:ins>
                </w:p>
              </w:tc>
              <w:tc>
                <w:tcPr>
                  <w:tcW w:w="1350" w:type="dxa"/>
                </w:tcPr>
                <w:p>
                  <w:pPr>
                    <w:widowControl/>
                    <w:jc w:val="both"/>
                    <w:rPr>
                      <w:ins w:id="2049" w:author="Administrator" w:date="2023-10-24T11:02:04Z"/>
                      <w:rFonts w:hint="default" w:ascii="宋体" w:hAnsi="宋体" w:eastAsia="宋体" w:cs="宋体"/>
                      <w:color w:val="auto"/>
                      <w:kern w:val="0"/>
                      <w:sz w:val="20"/>
                      <w:szCs w:val="20"/>
                      <w:vertAlign w:val="baseline"/>
                      <w:lang w:val="en-US" w:eastAsia="zh-CN" w:bidi="ar"/>
                    </w:rPr>
                  </w:pPr>
                  <w:ins w:id="2050" w:author="Administrator" w:date="2023-10-24T11:03:05Z">
                    <w:r>
                      <w:rPr>
                        <w:rFonts w:hint="eastAsia" w:ascii="宋体" w:hAnsi="宋体" w:eastAsia="宋体" w:cs="宋体"/>
                        <w:color w:val="auto"/>
                        <w:kern w:val="0"/>
                        <w:sz w:val="20"/>
                        <w:szCs w:val="20"/>
                        <w:vertAlign w:val="baseline"/>
                        <w:lang w:val="en-US" w:eastAsia="zh-CN" w:bidi="ar"/>
                      </w:rPr>
                      <w:t>D</w:t>
                    </w:r>
                  </w:ins>
                  <w:ins w:id="2051" w:author="Administrator" w:date="2023-10-24T11:02:46Z">
                    <w:r>
                      <w:rPr>
                        <w:rFonts w:hint="eastAsia" w:ascii="宋体" w:hAnsi="宋体" w:eastAsia="宋体" w:cs="宋体"/>
                        <w:color w:val="auto"/>
                        <w:kern w:val="0"/>
                        <w:sz w:val="20"/>
                        <w:szCs w:val="20"/>
                        <w:vertAlign w:val="baseline"/>
                        <w:lang w:val="en-US" w:eastAsia="zh-CN" w:bidi="ar"/>
                      </w:rPr>
                      <w:t>WOR</w:t>
                    </w:r>
                  </w:ins>
                  <w:ins w:id="2052" w:author="Administrator" w:date="2023-10-24T11:02:47Z">
                    <w:r>
                      <w:rPr>
                        <w:rFonts w:hint="eastAsia" w:ascii="宋体" w:hAnsi="宋体" w:eastAsia="宋体" w:cs="宋体"/>
                        <w:color w:val="auto"/>
                        <w:kern w:val="0"/>
                        <w:sz w:val="20"/>
                        <w:szCs w:val="20"/>
                        <w:vertAlign w:val="baseline"/>
                        <w:lang w:val="en-US" w:eastAsia="zh-CN" w:bidi="ar"/>
                      </w:rPr>
                      <w:t>D</w:t>
                    </w:r>
                  </w:ins>
                </w:p>
              </w:tc>
              <w:tc>
                <w:tcPr>
                  <w:tcW w:w="3080" w:type="dxa"/>
                </w:tcPr>
                <w:p>
                  <w:pPr>
                    <w:widowControl/>
                    <w:jc w:val="both"/>
                    <w:rPr>
                      <w:ins w:id="2053" w:author="Administrator" w:date="2023-10-24T11:02:04Z"/>
                      <w:rFonts w:hint="eastAsia" w:ascii="宋体" w:hAnsi="宋体" w:eastAsia="宋体" w:cs="宋体"/>
                      <w:color w:val="auto"/>
                      <w:kern w:val="0"/>
                      <w:sz w:val="20"/>
                      <w:szCs w:val="20"/>
                      <w:vertAlign w:val="baseline"/>
                      <w:lang w:val="en-US" w:eastAsia="zh-CN" w:bidi="ar"/>
                    </w:rPr>
                  </w:pPr>
                  <w:ins w:id="2054" w:author="Administrator" w:date="2023-10-24T11:03:11Z">
                    <w:r>
                      <w:rPr>
                        <w:rFonts w:hint="eastAsia" w:ascii="宋体" w:hAnsi="宋体" w:eastAsia="宋体" w:cs="宋体"/>
                        <w:color w:val="auto"/>
                        <w:kern w:val="0"/>
                        <w:sz w:val="20"/>
                        <w:szCs w:val="20"/>
                        <w:vertAlign w:val="baseline"/>
                        <w:lang w:val="en-US" w:eastAsia="zh-CN" w:bidi="ar"/>
                      </w:rPr>
                      <w:t>抬腕次数</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055" w:author="Administrator" w:date="2023-10-24T11:02:04Z"/>
              </w:trPr>
              <w:tc>
                <w:tcPr>
                  <w:tcW w:w="1314" w:type="dxa"/>
                </w:tcPr>
                <w:p>
                  <w:pPr>
                    <w:widowControl/>
                    <w:jc w:val="both"/>
                    <w:rPr>
                      <w:ins w:id="2056" w:author="Administrator" w:date="2023-10-24T11:02:04Z"/>
                      <w:rFonts w:hint="default" w:ascii="宋体" w:hAnsi="宋体" w:eastAsia="宋体" w:cs="宋体"/>
                      <w:color w:val="auto"/>
                      <w:kern w:val="0"/>
                      <w:sz w:val="20"/>
                      <w:szCs w:val="20"/>
                      <w:vertAlign w:val="baseline"/>
                      <w:lang w:val="en-US" w:eastAsia="zh-CN" w:bidi="ar"/>
                    </w:rPr>
                  </w:pPr>
                  <w:ins w:id="2057" w:author="Administrator" w:date="2023-10-24T11:03:13Z">
                    <w:r>
                      <w:rPr>
                        <w:rFonts w:hint="eastAsia" w:ascii="宋体" w:hAnsi="宋体" w:eastAsia="宋体" w:cs="宋体"/>
                        <w:color w:val="auto"/>
                        <w:kern w:val="0"/>
                        <w:sz w:val="20"/>
                        <w:szCs w:val="20"/>
                        <w:vertAlign w:val="baseline"/>
                        <w:lang w:val="en-US" w:eastAsia="zh-CN" w:bidi="ar"/>
                      </w:rPr>
                      <w:t>4</w:t>
                    </w:r>
                  </w:ins>
                </w:p>
              </w:tc>
              <w:tc>
                <w:tcPr>
                  <w:tcW w:w="1350" w:type="dxa"/>
                </w:tcPr>
                <w:p>
                  <w:pPr>
                    <w:widowControl/>
                    <w:jc w:val="both"/>
                    <w:rPr>
                      <w:ins w:id="2058" w:author="Administrator" w:date="2023-10-24T11:02:04Z"/>
                      <w:rFonts w:hint="eastAsia" w:ascii="宋体" w:hAnsi="宋体" w:eastAsia="宋体" w:cs="宋体"/>
                      <w:color w:val="auto"/>
                      <w:kern w:val="0"/>
                      <w:sz w:val="20"/>
                      <w:szCs w:val="20"/>
                      <w:vertAlign w:val="baseline"/>
                      <w:lang w:val="en-US" w:eastAsia="zh-CN" w:bidi="ar"/>
                    </w:rPr>
                  </w:pPr>
                  <w:ins w:id="2059" w:author="Administrator" w:date="2023-10-24T11:03:20Z">
                    <w:r>
                      <w:rPr>
                        <w:rFonts w:hint="eastAsia" w:ascii="宋体" w:hAnsi="宋体" w:eastAsia="宋体" w:cs="宋体"/>
                        <w:color w:val="auto"/>
                        <w:kern w:val="0"/>
                        <w:sz w:val="20"/>
                        <w:szCs w:val="20"/>
                        <w:vertAlign w:val="baseline"/>
                        <w:lang w:val="en-US" w:eastAsia="zh-CN" w:bidi="ar"/>
                      </w:rPr>
                      <w:t>DWORD</w:t>
                    </w:r>
                  </w:ins>
                </w:p>
              </w:tc>
              <w:tc>
                <w:tcPr>
                  <w:tcW w:w="3080" w:type="dxa"/>
                </w:tcPr>
                <w:p>
                  <w:pPr>
                    <w:widowControl/>
                    <w:jc w:val="both"/>
                    <w:rPr>
                      <w:ins w:id="2060" w:author="Administrator" w:date="2023-10-24T11:02:04Z"/>
                      <w:rFonts w:hint="eastAsia" w:ascii="宋体" w:hAnsi="宋体" w:eastAsia="宋体" w:cs="宋体"/>
                      <w:color w:val="auto"/>
                      <w:kern w:val="0"/>
                      <w:sz w:val="20"/>
                      <w:szCs w:val="20"/>
                      <w:vertAlign w:val="baseline"/>
                      <w:lang w:val="en-US" w:eastAsia="zh-CN" w:bidi="ar"/>
                    </w:rPr>
                  </w:pPr>
                  <w:ins w:id="2061" w:author="Administrator" w:date="2023-10-24T11:03:24Z">
                    <w:r>
                      <w:rPr>
                        <w:rFonts w:hint="eastAsia" w:ascii="宋体" w:hAnsi="宋体" w:eastAsia="宋体" w:cs="宋体"/>
                        <w:color w:val="auto"/>
                        <w:kern w:val="0"/>
                        <w:sz w:val="20"/>
                        <w:szCs w:val="20"/>
                        <w:vertAlign w:val="baseline"/>
                        <w:lang w:val="en-US" w:eastAsia="zh-CN" w:bidi="ar"/>
                      </w:rPr>
                      <w:t>亮屏时长,单位秒</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062" w:author="Administrator" w:date="2023-10-24T11:02:04Z"/>
              </w:trPr>
              <w:tc>
                <w:tcPr>
                  <w:tcW w:w="1314" w:type="dxa"/>
                </w:tcPr>
                <w:p>
                  <w:pPr>
                    <w:widowControl/>
                    <w:jc w:val="both"/>
                    <w:rPr>
                      <w:ins w:id="2063" w:author="Administrator" w:date="2023-10-24T11:02:04Z"/>
                      <w:rFonts w:hint="eastAsia" w:ascii="宋体" w:hAnsi="宋体" w:eastAsia="宋体" w:cs="宋体"/>
                      <w:color w:val="auto"/>
                      <w:kern w:val="0"/>
                      <w:sz w:val="20"/>
                      <w:szCs w:val="20"/>
                      <w:vertAlign w:val="baseline"/>
                      <w:lang w:val="en-US" w:eastAsia="zh-CN" w:bidi="ar"/>
                    </w:rPr>
                  </w:pPr>
                  <w:ins w:id="2064" w:author="Administrator" w:date="2023-10-24T11:03:34Z">
                    <w:r>
                      <w:rPr>
                        <w:rFonts w:hint="eastAsia" w:ascii="宋体" w:hAnsi="宋体" w:eastAsia="宋体" w:cs="宋体"/>
                        <w:color w:val="auto"/>
                        <w:kern w:val="0"/>
                        <w:sz w:val="20"/>
                        <w:szCs w:val="20"/>
                        <w:vertAlign w:val="baseline"/>
                        <w:lang w:val="en-US" w:eastAsia="zh-CN" w:bidi="ar"/>
                      </w:rPr>
                      <w:t>8</w:t>
                    </w:r>
                  </w:ins>
                </w:p>
              </w:tc>
              <w:tc>
                <w:tcPr>
                  <w:tcW w:w="1350" w:type="dxa"/>
                </w:tcPr>
                <w:p>
                  <w:pPr>
                    <w:widowControl/>
                    <w:jc w:val="both"/>
                    <w:rPr>
                      <w:ins w:id="2065" w:author="Administrator" w:date="2023-10-24T11:02:04Z"/>
                      <w:rFonts w:hint="eastAsia" w:ascii="宋体" w:hAnsi="宋体" w:eastAsia="宋体" w:cs="宋体"/>
                      <w:color w:val="auto"/>
                      <w:kern w:val="0"/>
                      <w:sz w:val="20"/>
                      <w:szCs w:val="20"/>
                      <w:vertAlign w:val="baseline"/>
                      <w:lang w:val="en-US" w:eastAsia="zh-CN" w:bidi="ar"/>
                    </w:rPr>
                  </w:pPr>
                  <w:ins w:id="2066" w:author="Administrator" w:date="2023-10-24T11:03:31Z">
                    <w:r>
                      <w:rPr>
                        <w:rFonts w:hint="eastAsia" w:ascii="宋体" w:hAnsi="宋体" w:eastAsia="宋体" w:cs="宋体"/>
                        <w:color w:val="auto"/>
                        <w:kern w:val="0"/>
                        <w:sz w:val="20"/>
                        <w:szCs w:val="20"/>
                        <w:vertAlign w:val="baseline"/>
                        <w:lang w:val="en-US" w:eastAsia="zh-CN" w:bidi="ar"/>
                      </w:rPr>
                      <w:t>DWORD</w:t>
                    </w:r>
                  </w:ins>
                </w:p>
              </w:tc>
              <w:tc>
                <w:tcPr>
                  <w:tcW w:w="3080" w:type="dxa"/>
                </w:tcPr>
                <w:p>
                  <w:pPr>
                    <w:widowControl/>
                    <w:jc w:val="both"/>
                    <w:rPr>
                      <w:ins w:id="2067" w:author="Administrator" w:date="2023-10-24T11:02:04Z"/>
                      <w:rFonts w:hint="eastAsia" w:ascii="宋体" w:hAnsi="宋体" w:eastAsia="宋体" w:cs="宋体"/>
                      <w:color w:val="auto"/>
                      <w:kern w:val="0"/>
                      <w:sz w:val="20"/>
                      <w:szCs w:val="20"/>
                      <w:vertAlign w:val="baseline"/>
                      <w:lang w:val="en-US" w:eastAsia="zh-CN" w:bidi="ar"/>
                    </w:rPr>
                  </w:pPr>
                  <w:ins w:id="2068" w:author="Administrator" w:date="2023-10-24T11:03:38Z">
                    <w:r>
                      <w:rPr>
                        <w:rFonts w:hint="eastAsia" w:ascii="宋体" w:hAnsi="宋体" w:eastAsia="宋体" w:cs="宋体"/>
                        <w:color w:val="auto"/>
                        <w:kern w:val="0"/>
                        <w:sz w:val="20"/>
                        <w:szCs w:val="20"/>
                        <w:vertAlign w:val="baseline"/>
                        <w:lang w:val="en-US" w:eastAsia="zh-CN" w:bidi="ar"/>
                      </w:rPr>
                      <w:t>消息次数</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ins w:id="2069" w:author="Administrator" w:date="2023-10-24T11:02:04Z"/>
              </w:trPr>
              <w:tc>
                <w:tcPr>
                  <w:tcW w:w="1314" w:type="dxa"/>
                </w:tcPr>
                <w:p>
                  <w:pPr>
                    <w:widowControl/>
                    <w:jc w:val="both"/>
                    <w:rPr>
                      <w:ins w:id="2070" w:author="Administrator" w:date="2023-10-24T11:02:04Z"/>
                      <w:rFonts w:hint="default" w:ascii="宋体" w:hAnsi="宋体" w:eastAsia="宋体" w:cs="宋体"/>
                      <w:color w:val="auto"/>
                      <w:kern w:val="0"/>
                      <w:sz w:val="20"/>
                      <w:szCs w:val="20"/>
                      <w:vertAlign w:val="baseline"/>
                      <w:lang w:val="en-US" w:eastAsia="zh-CN" w:bidi="ar"/>
                    </w:rPr>
                  </w:pPr>
                  <w:ins w:id="2071" w:author="Administrator" w:date="2023-10-24T11:03:51Z">
                    <w:r>
                      <w:rPr>
                        <w:rFonts w:hint="eastAsia" w:ascii="宋体" w:hAnsi="宋体" w:eastAsia="宋体" w:cs="宋体"/>
                        <w:color w:val="auto"/>
                        <w:kern w:val="0"/>
                        <w:sz w:val="20"/>
                        <w:szCs w:val="20"/>
                        <w:vertAlign w:val="baseline"/>
                        <w:lang w:val="en-US" w:eastAsia="zh-CN" w:bidi="ar"/>
                      </w:rPr>
                      <w:t>12</w:t>
                    </w:r>
                  </w:ins>
                </w:p>
              </w:tc>
              <w:tc>
                <w:tcPr>
                  <w:tcW w:w="1350" w:type="dxa"/>
                </w:tcPr>
                <w:p>
                  <w:pPr>
                    <w:widowControl/>
                    <w:jc w:val="both"/>
                    <w:rPr>
                      <w:ins w:id="2072" w:author="Administrator" w:date="2023-10-24T11:02:04Z"/>
                      <w:rFonts w:hint="default" w:ascii="宋体" w:hAnsi="宋体" w:eastAsia="宋体" w:cs="宋体"/>
                      <w:color w:val="auto"/>
                      <w:kern w:val="0"/>
                      <w:sz w:val="20"/>
                      <w:szCs w:val="20"/>
                      <w:vertAlign w:val="baseline"/>
                      <w:lang w:val="en-US" w:eastAsia="zh-CN" w:bidi="ar"/>
                    </w:rPr>
                  </w:pPr>
                  <w:ins w:id="2073" w:author="Administrator" w:date="2023-10-24T11:04:06Z">
                    <w:r>
                      <w:rPr>
                        <w:rFonts w:hint="eastAsia" w:ascii="宋体" w:hAnsi="宋体" w:eastAsia="宋体" w:cs="宋体"/>
                        <w:color w:val="auto"/>
                        <w:kern w:val="0"/>
                        <w:sz w:val="20"/>
                        <w:szCs w:val="20"/>
                        <w:vertAlign w:val="baseline"/>
                        <w:lang w:val="en-US" w:eastAsia="zh-CN" w:bidi="ar"/>
                      </w:rPr>
                      <w:t>BYT</w:t>
                    </w:r>
                  </w:ins>
                  <w:ins w:id="2074" w:author="Administrator" w:date="2023-10-24T11:04:07Z">
                    <w:r>
                      <w:rPr>
                        <w:rFonts w:hint="eastAsia" w:ascii="宋体" w:hAnsi="宋体" w:eastAsia="宋体" w:cs="宋体"/>
                        <w:color w:val="auto"/>
                        <w:kern w:val="0"/>
                        <w:sz w:val="20"/>
                        <w:szCs w:val="20"/>
                        <w:vertAlign w:val="baseline"/>
                        <w:lang w:val="en-US" w:eastAsia="zh-CN" w:bidi="ar"/>
                      </w:rPr>
                      <w:t>E</w:t>
                    </w:r>
                  </w:ins>
                </w:p>
              </w:tc>
              <w:tc>
                <w:tcPr>
                  <w:tcW w:w="3080" w:type="dxa"/>
                </w:tcPr>
                <w:p>
                  <w:pPr>
                    <w:widowControl/>
                    <w:jc w:val="both"/>
                    <w:rPr>
                      <w:ins w:id="2075" w:author="Administrator" w:date="2023-10-24T11:02:04Z"/>
                      <w:rFonts w:hint="eastAsia" w:ascii="宋体" w:hAnsi="宋体" w:eastAsia="宋体" w:cs="宋体"/>
                      <w:color w:val="auto"/>
                      <w:kern w:val="0"/>
                      <w:sz w:val="20"/>
                      <w:szCs w:val="20"/>
                      <w:vertAlign w:val="baseline"/>
                      <w:lang w:val="en-US" w:eastAsia="zh-CN" w:bidi="ar"/>
                    </w:rPr>
                  </w:pPr>
                  <w:ins w:id="2076" w:author="Administrator" w:date="2023-10-24T11:03:44Z">
                    <w:r>
                      <w:rPr>
                        <w:rFonts w:hint="eastAsia" w:ascii="宋体" w:hAnsi="宋体" w:eastAsia="宋体" w:cs="宋体"/>
                        <w:color w:val="auto"/>
                        <w:kern w:val="0"/>
                        <w:sz w:val="20"/>
                        <w:szCs w:val="20"/>
                        <w:vertAlign w:val="baseline"/>
                        <w:lang w:val="en-US" w:eastAsia="zh-CN" w:bidi="ar"/>
                      </w:rPr>
                      <w:t>电池电量</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077" w:author="Administrator" w:date="2023-10-24T11:03:53Z"/>
              </w:trPr>
              <w:tc>
                <w:tcPr>
                  <w:tcW w:w="1314" w:type="dxa"/>
                </w:tcPr>
                <w:p>
                  <w:pPr>
                    <w:widowControl/>
                    <w:jc w:val="both"/>
                    <w:rPr>
                      <w:ins w:id="2078" w:author="Administrator" w:date="2023-10-24T11:03:53Z"/>
                      <w:rFonts w:hint="default" w:ascii="宋体" w:hAnsi="宋体" w:eastAsia="宋体" w:cs="宋体"/>
                      <w:color w:val="auto"/>
                      <w:kern w:val="0"/>
                      <w:sz w:val="20"/>
                      <w:szCs w:val="20"/>
                      <w:vertAlign w:val="baseline"/>
                      <w:lang w:val="en-US" w:eastAsia="zh-CN" w:bidi="ar"/>
                    </w:rPr>
                  </w:pPr>
                  <w:ins w:id="2079" w:author="Administrator" w:date="2023-10-24T11:03:57Z">
                    <w:r>
                      <w:rPr>
                        <w:rFonts w:hint="eastAsia" w:ascii="宋体" w:hAnsi="宋体" w:eastAsia="宋体" w:cs="宋体"/>
                        <w:color w:val="auto"/>
                        <w:kern w:val="0"/>
                        <w:sz w:val="20"/>
                        <w:szCs w:val="20"/>
                        <w:vertAlign w:val="baseline"/>
                        <w:lang w:val="en-US" w:eastAsia="zh-CN" w:bidi="ar"/>
                      </w:rPr>
                      <w:t>1</w:t>
                    </w:r>
                  </w:ins>
                  <w:ins w:id="2080" w:author="Administrator" w:date="2023-10-24T11:04:09Z">
                    <w:r>
                      <w:rPr>
                        <w:rFonts w:hint="eastAsia" w:ascii="宋体" w:hAnsi="宋体" w:eastAsia="宋体" w:cs="宋体"/>
                        <w:color w:val="auto"/>
                        <w:kern w:val="0"/>
                        <w:sz w:val="20"/>
                        <w:szCs w:val="20"/>
                        <w:vertAlign w:val="baseline"/>
                        <w:lang w:val="en-US" w:eastAsia="zh-CN" w:bidi="ar"/>
                      </w:rPr>
                      <w:t>3</w:t>
                    </w:r>
                  </w:ins>
                </w:p>
              </w:tc>
              <w:tc>
                <w:tcPr>
                  <w:tcW w:w="1350" w:type="dxa"/>
                </w:tcPr>
                <w:p>
                  <w:pPr>
                    <w:widowControl/>
                    <w:jc w:val="both"/>
                    <w:rPr>
                      <w:ins w:id="2081" w:author="Administrator" w:date="2023-10-24T11:03:53Z"/>
                      <w:rFonts w:hint="eastAsia" w:ascii="宋体" w:hAnsi="宋体" w:eastAsia="宋体" w:cs="宋体"/>
                      <w:color w:val="auto"/>
                      <w:kern w:val="0"/>
                      <w:sz w:val="20"/>
                      <w:szCs w:val="20"/>
                      <w:vertAlign w:val="baseline"/>
                      <w:lang w:val="en-US" w:eastAsia="zh-CN" w:bidi="ar"/>
                    </w:rPr>
                  </w:pPr>
                  <w:ins w:id="2082" w:author="Administrator" w:date="2023-10-24T11:04:15Z">
                    <w:r>
                      <w:rPr>
                        <w:rFonts w:hint="eastAsia" w:ascii="宋体" w:hAnsi="宋体" w:eastAsia="宋体" w:cs="宋体"/>
                        <w:color w:val="auto"/>
                        <w:kern w:val="0"/>
                        <w:sz w:val="20"/>
                        <w:szCs w:val="20"/>
                        <w:vertAlign w:val="baseline"/>
                        <w:lang w:val="en-US" w:eastAsia="zh-CN" w:bidi="ar"/>
                      </w:rPr>
                      <w:t>WORD</w:t>
                    </w:r>
                  </w:ins>
                </w:p>
              </w:tc>
              <w:tc>
                <w:tcPr>
                  <w:tcW w:w="3080" w:type="dxa"/>
                </w:tcPr>
                <w:p>
                  <w:pPr>
                    <w:widowControl/>
                    <w:jc w:val="both"/>
                    <w:rPr>
                      <w:ins w:id="2083" w:author="Administrator" w:date="2023-10-24T11:03:53Z"/>
                      <w:rFonts w:hint="default" w:ascii="宋体" w:hAnsi="宋体" w:eastAsia="宋体" w:cs="宋体"/>
                      <w:color w:val="auto"/>
                      <w:kern w:val="0"/>
                      <w:sz w:val="20"/>
                      <w:szCs w:val="20"/>
                      <w:vertAlign w:val="baseline"/>
                      <w:lang w:val="en-US" w:eastAsia="zh-CN" w:bidi="ar"/>
                    </w:rPr>
                  </w:pPr>
                  <w:ins w:id="2084" w:author="Administrator" w:date="2023-10-24T11:04:18Z">
                    <w:r>
                      <w:rPr>
                        <w:rFonts w:hint="eastAsia" w:ascii="宋体" w:hAnsi="宋体" w:eastAsia="宋体" w:cs="宋体"/>
                        <w:color w:val="auto"/>
                        <w:kern w:val="0"/>
                        <w:sz w:val="20"/>
                        <w:szCs w:val="20"/>
                        <w:vertAlign w:val="baseline"/>
                        <w:lang w:val="en-US" w:eastAsia="zh-CN" w:bidi="ar"/>
                      </w:rPr>
                      <w:t>电池</w:t>
                    </w:r>
                  </w:ins>
                  <w:ins w:id="2085" w:author="Administrator" w:date="2023-10-24T11:04:19Z">
                    <w:r>
                      <w:rPr>
                        <w:rFonts w:hint="eastAsia" w:ascii="宋体" w:hAnsi="宋体" w:eastAsia="宋体" w:cs="宋体"/>
                        <w:color w:val="auto"/>
                        <w:kern w:val="0"/>
                        <w:sz w:val="20"/>
                        <w:szCs w:val="20"/>
                        <w:vertAlign w:val="baseline"/>
                        <w:lang w:val="en-US" w:eastAsia="zh-CN" w:bidi="ar"/>
                      </w:rPr>
                      <w:t>电压</w:t>
                    </w:r>
                  </w:ins>
                  <w:ins w:id="2086" w:author="Administrator" w:date="2023-10-24T11:05:13Z">
                    <w:r>
                      <w:rPr>
                        <w:rFonts w:hint="eastAsia" w:ascii="宋体" w:hAnsi="宋体" w:eastAsia="宋体" w:cs="宋体"/>
                        <w:color w:val="auto"/>
                        <w:kern w:val="0"/>
                        <w:sz w:val="20"/>
                        <w:szCs w:val="20"/>
                        <w:vertAlign w:val="baseline"/>
                        <w:lang w:val="en-US" w:eastAsia="zh-CN" w:bidi="ar"/>
                      </w:rPr>
                      <w:t>，</w:t>
                    </w:r>
                  </w:ins>
                  <w:ins w:id="2087" w:author="Administrator" w:date="2023-10-24T11:05:15Z">
                    <w:r>
                      <w:rPr>
                        <w:rFonts w:hint="eastAsia" w:ascii="宋体" w:hAnsi="宋体" w:eastAsia="宋体" w:cs="宋体"/>
                        <w:color w:val="auto"/>
                        <w:kern w:val="0"/>
                        <w:sz w:val="20"/>
                        <w:szCs w:val="20"/>
                        <w:vertAlign w:val="baseline"/>
                        <w:lang w:val="en-US" w:eastAsia="zh-CN" w:bidi="ar"/>
                      </w:rPr>
                      <w:t>精度</w:t>
                    </w:r>
                  </w:ins>
                  <w:ins w:id="2088" w:author="Administrator" w:date="2023-10-24T11:05:16Z">
                    <w:r>
                      <w:rPr>
                        <w:rFonts w:hint="eastAsia" w:ascii="宋体" w:hAnsi="宋体" w:eastAsia="宋体" w:cs="宋体"/>
                        <w:color w:val="auto"/>
                        <w:kern w:val="0"/>
                        <w:sz w:val="20"/>
                        <w:szCs w:val="20"/>
                        <w:vertAlign w:val="baseline"/>
                        <w:lang w:val="en-US" w:eastAsia="zh-CN" w:bidi="ar"/>
                      </w:rPr>
                      <w:t>0.0</w:t>
                    </w:r>
                  </w:ins>
                  <w:ins w:id="2089" w:author="Administrator" w:date="2023-10-24T11:05:18Z">
                    <w:r>
                      <w:rPr>
                        <w:rFonts w:hint="eastAsia" w:ascii="宋体" w:hAnsi="宋体" w:eastAsia="宋体" w:cs="宋体"/>
                        <w:color w:val="auto"/>
                        <w:kern w:val="0"/>
                        <w:sz w:val="20"/>
                        <w:szCs w:val="20"/>
                        <w:vertAlign w:val="baseline"/>
                        <w:lang w:val="en-US" w:eastAsia="zh-CN" w:bidi="ar"/>
                      </w:rPr>
                      <w:t>01</w:t>
                    </w:r>
                  </w:ins>
                  <w:ins w:id="2090" w:author="Administrator" w:date="2023-10-24T11:05:19Z">
                    <w:r>
                      <w:rPr>
                        <w:rFonts w:hint="eastAsia" w:ascii="宋体" w:hAnsi="宋体" w:eastAsia="宋体" w:cs="宋体"/>
                        <w:color w:val="auto"/>
                        <w:kern w:val="0"/>
                        <w:sz w:val="20"/>
                        <w:szCs w:val="20"/>
                        <w:vertAlign w:val="baseline"/>
                        <w:lang w:val="en-US" w:eastAsia="zh-CN" w:bidi="ar"/>
                      </w:rPr>
                      <w:t>v</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091" w:author="Administrator" w:date="2023-10-24T11:04:24Z"/>
              </w:trPr>
              <w:tc>
                <w:tcPr>
                  <w:tcW w:w="1314" w:type="dxa"/>
                </w:tcPr>
                <w:p>
                  <w:pPr>
                    <w:widowControl/>
                    <w:jc w:val="both"/>
                    <w:rPr>
                      <w:ins w:id="2092" w:author="Administrator" w:date="2023-10-24T11:04:24Z"/>
                      <w:rFonts w:hint="default" w:ascii="宋体" w:hAnsi="宋体" w:eastAsia="宋体" w:cs="宋体"/>
                      <w:color w:val="auto"/>
                      <w:kern w:val="0"/>
                      <w:sz w:val="20"/>
                      <w:szCs w:val="20"/>
                      <w:vertAlign w:val="baseline"/>
                      <w:lang w:val="en-US" w:eastAsia="zh-CN" w:bidi="ar"/>
                    </w:rPr>
                  </w:pPr>
                  <w:ins w:id="2093" w:author="Administrator" w:date="2023-10-24T11:04:26Z">
                    <w:r>
                      <w:rPr>
                        <w:rFonts w:hint="eastAsia" w:ascii="宋体" w:hAnsi="宋体" w:eastAsia="宋体" w:cs="宋体"/>
                        <w:color w:val="auto"/>
                        <w:kern w:val="0"/>
                        <w:sz w:val="20"/>
                        <w:szCs w:val="20"/>
                        <w:vertAlign w:val="baseline"/>
                        <w:lang w:val="en-US" w:eastAsia="zh-CN" w:bidi="ar"/>
                      </w:rPr>
                      <w:t>15</w:t>
                    </w:r>
                  </w:ins>
                </w:p>
              </w:tc>
              <w:tc>
                <w:tcPr>
                  <w:tcW w:w="1350" w:type="dxa"/>
                </w:tcPr>
                <w:p>
                  <w:pPr>
                    <w:widowControl/>
                    <w:jc w:val="both"/>
                    <w:rPr>
                      <w:ins w:id="2094" w:author="Administrator" w:date="2023-10-24T11:04:24Z"/>
                      <w:rFonts w:hint="eastAsia" w:ascii="宋体" w:hAnsi="宋体" w:eastAsia="宋体" w:cs="宋体"/>
                      <w:color w:val="auto"/>
                      <w:kern w:val="0"/>
                      <w:sz w:val="20"/>
                      <w:szCs w:val="20"/>
                      <w:vertAlign w:val="baseline"/>
                      <w:lang w:val="en-US" w:eastAsia="zh-CN" w:bidi="ar"/>
                    </w:rPr>
                  </w:pPr>
                  <w:ins w:id="2095" w:author="Administrator" w:date="2023-10-24T11:04:30Z">
                    <w:r>
                      <w:rPr>
                        <w:rFonts w:hint="eastAsia" w:ascii="宋体" w:hAnsi="宋体" w:eastAsia="宋体" w:cs="宋体"/>
                        <w:color w:val="auto"/>
                        <w:kern w:val="0"/>
                        <w:sz w:val="20"/>
                        <w:szCs w:val="20"/>
                        <w:vertAlign w:val="baseline"/>
                        <w:lang w:val="en-US" w:eastAsia="zh-CN" w:bidi="ar"/>
                      </w:rPr>
                      <w:t>DWORD</w:t>
                    </w:r>
                  </w:ins>
                </w:p>
              </w:tc>
              <w:tc>
                <w:tcPr>
                  <w:tcW w:w="3080" w:type="dxa"/>
                </w:tcPr>
                <w:p>
                  <w:pPr>
                    <w:widowControl/>
                    <w:jc w:val="both"/>
                    <w:rPr>
                      <w:ins w:id="2096" w:author="Administrator" w:date="2023-10-24T11:04:24Z"/>
                      <w:rFonts w:hint="eastAsia" w:ascii="宋体" w:hAnsi="宋体" w:eastAsia="宋体" w:cs="宋体"/>
                      <w:color w:val="auto"/>
                      <w:kern w:val="0"/>
                      <w:sz w:val="20"/>
                      <w:szCs w:val="20"/>
                      <w:vertAlign w:val="baseline"/>
                      <w:lang w:val="en-US" w:eastAsia="zh-CN" w:bidi="ar"/>
                    </w:rPr>
                  </w:pPr>
                  <w:ins w:id="2097" w:author="Administrator" w:date="2023-10-24T11:04:39Z">
                    <w:r>
                      <w:rPr>
                        <w:rFonts w:hint="eastAsia" w:ascii="宋体" w:hAnsi="宋体" w:eastAsia="宋体" w:cs="宋体"/>
                        <w:color w:val="auto"/>
                        <w:kern w:val="0"/>
                        <w:sz w:val="20"/>
                        <w:szCs w:val="20"/>
                        <w:vertAlign w:val="baseline"/>
                        <w:lang w:val="en-US" w:eastAsia="zh-CN" w:bidi="ar"/>
                      </w:rPr>
                      <w:t>来电通知时长,单位秒</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098" w:author="Administrator" w:date="2023-10-24T11:04:31Z"/>
              </w:trPr>
              <w:tc>
                <w:tcPr>
                  <w:tcW w:w="1314" w:type="dxa"/>
                </w:tcPr>
                <w:p>
                  <w:pPr>
                    <w:widowControl/>
                    <w:jc w:val="both"/>
                    <w:rPr>
                      <w:ins w:id="2099" w:author="Administrator" w:date="2023-10-24T11:04:31Z"/>
                      <w:rFonts w:hint="default" w:ascii="宋体" w:hAnsi="宋体" w:eastAsia="宋体" w:cs="宋体"/>
                      <w:color w:val="auto"/>
                      <w:kern w:val="0"/>
                      <w:sz w:val="20"/>
                      <w:szCs w:val="20"/>
                      <w:vertAlign w:val="baseline"/>
                      <w:lang w:val="en-US" w:eastAsia="zh-CN" w:bidi="ar"/>
                    </w:rPr>
                  </w:pPr>
                  <w:ins w:id="2100" w:author="Administrator" w:date="2023-10-24T11:04:33Z">
                    <w:r>
                      <w:rPr>
                        <w:rFonts w:hint="eastAsia" w:ascii="宋体" w:hAnsi="宋体" w:eastAsia="宋体" w:cs="宋体"/>
                        <w:color w:val="auto"/>
                        <w:kern w:val="0"/>
                        <w:sz w:val="20"/>
                        <w:szCs w:val="20"/>
                        <w:vertAlign w:val="baseline"/>
                        <w:lang w:val="en-US" w:eastAsia="zh-CN" w:bidi="ar"/>
                      </w:rPr>
                      <w:t>1</w:t>
                    </w:r>
                  </w:ins>
                  <w:ins w:id="2101" w:author="Administrator" w:date="2023-10-24T11:04:34Z">
                    <w:r>
                      <w:rPr>
                        <w:rFonts w:hint="eastAsia" w:ascii="宋体" w:hAnsi="宋体" w:eastAsia="宋体" w:cs="宋体"/>
                        <w:color w:val="auto"/>
                        <w:kern w:val="0"/>
                        <w:sz w:val="20"/>
                        <w:szCs w:val="20"/>
                        <w:vertAlign w:val="baseline"/>
                        <w:lang w:val="en-US" w:eastAsia="zh-CN" w:bidi="ar"/>
                      </w:rPr>
                      <w:t>9</w:t>
                    </w:r>
                  </w:ins>
                </w:p>
              </w:tc>
              <w:tc>
                <w:tcPr>
                  <w:tcW w:w="1350" w:type="dxa"/>
                </w:tcPr>
                <w:p>
                  <w:pPr>
                    <w:widowControl/>
                    <w:jc w:val="both"/>
                    <w:rPr>
                      <w:ins w:id="2102" w:author="Administrator" w:date="2023-10-24T11:04:31Z"/>
                      <w:rFonts w:hint="eastAsia" w:ascii="宋体" w:hAnsi="宋体" w:eastAsia="宋体" w:cs="宋体"/>
                      <w:color w:val="auto"/>
                      <w:kern w:val="0"/>
                      <w:sz w:val="20"/>
                      <w:szCs w:val="20"/>
                      <w:vertAlign w:val="baseline"/>
                      <w:lang w:val="en-US" w:eastAsia="zh-CN" w:bidi="ar"/>
                    </w:rPr>
                  </w:pPr>
                  <w:ins w:id="2103" w:author="Administrator" w:date="2023-10-24T11:04:35Z">
                    <w:r>
                      <w:rPr>
                        <w:rFonts w:hint="eastAsia" w:ascii="宋体" w:hAnsi="宋体" w:eastAsia="宋体" w:cs="宋体"/>
                        <w:color w:val="auto"/>
                        <w:kern w:val="0"/>
                        <w:sz w:val="20"/>
                        <w:szCs w:val="20"/>
                        <w:vertAlign w:val="baseline"/>
                        <w:lang w:val="en-US" w:eastAsia="zh-CN" w:bidi="ar"/>
                      </w:rPr>
                      <w:t>DWORD</w:t>
                    </w:r>
                  </w:ins>
                </w:p>
              </w:tc>
              <w:tc>
                <w:tcPr>
                  <w:tcW w:w="3080" w:type="dxa"/>
                </w:tcPr>
                <w:p>
                  <w:pPr>
                    <w:widowControl/>
                    <w:jc w:val="both"/>
                    <w:rPr>
                      <w:ins w:id="2104" w:author="Administrator" w:date="2023-10-24T11:04:31Z"/>
                      <w:rFonts w:hint="eastAsia" w:ascii="宋体" w:hAnsi="宋体" w:eastAsia="宋体" w:cs="宋体"/>
                      <w:color w:val="auto"/>
                      <w:kern w:val="0"/>
                      <w:sz w:val="20"/>
                      <w:szCs w:val="20"/>
                      <w:vertAlign w:val="baseline"/>
                      <w:lang w:val="en-US" w:eastAsia="zh-CN" w:bidi="ar"/>
                    </w:rPr>
                  </w:pPr>
                  <w:ins w:id="2105" w:author="Administrator" w:date="2023-10-24T11:04:42Z">
                    <w:r>
                      <w:rPr>
                        <w:rFonts w:hint="eastAsia" w:ascii="宋体" w:hAnsi="宋体" w:eastAsia="宋体" w:cs="宋体"/>
                        <w:color w:val="auto"/>
                        <w:kern w:val="0"/>
                        <w:sz w:val="20"/>
                        <w:szCs w:val="20"/>
                        <w:vertAlign w:val="baseline"/>
                        <w:lang w:val="en-US" w:eastAsia="zh-CN" w:bidi="ar"/>
                      </w:rPr>
                      <w:t>马达震动时长,单位秒</w:t>
                    </w:r>
                  </w:ins>
                </w:p>
              </w:tc>
            </w:tr>
          </w:tbl>
          <w:p>
            <w:pPr>
              <w:widowControl/>
              <w:jc w:val="both"/>
              <w:rPr>
                <w:ins w:id="2106" w:author="Administrator" w:date="2023-10-24T11:01:51Z"/>
                <w:rFonts w:hint="eastAsia" w:ascii="宋体" w:hAnsi="宋体" w:eastAsia="宋体" w:cs="宋体"/>
                <w:color w:val="auto"/>
                <w:kern w:val="0"/>
                <w:sz w:val="20"/>
                <w:szCs w:val="20"/>
                <w:lang w:val="en-US" w:eastAsia="zh-CN" w:bidi="ar"/>
              </w:rPr>
            </w:pPr>
          </w:p>
          <w:p>
            <w:pPr>
              <w:widowControl/>
              <w:jc w:val="both"/>
              <w:rPr>
                <w:ins w:id="2107" w:author="Administrator" w:date="2023-10-24T10:40:12Z"/>
                <w:rFonts w:hint="default" w:ascii="宋体" w:hAnsi="宋体" w:eastAsia="宋体" w:cs="宋体"/>
                <w:color w:val="auto"/>
                <w:kern w:val="0"/>
                <w:sz w:val="20"/>
                <w:szCs w:val="20"/>
                <w:lang w:val="en-US" w:eastAsia="zh-CN" w:bidi="ar"/>
              </w:rPr>
            </w:pPr>
          </w:p>
        </w:tc>
      </w:tr>
    </w:tbl>
    <w:p>
      <w:pPr>
        <w:rPr>
          <w:rFonts w:hint="default"/>
          <w:color w:val="FF0000"/>
          <w:lang w:val="en-US" w:eastAsia="zh-CN"/>
        </w:rPr>
      </w:pPr>
    </w:p>
    <w:p>
      <w:pPr>
        <w:rPr>
          <w:rFonts w:hint="default"/>
          <w:color w:val="FF0000"/>
          <w:lang w:val="en-US" w:eastAsia="zh-CN"/>
        </w:rPr>
      </w:pPr>
    </w:p>
    <w:p>
      <w:pPr>
        <w:pStyle w:val="4"/>
        <w:rPr>
          <w:rFonts w:hint="default"/>
          <w:lang w:val="en-US" w:eastAsia="zh-Hans"/>
        </w:rPr>
      </w:pPr>
      <w:bookmarkStart w:id="902" w:name="_Toc23715"/>
      <w:bookmarkStart w:id="903" w:name="_Toc13820"/>
      <w:r>
        <w:rPr>
          <w:rFonts w:hint="eastAsia"/>
          <w:lang w:val="en-US" w:eastAsia="zh-CN"/>
        </w:rPr>
        <w:t>APP数据请求（0x0B）</w:t>
      </w:r>
      <w:bookmarkEnd w:id="902"/>
      <w:bookmarkEnd w:id="903"/>
    </w:p>
    <w:p>
      <w:pPr>
        <w:rPr>
          <w:rFonts w:hint="eastAsia"/>
          <w:lang w:val="en-US" w:eastAsia="zh-CN"/>
        </w:rPr>
      </w:pPr>
      <w:r>
        <w:rPr>
          <w:rFonts w:hint="eastAsia"/>
          <w:lang w:val="en-US" w:eastAsia="zh-CN"/>
        </w:rPr>
        <w:t>命令ID：0x0B。</w:t>
      </w:r>
    </w:p>
    <w:p>
      <w:pPr>
        <w:rPr>
          <w:rFonts w:hint="eastAsia"/>
          <w:lang w:val="en-US" w:eastAsia="zh-CN"/>
        </w:rPr>
      </w:pPr>
      <w:r>
        <w:rPr>
          <w:rFonts w:hint="eastAsia"/>
          <w:lang w:val="en-US" w:eastAsia="zh-CN"/>
        </w:rPr>
        <w:t>APP数据请求数据格式见下表：</w:t>
      </w:r>
    </w:p>
    <w:p>
      <w:pPr>
        <w:jc w:val="center"/>
        <w:rPr>
          <w:rFonts w:hint="eastAsia"/>
          <w:b/>
          <w:bCs/>
          <w:color w:val="auto"/>
          <w:lang w:val="en-US" w:eastAsia="zh-CN"/>
        </w:rPr>
      </w:pPr>
      <w:r>
        <w:rPr>
          <w:rFonts w:hint="eastAsia"/>
          <w:b/>
          <w:bCs/>
          <w:color w:val="auto"/>
          <w:lang w:val="en-US" w:eastAsia="zh-CN"/>
        </w:rPr>
        <w:t>APP数据请求消息格式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APP数据ID个数</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1</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APP数据ID列表</w:t>
            </w:r>
          </w:p>
        </w:tc>
        <w:tc>
          <w:tcPr>
            <w:tcW w:w="1155"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BYTE[n]</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详见APP数据定义说明表</w:t>
            </w:r>
          </w:p>
        </w:tc>
      </w:tr>
    </w:tbl>
    <w:p>
      <w:pPr>
        <w:rPr>
          <w:rFonts w:hint="default"/>
          <w:color w:val="FF0000"/>
          <w:lang w:val="en-US" w:eastAsia="zh-CN"/>
        </w:rPr>
      </w:pPr>
    </w:p>
    <w:p>
      <w:pPr>
        <w:jc w:val="center"/>
        <w:rPr>
          <w:rFonts w:hint="default"/>
          <w:b/>
          <w:bCs/>
          <w:color w:val="FF0000"/>
          <w:lang w:val="en-US" w:eastAsia="zh-CN"/>
        </w:rPr>
      </w:pPr>
      <w:r>
        <w:rPr>
          <w:rFonts w:hint="eastAsia" w:cstheme="minorBidi"/>
          <w:b/>
          <w:bCs/>
          <w:color w:val="000000" w:themeColor="text1"/>
          <w:kern w:val="2"/>
          <w:sz w:val="21"/>
          <w:szCs w:val="24"/>
          <w:vertAlign w:val="baseline"/>
          <w:lang w:val="en-US" w:eastAsia="zh-CN" w:bidi="ar-SA"/>
        </w:rPr>
        <w:t>APP数据定义说明</w:t>
      </w:r>
    </w:p>
    <w:tbl>
      <w:tblPr>
        <w:tblStyle w:val="24"/>
        <w:tblW w:w="85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APP数据ID</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5960"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0x01</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定位数据</w:t>
            </w:r>
          </w:p>
        </w:tc>
        <w:tc>
          <w:tcPr>
            <w:tcW w:w="5960" w:type="dxa"/>
          </w:tcPr>
          <w:p>
            <w:pPr>
              <w:keepNext w:val="0"/>
              <w:keepLines w:val="0"/>
              <w:widowControl/>
              <w:suppressLineNumbers w:val="0"/>
              <w:jc w:val="left"/>
              <w:rPr>
                <w:rFonts w:hint="eastAsia"/>
                <w:color w:val="000000" w:themeColor="text1"/>
                <w:vertAlign w:val="baseline"/>
                <w:lang w:val="en-US" w:eastAsia="zh-CN"/>
              </w:rPr>
            </w:pPr>
            <w:r>
              <w:rPr>
                <w:rFonts w:hint="eastAsia"/>
                <w:color w:val="000000" w:themeColor="text1"/>
                <w:vertAlign w:val="baseline"/>
                <w:lang w:val="en-US" w:eastAsia="zh-CN"/>
              </w:rPr>
              <w:t>定位数据格式如下：</w:t>
            </w:r>
          </w:p>
          <w:tbl>
            <w:tblPr>
              <w:tblStyle w:val="25"/>
              <w:tblW w:w="57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7"/>
              <w:gridCol w:w="1350"/>
              <w:gridCol w:w="3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tcPr>
                <w:p>
                  <w:pPr>
                    <w:widowControl/>
                    <w:jc w:val="left"/>
                    <w:rPr>
                      <w:rFonts w:hint="default"/>
                      <w:color w:val="000000" w:themeColor="text1"/>
                      <w:vertAlign w:val="baseline"/>
                      <w:lang w:val="en-US" w:eastAsia="zh-CN"/>
                    </w:rPr>
                  </w:pPr>
                  <w:r>
                    <w:rPr>
                      <w:rFonts w:hint="eastAsia"/>
                      <w:vertAlign w:val="baseline"/>
                      <w:lang w:val="en-US" w:eastAsia="zh-CN"/>
                    </w:rPr>
                    <w:t>起始字节</w:t>
                  </w:r>
                </w:p>
              </w:tc>
              <w:tc>
                <w:tcPr>
                  <w:tcW w:w="1350"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3067"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描述及说明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0</w:t>
                  </w:r>
                </w:p>
              </w:tc>
              <w:tc>
                <w:tcPr>
                  <w:tcW w:w="1350"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DWORD</w:t>
                  </w:r>
                </w:p>
              </w:tc>
              <w:tc>
                <w:tcPr>
                  <w:tcW w:w="3067" w:type="dxa"/>
                </w:tcPr>
                <w:p>
                  <w:pPr>
                    <w:rPr>
                      <w:rFonts w:hint="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 xml:space="preserve">31位-表示方向；0-北纬 1-南纬 </w:t>
                  </w:r>
                </w:p>
                <w:p>
                  <w:pPr>
                    <w:widowControl/>
                    <w:jc w:val="left"/>
                    <w:rPr>
                      <w:rFonts w:hint="default"/>
                      <w:color w:val="000000" w:themeColor="text1"/>
                      <w:vertAlign w:val="baseline"/>
                      <w:lang w:val="en-US" w:eastAsia="zh-CN"/>
                    </w:rPr>
                  </w:pPr>
                  <w:r>
                    <w:rPr>
                      <w:rFonts w:hint="eastAsia" w:cstheme="minorBidi"/>
                      <w:color w:val="000000" w:themeColor="text1"/>
                      <w:kern w:val="2"/>
                      <w:sz w:val="21"/>
                      <w:szCs w:val="24"/>
                      <w:vertAlign w:val="baseline"/>
                      <w:lang w:val="en-US" w:eastAsia="zh-CN" w:bidi="ar-SA"/>
                    </w:rPr>
                    <w:t>0~30位-纬度，放大10的6次方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4</w:t>
                  </w:r>
                </w:p>
              </w:tc>
              <w:tc>
                <w:tcPr>
                  <w:tcW w:w="1350"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DWORD</w:t>
                  </w:r>
                </w:p>
              </w:tc>
              <w:tc>
                <w:tcPr>
                  <w:tcW w:w="3067" w:type="dxa"/>
                </w:tcPr>
                <w:p>
                  <w:pPr>
                    <w:rPr>
                      <w:rFonts w:hint="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31位，表示方向；0-东经 1-西经</w:t>
                  </w:r>
                </w:p>
                <w:p>
                  <w:pPr>
                    <w:widowControl/>
                    <w:jc w:val="left"/>
                    <w:rPr>
                      <w:rFonts w:hint="default"/>
                      <w:color w:val="000000" w:themeColor="text1"/>
                      <w:vertAlign w:val="baseline"/>
                      <w:lang w:val="en-US" w:eastAsia="zh-CN"/>
                    </w:rPr>
                  </w:pPr>
                  <w:r>
                    <w:rPr>
                      <w:rFonts w:hint="eastAsia" w:cstheme="minorBidi"/>
                      <w:color w:val="000000" w:themeColor="text1"/>
                      <w:kern w:val="2"/>
                      <w:sz w:val="21"/>
                      <w:szCs w:val="24"/>
                      <w:vertAlign w:val="baseline"/>
                      <w:lang w:val="en-US" w:eastAsia="zh-CN" w:bidi="ar-SA"/>
                    </w:rPr>
                    <w:t>0~30位-经度，放大10的6次方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8</w:t>
                  </w:r>
                </w:p>
              </w:tc>
              <w:tc>
                <w:tcPr>
                  <w:tcW w:w="1350"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WORD</w:t>
                  </w:r>
                </w:p>
              </w:tc>
              <w:tc>
                <w:tcPr>
                  <w:tcW w:w="3067"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方向，</w:t>
                  </w:r>
                  <w:r>
                    <w:rPr>
                      <w:rFonts w:hint="eastAsia" w:ascii="宋体" w:hAnsi="宋体" w:eastAsia="宋体" w:cs="宋体"/>
                      <w:color w:val="000000"/>
                      <w:kern w:val="0"/>
                      <w:sz w:val="18"/>
                      <w:szCs w:val="18"/>
                      <w:lang w:val="en-US" w:eastAsia="zh-CN" w:bidi="ar"/>
                    </w:rPr>
                    <w:t>0～359，正北为 0，顺时针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10</w:t>
                  </w:r>
                </w:p>
              </w:tc>
              <w:tc>
                <w:tcPr>
                  <w:tcW w:w="1350"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WORD</w:t>
                  </w:r>
                </w:p>
              </w:tc>
              <w:tc>
                <w:tcPr>
                  <w:tcW w:w="3067" w:type="dxa"/>
                </w:tcPr>
                <w:p>
                  <w:pPr>
                    <w:widowControl/>
                    <w:jc w:val="left"/>
                    <w:rPr>
                      <w:rFonts w:hint="default"/>
                      <w:color w:val="000000" w:themeColor="text1"/>
                      <w:vertAlign w:val="baseline"/>
                      <w:lang w:val="en-US" w:eastAsia="zh-CN"/>
                    </w:rPr>
                  </w:pPr>
                  <w:r>
                    <w:rPr>
                      <w:rFonts w:hint="eastAsia"/>
                      <w:color w:val="000000" w:themeColor="text1"/>
                      <w:vertAlign w:val="baseline"/>
                      <w:lang w:val="en-US" w:eastAsia="zh-CN"/>
                    </w:rPr>
                    <w:t>速度，</w:t>
                  </w:r>
                  <w:r>
                    <w:rPr>
                      <w:rFonts w:hint="eastAsia" w:ascii="宋体" w:hAnsi="宋体" w:eastAsia="宋体" w:cs="宋体"/>
                      <w:color w:val="000000"/>
                      <w:kern w:val="0"/>
                      <w:sz w:val="18"/>
                      <w:szCs w:val="18"/>
                      <w:lang w:val="en-US" w:eastAsia="zh-CN" w:bidi="ar"/>
                    </w:rPr>
                    <w:t>1/10km/h</w:t>
                  </w:r>
                </w:p>
              </w:tc>
            </w:tr>
          </w:tbl>
          <w:p>
            <w:pPr>
              <w:widowControl/>
              <w:jc w:val="left"/>
              <w:rPr>
                <w:rFonts w:hint="default"/>
                <w:color w:val="000000" w:themeColor="text1"/>
                <w:vertAlign w:val="baseline"/>
                <w:lang w:val="en-US" w:eastAsia="zh-CN"/>
              </w:rPr>
            </w:pPr>
          </w:p>
        </w:tc>
      </w:tr>
    </w:tbl>
    <w:p>
      <w:pPr>
        <w:rPr>
          <w:rFonts w:hint="default"/>
          <w:color w:val="FF0000"/>
          <w:lang w:val="en-US" w:eastAsia="zh-CN"/>
        </w:rPr>
      </w:pPr>
    </w:p>
    <w:p>
      <w:pPr>
        <w:rPr>
          <w:rFonts w:hint="default"/>
          <w:color w:val="FF0000"/>
          <w:lang w:val="en-US" w:eastAsia="zh-CN"/>
        </w:rPr>
      </w:pPr>
    </w:p>
    <w:p>
      <w:pPr>
        <w:pStyle w:val="4"/>
        <w:rPr>
          <w:rFonts w:hint="default"/>
          <w:lang w:val="en-US" w:eastAsia="zh-Hans"/>
        </w:rPr>
      </w:pPr>
      <w:bookmarkStart w:id="904" w:name="_Toc28499"/>
      <w:bookmarkStart w:id="905" w:name="_Toc19848"/>
      <w:r>
        <w:rPr>
          <w:rFonts w:hint="eastAsia"/>
          <w:lang w:val="en-US" w:eastAsia="zh-CN"/>
        </w:rPr>
        <w:t>APP数据请求应答（0x8B）</w:t>
      </w:r>
      <w:bookmarkEnd w:id="904"/>
      <w:bookmarkEnd w:id="905"/>
    </w:p>
    <w:p>
      <w:pPr>
        <w:rPr>
          <w:rFonts w:hint="eastAsia"/>
          <w:lang w:val="en-US" w:eastAsia="zh-CN"/>
        </w:rPr>
      </w:pPr>
      <w:r>
        <w:rPr>
          <w:rFonts w:hint="eastAsia"/>
          <w:lang w:val="en-US" w:eastAsia="zh-CN"/>
        </w:rPr>
        <w:t>命令ID：0x8A。</w:t>
      </w:r>
    </w:p>
    <w:p>
      <w:pPr>
        <w:rPr>
          <w:rFonts w:hint="eastAsia"/>
          <w:lang w:val="en-US" w:eastAsia="zh-CN"/>
        </w:rPr>
      </w:pPr>
      <w:r>
        <w:rPr>
          <w:rFonts w:hint="eastAsia"/>
          <w:lang w:val="en-US" w:eastAsia="zh-CN"/>
        </w:rPr>
        <w:t>APP数据请求应答数据格式见下表：</w:t>
      </w:r>
    </w:p>
    <w:p>
      <w:pPr>
        <w:jc w:val="center"/>
        <w:rPr>
          <w:rFonts w:hint="eastAsia"/>
          <w:b/>
          <w:bCs/>
          <w:color w:val="auto"/>
          <w:lang w:val="en-US" w:eastAsia="zh-CN"/>
        </w:rPr>
      </w:pPr>
      <w:r>
        <w:rPr>
          <w:rFonts w:hint="eastAsia"/>
          <w:b/>
          <w:bCs/>
          <w:color w:val="auto"/>
          <w:lang w:val="en-US" w:eastAsia="zh-CN"/>
        </w:rPr>
        <w:t>APP数据请求应答消息格式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APP数据ID个数</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1</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APP数据项列表</w:t>
            </w:r>
          </w:p>
        </w:tc>
        <w:tc>
          <w:tcPr>
            <w:tcW w:w="1155" w:type="dxa"/>
            <w:vAlign w:val="top"/>
          </w:tcPr>
          <w:p>
            <w:pPr>
              <w:rPr>
                <w:rFonts w:hint="default"/>
                <w:color w:val="000000" w:themeColor="text1"/>
                <w:vertAlign w:val="baseline"/>
                <w:lang w:val="en-US" w:eastAsia="zh-CN"/>
              </w:rPr>
            </w:pPr>
          </w:p>
        </w:tc>
        <w:tc>
          <w:tcPr>
            <w:tcW w:w="4786" w:type="dxa"/>
            <w:vAlign w:val="top"/>
          </w:tcPr>
          <w:p>
            <w:pPr>
              <w:rPr>
                <w:rFonts w:hint="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详见APP请求数据应答数据项格式说明</w:t>
            </w:r>
          </w:p>
        </w:tc>
      </w:tr>
    </w:tbl>
    <w:p>
      <w:pPr>
        <w:rPr>
          <w:rFonts w:hint="default"/>
          <w:color w:val="FF0000"/>
          <w:lang w:val="en-US" w:eastAsia="zh-CN"/>
        </w:rPr>
      </w:pPr>
    </w:p>
    <w:p>
      <w:pPr>
        <w:jc w:val="center"/>
        <w:rPr>
          <w:rFonts w:hint="default"/>
          <w:b/>
          <w:bCs/>
          <w:lang w:val="en-US" w:eastAsia="zh-CN"/>
        </w:rPr>
      </w:pPr>
      <w:r>
        <w:rPr>
          <w:rFonts w:hint="eastAsia"/>
          <w:b/>
          <w:bCs/>
          <w:lang w:val="en-US" w:eastAsia="zh-CN"/>
        </w:rPr>
        <w:t>APP数据请求应答数据项数据格式</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340"/>
        <w:gridCol w:w="5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字段</w:t>
            </w:r>
          </w:p>
        </w:tc>
        <w:tc>
          <w:tcPr>
            <w:tcW w:w="1340" w:type="dxa"/>
          </w:tcPr>
          <w:p>
            <w:pPr>
              <w:rPr>
                <w:rFonts w:hint="default"/>
                <w:vertAlign w:val="baseline"/>
                <w:lang w:val="en-US" w:eastAsia="zh-CN"/>
              </w:rPr>
            </w:pPr>
            <w:r>
              <w:rPr>
                <w:rFonts w:hint="eastAsia"/>
                <w:vertAlign w:val="baseline"/>
                <w:lang w:val="en-US" w:eastAsia="zh-CN"/>
              </w:rPr>
              <w:t>数据类型</w:t>
            </w:r>
          </w:p>
        </w:tc>
        <w:tc>
          <w:tcPr>
            <w:tcW w:w="5928" w:type="dxa"/>
          </w:tcPr>
          <w:p>
            <w:pPr>
              <w:rPr>
                <w:rFonts w:hint="default"/>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APP数据ID</w:t>
            </w:r>
          </w:p>
        </w:tc>
        <w:tc>
          <w:tcPr>
            <w:tcW w:w="1340" w:type="dxa"/>
          </w:tcPr>
          <w:p>
            <w:pPr>
              <w:rPr>
                <w:rFonts w:hint="default"/>
                <w:vertAlign w:val="baseline"/>
                <w:lang w:val="en-US" w:eastAsia="zh-CN"/>
              </w:rPr>
            </w:pPr>
            <w:r>
              <w:rPr>
                <w:rFonts w:hint="eastAsia"/>
                <w:vertAlign w:val="baseline"/>
                <w:lang w:val="en-US" w:eastAsia="zh-CN"/>
              </w:rPr>
              <w:t>BYTE</w:t>
            </w:r>
          </w:p>
        </w:tc>
        <w:tc>
          <w:tcPr>
            <w:tcW w:w="5928" w:type="dxa"/>
          </w:tcPr>
          <w:p>
            <w:pPr>
              <w:jc w:val="left"/>
              <w:rPr>
                <w:rFonts w:hint="default"/>
                <w:vertAlign w:val="baseline"/>
                <w:lang w:val="en-US" w:eastAsia="zh-CN"/>
              </w:rPr>
            </w:pPr>
            <w:r>
              <w:rPr>
                <w:rFonts w:hint="eastAsia"/>
                <w:vertAlign w:val="baseline"/>
                <w:lang w:val="en-US" w:eastAsia="zh-CN"/>
              </w:rPr>
              <w:t>详见</w:t>
            </w:r>
            <w:r>
              <w:rPr>
                <w:rFonts w:hint="eastAsia" w:cstheme="minorBidi"/>
                <w:b/>
                <w:bCs/>
                <w:color w:val="000000" w:themeColor="text1"/>
                <w:kern w:val="2"/>
                <w:sz w:val="21"/>
                <w:szCs w:val="24"/>
                <w:vertAlign w:val="baseline"/>
                <w:lang w:val="en-US" w:eastAsia="zh-CN" w:bidi="ar-SA"/>
              </w:rPr>
              <w:t>APP数据类型定义表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APP数据长度</w:t>
            </w:r>
          </w:p>
        </w:tc>
        <w:tc>
          <w:tcPr>
            <w:tcW w:w="1340" w:type="dxa"/>
          </w:tcPr>
          <w:p>
            <w:pPr>
              <w:rPr>
                <w:rFonts w:hint="default"/>
                <w:vertAlign w:val="baseline"/>
                <w:lang w:val="en-US" w:eastAsia="zh-CN"/>
              </w:rPr>
            </w:pPr>
            <w:r>
              <w:rPr>
                <w:rFonts w:hint="eastAsia"/>
                <w:vertAlign w:val="baseline"/>
                <w:lang w:val="en-US" w:eastAsia="zh-CN"/>
              </w:rPr>
              <w:t>WORD</w:t>
            </w:r>
          </w:p>
        </w:tc>
        <w:tc>
          <w:tcPr>
            <w:tcW w:w="5928" w:type="dxa"/>
          </w:tcPr>
          <w:p>
            <w:pPr>
              <w:rPr>
                <w:rFonts w:hint="default"/>
                <w:vertAlign w:val="baseline"/>
                <w:lang w:val="en-US" w:eastAsia="zh-CN"/>
              </w:rPr>
            </w:pPr>
            <w:r>
              <w:rPr>
                <w:rFonts w:hint="eastAsia"/>
                <w:vertAlign w:val="baseline"/>
                <w:lang w:val="en-US" w:eastAsia="zh-CN"/>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vertAlign w:val="baseline"/>
                <w:lang w:val="en-US" w:eastAsia="zh-CN"/>
              </w:rPr>
            </w:pPr>
            <w:r>
              <w:rPr>
                <w:rFonts w:hint="eastAsia"/>
                <w:vertAlign w:val="baseline"/>
                <w:lang w:val="en-US" w:eastAsia="zh-CN"/>
              </w:rPr>
              <w:t>APP数据</w:t>
            </w:r>
          </w:p>
        </w:tc>
        <w:tc>
          <w:tcPr>
            <w:tcW w:w="1340" w:type="dxa"/>
          </w:tcPr>
          <w:p>
            <w:pPr>
              <w:rPr>
                <w:rFonts w:hint="default"/>
                <w:vertAlign w:val="baseline"/>
                <w:lang w:val="en-US" w:eastAsia="zh-CN"/>
              </w:rPr>
            </w:pPr>
            <w:r>
              <w:rPr>
                <w:rFonts w:hint="eastAsia"/>
                <w:vertAlign w:val="baseline"/>
                <w:lang w:val="en-US" w:eastAsia="zh-CN"/>
              </w:rPr>
              <w:t>BYTE[n]</w:t>
            </w:r>
          </w:p>
        </w:tc>
        <w:tc>
          <w:tcPr>
            <w:tcW w:w="5928" w:type="dxa"/>
          </w:tcPr>
          <w:p>
            <w:pPr>
              <w:rPr>
                <w:rFonts w:hint="default"/>
                <w:vertAlign w:val="baseline"/>
                <w:lang w:val="en-US" w:eastAsia="zh-CN"/>
              </w:rPr>
            </w:pPr>
          </w:p>
        </w:tc>
      </w:tr>
    </w:tbl>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pStyle w:val="4"/>
        <w:rPr>
          <w:rFonts w:hint="default"/>
          <w:lang w:val="en-US" w:eastAsia="zh-Hans"/>
        </w:rPr>
      </w:pPr>
      <w:bookmarkStart w:id="906" w:name="_Toc20878"/>
      <w:bookmarkStart w:id="907" w:name="_Toc4672"/>
      <w:r>
        <w:rPr>
          <w:rFonts w:hint="eastAsia"/>
          <w:lang w:val="en-US" w:eastAsia="zh-CN"/>
        </w:rPr>
        <w:t>设备状态查询（0x8C）</w:t>
      </w:r>
      <w:bookmarkEnd w:id="906"/>
      <w:bookmarkEnd w:id="907"/>
    </w:p>
    <w:p>
      <w:pPr>
        <w:rPr>
          <w:rFonts w:hint="eastAsia"/>
          <w:lang w:val="en-US" w:eastAsia="zh-CN"/>
        </w:rPr>
      </w:pPr>
      <w:r>
        <w:rPr>
          <w:rFonts w:hint="eastAsia"/>
          <w:lang w:val="en-US" w:eastAsia="zh-CN"/>
        </w:rPr>
        <w:t>命令ID：0x8C。</w:t>
      </w:r>
    </w:p>
    <w:p>
      <w:pPr>
        <w:rPr>
          <w:rFonts w:hint="eastAsia"/>
          <w:lang w:val="en-US" w:eastAsia="zh-CN"/>
        </w:rPr>
      </w:pPr>
      <w:r>
        <w:rPr>
          <w:rFonts w:hint="eastAsia"/>
          <w:lang w:val="en-US" w:eastAsia="zh-CN"/>
        </w:rPr>
        <w:t>设备状态查询数据格式见下表：</w:t>
      </w:r>
    </w:p>
    <w:p>
      <w:pPr>
        <w:jc w:val="center"/>
        <w:rPr>
          <w:rFonts w:hint="eastAsia"/>
          <w:b/>
          <w:bCs/>
          <w:color w:val="auto"/>
          <w:lang w:val="en-US" w:eastAsia="zh-CN"/>
        </w:rPr>
      </w:pPr>
      <w:r>
        <w:rPr>
          <w:rFonts w:hint="eastAsia"/>
          <w:b/>
          <w:bCs/>
          <w:lang w:val="en-US" w:eastAsia="zh-CN"/>
        </w:rPr>
        <w:t>设备状态查询</w:t>
      </w:r>
      <w:r>
        <w:rPr>
          <w:rFonts w:hint="eastAsia"/>
          <w:b/>
          <w:bCs/>
          <w:color w:val="auto"/>
          <w:lang w:val="en-US" w:eastAsia="zh-CN"/>
        </w:rPr>
        <w:t>消息数据格式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设备状态ID个数</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详见设备状态定义说明表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1</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设备状态ID列表</w:t>
            </w:r>
          </w:p>
        </w:tc>
        <w:tc>
          <w:tcPr>
            <w:tcW w:w="1155" w:type="dxa"/>
            <w:vAlign w:val="top"/>
          </w:tcPr>
          <w:p>
            <w:pPr>
              <w:rPr>
                <w:rFonts w:hint="default"/>
                <w:color w:val="000000" w:themeColor="text1"/>
                <w:vertAlign w:val="baseline"/>
                <w:lang w:val="en-US" w:eastAsia="zh-CN"/>
              </w:rPr>
            </w:pPr>
            <w:r>
              <w:rPr>
                <w:rFonts w:hint="eastAsia"/>
                <w:color w:val="000000" w:themeColor="text1"/>
                <w:vertAlign w:val="baseline"/>
                <w:lang w:val="en-US" w:eastAsia="zh-CN"/>
              </w:rPr>
              <w:t>BYTE[n]</w:t>
            </w:r>
          </w:p>
        </w:tc>
        <w:tc>
          <w:tcPr>
            <w:tcW w:w="4786" w:type="dxa"/>
            <w:vAlign w:val="top"/>
          </w:tcPr>
          <w:p>
            <w:pPr>
              <w:rPr>
                <w:rFonts w:hint="default" w:cstheme="minorBidi"/>
                <w:color w:val="000000" w:themeColor="text1"/>
                <w:kern w:val="2"/>
                <w:sz w:val="21"/>
                <w:szCs w:val="24"/>
                <w:vertAlign w:val="baseline"/>
                <w:lang w:val="en-US" w:eastAsia="zh-CN" w:bidi="ar-SA"/>
              </w:rPr>
            </w:pPr>
          </w:p>
        </w:tc>
      </w:tr>
    </w:tbl>
    <w:p>
      <w:pPr>
        <w:rPr>
          <w:rFonts w:hint="default"/>
          <w:color w:val="FF0000"/>
          <w:lang w:val="en-US" w:eastAsia="zh-CN"/>
        </w:rPr>
      </w:pPr>
    </w:p>
    <w:p>
      <w:pPr>
        <w:rPr>
          <w:rFonts w:hint="default"/>
          <w:color w:val="FF0000"/>
          <w:lang w:val="en-US" w:eastAsia="zh-CN"/>
        </w:rPr>
      </w:pPr>
    </w:p>
    <w:p>
      <w:pPr>
        <w:pStyle w:val="4"/>
        <w:rPr>
          <w:rFonts w:hint="default"/>
          <w:lang w:val="en-US" w:eastAsia="zh-Hans"/>
        </w:rPr>
      </w:pPr>
      <w:bookmarkStart w:id="908" w:name="_Toc20366"/>
      <w:bookmarkStart w:id="909" w:name="_Toc22791"/>
      <w:r>
        <w:rPr>
          <w:rFonts w:hint="eastAsia"/>
          <w:lang w:val="en-US" w:eastAsia="zh-CN"/>
        </w:rPr>
        <w:t>设备状态查询应答（0x0C）</w:t>
      </w:r>
      <w:bookmarkEnd w:id="908"/>
      <w:bookmarkEnd w:id="909"/>
    </w:p>
    <w:p>
      <w:pPr>
        <w:rPr>
          <w:rFonts w:hint="eastAsia"/>
          <w:lang w:val="en-US" w:eastAsia="zh-CN"/>
        </w:rPr>
      </w:pPr>
      <w:r>
        <w:rPr>
          <w:rFonts w:hint="eastAsia"/>
          <w:lang w:val="en-US" w:eastAsia="zh-CN"/>
        </w:rPr>
        <w:t>命令ID：0x0C。</w:t>
      </w:r>
    </w:p>
    <w:p>
      <w:pPr>
        <w:rPr>
          <w:rFonts w:hint="eastAsia"/>
          <w:lang w:val="en-US" w:eastAsia="zh-CN"/>
        </w:rPr>
      </w:pPr>
      <w:r>
        <w:rPr>
          <w:rFonts w:hint="eastAsia"/>
          <w:lang w:val="en-US" w:eastAsia="zh-CN"/>
        </w:rPr>
        <w:t>设备状态查询应答数据格式见下表：</w:t>
      </w:r>
    </w:p>
    <w:p>
      <w:pPr>
        <w:jc w:val="center"/>
        <w:rPr>
          <w:rFonts w:hint="eastAsia"/>
          <w:b/>
          <w:bCs/>
          <w:color w:val="auto"/>
          <w:lang w:val="en-US" w:eastAsia="zh-CN"/>
        </w:rPr>
      </w:pPr>
      <w:r>
        <w:rPr>
          <w:rFonts w:hint="eastAsia"/>
          <w:b/>
          <w:bCs/>
          <w:color w:val="auto"/>
          <w:lang w:val="en-US" w:eastAsia="zh-CN"/>
        </w:rPr>
        <w:t>设备状态查询应答消息格式</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327"/>
        <w:gridCol w:w="115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rPr>
                <w:rFonts w:hint="default"/>
                <w:color w:val="000000" w:themeColor="text1"/>
                <w:vertAlign w:val="baseline"/>
                <w:lang w:val="en-US" w:eastAsia="zh-CN"/>
              </w:rPr>
            </w:pPr>
            <w:r>
              <w:rPr>
                <w:rFonts w:hint="eastAsia"/>
                <w:color w:val="000000" w:themeColor="text1"/>
                <w:vertAlign w:val="baseline"/>
                <w:lang w:val="en-US" w:eastAsia="zh-CN"/>
              </w:rPr>
              <w:t>起始字节</w:t>
            </w:r>
          </w:p>
        </w:tc>
        <w:tc>
          <w:tcPr>
            <w:tcW w:w="1327"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1155" w:type="dxa"/>
          </w:tcPr>
          <w:p>
            <w:pPr>
              <w:rPr>
                <w:rFonts w:hint="default"/>
                <w:color w:val="000000" w:themeColor="text1"/>
                <w:vertAlign w:val="baseline"/>
                <w:lang w:val="en-US" w:eastAsia="zh-CN"/>
              </w:rPr>
            </w:pPr>
            <w:r>
              <w:rPr>
                <w:rFonts w:hint="eastAsia"/>
                <w:color w:val="000000" w:themeColor="text1"/>
                <w:vertAlign w:val="baseline"/>
                <w:lang w:val="en-US" w:eastAsia="zh-CN"/>
              </w:rPr>
              <w:t>数据类型</w:t>
            </w:r>
          </w:p>
        </w:tc>
        <w:tc>
          <w:tcPr>
            <w:tcW w:w="4786" w:type="dxa"/>
          </w:tcPr>
          <w:p>
            <w:pPr>
              <w:rPr>
                <w:rFonts w:hint="default"/>
                <w:color w:val="000000" w:themeColor="text1"/>
                <w:vertAlign w:val="baseline"/>
                <w:lang w:val="en-US" w:eastAsia="zh-CN"/>
              </w:rPr>
            </w:pPr>
            <w:r>
              <w:rPr>
                <w:rFonts w:hint="eastAsia"/>
                <w:color w:val="000000" w:themeColor="text1"/>
                <w:vertAlign w:val="baseline"/>
                <w:lang w:val="en-US" w:eastAsia="zh-CN"/>
              </w:rPr>
              <w:t>描述及</w:t>
            </w:r>
            <w:r>
              <w:rPr>
                <w:rFonts w:hint="eastAsia"/>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0</w:t>
            </w:r>
          </w:p>
        </w:tc>
        <w:tc>
          <w:tcPr>
            <w:tcW w:w="1327"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设备状态ID个数</w:t>
            </w:r>
          </w:p>
        </w:tc>
        <w:tc>
          <w:tcPr>
            <w:tcW w:w="1155" w:type="dxa"/>
            <w:vAlign w:val="top"/>
          </w:tcPr>
          <w:p>
            <w:pPr>
              <w:rPr>
                <w:rFonts w:hint="default" w:asciiTheme="minorHAnsi" w:hAnsiTheme="minorHAnsi" w:eastAsiaTheme="minorEastAsia" w:cstheme="minorBidi"/>
                <w:color w:val="000000" w:themeColor="text1"/>
                <w:kern w:val="2"/>
                <w:sz w:val="21"/>
                <w:szCs w:val="24"/>
                <w:vertAlign w:val="baseline"/>
                <w:lang w:val="en-US" w:eastAsia="zh-CN" w:bidi="ar-SA"/>
              </w:rPr>
            </w:pPr>
            <w:r>
              <w:rPr>
                <w:rFonts w:hint="eastAsia"/>
                <w:color w:val="000000" w:themeColor="text1"/>
                <w:vertAlign w:val="baseline"/>
                <w:lang w:val="en-US" w:eastAsia="zh-CN"/>
              </w:rPr>
              <w:t>BYTE</w:t>
            </w:r>
          </w:p>
        </w:tc>
        <w:tc>
          <w:tcPr>
            <w:tcW w:w="4786"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254"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1</w:t>
            </w:r>
          </w:p>
        </w:tc>
        <w:tc>
          <w:tcPr>
            <w:tcW w:w="1327" w:type="dxa"/>
            <w:vAlign w:val="top"/>
          </w:tcPr>
          <w:p>
            <w:pPr>
              <w:rPr>
                <w:rFonts w:hint="default"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设备状态数据项列表</w:t>
            </w:r>
          </w:p>
        </w:tc>
        <w:tc>
          <w:tcPr>
            <w:tcW w:w="1155" w:type="dxa"/>
            <w:vAlign w:val="top"/>
          </w:tcPr>
          <w:p>
            <w:pPr>
              <w:rPr>
                <w:rFonts w:hint="default"/>
                <w:color w:val="000000" w:themeColor="text1"/>
                <w:vertAlign w:val="baseline"/>
                <w:lang w:val="en-US" w:eastAsia="zh-CN"/>
              </w:rPr>
            </w:pPr>
          </w:p>
        </w:tc>
        <w:tc>
          <w:tcPr>
            <w:tcW w:w="4786" w:type="dxa"/>
            <w:vAlign w:val="top"/>
          </w:tcPr>
          <w:p>
            <w:pPr>
              <w:rPr>
                <w:rFonts w:hint="eastAsia" w:cstheme="minorBidi"/>
                <w:color w:val="000000" w:themeColor="text1"/>
                <w:kern w:val="2"/>
                <w:sz w:val="21"/>
                <w:szCs w:val="24"/>
                <w:vertAlign w:val="baseline"/>
                <w:lang w:val="en-US" w:eastAsia="zh-CN" w:bidi="ar-SA"/>
              </w:rPr>
            </w:pPr>
            <w:r>
              <w:rPr>
                <w:rFonts w:hint="eastAsia" w:cstheme="minorBidi"/>
                <w:color w:val="000000" w:themeColor="text1"/>
                <w:kern w:val="2"/>
                <w:sz w:val="21"/>
                <w:szCs w:val="24"/>
                <w:vertAlign w:val="baseline"/>
                <w:lang w:val="en-US" w:eastAsia="zh-CN" w:bidi="ar-SA"/>
              </w:rPr>
              <w:t>详见设备状态数据项格式说明</w:t>
            </w:r>
          </w:p>
        </w:tc>
      </w:tr>
    </w:tbl>
    <w:p>
      <w:pPr>
        <w:rPr>
          <w:rFonts w:hint="default"/>
          <w:color w:val="FF0000"/>
          <w:lang w:val="en-US" w:eastAsia="zh-CN"/>
        </w:rPr>
      </w:pPr>
    </w:p>
    <w:p>
      <w:pPr>
        <w:jc w:val="center"/>
        <w:rPr>
          <w:rFonts w:hint="default"/>
          <w:b/>
          <w:bCs/>
          <w:lang w:val="en-US" w:eastAsia="zh-CN"/>
        </w:rPr>
      </w:pPr>
      <w:r>
        <w:rPr>
          <w:rFonts w:hint="eastAsia"/>
          <w:b/>
          <w:bCs/>
          <w:lang w:val="en-US" w:eastAsia="zh-CN"/>
        </w:rPr>
        <w:t>设备状态数据项数据格式</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1295"/>
        <w:gridCol w:w="1159"/>
        <w:gridCol w:w="4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Pr>
          <w:p>
            <w:pPr>
              <w:rPr>
                <w:rFonts w:hint="default"/>
                <w:vertAlign w:val="baseline"/>
                <w:lang w:val="en-US" w:eastAsia="zh-CN"/>
              </w:rPr>
            </w:pPr>
            <w:r>
              <w:rPr>
                <w:rFonts w:hint="eastAsia"/>
                <w:color w:val="000000" w:themeColor="text1"/>
                <w:vertAlign w:val="baseline"/>
                <w:lang w:val="en-US" w:eastAsia="zh-CN"/>
              </w:rPr>
              <w:t>起始字节</w:t>
            </w:r>
          </w:p>
        </w:tc>
        <w:tc>
          <w:tcPr>
            <w:tcW w:w="1295"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w:t>
            </w:r>
          </w:p>
        </w:tc>
        <w:tc>
          <w:tcPr>
            <w:tcW w:w="1159"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4794" w:type="dxa"/>
          </w:tcPr>
          <w:p>
            <w:pPr>
              <w:rPr>
                <w:rFonts w:hint="eastAsia"/>
                <w:vertAlign w:val="baseline"/>
                <w:lang w:val="en-US" w:eastAsia="zh-CN"/>
              </w:rPr>
            </w:pPr>
            <w:r>
              <w:rPr>
                <w:rFonts w:hint="eastAsia"/>
                <w:vertAlign w:val="baseline"/>
                <w:lang w:val="en-US" w:eastAsia="zh-CN"/>
              </w:rPr>
              <w:t>描述及要求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Pr>
          <w:p>
            <w:pPr>
              <w:rPr>
                <w:rFonts w:hint="default"/>
                <w:vertAlign w:val="baseline"/>
                <w:lang w:val="en-US" w:eastAsia="zh-CN"/>
              </w:rPr>
            </w:pPr>
            <w:r>
              <w:rPr>
                <w:rFonts w:hint="eastAsia"/>
                <w:vertAlign w:val="baseline"/>
                <w:lang w:val="en-US" w:eastAsia="zh-CN"/>
              </w:rPr>
              <w:t>0</w:t>
            </w:r>
          </w:p>
        </w:tc>
        <w:tc>
          <w:tcPr>
            <w:tcW w:w="1295"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设备状态ID</w:t>
            </w:r>
          </w:p>
        </w:tc>
        <w:tc>
          <w:tcPr>
            <w:tcW w:w="1159"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BYTE</w:t>
            </w:r>
          </w:p>
        </w:tc>
        <w:tc>
          <w:tcPr>
            <w:tcW w:w="4794" w:type="dxa"/>
          </w:tcPr>
          <w:p>
            <w:pPr>
              <w:jc w:val="left"/>
              <w:rPr>
                <w:rFonts w:hint="eastAsia"/>
                <w:vertAlign w:val="baseline"/>
                <w:lang w:val="en-US" w:eastAsia="zh-CN"/>
              </w:rPr>
            </w:pPr>
            <w:r>
              <w:rPr>
                <w:rFonts w:hint="eastAsia"/>
                <w:vertAlign w:val="baseline"/>
                <w:lang w:val="en-US" w:eastAsia="zh-CN"/>
              </w:rPr>
              <w:t>详见</w:t>
            </w:r>
            <w:r>
              <w:rPr>
                <w:rFonts w:hint="eastAsia" w:cstheme="minorBidi"/>
                <w:color w:val="000000" w:themeColor="text1"/>
                <w:kern w:val="2"/>
                <w:sz w:val="21"/>
                <w:szCs w:val="24"/>
                <w:vertAlign w:val="baseline"/>
                <w:lang w:val="en-US" w:eastAsia="zh-CN" w:bidi="ar-SA"/>
              </w:rPr>
              <w:t>设备状态定义说明表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3" w:type="dxa"/>
          </w:tcPr>
          <w:p>
            <w:pPr>
              <w:rPr>
                <w:rFonts w:hint="default"/>
                <w:vertAlign w:val="baseline"/>
                <w:lang w:val="en-US" w:eastAsia="zh-CN"/>
              </w:rPr>
            </w:pPr>
            <w:r>
              <w:rPr>
                <w:rFonts w:hint="eastAsia"/>
                <w:vertAlign w:val="baseline"/>
                <w:lang w:val="en-US" w:eastAsia="zh-CN"/>
              </w:rPr>
              <w:t>1</w:t>
            </w:r>
          </w:p>
        </w:tc>
        <w:tc>
          <w:tcPr>
            <w:tcW w:w="1295"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设备状态</w:t>
            </w:r>
          </w:p>
        </w:tc>
        <w:tc>
          <w:tcPr>
            <w:tcW w:w="1159"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BYTE</w:t>
            </w:r>
          </w:p>
        </w:tc>
        <w:tc>
          <w:tcPr>
            <w:tcW w:w="4794" w:type="dxa"/>
          </w:tcPr>
          <w:p>
            <w:pPr>
              <w:rPr>
                <w:rFonts w:hint="default"/>
                <w:vertAlign w:val="baseline"/>
                <w:lang w:val="en-US" w:eastAsia="zh-CN"/>
              </w:rPr>
            </w:pPr>
            <w:r>
              <w:rPr>
                <w:rFonts w:hint="eastAsia"/>
                <w:vertAlign w:val="baseline"/>
                <w:lang w:val="en-US" w:eastAsia="zh-CN"/>
              </w:rPr>
              <w:t>详见</w:t>
            </w:r>
            <w:r>
              <w:rPr>
                <w:rFonts w:hint="eastAsia" w:cstheme="minorBidi"/>
                <w:color w:val="000000" w:themeColor="text1"/>
                <w:kern w:val="2"/>
                <w:sz w:val="21"/>
                <w:szCs w:val="24"/>
                <w:vertAlign w:val="baseline"/>
                <w:lang w:val="en-US" w:eastAsia="zh-CN" w:bidi="ar-SA"/>
              </w:rPr>
              <w:t>设备状态定义说明表</w:t>
            </w:r>
          </w:p>
        </w:tc>
      </w:tr>
    </w:tbl>
    <w:p>
      <w:pPr>
        <w:rPr>
          <w:rFonts w:hint="default"/>
          <w:color w:val="FF0000"/>
          <w:lang w:val="en-US" w:eastAsia="zh-CN"/>
        </w:rPr>
      </w:pPr>
    </w:p>
    <w:p>
      <w:pPr>
        <w:jc w:val="center"/>
        <w:rPr>
          <w:rFonts w:hint="default"/>
          <w:b/>
          <w:bCs/>
          <w:color w:val="FF0000"/>
          <w:lang w:val="en-US" w:eastAsia="zh-CN"/>
        </w:rPr>
      </w:pPr>
      <w:r>
        <w:rPr>
          <w:rFonts w:hint="eastAsia" w:cstheme="minorBidi"/>
          <w:b/>
          <w:bCs/>
          <w:color w:val="000000" w:themeColor="text1"/>
          <w:kern w:val="2"/>
          <w:sz w:val="21"/>
          <w:szCs w:val="24"/>
          <w:vertAlign w:val="baseline"/>
          <w:lang w:val="en-US" w:eastAsia="zh-CN" w:bidi="ar-SA"/>
        </w:rPr>
        <w:t>设备状态定义说明表</w:t>
      </w:r>
    </w:p>
    <w:tbl>
      <w:tblPr>
        <w:tblStyle w:val="24"/>
        <w:tblW w:w="8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296"/>
        <w:gridCol w:w="5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rPr>
                <w:rFonts w:hint="default"/>
                <w:color w:val="000000" w:themeColor="text1"/>
                <w:vertAlign w:val="baseline"/>
                <w:lang w:val="en-US" w:eastAsia="zh-CN"/>
              </w:rPr>
            </w:pPr>
            <w:r>
              <w:rPr>
                <w:rFonts w:hint="eastAsia"/>
                <w:color w:val="000000" w:themeColor="text1"/>
                <w:vertAlign w:val="baseline"/>
                <w:lang w:val="en-US" w:eastAsia="zh-CN"/>
              </w:rPr>
              <w:t>设备状态ID</w:t>
            </w:r>
          </w:p>
        </w:tc>
        <w:tc>
          <w:tcPr>
            <w:tcW w:w="1296" w:type="dxa"/>
          </w:tcPr>
          <w:p>
            <w:pPr>
              <w:rPr>
                <w:rFonts w:hint="default"/>
                <w:color w:val="000000" w:themeColor="text1"/>
                <w:vertAlign w:val="baseline"/>
                <w:lang w:val="en-US" w:eastAsia="zh-CN"/>
              </w:rPr>
            </w:pPr>
            <w:r>
              <w:rPr>
                <w:rFonts w:hint="eastAsia"/>
                <w:color w:val="000000" w:themeColor="text1"/>
                <w:vertAlign w:val="baseline"/>
                <w:lang w:val="en-US" w:eastAsia="zh-CN"/>
              </w:rPr>
              <w:t>字段</w:t>
            </w:r>
          </w:p>
        </w:tc>
        <w:tc>
          <w:tcPr>
            <w:tcW w:w="5932" w:type="dxa"/>
          </w:tcPr>
          <w:p>
            <w:pPr>
              <w:rPr>
                <w:rFonts w:hint="default"/>
                <w:color w:val="000000" w:themeColor="text1"/>
                <w:vertAlign w:val="baseline"/>
                <w:lang w:val="en-US" w:eastAsia="zh-CN"/>
              </w:rPr>
            </w:pPr>
            <w:r>
              <w:rPr>
                <w:rFonts w:hint="eastAsia"/>
                <w:color w:val="000000" w:themeColor="text1"/>
                <w:vertAlign w:val="baseline"/>
                <w:lang w:val="en-US" w:eastAsia="zh-CN"/>
              </w:rPr>
              <w:t>设备状态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rPr>
                <w:rFonts w:hint="default"/>
                <w:color w:val="000000" w:themeColor="text1"/>
                <w:vertAlign w:val="baseline"/>
                <w:lang w:val="en-US" w:eastAsia="zh-CN"/>
              </w:rPr>
            </w:pPr>
            <w:r>
              <w:rPr>
                <w:rFonts w:hint="eastAsia"/>
                <w:color w:val="000000" w:themeColor="text1"/>
                <w:vertAlign w:val="baseline"/>
                <w:lang w:val="en-US" w:eastAsia="zh-CN"/>
              </w:rPr>
              <w:t>0x01</w:t>
            </w:r>
          </w:p>
        </w:tc>
        <w:tc>
          <w:tcPr>
            <w:tcW w:w="1296" w:type="dxa"/>
          </w:tcPr>
          <w:p>
            <w:pPr>
              <w:widowControl/>
              <w:jc w:val="left"/>
              <w:rPr>
                <w:rFonts w:hint="default"/>
                <w:color w:val="000000" w:themeColor="text1"/>
                <w:vertAlign w:val="baseline"/>
                <w:lang w:val="en-US" w:eastAsia="zh-CN"/>
              </w:rPr>
            </w:pPr>
            <w:r>
              <w:rPr>
                <w:rFonts w:hint="eastAsia" w:ascii="宋体" w:hAnsi="宋体" w:eastAsia="宋体" w:cs="宋体"/>
                <w:color w:val="auto"/>
                <w:kern w:val="0"/>
                <w:sz w:val="20"/>
                <w:szCs w:val="20"/>
                <w:lang w:val="en-US" w:eastAsia="zh-CN" w:bidi="ar"/>
              </w:rPr>
              <w:t>辅助定位</w:t>
            </w:r>
          </w:p>
        </w:tc>
        <w:tc>
          <w:tcPr>
            <w:tcW w:w="5932" w:type="dxa"/>
          </w:tcPr>
          <w:p>
            <w:pPr>
              <w:widowControl/>
              <w:jc w:val="left"/>
              <w:rPr>
                <w:rFonts w:hint="eastAsia" w:ascii="宋体" w:hAnsi="宋体" w:eastAsia="宋体" w:cs="宋体"/>
                <w:color w:val="auto"/>
                <w:kern w:val="0"/>
                <w:sz w:val="20"/>
                <w:szCs w:val="20"/>
                <w:lang w:val="en-US" w:eastAsia="zh-CN" w:bidi="ar"/>
              </w:rPr>
            </w:pPr>
            <w:r>
              <w:rPr>
                <w:rFonts w:hint="eastAsia" w:ascii="宋体" w:hAnsi="宋体" w:eastAsia="宋体" w:cs="宋体"/>
                <w:color w:val="auto"/>
                <w:kern w:val="0"/>
                <w:sz w:val="20"/>
                <w:szCs w:val="20"/>
                <w:lang w:val="en-US" w:eastAsia="zh-CN" w:bidi="ar"/>
              </w:rPr>
              <w:t>0x00:无效，0x01:有效</w:t>
            </w:r>
          </w:p>
        </w:tc>
      </w:tr>
    </w:tbl>
    <w:p>
      <w:pPr>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DejaVu Sans">
    <w:altName w:val="Segoe Print"/>
    <w:panose1 w:val="00000000000000000000"/>
    <w:charset w:val="00"/>
    <w:family w:val="roman"/>
    <w:pitch w:val="default"/>
    <w:sig w:usb0="00000000" w:usb1="00000000" w:usb2="00000008" w:usb3="00000000" w:csb0="000001FF" w:csb1="00000000"/>
  </w:font>
  <w:font w:name="方正黑体_GBK">
    <w:altName w:val="微软雅黑"/>
    <w:panose1 w:val="00000000000000000000"/>
    <w:charset w:val="00"/>
    <w:family w:val="auto"/>
    <w:pitch w:val="default"/>
    <w:sig w:usb0="00000000" w:usb1="00000000" w:usb2="00000000" w:usb3="00000000" w:csb0="00040000" w:csb1="00000000"/>
  </w:font>
  <w:font w:name="menlo">
    <w:altName w:val="Segoe Print"/>
    <w:panose1 w:val="020B0609030804020204"/>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1A6A9"/>
    <w:multiLevelType w:val="singleLevel"/>
    <w:tmpl w:val="9DC1A6A9"/>
    <w:lvl w:ilvl="0" w:tentative="0">
      <w:start w:val="1"/>
      <w:numFmt w:val="decimal"/>
      <w:lvlText w:val="%1."/>
      <w:lvlJc w:val="left"/>
      <w:pPr>
        <w:tabs>
          <w:tab w:val="left" w:pos="312"/>
        </w:tabs>
      </w:pPr>
    </w:lvl>
  </w:abstractNum>
  <w:abstractNum w:abstractNumId="1">
    <w:nsid w:val="A46FEBD4"/>
    <w:multiLevelType w:val="singleLevel"/>
    <w:tmpl w:val="A46FEBD4"/>
    <w:lvl w:ilvl="0" w:tentative="0">
      <w:start w:val="1"/>
      <w:numFmt w:val="decimal"/>
      <w:lvlText w:val="%1."/>
      <w:lvlJc w:val="left"/>
      <w:pPr>
        <w:tabs>
          <w:tab w:val="left" w:pos="312"/>
        </w:tabs>
      </w:pPr>
    </w:lvl>
  </w:abstractNum>
  <w:abstractNum w:abstractNumId="2">
    <w:nsid w:val="B6DF033C"/>
    <w:multiLevelType w:val="singleLevel"/>
    <w:tmpl w:val="B6DF033C"/>
    <w:lvl w:ilvl="0" w:tentative="0">
      <w:start w:val="1"/>
      <w:numFmt w:val="decimal"/>
      <w:suff w:val="space"/>
      <w:lvlText w:val="%1."/>
      <w:lvlJc w:val="left"/>
    </w:lvl>
  </w:abstractNum>
  <w:abstractNum w:abstractNumId="3">
    <w:nsid w:val="C23FD62F"/>
    <w:multiLevelType w:val="singleLevel"/>
    <w:tmpl w:val="C23FD62F"/>
    <w:lvl w:ilvl="0" w:tentative="0">
      <w:start w:val="1"/>
      <w:numFmt w:val="decimal"/>
      <w:suff w:val="space"/>
      <w:lvlText w:val="%1."/>
      <w:lvlJc w:val="left"/>
    </w:lvl>
  </w:abstractNum>
  <w:abstractNum w:abstractNumId="4">
    <w:nsid w:val="D04DF7E3"/>
    <w:multiLevelType w:val="singleLevel"/>
    <w:tmpl w:val="D04DF7E3"/>
    <w:lvl w:ilvl="0" w:tentative="0">
      <w:start w:val="1"/>
      <w:numFmt w:val="decimal"/>
      <w:lvlText w:val="%1."/>
      <w:lvlJc w:val="left"/>
      <w:pPr>
        <w:tabs>
          <w:tab w:val="left" w:pos="312"/>
        </w:tabs>
      </w:pPr>
    </w:lvl>
  </w:abstractNum>
  <w:abstractNum w:abstractNumId="5">
    <w:nsid w:val="D390F12E"/>
    <w:multiLevelType w:val="singleLevel"/>
    <w:tmpl w:val="D390F12E"/>
    <w:lvl w:ilvl="0" w:tentative="0">
      <w:start w:val="1"/>
      <w:numFmt w:val="decimal"/>
      <w:suff w:val="space"/>
      <w:lvlText w:val="%1."/>
      <w:lvlJc w:val="left"/>
    </w:lvl>
  </w:abstractNum>
  <w:abstractNum w:abstractNumId="6">
    <w:nsid w:val="D3F736DC"/>
    <w:multiLevelType w:val="singleLevel"/>
    <w:tmpl w:val="D3F736DC"/>
    <w:lvl w:ilvl="0" w:tentative="0">
      <w:start w:val="1"/>
      <w:numFmt w:val="decimal"/>
      <w:lvlText w:val="%1."/>
      <w:lvlJc w:val="left"/>
      <w:pPr>
        <w:tabs>
          <w:tab w:val="left" w:pos="312"/>
        </w:tabs>
      </w:pPr>
    </w:lvl>
  </w:abstractNum>
  <w:abstractNum w:abstractNumId="7">
    <w:nsid w:val="F27E35C6"/>
    <w:multiLevelType w:val="singleLevel"/>
    <w:tmpl w:val="F27E35C6"/>
    <w:lvl w:ilvl="0" w:tentative="0">
      <w:start w:val="1"/>
      <w:numFmt w:val="decimal"/>
      <w:suff w:val="nothing"/>
      <w:lvlText w:val="（%1）"/>
      <w:lvlJc w:val="left"/>
    </w:lvl>
  </w:abstractNum>
  <w:abstractNum w:abstractNumId="8">
    <w:nsid w:val="F998EF51"/>
    <w:multiLevelType w:val="singleLevel"/>
    <w:tmpl w:val="F998EF51"/>
    <w:lvl w:ilvl="0" w:tentative="0">
      <w:start w:val="1"/>
      <w:numFmt w:val="decimal"/>
      <w:suff w:val="space"/>
      <w:lvlText w:val="%1."/>
      <w:lvlJc w:val="left"/>
    </w:lvl>
  </w:abstractNum>
  <w:abstractNum w:abstractNumId="9">
    <w:nsid w:val="04B691C1"/>
    <w:multiLevelType w:val="singleLevel"/>
    <w:tmpl w:val="04B691C1"/>
    <w:lvl w:ilvl="0" w:tentative="0">
      <w:start w:val="1"/>
      <w:numFmt w:val="decimal"/>
      <w:suff w:val="space"/>
      <w:lvlText w:val="%1."/>
      <w:lvlJc w:val="left"/>
    </w:lvl>
  </w:abstractNum>
  <w:abstractNum w:abstractNumId="10">
    <w:nsid w:val="04D84A0C"/>
    <w:multiLevelType w:val="singleLevel"/>
    <w:tmpl w:val="04D84A0C"/>
    <w:lvl w:ilvl="0" w:tentative="0">
      <w:start w:val="0"/>
      <w:numFmt w:val="decimal"/>
      <w:suff w:val="nothing"/>
      <w:lvlText w:val="%1-"/>
      <w:lvlJc w:val="left"/>
    </w:lvl>
  </w:abstractNum>
  <w:abstractNum w:abstractNumId="11">
    <w:nsid w:val="0B012CD1"/>
    <w:multiLevelType w:val="singleLevel"/>
    <w:tmpl w:val="0B012CD1"/>
    <w:lvl w:ilvl="0" w:tentative="0">
      <w:start w:val="1"/>
      <w:numFmt w:val="decimal"/>
      <w:suff w:val="space"/>
      <w:lvlText w:val="%1."/>
      <w:lvlJc w:val="left"/>
    </w:lvl>
  </w:abstractNum>
  <w:abstractNum w:abstractNumId="12">
    <w:nsid w:val="1B137392"/>
    <w:multiLevelType w:val="singleLevel"/>
    <w:tmpl w:val="1B137392"/>
    <w:lvl w:ilvl="0" w:tentative="0">
      <w:start w:val="1"/>
      <w:numFmt w:val="decimal"/>
      <w:lvlText w:val="%1."/>
      <w:lvlJc w:val="left"/>
      <w:pPr>
        <w:tabs>
          <w:tab w:val="left" w:pos="312"/>
        </w:tabs>
      </w:pPr>
    </w:lvl>
  </w:abstractNum>
  <w:abstractNum w:abstractNumId="13">
    <w:nsid w:val="1C029492"/>
    <w:multiLevelType w:val="singleLevel"/>
    <w:tmpl w:val="1C029492"/>
    <w:lvl w:ilvl="0" w:tentative="0">
      <w:start w:val="1"/>
      <w:numFmt w:val="decimal"/>
      <w:suff w:val="space"/>
      <w:lvlText w:val="%1."/>
      <w:lvlJc w:val="left"/>
    </w:lvl>
  </w:abstractNum>
  <w:abstractNum w:abstractNumId="14">
    <w:nsid w:val="22714A9E"/>
    <w:multiLevelType w:val="singleLevel"/>
    <w:tmpl w:val="22714A9E"/>
    <w:lvl w:ilvl="0" w:tentative="0">
      <w:start w:val="1"/>
      <w:numFmt w:val="decimal"/>
      <w:suff w:val="nothing"/>
      <w:lvlText w:val="（%1）"/>
      <w:lvlJc w:val="left"/>
    </w:lvl>
  </w:abstractNum>
  <w:abstractNum w:abstractNumId="15">
    <w:nsid w:val="39CE0C7D"/>
    <w:multiLevelType w:val="singleLevel"/>
    <w:tmpl w:val="39CE0C7D"/>
    <w:lvl w:ilvl="0" w:tentative="0">
      <w:start w:val="1"/>
      <w:numFmt w:val="decimal"/>
      <w:suff w:val="space"/>
      <w:lvlText w:val="%1."/>
      <w:lvlJc w:val="left"/>
    </w:lvl>
  </w:abstractNum>
  <w:abstractNum w:abstractNumId="16">
    <w:nsid w:val="438909F6"/>
    <w:multiLevelType w:val="multilevel"/>
    <w:tmpl w:val="438909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4A73594B"/>
    <w:multiLevelType w:val="multilevel"/>
    <w:tmpl w:val="4A7359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B1871C5"/>
    <w:multiLevelType w:val="singleLevel"/>
    <w:tmpl w:val="4B1871C5"/>
    <w:lvl w:ilvl="0" w:tentative="0">
      <w:start w:val="1"/>
      <w:numFmt w:val="decimal"/>
      <w:suff w:val="nothing"/>
      <w:lvlText w:val="%1、"/>
      <w:lvlJc w:val="left"/>
    </w:lvl>
  </w:abstractNum>
  <w:abstractNum w:abstractNumId="19">
    <w:nsid w:val="5E258DF5"/>
    <w:multiLevelType w:val="singleLevel"/>
    <w:tmpl w:val="5E258DF5"/>
    <w:lvl w:ilvl="0" w:tentative="0">
      <w:start w:val="1"/>
      <w:numFmt w:val="decimal"/>
      <w:suff w:val="space"/>
      <w:lvlText w:val="%1."/>
      <w:lvlJc w:val="left"/>
    </w:lvl>
  </w:abstractNum>
  <w:abstractNum w:abstractNumId="20">
    <w:nsid w:val="608A394D"/>
    <w:multiLevelType w:val="multilevel"/>
    <w:tmpl w:val="608A394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b/>
        <w:bCs/>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1">
    <w:nsid w:val="74785A34"/>
    <w:multiLevelType w:val="singleLevel"/>
    <w:tmpl w:val="74785A34"/>
    <w:lvl w:ilvl="0" w:tentative="0">
      <w:start w:val="1"/>
      <w:numFmt w:val="decimal"/>
      <w:suff w:val="nothing"/>
      <w:lvlText w:val="（%1）"/>
      <w:lvlJc w:val="left"/>
    </w:lvl>
  </w:abstractNum>
  <w:abstractNum w:abstractNumId="22">
    <w:nsid w:val="7511DCEF"/>
    <w:multiLevelType w:val="singleLevel"/>
    <w:tmpl w:val="7511DCEF"/>
    <w:lvl w:ilvl="0" w:tentative="0">
      <w:start w:val="1"/>
      <w:numFmt w:val="decimal"/>
      <w:suff w:val="nothing"/>
      <w:lvlText w:val="（%1）"/>
      <w:lvlJc w:val="left"/>
    </w:lvl>
  </w:abstractNum>
  <w:abstractNum w:abstractNumId="23">
    <w:nsid w:val="77F379BB"/>
    <w:multiLevelType w:val="singleLevel"/>
    <w:tmpl w:val="77F379BB"/>
    <w:lvl w:ilvl="0" w:tentative="0">
      <w:start w:val="1"/>
      <w:numFmt w:val="decimal"/>
      <w:suff w:val="space"/>
      <w:lvlText w:val="%1."/>
      <w:lvlJc w:val="left"/>
    </w:lvl>
  </w:abstractNum>
  <w:abstractNum w:abstractNumId="24">
    <w:nsid w:val="7F8A24AF"/>
    <w:multiLevelType w:val="singleLevel"/>
    <w:tmpl w:val="7F8A24AF"/>
    <w:lvl w:ilvl="0" w:tentative="0">
      <w:start w:val="1"/>
      <w:numFmt w:val="decimal"/>
      <w:lvlText w:val="%1."/>
      <w:lvlJc w:val="left"/>
      <w:pPr>
        <w:tabs>
          <w:tab w:val="left" w:pos="312"/>
        </w:tabs>
      </w:pPr>
    </w:lvl>
  </w:abstractNum>
  <w:num w:numId="1">
    <w:abstractNumId w:val="20"/>
  </w:num>
  <w:num w:numId="2">
    <w:abstractNumId w:val="1"/>
  </w:num>
  <w:num w:numId="3">
    <w:abstractNumId w:val="6"/>
  </w:num>
  <w:num w:numId="4">
    <w:abstractNumId w:val="12"/>
  </w:num>
  <w:num w:numId="5">
    <w:abstractNumId w:val="4"/>
  </w:num>
  <w:num w:numId="6">
    <w:abstractNumId w:val="24"/>
  </w:num>
  <w:num w:numId="7">
    <w:abstractNumId w:val="0"/>
  </w:num>
  <w:num w:numId="8">
    <w:abstractNumId w:val="2"/>
  </w:num>
  <w:num w:numId="9">
    <w:abstractNumId w:val="8"/>
  </w:num>
  <w:num w:numId="10">
    <w:abstractNumId w:val="23"/>
  </w:num>
  <w:num w:numId="11">
    <w:abstractNumId w:val="13"/>
  </w:num>
  <w:num w:numId="12">
    <w:abstractNumId w:val="11"/>
  </w:num>
  <w:num w:numId="13">
    <w:abstractNumId w:val="15"/>
  </w:num>
  <w:num w:numId="14">
    <w:abstractNumId w:val="19"/>
  </w:num>
  <w:num w:numId="15">
    <w:abstractNumId w:val="3"/>
  </w:num>
  <w:num w:numId="16">
    <w:abstractNumId w:val="5"/>
  </w:num>
  <w:num w:numId="17">
    <w:abstractNumId w:val="9"/>
  </w:num>
  <w:num w:numId="18">
    <w:abstractNumId w:val="16"/>
  </w:num>
  <w:num w:numId="19">
    <w:abstractNumId w:val="17"/>
  </w:num>
  <w:num w:numId="20">
    <w:abstractNumId w:val="18"/>
  </w:num>
  <w:num w:numId="21">
    <w:abstractNumId w:val="14"/>
  </w:num>
  <w:num w:numId="22">
    <w:abstractNumId w:val="7"/>
  </w:num>
  <w:num w:numId="23">
    <w:abstractNumId w:val="21"/>
  </w:num>
  <w:num w:numId="24">
    <w:abstractNumId w:val="22"/>
  </w:num>
  <w:num w:numId="2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NjY5YzIyNDMyZjFiMmEzY2E1OWQyZDE2OGIwYjcwYzkifQ=="/>
  </w:docVars>
  <w:rsids>
    <w:rsidRoot w:val="6BDE2615"/>
    <w:rsid w:val="000115E0"/>
    <w:rsid w:val="00011D94"/>
    <w:rsid w:val="00021D52"/>
    <w:rsid w:val="00026A69"/>
    <w:rsid w:val="00033407"/>
    <w:rsid w:val="000404BE"/>
    <w:rsid w:val="00050B3E"/>
    <w:rsid w:val="00060C6A"/>
    <w:rsid w:val="000724C2"/>
    <w:rsid w:val="00081135"/>
    <w:rsid w:val="000836BD"/>
    <w:rsid w:val="00086D98"/>
    <w:rsid w:val="00087E66"/>
    <w:rsid w:val="0009024C"/>
    <w:rsid w:val="000C1A8D"/>
    <w:rsid w:val="000C7D43"/>
    <w:rsid w:val="000D5D68"/>
    <w:rsid w:val="000D610A"/>
    <w:rsid w:val="000D6458"/>
    <w:rsid w:val="000E52C1"/>
    <w:rsid w:val="00100DCD"/>
    <w:rsid w:val="00103B18"/>
    <w:rsid w:val="00124570"/>
    <w:rsid w:val="00156552"/>
    <w:rsid w:val="00156915"/>
    <w:rsid w:val="00161E7E"/>
    <w:rsid w:val="0018444C"/>
    <w:rsid w:val="00190CE1"/>
    <w:rsid w:val="001924C8"/>
    <w:rsid w:val="001952F9"/>
    <w:rsid w:val="001B2669"/>
    <w:rsid w:val="001F5396"/>
    <w:rsid w:val="002066B1"/>
    <w:rsid w:val="00217444"/>
    <w:rsid w:val="002256D1"/>
    <w:rsid w:val="002277F4"/>
    <w:rsid w:val="002326A7"/>
    <w:rsid w:val="00234B1D"/>
    <w:rsid w:val="002353BB"/>
    <w:rsid w:val="00247385"/>
    <w:rsid w:val="0024772A"/>
    <w:rsid w:val="00254C49"/>
    <w:rsid w:val="002617F9"/>
    <w:rsid w:val="00272E04"/>
    <w:rsid w:val="0027387C"/>
    <w:rsid w:val="002743C7"/>
    <w:rsid w:val="00277754"/>
    <w:rsid w:val="00283A08"/>
    <w:rsid w:val="002847BD"/>
    <w:rsid w:val="0028629A"/>
    <w:rsid w:val="00296707"/>
    <w:rsid w:val="002A0BC0"/>
    <w:rsid w:val="002B1AD7"/>
    <w:rsid w:val="002B483C"/>
    <w:rsid w:val="002B76A1"/>
    <w:rsid w:val="002D0DB5"/>
    <w:rsid w:val="002D3397"/>
    <w:rsid w:val="002D7438"/>
    <w:rsid w:val="002E1C44"/>
    <w:rsid w:val="002E42E4"/>
    <w:rsid w:val="002E58E1"/>
    <w:rsid w:val="002E7918"/>
    <w:rsid w:val="002F034C"/>
    <w:rsid w:val="002F286A"/>
    <w:rsid w:val="002F5C5F"/>
    <w:rsid w:val="00302057"/>
    <w:rsid w:val="00310EE0"/>
    <w:rsid w:val="00312F44"/>
    <w:rsid w:val="00325654"/>
    <w:rsid w:val="00326EF8"/>
    <w:rsid w:val="003306B9"/>
    <w:rsid w:val="00336FC9"/>
    <w:rsid w:val="00340D47"/>
    <w:rsid w:val="00345349"/>
    <w:rsid w:val="00365EC7"/>
    <w:rsid w:val="00367A4E"/>
    <w:rsid w:val="00371FC8"/>
    <w:rsid w:val="00385F43"/>
    <w:rsid w:val="003A5188"/>
    <w:rsid w:val="003A6A4A"/>
    <w:rsid w:val="003C062E"/>
    <w:rsid w:val="003D0210"/>
    <w:rsid w:val="003D06E8"/>
    <w:rsid w:val="003D0BF6"/>
    <w:rsid w:val="003E6A38"/>
    <w:rsid w:val="003F2738"/>
    <w:rsid w:val="00400B28"/>
    <w:rsid w:val="00405F25"/>
    <w:rsid w:val="00410239"/>
    <w:rsid w:val="00410E17"/>
    <w:rsid w:val="004140FE"/>
    <w:rsid w:val="00426278"/>
    <w:rsid w:val="0043400B"/>
    <w:rsid w:val="00436818"/>
    <w:rsid w:val="004405E8"/>
    <w:rsid w:val="00441B96"/>
    <w:rsid w:val="00444715"/>
    <w:rsid w:val="0045407C"/>
    <w:rsid w:val="004541AB"/>
    <w:rsid w:val="0045706E"/>
    <w:rsid w:val="00465D00"/>
    <w:rsid w:val="004741DD"/>
    <w:rsid w:val="00491996"/>
    <w:rsid w:val="00496B39"/>
    <w:rsid w:val="004A2B81"/>
    <w:rsid w:val="004B49B9"/>
    <w:rsid w:val="004B5A64"/>
    <w:rsid w:val="004B5D4A"/>
    <w:rsid w:val="004B66ED"/>
    <w:rsid w:val="004B6EE9"/>
    <w:rsid w:val="004E2031"/>
    <w:rsid w:val="004E5EE9"/>
    <w:rsid w:val="004F0220"/>
    <w:rsid w:val="0050144F"/>
    <w:rsid w:val="005214A0"/>
    <w:rsid w:val="00522F2F"/>
    <w:rsid w:val="00525FF9"/>
    <w:rsid w:val="00543716"/>
    <w:rsid w:val="00546D31"/>
    <w:rsid w:val="005650D7"/>
    <w:rsid w:val="00581719"/>
    <w:rsid w:val="00583381"/>
    <w:rsid w:val="00585353"/>
    <w:rsid w:val="00586E1A"/>
    <w:rsid w:val="005871C7"/>
    <w:rsid w:val="00587790"/>
    <w:rsid w:val="005905A1"/>
    <w:rsid w:val="00591AD2"/>
    <w:rsid w:val="00592225"/>
    <w:rsid w:val="00596833"/>
    <w:rsid w:val="005B5973"/>
    <w:rsid w:val="005C4DA0"/>
    <w:rsid w:val="005D14EB"/>
    <w:rsid w:val="005E10FA"/>
    <w:rsid w:val="005E160E"/>
    <w:rsid w:val="005E2445"/>
    <w:rsid w:val="005E31D4"/>
    <w:rsid w:val="005F5430"/>
    <w:rsid w:val="005F5622"/>
    <w:rsid w:val="00605464"/>
    <w:rsid w:val="006140F3"/>
    <w:rsid w:val="00621640"/>
    <w:rsid w:val="00632352"/>
    <w:rsid w:val="006360BD"/>
    <w:rsid w:val="00645A0D"/>
    <w:rsid w:val="0065512F"/>
    <w:rsid w:val="006656E6"/>
    <w:rsid w:val="00667DBF"/>
    <w:rsid w:val="006729DB"/>
    <w:rsid w:val="00673D17"/>
    <w:rsid w:val="00674013"/>
    <w:rsid w:val="0067418C"/>
    <w:rsid w:val="00675A95"/>
    <w:rsid w:val="006764A5"/>
    <w:rsid w:val="00685212"/>
    <w:rsid w:val="00685FD8"/>
    <w:rsid w:val="00691A19"/>
    <w:rsid w:val="006A3AC9"/>
    <w:rsid w:val="006B008B"/>
    <w:rsid w:val="006B3C4F"/>
    <w:rsid w:val="006B3D33"/>
    <w:rsid w:val="006C122E"/>
    <w:rsid w:val="006C243D"/>
    <w:rsid w:val="006E2C9C"/>
    <w:rsid w:val="006E5209"/>
    <w:rsid w:val="006F4249"/>
    <w:rsid w:val="0070002E"/>
    <w:rsid w:val="007050B2"/>
    <w:rsid w:val="00710089"/>
    <w:rsid w:val="00713250"/>
    <w:rsid w:val="0072433E"/>
    <w:rsid w:val="00730EFA"/>
    <w:rsid w:val="00737CD9"/>
    <w:rsid w:val="00740278"/>
    <w:rsid w:val="007478E7"/>
    <w:rsid w:val="00750499"/>
    <w:rsid w:val="00751EF8"/>
    <w:rsid w:val="00752EE5"/>
    <w:rsid w:val="00753981"/>
    <w:rsid w:val="00755F80"/>
    <w:rsid w:val="0076038F"/>
    <w:rsid w:val="007663EA"/>
    <w:rsid w:val="0077103A"/>
    <w:rsid w:val="00787E39"/>
    <w:rsid w:val="00796452"/>
    <w:rsid w:val="007A02A8"/>
    <w:rsid w:val="007A4372"/>
    <w:rsid w:val="007B454A"/>
    <w:rsid w:val="007C10BC"/>
    <w:rsid w:val="007C1F96"/>
    <w:rsid w:val="007C41B8"/>
    <w:rsid w:val="007C75DB"/>
    <w:rsid w:val="007D550A"/>
    <w:rsid w:val="007E152F"/>
    <w:rsid w:val="007E4DBE"/>
    <w:rsid w:val="007E53A2"/>
    <w:rsid w:val="007F0BBC"/>
    <w:rsid w:val="007F41D1"/>
    <w:rsid w:val="00801EC3"/>
    <w:rsid w:val="00802CEC"/>
    <w:rsid w:val="0081469D"/>
    <w:rsid w:val="00814A52"/>
    <w:rsid w:val="00821C45"/>
    <w:rsid w:val="0082609F"/>
    <w:rsid w:val="0083050D"/>
    <w:rsid w:val="00842D36"/>
    <w:rsid w:val="008439D8"/>
    <w:rsid w:val="00854B07"/>
    <w:rsid w:val="00856B5A"/>
    <w:rsid w:val="00864C72"/>
    <w:rsid w:val="008654D1"/>
    <w:rsid w:val="00892789"/>
    <w:rsid w:val="008A1C6D"/>
    <w:rsid w:val="008B6E35"/>
    <w:rsid w:val="008C1D21"/>
    <w:rsid w:val="008D1E6E"/>
    <w:rsid w:val="008D5601"/>
    <w:rsid w:val="008E3AFE"/>
    <w:rsid w:val="008F029F"/>
    <w:rsid w:val="008F374A"/>
    <w:rsid w:val="008F7C5E"/>
    <w:rsid w:val="00901018"/>
    <w:rsid w:val="00901682"/>
    <w:rsid w:val="00901A6D"/>
    <w:rsid w:val="00903EDA"/>
    <w:rsid w:val="00921250"/>
    <w:rsid w:val="00931644"/>
    <w:rsid w:val="00937847"/>
    <w:rsid w:val="0094609F"/>
    <w:rsid w:val="00950F87"/>
    <w:rsid w:val="00953C0C"/>
    <w:rsid w:val="00956553"/>
    <w:rsid w:val="0096063E"/>
    <w:rsid w:val="0096616D"/>
    <w:rsid w:val="0097424A"/>
    <w:rsid w:val="009753BD"/>
    <w:rsid w:val="00986B93"/>
    <w:rsid w:val="009A762F"/>
    <w:rsid w:val="009A7E95"/>
    <w:rsid w:val="009B4828"/>
    <w:rsid w:val="009C2158"/>
    <w:rsid w:val="009C3048"/>
    <w:rsid w:val="009C6724"/>
    <w:rsid w:val="009E693A"/>
    <w:rsid w:val="009E70DF"/>
    <w:rsid w:val="00A1032C"/>
    <w:rsid w:val="00A11F5B"/>
    <w:rsid w:val="00A12C86"/>
    <w:rsid w:val="00A14500"/>
    <w:rsid w:val="00A21B40"/>
    <w:rsid w:val="00A2560D"/>
    <w:rsid w:val="00A27A4F"/>
    <w:rsid w:val="00A30827"/>
    <w:rsid w:val="00A30E2A"/>
    <w:rsid w:val="00A32FFB"/>
    <w:rsid w:val="00A34252"/>
    <w:rsid w:val="00A36039"/>
    <w:rsid w:val="00A369E6"/>
    <w:rsid w:val="00A43EA7"/>
    <w:rsid w:val="00A57025"/>
    <w:rsid w:val="00A810B4"/>
    <w:rsid w:val="00A8339D"/>
    <w:rsid w:val="00A85242"/>
    <w:rsid w:val="00AA50D2"/>
    <w:rsid w:val="00AA7BB6"/>
    <w:rsid w:val="00AB2948"/>
    <w:rsid w:val="00AC3A95"/>
    <w:rsid w:val="00AC748F"/>
    <w:rsid w:val="00AE04AA"/>
    <w:rsid w:val="00AE2C32"/>
    <w:rsid w:val="00AE34F1"/>
    <w:rsid w:val="00AE401A"/>
    <w:rsid w:val="00AF6DDB"/>
    <w:rsid w:val="00B112D8"/>
    <w:rsid w:val="00B16C7D"/>
    <w:rsid w:val="00B1710D"/>
    <w:rsid w:val="00B26DC8"/>
    <w:rsid w:val="00B35288"/>
    <w:rsid w:val="00B42DB7"/>
    <w:rsid w:val="00B463EF"/>
    <w:rsid w:val="00B53C1A"/>
    <w:rsid w:val="00B614A6"/>
    <w:rsid w:val="00B62697"/>
    <w:rsid w:val="00B62EE7"/>
    <w:rsid w:val="00B673EF"/>
    <w:rsid w:val="00B71F6E"/>
    <w:rsid w:val="00B74A5C"/>
    <w:rsid w:val="00B77062"/>
    <w:rsid w:val="00B815AA"/>
    <w:rsid w:val="00B836C0"/>
    <w:rsid w:val="00B86734"/>
    <w:rsid w:val="00BA24EE"/>
    <w:rsid w:val="00BC1331"/>
    <w:rsid w:val="00BD4036"/>
    <w:rsid w:val="00BE4879"/>
    <w:rsid w:val="00BF6F78"/>
    <w:rsid w:val="00C01412"/>
    <w:rsid w:val="00C11449"/>
    <w:rsid w:val="00C12F98"/>
    <w:rsid w:val="00C14F70"/>
    <w:rsid w:val="00C26C1A"/>
    <w:rsid w:val="00C34DAD"/>
    <w:rsid w:val="00C50D4A"/>
    <w:rsid w:val="00C548D0"/>
    <w:rsid w:val="00C67EA8"/>
    <w:rsid w:val="00C727C7"/>
    <w:rsid w:val="00C9593B"/>
    <w:rsid w:val="00CA0583"/>
    <w:rsid w:val="00CA05EE"/>
    <w:rsid w:val="00CA7E93"/>
    <w:rsid w:val="00CB172B"/>
    <w:rsid w:val="00CB51F3"/>
    <w:rsid w:val="00CC4736"/>
    <w:rsid w:val="00CC5EF0"/>
    <w:rsid w:val="00CD4B49"/>
    <w:rsid w:val="00CD7F01"/>
    <w:rsid w:val="00CF338D"/>
    <w:rsid w:val="00CF4D62"/>
    <w:rsid w:val="00CF61C1"/>
    <w:rsid w:val="00D07070"/>
    <w:rsid w:val="00D07EED"/>
    <w:rsid w:val="00D15C45"/>
    <w:rsid w:val="00D22703"/>
    <w:rsid w:val="00D31ADA"/>
    <w:rsid w:val="00D3275A"/>
    <w:rsid w:val="00D34F4E"/>
    <w:rsid w:val="00D43384"/>
    <w:rsid w:val="00D45F2A"/>
    <w:rsid w:val="00D55733"/>
    <w:rsid w:val="00D676DD"/>
    <w:rsid w:val="00D7652A"/>
    <w:rsid w:val="00D907FB"/>
    <w:rsid w:val="00DA0EB7"/>
    <w:rsid w:val="00DA1740"/>
    <w:rsid w:val="00DB27C1"/>
    <w:rsid w:val="00DC205D"/>
    <w:rsid w:val="00DC3721"/>
    <w:rsid w:val="00DD2F33"/>
    <w:rsid w:val="00DD31B9"/>
    <w:rsid w:val="00DD6B87"/>
    <w:rsid w:val="00DE4C1D"/>
    <w:rsid w:val="00DE5C6F"/>
    <w:rsid w:val="00DF163F"/>
    <w:rsid w:val="00DF6015"/>
    <w:rsid w:val="00E01C70"/>
    <w:rsid w:val="00E12903"/>
    <w:rsid w:val="00E268CF"/>
    <w:rsid w:val="00E27554"/>
    <w:rsid w:val="00E3664B"/>
    <w:rsid w:val="00E40C4D"/>
    <w:rsid w:val="00E53B50"/>
    <w:rsid w:val="00E61101"/>
    <w:rsid w:val="00E61445"/>
    <w:rsid w:val="00E6284A"/>
    <w:rsid w:val="00E62BA7"/>
    <w:rsid w:val="00E65D43"/>
    <w:rsid w:val="00E67DD7"/>
    <w:rsid w:val="00E753D8"/>
    <w:rsid w:val="00EA4775"/>
    <w:rsid w:val="00EA4BEA"/>
    <w:rsid w:val="00EB6F4D"/>
    <w:rsid w:val="00ED2CEF"/>
    <w:rsid w:val="00ED6636"/>
    <w:rsid w:val="00EE2706"/>
    <w:rsid w:val="00EE281F"/>
    <w:rsid w:val="00EE5A8E"/>
    <w:rsid w:val="00EE5E6A"/>
    <w:rsid w:val="00EE6750"/>
    <w:rsid w:val="00EF2F25"/>
    <w:rsid w:val="00EF48C9"/>
    <w:rsid w:val="00EF4F11"/>
    <w:rsid w:val="00F0655B"/>
    <w:rsid w:val="00F11268"/>
    <w:rsid w:val="00F161A0"/>
    <w:rsid w:val="00F24E39"/>
    <w:rsid w:val="00F25F2F"/>
    <w:rsid w:val="00F31DFC"/>
    <w:rsid w:val="00F50429"/>
    <w:rsid w:val="00F545B9"/>
    <w:rsid w:val="00F64A10"/>
    <w:rsid w:val="00F71AAA"/>
    <w:rsid w:val="00F75D6C"/>
    <w:rsid w:val="00F955F5"/>
    <w:rsid w:val="00F96780"/>
    <w:rsid w:val="00FC2FFB"/>
    <w:rsid w:val="00FD5E23"/>
    <w:rsid w:val="00FD628D"/>
    <w:rsid w:val="00FD7D5F"/>
    <w:rsid w:val="00FE65C1"/>
    <w:rsid w:val="00FF0E71"/>
    <w:rsid w:val="01090C56"/>
    <w:rsid w:val="010B3EAA"/>
    <w:rsid w:val="010E7017"/>
    <w:rsid w:val="011F6756"/>
    <w:rsid w:val="0122422B"/>
    <w:rsid w:val="012807F8"/>
    <w:rsid w:val="01431A4A"/>
    <w:rsid w:val="01675739"/>
    <w:rsid w:val="01743F7B"/>
    <w:rsid w:val="017460A8"/>
    <w:rsid w:val="01A059AB"/>
    <w:rsid w:val="01A35809"/>
    <w:rsid w:val="01A56261"/>
    <w:rsid w:val="01AA0C2A"/>
    <w:rsid w:val="01B2004A"/>
    <w:rsid w:val="01B6221C"/>
    <w:rsid w:val="01BD35AB"/>
    <w:rsid w:val="01CB7DA6"/>
    <w:rsid w:val="01D812F8"/>
    <w:rsid w:val="01ED654E"/>
    <w:rsid w:val="020201C2"/>
    <w:rsid w:val="0206245C"/>
    <w:rsid w:val="02074908"/>
    <w:rsid w:val="02112AE3"/>
    <w:rsid w:val="021E17A4"/>
    <w:rsid w:val="023A4BFB"/>
    <w:rsid w:val="02443D01"/>
    <w:rsid w:val="02463C3A"/>
    <w:rsid w:val="024D7900"/>
    <w:rsid w:val="02557C87"/>
    <w:rsid w:val="0277410C"/>
    <w:rsid w:val="028265A2"/>
    <w:rsid w:val="02881D92"/>
    <w:rsid w:val="02885DA0"/>
    <w:rsid w:val="028E6486"/>
    <w:rsid w:val="029E162E"/>
    <w:rsid w:val="02CF72FD"/>
    <w:rsid w:val="02D36D66"/>
    <w:rsid w:val="02D92A2C"/>
    <w:rsid w:val="02ED6858"/>
    <w:rsid w:val="02F024E4"/>
    <w:rsid w:val="0317318F"/>
    <w:rsid w:val="032327C7"/>
    <w:rsid w:val="03265180"/>
    <w:rsid w:val="0348048F"/>
    <w:rsid w:val="034E1D06"/>
    <w:rsid w:val="035078FF"/>
    <w:rsid w:val="0372528F"/>
    <w:rsid w:val="0385634A"/>
    <w:rsid w:val="038C12F2"/>
    <w:rsid w:val="039C1B47"/>
    <w:rsid w:val="03AB471F"/>
    <w:rsid w:val="03EE0EF6"/>
    <w:rsid w:val="03FE3344"/>
    <w:rsid w:val="040E28E5"/>
    <w:rsid w:val="042B2897"/>
    <w:rsid w:val="042C0EBC"/>
    <w:rsid w:val="0452364C"/>
    <w:rsid w:val="04546D22"/>
    <w:rsid w:val="046B19E4"/>
    <w:rsid w:val="04905D97"/>
    <w:rsid w:val="04C80731"/>
    <w:rsid w:val="04EC1DBC"/>
    <w:rsid w:val="04F83679"/>
    <w:rsid w:val="04FD5427"/>
    <w:rsid w:val="051F457C"/>
    <w:rsid w:val="052035CB"/>
    <w:rsid w:val="05242471"/>
    <w:rsid w:val="05445D91"/>
    <w:rsid w:val="054579D5"/>
    <w:rsid w:val="054F4E62"/>
    <w:rsid w:val="05581D3C"/>
    <w:rsid w:val="055E50A5"/>
    <w:rsid w:val="056A6A08"/>
    <w:rsid w:val="05942874"/>
    <w:rsid w:val="05AD7DDA"/>
    <w:rsid w:val="05AF2B10"/>
    <w:rsid w:val="05AF3B52"/>
    <w:rsid w:val="05B13F5A"/>
    <w:rsid w:val="05B91FA8"/>
    <w:rsid w:val="05BC50F9"/>
    <w:rsid w:val="05C37370"/>
    <w:rsid w:val="05E11832"/>
    <w:rsid w:val="060B7A81"/>
    <w:rsid w:val="060F5AEE"/>
    <w:rsid w:val="06125597"/>
    <w:rsid w:val="063F5668"/>
    <w:rsid w:val="06477A50"/>
    <w:rsid w:val="067C5AA6"/>
    <w:rsid w:val="06AB2CA9"/>
    <w:rsid w:val="06AC2A24"/>
    <w:rsid w:val="06B043AB"/>
    <w:rsid w:val="06B34157"/>
    <w:rsid w:val="06C42C4C"/>
    <w:rsid w:val="06E5694B"/>
    <w:rsid w:val="06EC23AB"/>
    <w:rsid w:val="06F64817"/>
    <w:rsid w:val="06F757B1"/>
    <w:rsid w:val="070E2AFA"/>
    <w:rsid w:val="07267E44"/>
    <w:rsid w:val="073A5EAF"/>
    <w:rsid w:val="07505F52"/>
    <w:rsid w:val="07621FAF"/>
    <w:rsid w:val="07711B60"/>
    <w:rsid w:val="079052BE"/>
    <w:rsid w:val="079528D4"/>
    <w:rsid w:val="079D3A6D"/>
    <w:rsid w:val="07A16C5E"/>
    <w:rsid w:val="07B05960"/>
    <w:rsid w:val="07C45A6F"/>
    <w:rsid w:val="07C7603F"/>
    <w:rsid w:val="07C77DBD"/>
    <w:rsid w:val="07D94EB6"/>
    <w:rsid w:val="07E63D18"/>
    <w:rsid w:val="07EA5262"/>
    <w:rsid w:val="07ED0962"/>
    <w:rsid w:val="07F207E7"/>
    <w:rsid w:val="08014C90"/>
    <w:rsid w:val="08062C02"/>
    <w:rsid w:val="080A5070"/>
    <w:rsid w:val="080D2DB2"/>
    <w:rsid w:val="082A70F7"/>
    <w:rsid w:val="082C148A"/>
    <w:rsid w:val="08407457"/>
    <w:rsid w:val="084E35A6"/>
    <w:rsid w:val="085158A1"/>
    <w:rsid w:val="08534C69"/>
    <w:rsid w:val="0870672E"/>
    <w:rsid w:val="087C1D29"/>
    <w:rsid w:val="087D3A94"/>
    <w:rsid w:val="08825A98"/>
    <w:rsid w:val="08995C79"/>
    <w:rsid w:val="08A647FC"/>
    <w:rsid w:val="08CC4A1B"/>
    <w:rsid w:val="08CF2DF9"/>
    <w:rsid w:val="08D34996"/>
    <w:rsid w:val="08E92DF5"/>
    <w:rsid w:val="08EB2A9D"/>
    <w:rsid w:val="09210251"/>
    <w:rsid w:val="09410F65"/>
    <w:rsid w:val="09421524"/>
    <w:rsid w:val="0944233B"/>
    <w:rsid w:val="09503952"/>
    <w:rsid w:val="09512199"/>
    <w:rsid w:val="096551D3"/>
    <w:rsid w:val="096E162E"/>
    <w:rsid w:val="097063EF"/>
    <w:rsid w:val="097318E6"/>
    <w:rsid w:val="098E3A7F"/>
    <w:rsid w:val="098F1CD1"/>
    <w:rsid w:val="09905A49"/>
    <w:rsid w:val="09A650B9"/>
    <w:rsid w:val="09B537A6"/>
    <w:rsid w:val="09E47F26"/>
    <w:rsid w:val="09E55D95"/>
    <w:rsid w:val="0A006383"/>
    <w:rsid w:val="0A0E0827"/>
    <w:rsid w:val="0A2006DF"/>
    <w:rsid w:val="0A4C7C89"/>
    <w:rsid w:val="0A523C03"/>
    <w:rsid w:val="0A530A12"/>
    <w:rsid w:val="0A535B28"/>
    <w:rsid w:val="0A5A42D0"/>
    <w:rsid w:val="0A6E612D"/>
    <w:rsid w:val="0A7A2711"/>
    <w:rsid w:val="0A7A5324"/>
    <w:rsid w:val="0AD35BED"/>
    <w:rsid w:val="0ADF4592"/>
    <w:rsid w:val="0AE03388"/>
    <w:rsid w:val="0AEA0C42"/>
    <w:rsid w:val="0AED7234"/>
    <w:rsid w:val="0AEE3BCC"/>
    <w:rsid w:val="0AEF2422"/>
    <w:rsid w:val="0AF02C43"/>
    <w:rsid w:val="0B0E48D7"/>
    <w:rsid w:val="0B114967"/>
    <w:rsid w:val="0B2A1FA2"/>
    <w:rsid w:val="0B505490"/>
    <w:rsid w:val="0B5E7E67"/>
    <w:rsid w:val="0B5F3925"/>
    <w:rsid w:val="0B607048"/>
    <w:rsid w:val="0B680F67"/>
    <w:rsid w:val="0B6902FF"/>
    <w:rsid w:val="0B8D6EA3"/>
    <w:rsid w:val="0B9F2AA9"/>
    <w:rsid w:val="0BA67600"/>
    <w:rsid w:val="0BA76A33"/>
    <w:rsid w:val="0BAA1044"/>
    <w:rsid w:val="0BB37F53"/>
    <w:rsid w:val="0BBF5A20"/>
    <w:rsid w:val="0C091BA9"/>
    <w:rsid w:val="0C0A3513"/>
    <w:rsid w:val="0C572706"/>
    <w:rsid w:val="0C7443D8"/>
    <w:rsid w:val="0C78442B"/>
    <w:rsid w:val="0C8F51A6"/>
    <w:rsid w:val="0CA77331"/>
    <w:rsid w:val="0CCA3978"/>
    <w:rsid w:val="0CD3400A"/>
    <w:rsid w:val="0CD402F9"/>
    <w:rsid w:val="0CD520F0"/>
    <w:rsid w:val="0CD8034A"/>
    <w:rsid w:val="0CD8398F"/>
    <w:rsid w:val="0CFF0FDD"/>
    <w:rsid w:val="0D28304B"/>
    <w:rsid w:val="0D2A78B9"/>
    <w:rsid w:val="0D411D2D"/>
    <w:rsid w:val="0D495C6A"/>
    <w:rsid w:val="0D6C400C"/>
    <w:rsid w:val="0D7A6C6A"/>
    <w:rsid w:val="0D7B54A1"/>
    <w:rsid w:val="0D903127"/>
    <w:rsid w:val="0D9622E5"/>
    <w:rsid w:val="0D9C6D8C"/>
    <w:rsid w:val="0DA33F9D"/>
    <w:rsid w:val="0DBC21FD"/>
    <w:rsid w:val="0DBC6E0C"/>
    <w:rsid w:val="0DE86366"/>
    <w:rsid w:val="0E012A71"/>
    <w:rsid w:val="0E146C48"/>
    <w:rsid w:val="0E2201DF"/>
    <w:rsid w:val="0E3147CF"/>
    <w:rsid w:val="0E427775"/>
    <w:rsid w:val="0E60067B"/>
    <w:rsid w:val="0E645F6E"/>
    <w:rsid w:val="0E6E63F6"/>
    <w:rsid w:val="0E844CA5"/>
    <w:rsid w:val="0E88682E"/>
    <w:rsid w:val="0E9C213A"/>
    <w:rsid w:val="0ED52630"/>
    <w:rsid w:val="0EFD148A"/>
    <w:rsid w:val="0F0327F7"/>
    <w:rsid w:val="0F0B1AF2"/>
    <w:rsid w:val="0F1E5C1A"/>
    <w:rsid w:val="0F2B1B25"/>
    <w:rsid w:val="0F3D7C23"/>
    <w:rsid w:val="0F423341"/>
    <w:rsid w:val="0F592566"/>
    <w:rsid w:val="0F5F5CA1"/>
    <w:rsid w:val="0F60282E"/>
    <w:rsid w:val="0F7A1DE7"/>
    <w:rsid w:val="0F8266E7"/>
    <w:rsid w:val="0F8D6169"/>
    <w:rsid w:val="0F9022FF"/>
    <w:rsid w:val="0FCA1AED"/>
    <w:rsid w:val="0FD04DF1"/>
    <w:rsid w:val="0FE32D76"/>
    <w:rsid w:val="0FEA7E35"/>
    <w:rsid w:val="0FFA0205"/>
    <w:rsid w:val="0FFE56BD"/>
    <w:rsid w:val="0FFF1232"/>
    <w:rsid w:val="10044A9B"/>
    <w:rsid w:val="100E320F"/>
    <w:rsid w:val="101663F7"/>
    <w:rsid w:val="102869DB"/>
    <w:rsid w:val="106C3400"/>
    <w:rsid w:val="107D253C"/>
    <w:rsid w:val="10875213"/>
    <w:rsid w:val="10A21DA5"/>
    <w:rsid w:val="10A617F0"/>
    <w:rsid w:val="10A813CF"/>
    <w:rsid w:val="10D206F5"/>
    <w:rsid w:val="10F039A5"/>
    <w:rsid w:val="110C019A"/>
    <w:rsid w:val="1122167C"/>
    <w:rsid w:val="112F5B47"/>
    <w:rsid w:val="113B2D40"/>
    <w:rsid w:val="11566D08"/>
    <w:rsid w:val="11620EA8"/>
    <w:rsid w:val="11837A7C"/>
    <w:rsid w:val="1191766F"/>
    <w:rsid w:val="11936487"/>
    <w:rsid w:val="119B76A5"/>
    <w:rsid w:val="11B76268"/>
    <w:rsid w:val="11CE506D"/>
    <w:rsid w:val="11EB7CC0"/>
    <w:rsid w:val="11F528ED"/>
    <w:rsid w:val="11FF2C23"/>
    <w:rsid w:val="120045BA"/>
    <w:rsid w:val="120875EB"/>
    <w:rsid w:val="122870DD"/>
    <w:rsid w:val="124605A1"/>
    <w:rsid w:val="12542F0D"/>
    <w:rsid w:val="125D6EA1"/>
    <w:rsid w:val="126D17B2"/>
    <w:rsid w:val="1270692A"/>
    <w:rsid w:val="12B50A3F"/>
    <w:rsid w:val="12EA61CA"/>
    <w:rsid w:val="12F40DF6"/>
    <w:rsid w:val="1307385E"/>
    <w:rsid w:val="13113CBF"/>
    <w:rsid w:val="131E7C21"/>
    <w:rsid w:val="132536A6"/>
    <w:rsid w:val="132A7FC3"/>
    <w:rsid w:val="133438E9"/>
    <w:rsid w:val="134C29E0"/>
    <w:rsid w:val="13685340"/>
    <w:rsid w:val="138438B5"/>
    <w:rsid w:val="13857CA0"/>
    <w:rsid w:val="13B642FE"/>
    <w:rsid w:val="13C2544E"/>
    <w:rsid w:val="13E12E1A"/>
    <w:rsid w:val="13FF0DDE"/>
    <w:rsid w:val="1402701A"/>
    <w:rsid w:val="140B0D20"/>
    <w:rsid w:val="140C5697"/>
    <w:rsid w:val="14193332"/>
    <w:rsid w:val="142D0611"/>
    <w:rsid w:val="14305E5E"/>
    <w:rsid w:val="143E580F"/>
    <w:rsid w:val="144C158C"/>
    <w:rsid w:val="144E2788"/>
    <w:rsid w:val="14535FF1"/>
    <w:rsid w:val="1458045B"/>
    <w:rsid w:val="145D59D2"/>
    <w:rsid w:val="14847F58"/>
    <w:rsid w:val="14906302"/>
    <w:rsid w:val="14A800EA"/>
    <w:rsid w:val="14A80FFD"/>
    <w:rsid w:val="14D63C04"/>
    <w:rsid w:val="14E31122"/>
    <w:rsid w:val="14EF033C"/>
    <w:rsid w:val="15225379"/>
    <w:rsid w:val="15581F72"/>
    <w:rsid w:val="1578788E"/>
    <w:rsid w:val="15797764"/>
    <w:rsid w:val="15932B49"/>
    <w:rsid w:val="15B373A1"/>
    <w:rsid w:val="15B64B0F"/>
    <w:rsid w:val="15C03212"/>
    <w:rsid w:val="15C57942"/>
    <w:rsid w:val="15E057A2"/>
    <w:rsid w:val="15F958CF"/>
    <w:rsid w:val="160056CA"/>
    <w:rsid w:val="16361F5A"/>
    <w:rsid w:val="164F44DF"/>
    <w:rsid w:val="16503C6F"/>
    <w:rsid w:val="166E2F34"/>
    <w:rsid w:val="167E1E2F"/>
    <w:rsid w:val="168A6560"/>
    <w:rsid w:val="16A3229C"/>
    <w:rsid w:val="16A50D85"/>
    <w:rsid w:val="16B03920"/>
    <w:rsid w:val="16C715D0"/>
    <w:rsid w:val="16C94348"/>
    <w:rsid w:val="16DF591A"/>
    <w:rsid w:val="16E7773C"/>
    <w:rsid w:val="16EE4EED"/>
    <w:rsid w:val="16F11B62"/>
    <w:rsid w:val="16FD7144"/>
    <w:rsid w:val="16FE3FF2"/>
    <w:rsid w:val="171D5F6F"/>
    <w:rsid w:val="17215F32"/>
    <w:rsid w:val="17443D03"/>
    <w:rsid w:val="17544559"/>
    <w:rsid w:val="175E5EA3"/>
    <w:rsid w:val="176F75D7"/>
    <w:rsid w:val="177A6414"/>
    <w:rsid w:val="177D6625"/>
    <w:rsid w:val="179F3166"/>
    <w:rsid w:val="17BE0359"/>
    <w:rsid w:val="180657A0"/>
    <w:rsid w:val="182C4B8E"/>
    <w:rsid w:val="18477C1A"/>
    <w:rsid w:val="18493597"/>
    <w:rsid w:val="186B56B7"/>
    <w:rsid w:val="18712F4C"/>
    <w:rsid w:val="18733584"/>
    <w:rsid w:val="187360ED"/>
    <w:rsid w:val="188F26D0"/>
    <w:rsid w:val="18B3004A"/>
    <w:rsid w:val="18B9541C"/>
    <w:rsid w:val="18BA663E"/>
    <w:rsid w:val="18DA0EBF"/>
    <w:rsid w:val="18F57F4B"/>
    <w:rsid w:val="190512EE"/>
    <w:rsid w:val="190C3B5E"/>
    <w:rsid w:val="192166BD"/>
    <w:rsid w:val="19670574"/>
    <w:rsid w:val="19735CE9"/>
    <w:rsid w:val="19990EDC"/>
    <w:rsid w:val="199D3F96"/>
    <w:rsid w:val="19A20BEC"/>
    <w:rsid w:val="19A7460D"/>
    <w:rsid w:val="19AA0461"/>
    <w:rsid w:val="19AC720F"/>
    <w:rsid w:val="19BF66B0"/>
    <w:rsid w:val="19BF78A1"/>
    <w:rsid w:val="19D3098F"/>
    <w:rsid w:val="19EA7372"/>
    <w:rsid w:val="19EF056A"/>
    <w:rsid w:val="1A04121B"/>
    <w:rsid w:val="1A0436C2"/>
    <w:rsid w:val="1A085187"/>
    <w:rsid w:val="1A420699"/>
    <w:rsid w:val="1A437CB2"/>
    <w:rsid w:val="1A495ECC"/>
    <w:rsid w:val="1A6266A5"/>
    <w:rsid w:val="1A655E17"/>
    <w:rsid w:val="1AA30006"/>
    <w:rsid w:val="1AA61D7D"/>
    <w:rsid w:val="1AAA2EB8"/>
    <w:rsid w:val="1AAD645B"/>
    <w:rsid w:val="1AB206CD"/>
    <w:rsid w:val="1ABA142E"/>
    <w:rsid w:val="1AC86805"/>
    <w:rsid w:val="1AE654C9"/>
    <w:rsid w:val="1AEC3223"/>
    <w:rsid w:val="1AEE011A"/>
    <w:rsid w:val="1B122762"/>
    <w:rsid w:val="1B145645"/>
    <w:rsid w:val="1B157649"/>
    <w:rsid w:val="1B291859"/>
    <w:rsid w:val="1B300E3A"/>
    <w:rsid w:val="1B362FDD"/>
    <w:rsid w:val="1B3C158C"/>
    <w:rsid w:val="1B5C1C2F"/>
    <w:rsid w:val="1B7512CA"/>
    <w:rsid w:val="1B8044B6"/>
    <w:rsid w:val="1B8B4E5E"/>
    <w:rsid w:val="1B902B77"/>
    <w:rsid w:val="1B9239C5"/>
    <w:rsid w:val="1BAC6712"/>
    <w:rsid w:val="1BAF1919"/>
    <w:rsid w:val="1BCC2910"/>
    <w:rsid w:val="1BD06294"/>
    <w:rsid w:val="1BDB1B85"/>
    <w:rsid w:val="1BDB3B61"/>
    <w:rsid w:val="1BDE2644"/>
    <w:rsid w:val="1BE85270"/>
    <w:rsid w:val="1BE91EFC"/>
    <w:rsid w:val="1C0C7C16"/>
    <w:rsid w:val="1C2269D4"/>
    <w:rsid w:val="1C2D0B31"/>
    <w:rsid w:val="1C527795"/>
    <w:rsid w:val="1C587722"/>
    <w:rsid w:val="1C5E5533"/>
    <w:rsid w:val="1C6E7A22"/>
    <w:rsid w:val="1C7F5BD5"/>
    <w:rsid w:val="1C866002"/>
    <w:rsid w:val="1CA47795"/>
    <w:rsid w:val="1CC93B0B"/>
    <w:rsid w:val="1CCA672A"/>
    <w:rsid w:val="1CDB034A"/>
    <w:rsid w:val="1CE149AE"/>
    <w:rsid w:val="1CE572B6"/>
    <w:rsid w:val="1D0C4F8F"/>
    <w:rsid w:val="1D156539"/>
    <w:rsid w:val="1D1638A0"/>
    <w:rsid w:val="1D1E083B"/>
    <w:rsid w:val="1D1F3907"/>
    <w:rsid w:val="1D3B0B58"/>
    <w:rsid w:val="1D6F3E9B"/>
    <w:rsid w:val="1D8A06CC"/>
    <w:rsid w:val="1D912979"/>
    <w:rsid w:val="1D9F3394"/>
    <w:rsid w:val="1DB17C84"/>
    <w:rsid w:val="1DD410B4"/>
    <w:rsid w:val="1DD52B24"/>
    <w:rsid w:val="1DEC729A"/>
    <w:rsid w:val="1DF06969"/>
    <w:rsid w:val="1E0D1F6D"/>
    <w:rsid w:val="1E1467F1"/>
    <w:rsid w:val="1E3E60B1"/>
    <w:rsid w:val="1E406417"/>
    <w:rsid w:val="1E5142EC"/>
    <w:rsid w:val="1E6130BB"/>
    <w:rsid w:val="1E723709"/>
    <w:rsid w:val="1E8203C7"/>
    <w:rsid w:val="1E840F31"/>
    <w:rsid w:val="1E907C8B"/>
    <w:rsid w:val="1E961BD6"/>
    <w:rsid w:val="1EC75611"/>
    <w:rsid w:val="1ED920AB"/>
    <w:rsid w:val="1EDD2EA5"/>
    <w:rsid w:val="1EF149B5"/>
    <w:rsid w:val="1EF7DE01"/>
    <w:rsid w:val="1F3507CD"/>
    <w:rsid w:val="1F394761"/>
    <w:rsid w:val="1F3B124C"/>
    <w:rsid w:val="1F492525"/>
    <w:rsid w:val="1F4F3D48"/>
    <w:rsid w:val="1F6E09EB"/>
    <w:rsid w:val="1F7F413E"/>
    <w:rsid w:val="1FB43B67"/>
    <w:rsid w:val="1FD61FB0"/>
    <w:rsid w:val="1FE65B26"/>
    <w:rsid w:val="20071BD8"/>
    <w:rsid w:val="20110D31"/>
    <w:rsid w:val="20134D16"/>
    <w:rsid w:val="201B6ED5"/>
    <w:rsid w:val="201E03A4"/>
    <w:rsid w:val="20410DFF"/>
    <w:rsid w:val="20703FED"/>
    <w:rsid w:val="209E1DE2"/>
    <w:rsid w:val="209F0506"/>
    <w:rsid w:val="20AC2D10"/>
    <w:rsid w:val="20D33BA2"/>
    <w:rsid w:val="20EB59A8"/>
    <w:rsid w:val="20F27AAF"/>
    <w:rsid w:val="211F34E2"/>
    <w:rsid w:val="213810DE"/>
    <w:rsid w:val="213A656E"/>
    <w:rsid w:val="213F3B84"/>
    <w:rsid w:val="2166461D"/>
    <w:rsid w:val="21B83EE0"/>
    <w:rsid w:val="21BA145D"/>
    <w:rsid w:val="21C23786"/>
    <w:rsid w:val="21C274F7"/>
    <w:rsid w:val="21D25E30"/>
    <w:rsid w:val="21DD7294"/>
    <w:rsid w:val="21E112ED"/>
    <w:rsid w:val="21E8421C"/>
    <w:rsid w:val="21F168C7"/>
    <w:rsid w:val="21F65CEA"/>
    <w:rsid w:val="22056330"/>
    <w:rsid w:val="222412AD"/>
    <w:rsid w:val="22251BBC"/>
    <w:rsid w:val="222922C5"/>
    <w:rsid w:val="22364F87"/>
    <w:rsid w:val="22405E06"/>
    <w:rsid w:val="22521696"/>
    <w:rsid w:val="226C6BFB"/>
    <w:rsid w:val="2271479E"/>
    <w:rsid w:val="22736352"/>
    <w:rsid w:val="227A0DB8"/>
    <w:rsid w:val="227D021A"/>
    <w:rsid w:val="22A0286A"/>
    <w:rsid w:val="22C2681B"/>
    <w:rsid w:val="22D70A39"/>
    <w:rsid w:val="22E10D83"/>
    <w:rsid w:val="22E26EBD"/>
    <w:rsid w:val="22E87122"/>
    <w:rsid w:val="22E92391"/>
    <w:rsid w:val="230D18F4"/>
    <w:rsid w:val="230D4909"/>
    <w:rsid w:val="2322375E"/>
    <w:rsid w:val="235F050E"/>
    <w:rsid w:val="23610971"/>
    <w:rsid w:val="23931F66"/>
    <w:rsid w:val="23E97BEB"/>
    <w:rsid w:val="23FD01D9"/>
    <w:rsid w:val="23FE3F74"/>
    <w:rsid w:val="24077A99"/>
    <w:rsid w:val="240E3C44"/>
    <w:rsid w:val="241952AC"/>
    <w:rsid w:val="24262DDA"/>
    <w:rsid w:val="2432177F"/>
    <w:rsid w:val="243C35AF"/>
    <w:rsid w:val="24480FA2"/>
    <w:rsid w:val="244B0598"/>
    <w:rsid w:val="244C12C7"/>
    <w:rsid w:val="24523BCF"/>
    <w:rsid w:val="245D270F"/>
    <w:rsid w:val="24831B1D"/>
    <w:rsid w:val="24A73F4E"/>
    <w:rsid w:val="24AC7C12"/>
    <w:rsid w:val="24B93C4E"/>
    <w:rsid w:val="24BA4A2D"/>
    <w:rsid w:val="24C21F83"/>
    <w:rsid w:val="24ED78A9"/>
    <w:rsid w:val="24FB25EE"/>
    <w:rsid w:val="2520043F"/>
    <w:rsid w:val="25284930"/>
    <w:rsid w:val="252B7EB5"/>
    <w:rsid w:val="25311A36"/>
    <w:rsid w:val="2536704D"/>
    <w:rsid w:val="253A042E"/>
    <w:rsid w:val="253D5E92"/>
    <w:rsid w:val="25506FCE"/>
    <w:rsid w:val="25616ED2"/>
    <w:rsid w:val="256B7775"/>
    <w:rsid w:val="2570448E"/>
    <w:rsid w:val="2573204F"/>
    <w:rsid w:val="25855F48"/>
    <w:rsid w:val="259478C2"/>
    <w:rsid w:val="25BC57A4"/>
    <w:rsid w:val="25C24C5F"/>
    <w:rsid w:val="25D264EC"/>
    <w:rsid w:val="25D7464F"/>
    <w:rsid w:val="25D870E8"/>
    <w:rsid w:val="25F5515A"/>
    <w:rsid w:val="25FE0CE1"/>
    <w:rsid w:val="261E5451"/>
    <w:rsid w:val="262B2F0B"/>
    <w:rsid w:val="264C1D20"/>
    <w:rsid w:val="264F0E19"/>
    <w:rsid w:val="26747E2C"/>
    <w:rsid w:val="2683772A"/>
    <w:rsid w:val="26AF5308"/>
    <w:rsid w:val="26B109CD"/>
    <w:rsid w:val="26CB1A16"/>
    <w:rsid w:val="26D0124C"/>
    <w:rsid w:val="26D62895"/>
    <w:rsid w:val="26E1123A"/>
    <w:rsid w:val="26EF06E2"/>
    <w:rsid w:val="27007584"/>
    <w:rsid w:val="270A0791"/>
    <w:rsid w:val="272E796E"/>
    <w:rsid w:val="27356C8B"/>
    <w:rsid w:val="273F6EA9"/>
    <w:rsid w:val="275163C0"/>
    <w:rsid w:val="27651E6B"/>
    <w:rsid w:val="279D7857"/>
    <w:rsid w:val="27A00268"/>
    <w:rsid w:val="27A26C1B"/>
    <w:rsid w:val="27CC3C98"/>
    <w:rsid w:val="27DF5779"/>
    <w:rsid w:val="27E15995"/>
    <w:rsid w:val="27E478F4"/>
    <w:rsid w:val="27F37477"/>
    <w:rsid w:val="280478D6"/>
    <w:rsid w:val="281178FD"/>
    <w:rsid w:val="283E4F94"/>
    <w:rsid w:val="28425301"/>
    <w:rsid w:val="284C037D"/>
    <w:rsid w:val="285318E0"/>
    <w:rsid w:val="285C501C"/>
    <w:rsid w:val="286860DD"/>
    <w:rsid w:val="2869667D"/>
    <w:rsid w:val="286B34B1"/>
    <w:rsid w:val="286B45A6"/>
    <w:rsid w:val="28754330"/>
    <w:rsid w:val="287C1A01"/>
    <w:rsid w:val="28A62150"/>
    <w:rsid w:val="28B766F6"/>
    <w:rsid w:val="28C332ED"/>
    <w:rsid w:val="28C42400"/>
    <w:rsid w:val="28D15137"/>
    <w:rsid w:val="28FC0B42"/>
    <w:rsid w:val="29056E08"/>
    <w:rsid w:val="29070582"/>
    <w:rsid w:val="29305CE7"/>
    <w:rsid w:val="2942670B"/>
    <w:rsid w:val="29572C1C"/>
    <w:rsid w:val="296D418C"/>
    <w:rsid w:val="299E4684"/>
    <w:rsid w:val="29B5727E"/>
    <w:rsid w:val="29E21042"/>
    <w:rsid w:val="29E62AB9"/>
    <w:rsid w:val="29E9795F"/>
    <w:rsid w:val="29F73A25"/>
    <w:rsid w:val="2A090885"/>
    <w:rsid w:val="2A1C134D"/>
    <w:rsid w:val="2A28218C"/>
    <w:rsid w:val="2A2F0381"/>
    <w:rsid w:val="2A3004CC"/>
    <w:rsid w:val="2A3323BA"/>
    <w:rsid w:val="2A4E298C"/>
    <w:rsid w:val="2A5250FF"/>
    <w:rsid w:val="2A681D1A"/>
    <w:rsid w:val="2A7C4380"/>
    <w:rsid w:val="2A812F83"/>
    <w:rsid w:val="2AC86999"/>
    <w:rsid w:val="2AD642BC"/>
    <w:rsid w:val="2AE00186"/>
    <w:rsid w:val="2AE5754B"/>
    <w:rsid w:val="2AFC2AE6"/>
    <w:rsid w:val="2AFF1C79"/>
    <w:rsid w:val="2B054817"/>
    <w:rsid w:val="2B0844C4"/>
    <w:rsid w:val="2B0A0D5F"/>
    <w:rsid w:val="2B1E20FC"/>
    <w:rsid w:val="2B260330"/>
    <w:rsid w:val="2B2D4A4E"/>
    <w:rsid w:val="2B3459B1"/>
    <w:rsid w:val="2B465B0F"/>
    <w:rsid w:val="2B4C0BE5"/>
    <w:rsid w:val="2B4C1378"/>
    <w:rsid w:val="2B5F0358"/>
    <w:rsid w:val="2B7803BF"/>
    <w:rsid w:val="2BA50A88"/>
    <w:rsid w:val="2BD32E5D"/>
    <w:rsid w:val="2BD779FD"/>
    <w:rsid w:val="2BE30EE0"/>
    <w:rsid w:val="2BEB6DE3"/>
    <w:rsid w:val="2C0167A4"/>
    <w:rsid w:val="2C077995"/>
    <w:rsid w:val="2C125656"/>
    <w:rsid w:val="2C1A2183"/>
    <w:rsid w:val="2C21182C"/>
    <w:rsid w:val="2C2776AC"/>
    <w:rsid w:val="2C554101"/>
    <w:rsid w:val="2C6B38E7"/>
    <w:rsid w:val="2C7C5C8D"/>
    <w:rsid w:val="2C836E60"/>
    <w:rsid w:val="2C864ACB"/>
    <w:rsid w:val="2C8B2CEF"/>
    <w:rsid w:val="2CB7203D"/>
    <w:rsid w:val="2CCE2260"/>
    <w:rsid w:val="2CED22F7"/>
    <w:rsid w:val="2CF5638E"/>
    <w:rsid w:val="2CF81016"/>
    <w:rsid w:val="2D0D2D89"/>
    <w:rsid w:val="2D1063D5"/>
    <w:rsid w:val="2D35174A"/>
    <w:rsid w:val="2D4041D1"/>
    <w:rsid w:val="2D520162"/>
    <w:rsid w:val="2D522E91"/>
    <w:rsid w:val="2D543F90"/>
    <w:rsid w:val="2D56770C"/>
    <w:rsid w:val="2D5A7765"/>
    <w:rsid w:val="2D60735C"/>
    <w:rsid w:val="2D6B0095"/>
    <w:rsid w:val="2D6D03DF"/>
    <w:rsid w:val="2D746964"/>
    <w:rsid w:val="2D7B1186"/>
    <w:rsid w:val="2D7B23E8"/>
    <w:rsid w:val="2D857A6C"/>
    <w:rsid w:val="2D860978"/>
    <w:rsid w:val="2DA14C1D"/>
    <w:rsid w:val="2DAF6966"/>
    <w:rsid w:val="2DB779A9"/>
    <w:rsid w:val="2DBE4083"/>
    <w:rsid w:val="2DCB7526"/>
    <w:rsid w:val="2DD43748"/>
    <w:rsid w:val="2DD6761F"/>
    <w:rsid w:val="2DE41D3C"/>
    <w:rsid w:val="2DF06932"/>
    <w:rsid w:val="2E023009"/>
    <w:rsid w:val="2E341DD7"/>
    <w:rsid w:val="2E3F01CD"/>
    <w:rsid w:val="2E4C168F"/>
    <w:rsid w:val="2E701821"/>
    <w:rsid w:val="2E854446"/>
    <w:rsid w:val="2E8937A1"/>
    <w:rsid w:val="2E894691"/>
    <w:rsid w:val="2E8A7FF5"/>
    <w:rsid w:val="2E9372BE"/>
    <w:rsid w:val="2E9D1979"/>
    <w:rsid w:val="2EA15E7F"/>
    <w:rsid w:val="2EA55E20"/>
    <w:rsid w:val="2EBF2E6E"/>
    <w:rsid w:val="2EC1207D"/>
    <w:rsid w:val="2EC30AB2"/>
    <w:rsid w:val="2ED25553"/>
    <w:rsid w:val="2EE708ED"/>
    <w:rsid w:val="2F2148C9"/>
    <w:rsid w:val="2F2346EA"/>
    <w:rsid w:val="2F477DB9"/>
    <w:rsid w:val="2F50269F"/>
    <w:rsid w:val="2F5737B7"/>
    <w:rsid w:val="2F7707E9"/>
    <w:rsid w:val="2F8048B1"/>
    <w:rsid w:val="2F900E43"/>
    <w:rsid w:val="2F927575"/>
    <w:rsid w:val="2FAA1D59"/>
    <w:rsid w:val="2FB44193"/>
    <w:rsid w:val="2FB92850"/>
    <w:rsid w:val="2FC35258"/>
    <w:rsid w:val="2FC97D9D"/>
    <w:rsid w:val="2FCE2CA3"/>
    <w:rsid w:val="2FE0575D"/>
    <w:rsid w:val="30002867"/>
    <w:rsid w:val="300246FB"/>
    <w:rsid w:val="30145026"/>
    <w:rsid w:val="30185CCC"/>
    <w:rsid w:val="303643A5"/>
    <w:rsid w:val="303D5A40"/>
    <w:rsid w:val="30403475"/>
    <w:rsid w:val="309266E8"/>
    <w:rsid w:val="309C3237"/>
    <w:rsid w:val="309F1F4A"/>
    <w:rsid w:val="30AF0A80"/>
    <w:rsid w:val="30B579BF"/>
    <w:rsid w:val="30C376C5"/>
    <w:rsid w:val="30D32777"/>
    <w:rsid w:val="30E361FA"/>
    <w:rsid w:val="30E53099"/>
    <w:rsid w:val="30FE451D"/>
    <w:rsid w:val="310739C5"/>
    <w:rsid w:val="311116E8"/>
    <w:rsid w:val="31224B06"/>
    <w:rsid w:val="31306953"/>
    <w:rsid w:val="31314381"/>
    <w:rsid w:val="31361CF9"/>
    <w:rsid w:val="313D4F1F"/>
    <w:rsid w:val="313F0345"/>
    <w:rsid w:val="316C1EFD"/>
    <w:rsid w:val="3190024C"/>
    <w:rsid w:val="31992E3D"/>
    <w:rsid w:val="31AD0696"/>
    <w:rsid w:val="31AF08B2"/>
    <w:rsid w:val="31B00CEB"/>
    <w:rsid w:val="31B20828"/>
    <w:rsid w:val="31C00DA6"/>
    <w:rsid w:val="31D315FA"/>
    <w:rsid w:val="31D66EED"/>
    <w:rsid w:val="31D71BB7"/>
    <w:rsid w:val="31E07374"/>
    <w:rsid w:val="31E141E7"/>
    <w:rsid w:val="31E62079"/>
    <w:rsid w:val="31F97D80"/>
    <w:rsid w:val="320D7387"/>
    <w:rsid w:val="321253A2"/>
    <w:rsid w:val="32156738"/>
    <w:rsid w:val="321D581C"/>
    <w:rsid w:val="323B2146"/>
    <w:rsid w:val="324A1E8E"/>
    <w:rsid w:val="324D516E"/>
    <w:rsid w:val="325468B5"/>
    <w:rsid w:val="32602E43"/>
    <w:rsid w:val="32650F71"/>
    <w:rsid w:val="327C5311"/>
    <w:rsid w:val="32852EE6"/>
    <w:rsid w:val="32914FB1"/>
    <w:rsid w:val="32B37F2E"/>
    <w:rsid w:val="32C57FA5"/>
    <w:rsid w:val="32D27FE3"/>
    <w:rsid w:val="32D66F0D"/>
    <w:rsid w:val="32D74F8B"/>
    <w:rsid w:val="32DB4445"/>
    <w:rsid w:val="32F12805"/>
    <w:rsid w:val="331704BD"/>
    <w:rsid w:val="331A1D5C"/>
    <w:rsid w:val="332E1B31"/>
    <w:rsid w:val="33566F50"/>
    <w:rsid w:val="33577ACD"/>
    <w:rsid w:val="335B477A"/>
    <w:rsid w:val="33622C66"/>
    <w:rsid w:val="336D632F"/>
    <w:rsid w:val="33707DAA"/>
    <w:rsid w:val="338A20BC"/>
    <w:rsid w:val="338A62E5"/>
    <w:rsid w:val="33A855B9"/>
    <w:rsid w:val="33AF4B9A"/>
    <w:rsid w:val="33D978D8"/>
    <w:rsid w:val="33EC7B9C"/>
    <w:rsid w:val="340B562F"/>
    <w:rsid w:val="342147B8"/>
    <w:rsid w:val="34275A70"/>
    <w:rsid w:val="342B1F7F"/>
    <w:rsid w:val="342C5E13"/>
    <w:rsid w:val="342E1D81"/>
    <w:rsid w:val="343432F1"/>
    <w:rsid w:val="343D21A6"/>
    <w:rsid w:val="344F2CA0"/>
    <w:rsid w:val="34527549"/>
    <w:rsid w:val="34601362"/>
    <w:rsid w:val="34726FE6"/>
    <w:rsid w:val="34783BFD"/>
    <w:rsid w:val="34A73AC3"/>
    <w:rsid w:val="34BA7EFE"/>
    <w:rsid w:val="34CC6AD4"/>
    <w:rsid w:val="34DF325D"/>
    <w:rsid w:val="34F74FE2"/>
    <w:rsid w:val="34F82570"/>
    <w:rsid w:val="34FD3350"/>
    <w:rsid w:val="350224EF"/>
    <w:rsid w:val="350B03B8"/>
    <w:rsid w:val="35270760"/>
    <w:rsid w:val="35511D48"/>
    <w:rsid w:val="355816A1"/>
    <w:rsid w:val="35597AEC"/>
    <w:rsid w:val="356458A0"/>
    <w:rsid w:val="35727A6C"/>
    <w:rsid w:val="357716E7"/>
    <w:rsid w:val="35A91A40"/>
    <w:rsid w:val="35AE43C8"/>
    <w:rsid w:val="35DC781D"/>
    <w:rsid w:val="35DE25E8"/>
    <w:rsid w:val="35DF577C"/>
    <w:rsid w:val="35E52B79"/>
    <w:rsid w:val="35E75790"/>
    <w:rsid w:val="35E84393"/>
    <w:rsid w:val="35ED79AF"/>
    <w:rsid w:val="35FE384A"/>
    <w:rsid w:val="360B30A2"/>
    <w:rsid w:val="36356EAC"/>
    <w:rsid w:val="363C784E"/>
    <w:rsid w:val="36445382"/>
    <w:rsid w:val="364C2CBD"/>
    <w:rsid w:val="36511F38"/>
    <w:rsid w:val="365D5800"/>
    <w:rsid w:val="36841277"/>
    <w:rsid w:val="36894863"/>
    <w:rsid w:val="36A609A1"/>
    <w:rsid w:val="36B01F28"/>
    <w:rsid w:val="36C053E7"/>
    <w:rsid w:val="36CE3589"/>
    <w:rsid w:val="36EA7917"/>
    <w:rsid w:val="36F404A2"/>
    <w:rsid w:val="36F6488E"/>
    <w:rsid w:val="373816D1"/>
    <w:rsid w:val="373D6984"/>
    <w:rsid w:val="37503F9E"/>
    <w:rsid w:val="37514BD6"/>
    <w:rsid w:val="37515F68"/>
    <w:rsid w:val="37517A60"/>
    <w:rsid w:val="376B0DD8"/>
    <w:rsid w:val="37732382"/>
    <w:rsid w:val="37906A90"/>
    <w:rsid w:val="3796690A"/>
    <w:rsid w:val="37A10CF6"/>
    <w:rsid w:val="37DD0DB2"/>
    <w:rsid w:val="37E56963"/>
    <w:rsid w:val="38013286"/>
    <w:rsid w:val="38022BDC"/>
    <w:rsid w:val="38045B46"/>
    <w:rsid w:val="38140958"/>
    <w:rsid w:val="381D2005"/>
    <w:rsid w:val="38296DA3"/>
    <w:rsid w:val="383F61BC"/>
    <w:rsid w:val="38457C0A"/>
    <w:rsid w:val="384635F3"/>
    <w:rsid w:val="38606463"/>
    <w:rsid w:val="3867386C"/>
    <w:rsid w:val="387E2D8D"/>
    <w:rsid w:val="38835502"/>
    <w:rsid w:val="38905008"/>
    <w:rsid w:val="38D252A6"/>
    <w:rsid w:val="38D81D56"/>
    <w:rsid w:val="38F041D8"/>
    <w:rsid w:val="38F245DA"/>
    <w:rsid w:val="38F848ED"/>
    <w:rsid w:val="390E6DEA"/>
    <w:rsid w:val="393E34AE"/>
    <w:rsid w:val="39561614"/>
    <w:rsid w:val="395F0DCE"/>
    <w:rsid w:val="397C415A"/>
    <w:rsid w:val="398D6C23"/>
    <w:rsid w:val="39B43143"/>
    <w:rsid w:val="39CD2BE1"/>
    <w:rsid w:val="39D72754"/>
    <w:rsid w:val="39E84962"/>
    <w:rsid w:val="39EE7A9E"/>
    <w:rsid w:val="3A041BE5"/>
    <w:rsid w:val="3A08068D"/>
    <w:rsid w:val="3A1478AA"/>
    <w:rsid w:val="3A163E69"/>
    <w:rsid w:val="3A1E2469"/>
    <w:rsid w:val="3A217429"/>
    <w:rsid w:val="3A2A2463"/>
    <w:rsid w:val="3A32058E"/>
    <w:rsid w:val="3A4C532E"/>
    <w:rsid w:val="3A5B22EE"/>
    <w:rsid w:val="3A6C4E35"/>
    <w:rsid w:val="3A7B517F"/>
    <w:rsid w:val="3A804DB1"/>
    <w:rsid w:val="3A81230B"/>
    <w:rsid w:val="3A897546"/>
    <w:rsid w:val="3A8C133B"/>
    <w:rsid w:val="3A993035"/>
    <w:rsid w:val="3AA50AA5"/>
    <w:rsid w:val="3AA67F39"/>
    <w:rsid w:val="3AA7481D"/>
    <w:rsid w:val="3AAE2615"/>
    <w:rsid w:val="3AC86541"/>
    <w:rsid w:val="3ADE5C1E"/>
    <w:rsid w:val="3AFA0DF0"/>
    <w:rsid w:val="3B1D2239"/>
    <w:rsid w:val="3B2C4D22"/>
    <w:rsid w:val="3B3B6D13"/>
    <w:rsid w:val="3B626996"/>
    <w:rsid w:val="3B6C511E"/>
    <w:rsid w:val="3B871F58"/>
    <w:rsid w:val="3B8E31F4"/>
    <w:rsid w:val="3BB552DD"/>
    <w:rsid w:val="3BCD02B3"/>
    <w:rsid w:val="3BE3142E"/>
    <w:rsid w:val="3BF82B87"/>
    <w:rsid w:val="3C0A19F2"/>
    <w:rsid w:val="3C0C16CC"/>
    <w:rsid w:val="3C1373E0"/>
    <w:rsid w:val="3C1E3513"/>
    <w:rsid w:val="3C237ED3"/>
    <w:rsid w:val="3C4309B6"/>
    <w:rsid w:val="3C575DCE"/>
    <w:rsid w:val="3C662B95"/>
    <w:rsid w:val="3C727823"/>
    <w:rsid w:val="3C776471"/>
    <w:rsid w:val="3C887258"/>
    <w:rsid w:val="3C9708C1"/>
    <w:rsid w:val="3C9B7EDE"/>
    <w:rsid w:val="3C9E39FD"/>
    <w:rsid w:val="3CA1529C"/>
    <w:rsid w:val="3CAD1E92"/>
    <w:rsid w:val="3CBE016E"/>
    <w:rsid w:val="3CDE669E"/>
    <w:rsid w:val="3CFF35B2"/>
    <w:rsid w:val="3CFF6C51"/>
    <w:rsid w:val="3D08076B"/>
    <w:rsid w:val="3D143CBF"/>
    <w:rsid w:val="3D185316"/>
    <w:rsid w:val="3D1A77F5"/>
    <w:rsid w:val="3D1E069A"/>
    <w:rsid w:val="3D27724F"/>
    <w:rsid w:val="3D29520F"/>
    <w:rsid w:val="3D2E61A4"/>
    <w:rsid w:val="3D3A6C6C"/>
    <w:rsid w:val="3D627E02"/>
    <w:rsid w:val="3D6D3415"/>
    <w:rsid w:val="3D8558F1"/>
    <w:rsid w:val="3D8E5820"/>
    <w:rsid w:val="3DCB25D0"/>
    <w:rsid w:val="3DCC27F4"/>
    <w:rsid w:val="3DE03BA2"/>
    <w:rsid w:val="3DE170EA"/>
    <w:rsid w:val="3E083824"/>
    <w:rsid w:val="3E175815"/>
    <w:rsid w:val="3E3A6AFB"/>
    <w:rsid w:val="3E534CEA"/>
    <w:rsid w:val="3E6F5651"/>
    <w:rsid w:val="3E7A5DA4"/>
    <w:rsid w:val="3E907C2F"/>
    <w:rsid w:val="3EA03A0C"/>
    <w:rsid w:val="3EAB2402"/>
    <w:rsid w:val="3EC86AA4"/>
    <w:rsid w:val="3ED656D0"/>
    <w:rsid w:val="3F130B3A"/>
    <w:rsid w:val="3F1B465A"/>
    <w:rsid w:val="3F2B434B"/>
    <w:rsid w:val="3F3C2503"/>
    <w:rsid w:val="3F4559BA"/>
    <w:rsid w:val="3F4A0D5C"/>
    <w:rsid w:val="3F504CA2"/>
    <w:rsid w:val="3F591F93"/>
    <w:rsid w:val="3F651F6F"/>
    <w:rsid w:val="3F696545"/>
    <w:rsid w:val="3F89360B"/>
    <w:rsid w:val="3F9571F4"/>
    <w:rsid w:val="3F9E437E"/>
    <w:rsid w:val="3FB17D2A"/>
    <w:rsid w:val="3FC265D3"/>
    <w:rsid w:val="3FD3546C"/>
    <w:rsid w:val="3FEC635E"/>
    <w:rsid w:val="40094567"/>
    <w:rsid w:val="40131245"/>
    <w:rsid w:val="401B0BFC"/>
    <w:rsid w:val="402B5CDC"/>
    <w:rsid w:val="4034087D"/>
    <w:rsid w:val="405014B2"/>
    <w:rsid w:val="40875CA9"/>
    <w:rsid w:val="408E3D89"/>
    <w:rsid w:val="40BE641C"/>
    <w:rsid w:val="40C06822"/>
    <w:rsid w:val="40D61920"/>
    <w:rsid w:val="40F64CDB"/>
    <w:rsid w:val="40F71B31"/>
    <w:rsid w:val="412D5350"/>
    <w:rsid w:val="414C5BFB"/>
    <w:rsid w:val="414F1706"/>
    <w:rsid w:val="416166E5"/>
    <w:rsid w:val="41691C24"/>
    <w:rsid w:val="41696E85"/>
    <w:rsid w:val="4171348E"/>
    <w:rsid w:val="418944CF"/>
    <w:rsid w:val="4191768D"/>
    <w:rsid w:val="419B050B"/>
    <w:rsid w:val="41A351F5"/>
    <w:rsid w:val="41BC374E"/>
    <w:rsid w:val="41C6068F"/>
    <w:rsid w:val="41E71882"/>
    <w:rsid w:val="41E719A3"/>
    <w:rsid w:val="41EE4ADF"/>
    <w:rsid w:val="41F8595E"/>
    <w:rsid w:val="420B5968"/>
    <w:rsid w:val="420D190F"/>
    <w:rsid w:val="422B4DE3"/>
    <w:rsid w:val="423014D0"/>
    <w:rsid w:val="42552DB0"/>
    <w:rsid w:val="425F1336"/>
    <w:rsid w:val="4269685C"/>
    <w:rsid w:val="426A2542"/>
    <w:rsid w:val="42707BEA"/>
    <w:rsid w:val="429431BE"/>
    <w:rsid w:val="429D0863"/>
    <w:rsid w:val="42AA5E3F"/>
    <w:rsid w:val="42AB4EB0"/>
    <w:rsid w:val="42B06C0B"/>
    <w:rsid w:val="42BA2C13"/>
    <w:rsid w:val="42BD2703"/>
    <w:rsid w:val="42CF3807"/>
    <w:rsid w:val="42DB0452"/>
    <w:rsid w:val="42DF36B7"/>
    <w:rsid w:val="43010842"/>
    <w:rsid w:val="430A3B85"/>
    <w:rsid w:val="43106D90"/>
    <w:rsid w:val="431477F8"/>
    <w:rsid w:val="433848E7"/>
    <w:rsid w:val="433F1A20"/>
    <w:rsid w:val="43484CFF"/>
    <w:rsid w:val="434B12C8"/>
    <w:rsid w:val="435A402D"/>
    <w:rsid w:val="43652DCC"/>
    <w:rsid w:val="436865A2"/>
    <w:rsid w:val="43721740"/>
    <w:rsid w:val="43A114AF"/>
    <w:rsid w:val="43A16C46"/>
    <w:rsid w:val="43A85FDD"/>
    <w:rsid w:val="43C401ED"/>
    <w:rsid w:val="43EC32A0"/>
    <w:rsid w:val="43EF2ABD"/>
    <w:rsid w:val="43F608BD"/>
    <w:rsid w:val="44025D80"/>
    <w:rsid w:val="440C2FD9"/>
    <w:rsid w:val="4419026E"/>
    <w:rsid w:val="442065FE"/>
    <w:rsid w:val="442452BD"/>
    <w:rsid w:val="443A04B0"/>
    <w:rsid w:val="447A5A93"/>
    <w:rsid w:val="447F2366"/>
    <w:rsid w:val="448244C9"/>
    <w:rsid w:val="448C05DF"/>
    <w:rsid w:val="44BF3E91"/>
    <w:rsid w:val="44C023F3"/>
    <w:rsid w:val="44D43E19"/>
    <w:rsid w:val="44D51F86"/>
    <w:rsid w:val="44E367F8"/>
    <w:rsid w:val="450B59A8"/>
    <w:rsid w:val="450F6FE9"/>
    <w:rsid w:val="452A0524"/>
    <w:rsid w:val="452A6A58"/>
    <w:rsid w:val="45354E35"/>
    <w:rsid w:val="45397304"/>
    <w:rsid w:val="453A628D"/>
    <w:rsid w:val="455A3B27"/>
    <w:rsid w:val="455B0B65"/>
    <w:rsid w:val="455B3E52"/>
    <w:rsid w:val="456357E4"/>
    <w:rsid w:val="45682555"/>
    <w:rsid w:val="4585575A"/>
    <w:rsid w:val="458D6A1A"/>
    <w:rsid w:val="45A515B3"/>
    <w:rsid w:val="45A62619"/>
    <w:rsid w:val="45A8769B"/>
    <w:rsid w:val="45E270C9"/>
    <w:rsid w:val="45ED78ED"/>
    <w:rsid w:val="461E16E1"/>
    <w:rsid w:val="461E7104"/>
    <w:rsid w:val="46252A99"/>
    <w:rsid w:val="46262A6C"/>
    <w:rsid w:val="462D4717"/>
    <w:rsid w:val="46560EA5"/>
    <w:rsid w:val="46565349"/>
    <w:rsid w:val="46911B59"/>
    <w:rsid w:val="46A738C9"/>
    <w:rsid w:val="46AF090B"/>
    <w:rsid w:val="46B8390E"/>
    <w:rsid w:val="46CA68F3"/>
    <w:rsid w:val="46DA3884"/>
    <w:rsid w:val="46E079A0"/>
    <w:rsid w:val="4738479A"/>
    <w:rsid w:val="474D7DEA"/>
    <w:rsid w:val="47562219"/>
    <w:rsid w:val="47562DB0"/>
    <w:rsid w:val="476060E7"/>
    <w:rsid w:val="477D7E06"/>
    <w:rsid w:val="47953C4F"/>
    <w:rsid w:val="47AC2048"/>
    <w:rsid w:val="47BD7F46"/>
    <w:rsid w:val="47D1105F"/>
    <w:rsid w:val="47E07536"/>
    <w:rsid w:val="47E3673F"/>
    <w:rsid w:val="47ED5AA3"/>
    <w:rsid w:val="47F15329"/>
    <w:rsid w:val="47F30D3E"/>
    <w:rsid w:val="47FE5C9E"/>
    <w:rsid w:val="48052B82"/>
    <w:rsid w:val="480E5EDB"/>
    <w:rsid w:val="48485AE2"/>
    <w:rsid w:val="484A435B"/>
    <w:rsid w:val="486C1389"/>
    <w:rsid w:val="48957F5F"/>
    <w:rsid w:val="48B80984"/>
    <w:rsid w:val="48D03190"/>
    <w:rsid w:val="48D2756A"/>
    <w:rsid w:val="48D36497"/>
    <w:rsid w:val="48D81F70"/>
    <w:rsid w:val="48DE7F74"/>
    <w:rsid w:val="48F6415A"/>
    <w:rsid w:val="49312517"/>
    <w:rsid w:val="49463453"/>
    <w:rsid w:val="495C67D2"/>
    <w:rsid w:val="495F2766"/>
    <w:rsid w:val="49604B4A"/>
    <w:rsid w:val="49784602"/>
    <w:rsid w:val="49841840"/>
    <w:rsid w:val="49877ECC"/>
    <w:rsid w:val="49920446"/>
    <w:rsid w:val="49964859"/>
    <w:rsid w:val="49A50D81"/>
    <w:rsid w:val="49A818AD"/>
    <w:rsid w:val="49AD3C6A"/>
    <w:rsid w:val="49C478A7"/>
    <w:rsid w:val="49C80E51"/>
    <w:rsid w:val="49CB758D"/>
    <w:rsid w:val="49D12082"/>
    <w:rsid w:val="49D6052A"/>
    <w:rsid w:val="49DF55A2"/>
    <w:rsid w:val="49E16554"/>
    <w:rsid w:val="49E43FAC"/>
    <w:rsid w:val="49F56E78"/>
    <w:rsid w:val="4A174DEF"/>
    <w:rsid w:val="4A231286"/>
    <w:rsid w:val="4A3905D4"/>
    <w:rsid w:val="4A4B0D85"/>
    <w:rsid w:val="4A5E47CC"/>
    <w:rsid w:val="4A632C19"/>
    <w:rsid w:val="4A672B8E"/>
    <w:rsid w:val="4A6B73A4"/>
    <w:rsid w:val="4A6C513B"/>
    <w:rsid w:val="4A6D438E"/>
    <w:rsid w:val="4A964368"/>
    <w:rsid w:val="4A991232"/>
    <w:rsid w:val="4A9D3546"/>
    <w:rsid w:val="4AA14042"/>
    <w:rsid w:val="4ACD1016"/>
    <w:rsid w:val="4AF31B79"/>
    <w:rsid w:val="4AFF016E"/>
    <w:rsid w:val="4B074E64"/>
    <w:rsid w:val="4B0A7F09"/>
    <w:rsid w:val="4B0E762E"/>
    <w:rsid w:val="4B2652EA"/>
    <w:rsid w:val="4B2C63C7"/>
    <w:rsid w:val="4B3C5A45"/>
    <w:rsid w:val="4B3F0159"/>
    <w:rsid w:val="4B6C2A28"/>
    <w:rsid w:val="4B8B25C1"/>
    <w:rsid w:val="4B8F0413"/>
    <w:rsid w:val="4B991F60"/>
    <w:rsid w:val="4B9B50E6"/>
    <w:rsid w:val="4BA320DE"/>
    <w:rsid w:val="4BA86C84"/>
    <w:rsid w:val="4BB072A9"/>
    <w:rsid w:val="4BBC2B10"/>
    <w:rsid w:val="4BC13310"/>
    <w:rsid w:val="4BC15207"/>
    <w:rsid w:val="4BC75F22"/>
    <w:rsid w:val="4BD92EE0"/>
    <w:rsid w:val="4BDF3A07"/>
    <w:rsid w:val="4BEF1032"/>
    <w:rsid w:val="4BF35FBF"/>
    <w:rsid w:val="4BFA0524"/>
    <w:rsid w:val="4BFF52E6"/>
    <w:rsid w:val="4C0575F5"/>
    <w:rsid w:val="4C0D3812"/>
    <w:rsid w:val="4C14482B"/>
    <w:rsid w:val="4C156EBE"/>
    <w:rsid w:val="4C373527"/>
    <w:rsid w:val="4C3B4DC5"/>
    <w:rsid w:val="4C4A14AC"/>
    <w:rsid w:val="4C4A2A76"/>
    <w:rsid w:val="4C6B2E54"/>
    <w:rsid w:val="4C742085"/>
    <w:rsid w:val="4C810624"/>
    <w:rsid w:val="4C8D4DFE"/>
    <w:rsid w:val="4CA867C7"/>
    <w:rsid w:val="4CD61497"/>
    <w:rsid w:val="4CE0596C"/>
    <w:rsid w:val="4CF327C1"/>
    <w:rsid w:val="4CF70DFA"/>
    <w:rsid w:val="4CF7470A"/>
    <w:rsid w:val="4D231E99"/>
    <w:rsid w:val="4D447CA9"/>
    <w:rsid w:val="4D5835DB"/>
    <w:rsid w:val="4D740C0F"/>
    <w:rsid w:val="4D761E2D"/>
    <w:rsid w:val="4D7923FB"/>
    <w:rsid w:val="4D8C7A2C"/>
    <w:rsid w:val="4DA22C22"/>
    <w:rsid w:val="4DA7717B"/>
    <w:rsid w:val="4DC070DF"/>
    <w:rsid w:val="4DF06083"/>
    <w:rsid w:val="4E151E0D"/>
    <w:rsid w:val="4E2311E2"/>
    <w:rsid w:val="4E33304B"/>
    <w:rsid w:val="4E537616"/>
    <w:rsid w:val="4E5A3D39"/>
    <w:rsid w:val="4E86099E"/>
    <w:rsid w:val="4E886DF9"/>
    <w:rsid w:val="4E890440"/>
    <w:rsid w:val="4E944725"/>
    <w:rsid w:val="4EB64BD7"/>
    <w:rsid w:val="4ECC4617"/>
    <w:rsid w:val="4EEF1E97"/>
    <w:rsid w:val="4F2732DA"/>
    <w:rsid w:val="4F366C46"/>
    <w:rsid w:val="4F3D436D"/>
    <w:rsid w:val="4F561F16"/>
    <w:rsid w:val="4F574471"/>
    <w:rsid w:val="4F591358"/>
    <w:rsid w:val="4F5E6F99"/>
    <w:rsid w:val="4FA05C57"/>
    <w:rsid w:val="4FC54961"/>
    <w:rsid w:val="4FD572DE"/>
    <w:rsid w:val="4FD652BF"/>
    <w:rsid w:val="4FEE6697"/>
    <w:rsid w:val="4FF54082"/>
    <w:rsid w:val="5014273B"/>
    <w:rsid w:val="50151DD1"/>
    <w:rsid w:val="50195818"/>
    <w:rsid w:val="501F67AB"/>
    <w:rsid w:val="5049176B"/>
    <w:rsid w:val="506D011B"/>
    <w:rsid w:val="506F270C"/>
    <w:rsid w:val="509F39EE"/>
    <w:rsid w:val="50A8054F"/>
    <w:rsid w:val="50AF6900"/>
    <w:rsid w:val="50C8299F"/>
    <w:rsid w:val="50D34C66"/>
    <w:rsid w:val="50DA0267"/>
    <w:rsid w:val="50DF7989"/>
    <w:rsid w:val="50E62923"/>
    <w:rsid w:val="50EB52F9"/>
    <w:rsid w:val="5124471C"/>
    <w:rsid w:val="51273F5A"/>
    <w:rsid w:val="512F2929"/>
    <w:rsid w:val="512F2A1E"/>
    <w:rsid w:val="5143170D"/>
    <w:rsid w:val="51473C5A"/>
    <w:rsid w:val="51506839"/>
    <w:rsid w:val="51520567"/>
    <w:rsid w:val="51604C0B"/>
    <w:rsid w:val="51775BDD"/>
    <w:rsid w:val="517B54D4"/>
    <w:rsid w:val="51A53129"/>
    <w:rsid w:val="51E43513"/>
    <w:rsid w:val="51E97071"/>
    <w:rsid w:val="52052972"/>
    <w:rsid w:val="523A6B73"/>
    <w:rsid w:val="5244074B"/>
    <w:rsid w:val="52614E59"/>
    <w:rsid w:val="52625C70"/>
    <w:rsid w:val="52636824"/>
    <w:rsid w:val="52753496"/>
    <w:rsid w:val="527C1C93"/>
    <w:rsid w:val="52833022"/>
    <w:rsid w:val="528E4F09"/>
    <w:rsid w:val="52C028A8"/>
    <w:rsid w:val="52C558C9"/>
    <w:rsid w:val="52C70A27"/>
    <w:rsid w:val="52D35AD1"/>
    <w:rsid w:val="52D80184"/>
    <w:rsid w:val="52DB6AC5"/>
    <w:rsid w:val="52EF06B7"/>
    <w:rsid w:val="530B088D"/>
    <w:rsid w:val="531E2D4A"/>
    <w:rsid w:val="53302469"/>
    <w:rsid w:val="533407C0"/>
    <w:rsid w:val="533F163E"/>
    <w:rsid w:val="53426201"/>
    <w:rsid w:val="53445E19"/>
    <w:rsid w:val="5349426B"/>
    <w:rsid w:val="535A6B81"/>
    <w:rsid w:val="53610DA9"/>
    <w:rsid w:val="537915D1"/>
    <w:rsid w:val="53B214EB"/>
    <w:rsid w:val="53B813F1"/>
    <w:rsid w:val="53C30E73"/>
    <w:rsid w:val="53DF766E"/>
    <w:rsid w:val="53E835A2"/>
    <w:rsid w:val="544A0B7D"/>
    <w:rsid w:val="54CD4A28"/>
    <w:rsid w:val="54CF254E"/>
    <w:rsid w:val="54D73AF9"/>
    <w:rsid w:val="54E70444"/>
    <w:rsid w:val="54EA4EAB"/>
    <w:rsid w:val="54F621D1"/>
    <w:rsid w:val="54F85711"/>
    <w:rsid w:val="54FE2E33"/>
    <w:rsid w:val="550D751A"/>
    <w:rsid w:val="551A7182"/>
    <w:rsid w:val="552265B5"/>
    <w:rsid w:val="55255A9A"/>
    <w:rsid w:val="552E6535"/>
    <w:rsid w:val="55345D1A"/>
    <w:rsid w:val="5549190E"/>
    <w:rsid w:val="55517407"/>
    <w:rsid w:val="555A14B3"/>
    <w:rsid w:val="556C4B88"/>
    <w:rsid w:val="556D0AB2"/>
    <w:rsid w:val="557650C0"/>
    <w:rsid w:val="55780E38"/>
    <w:rsid w:val="5582167B"/>
    <w:rsid w:val="5585116B"/>
    <w:rsid w:val="55945546"/>
    <w:rsid w:val="5598638D"/>
    <w:rsid w:val="55BB574A"/>
    <w:rsid w:val="55BC3E49"/>
    <w:rsid w:val="55C3476E"/>
    <w:rsid w:val="55E86403"/>
    <w:rsid w:val="56297068"/>
    <w:rsid w:val="563148A1"/>
    <w:rsid w:val="563C0C7A"/>
    <w:rsid w:val="568A0E93"/>
    <w:rsid w:val="56AB6EEA"/>
    <w:rsid w:val="56C10EB8"/>
    <w:rsid w:val="56E542AB"/>
    <w:rsid w:val="56FC4E3C"/>
    <w:rsid w:val="5713619B"/>
    <w:rsid w:val="571F7091"/>
    <w:rsid w:val="5730129E"/>
    <w:rsid w:val="57492AFE"/>
    <w:rsid w:val="57521214"/>
    <w:rsid w:val="578F60FA"/>
    <w:rsid w:val="57AC543C"/>
    <w:rsid w:val="57AD0156"/>
    <w:rsid w:val="57BC49A4"/>
    <w:rsid w:val="57CB00CB"/>
    <w:rsid w:val="57E21BFC"/>
    <w:rsid w:val="57E72C95"/>
    <w:rsid w:val="57FB18AC"/>
    <w:rsid w:val="5806443F"/>
    <w:rsid w:val="58093FC9"/>
    <w:rsid w:val="5814234C"/>
    <w:rsid w:val="5818420C"/>
    <w:rsid w:val="583308B9"/>
    <w:rsid w:val="584A6390"/>
    <w:rsid w:val="584E5F61"/>
    <w:rsid w:val="585516AC"/>
    <w:rsid w:val="585A69C8"/>
    <w:rsid w:val="58614472"/>
    <w:rsid w:val="586C708B"/>
    <w:rsid w:val="58865E8F"/>
    <w:rsid w:val="589468D3"/>
    <w:rsid w:val="589E6E07"/>
    <w:rsid w:val="58A805E0"/>
    <w:rsid w:val="58AB1524"/>
    <w:rsid w:val="58B65843"/>
    <w:rsid w:val="58C6010C"/>
    <w:rsid w:val="58E135DE"/>
    <w:rsid w:val="58E14F46"/>
    <w:rsid w:val="58E2127B"/>
    <w:rsid w:val="58ED4908"/>
    <w:rsid w:val="5903310E"/>
    <w:rsid w:val="590D7AE9"/>
    <w:rsid w:val="590E32E9"/>
    <w:rsid w:val="593B57D2"/>
    <w:rsid w:val="595D024C"/>
    <w:rsid w:val="59666C53"/>
    <w:rsid w:val="596C376C"/>
    <w:rsid w:val="597142CD"/>
    <w:rsid w:val="59757BFC"/>
    <w:rsid w:val="598F2C7F"/>
    <w:rsid w:val="59A07D7F"/>
    <w:rsid w:val="59B05B8C"/>
    <w:rsid w:val="59C02E89"/>
    <w:rsid w:val="59C535A6"/>
    <w:rsid w:val="59C70D70"/>
    <w:rsid w:val="59C844BD"/>
    <w:rsid w:val="59D2488F"/>
    <w:rsid w:val="59EF316C"/>
    <w:rsid w:val="59F055B3"/>
    <w:rsid w:val="59F35000"/>
    <w:rsid w:val="59F71EE8"/>
    <w:rsid w:val="59FB418F"/>
    <w:rsid w:val="5A024969"/>
    <w:rsid w:val="5A1C6061"/>
    <w:rsid w:val="5A601944"/>
    <w:rsid w:val="5A6E1351"/>
    <w:rsid w:val="5A7A3FE0"/>
    <w:rsid w:val="5A902780"/>
    <w:rsid w:val="5AA955EF"/>
    <w:rsid w:val="5AAA004D"/>
    <w:rsid w:val="5AAA58DE"/>
    <w:rsid w:val="5AAC57B3"/>
    <w:rsid w:val="5ACB32B0"/>
    <w:rsid w:val="5AE12FDB"/>
    <w:rsid w:val="5AF32D0E"/>
    <w:rsid w:val="5AF727FF"/>
    <w:rsid w:val="5B242012"/>
    <w:rsid w:val="5B391F5A"/>
    <w:rsid w:val="5B532548"/>
    <w:rsid w:val="5B565115"/>
    <w:rsid w:val="5B6B064F"/>
    <w:rsid w:val="5B8774EF"/>
    <w:rsid w:val="5B8D4DEE"/>
    <w:rsid w:val="5BA83AF8"/>
    <w:rsid w:val="5BAB5F02"/>
    <w:rsid w:val="5BB75E42"/>
    <w:rsid w:val="5BD60666"/>
    <w:rsid w:val="5BE47052"/>
    <w:rsid w:val="5C003935"/>
    <w:rsid w:val="5C086657"/>
    <w:rsid w:val="5C1425E9"/>
    <w:rsid w:val="5C2C64D8"/>
    <w:rsid w:val="5C3502A6"/>
    <w:rsid w:val="5C433822"/>
    <w:rsid w:val="5C434364"/>
    <w:rsid w:val="5C4557EC"/>
    <w:rsid w:val="5C542FA5"/>
    <w:rsid w:val="5C8C5EE1"/>
    <w:rsid w:val="5C9A78E6"/>
    <w:rsid w:val="5CA96974"/>
    <w:rsid w:val="5CC223FD"/>
    <w:rsid w:val="5CF113B7"/>
    <w:rsid w:val="5CF8641C"/>
    <w:rsid w:val="5CFE3DB4"/>
    <w:rsid w:val="5D304EA4"/>
    <w:rsid w:val="5D350F5E"/>
    <w:rsid w:val="5D42487B"/>
    <w:rsid w:val="5D522D22"/>
    <w:rsid w:val="5D6B3030"/>
    <w:rsid w:val="5D7011A9"/>
    <w:rsid w:val="5D940CCE"/>
    <w:rsid w:val="5D997005"/>
    <w:rsid w:val="5DAC168F"/>
    <w:rsid w:val="5DC91C8E"/>
    <w:rsid w:val="5DD86D37"/>
    <w:rsid w:val="5DF425DE"/>
    <w:rsid w:val="5DFB6572"/>
    <w:rsid w:val="5E032790"/>
    <w:rsid w:val="5E0A7564"/>
    <w:rsid w:val="5E0D42A7"/>
    <w:rsid w:val="5E154550"/>
    <w:rsid w:val="5E1A0DE4"/>
    <w:rsid w:val="5E1D4155"/>
    <w:rsid w:val="5E23390B"/>
    <w:rsid w:val="5E2C6599"/>
    <w:rsid w:val="5E2D13CD"/>
    <w:rsid w:val="5E3345B8"/>
    <w:rsid w:val="5E4915C3"/>
    <w:rsid w:val="5E6C52B2"/>
    <w:rsid w:val="5E7B532A"/>
    <w:rsid w:val="5E814EC2"/>
    <w:rsid w:val="5EAF7DFB"/>
    <w:rsid w:val="5EBB3B43"/>
    <w:rsid w:val="5EC62C14"/>
    <w:rsid w:val="5EC92704"/>
    <w:rsid w:val="5EFE66F0"/>
    <w:rsid w:val="5F630765"/>
    <w:rsid w:val="5F685A79"/>
    <w:rsid w:val="5F70125F"/>
    <w:rsid w:val="5F904FD0"/>
    <w:rsid w:val="5F954394"/>
    <w:rsid w:val="5FB40CBE"/>
    <w:rsid w:val="5FB87EE4"/>
    <w:rsid w:val="5FBF7958"/>
    <w:rsid w:val="5FC30F01"/>
    <w:rsid w:val="5FD037DF"/>
    <w:rsid w:val="5FD56F00"/>
    <w:rsid w:val="5FEC66DD"/>
    <w:rsid w:val="5FFF3430"/>
    <w:rsid w:val="601C1D5A"/>
    <w:rsid w:val="602C4F94"/>
    <w:rsid w:val="602E7999"/>
    <w:rsid w:val="60386A8A"/>
    <w:rsid w:val="60390B79"/>
    <w:rsid w:val="60573213"/>
    <w:rsid w:val="606530B4"/>
    <w:rsid w:val="606A1E4E"/>
    <w:rsid w:val="606A71FC"/>
    <w:rsid w:val="60720533"/>
    <w:rsid w:val="60A36C41"/>
    <w:rsid w:val="60A41BAE"/>
    <w:rsid w:val="60BF3DBF"/>
    <w:rsid w:val="60C311B8"/>
    <w:rsid w:val="60C677C2"/>
    <w:rsid w:val="60C90799"/>
    <w:rsid w:val="60DB1C51"/>
    <w:rsid w:val="60DC55EB"/>
    <w:rsid w:val="60E07891"/>
    <w:rsid w:val="60F00167"/>
    <w:rsid w:val="610E2650"/>
    <w:rsid w:val="61140D88"/>
    <w:rsid w:val="611442D6"/>
    <w:rsid w:val="61190548"/>
    <w:rsid w:val="613750F5"/>
    <w:rsid w:val="614222FA"/>
    <w:rsid w:val="61573B72"/>
    <w:rsid w:val="6197282D"/>
    <w:rsid w:val="61A11716"/>
    <w:rsid w:val="61A242D9"/>
    <w:rsid w:val="61B96379"/>
    <w:rsid w:val="61BF1B9C"/>
    <w:rsid w:val="61BF55F2"/>
    <w:rsid w:val="61C25727"/>
    <w:rsid w:val="61C62F2B"/>
    <w:rsid w:val="61CC7BD3"/>
    <w:rsid w:val="61CE5D71"/>
    <w:rsid w:val="61D304ED"/>
    <w:rsid w:val="61F7494E"/>
    <w:rsid w:val="621D4D49"/>
    <w:rsid w:val="62416B57"/>
    <w:rsid w:val="62512D59"/>
    <w:rsid w:val="625152A3"/>
    <w:rsid w:val="62540537"/>
    <w:rsid w:val="628C32E0"/>
    <w:rsid w:val="629A7B4B"/>
    <w:rsid w:val="62AA0157"/>
    <w:rsid w:val="62AA63A9"/>
    <w:rsid w:val="62C0797A"/>
    <w:rsid w:val="62C83B50"/>
    <w:rsid w:val="62C95953"/>
    <w:rsid w:val="62E21FE6"/>
    <w:rsid w:val="62E95123"/>
    <w:rsid w:val="63051831"/>
    <w:rsid w:val="6306706F"/>
    <w:rsid w:val="6349610A"/>
    <w:rsid w:val="635F0AB4"/>
    <w:rsid w:val="63612F0B"/>
    <w:rsid w:val="636D44D6"/>
    <w:rsid w:val="639F1C85"/>
    <w:rsid w:val="639F6688"/>
    <w:rsid w:val="63E458EA"/>
    <w:rsid w:val="63E762CB"/>
    <w:rsid w:val="642A1A86"/>
    <w:rsid w:val="64382A63"/>
    <w:rsid w:val="644B5969"/>
    <w:rsid w:val="64511BF2"/>
    <w:rsid w:val="645667E8"/>
    <w:rsid w:val="64664551"/>
    <w:rsid w:val="64737DAE"/>
    <w:rsid w:val="64812AF5"/>
    <w:rsid w:val="64A70B92"/>
    <w:rsid w:val="64AD7CFD"/>
    <w:rsid w:val="64B5381C"/>
    <w:rsid w:val="64B96D77"/>
    <w:rsid w:val="64BE25DF"/>
    <w:rsid w:val="64C114A5"/>
    <w:rsid w:val="64D15498"/>
    <w:rsid w:val="64E04FA5"/>
    <w:rsid w:val="651712E4"/>
    <w:rsid w:val="6519478F"/>
    <w:rsid w:val="651D2E62"/>
    <w:rsid w:val="652213FA"/>
    <w:rsid w:val="65295024"/>
    <w:rsid w:val="65304C86"/>
    <w:rsid w:val="653A7891"/>
    <w:rsid w:val="654B5B61"/>
    <w:rsid w:val="654E7D0E"/>
    <w:rsid w:val="655D74FA"/>
    <w:rsid w:val="657547DB"/>
    <w:rsid w:val="65757142"/>
    <w:rsid w:val="657B2DF4"/>
    <w:rsid w:val="657C7F11"/>
    <w:rsid w:val="65870C23"/>
    <w:rsid w:val="6590084E"/>
    <w:rsid w:val="659375C8"/>
    <w:rsid w:val="65B61171"/>
    <w:rsid w:val="65CA3AA1"/>
    <w:rsid w:val="65D73135"/>
    <w:rsid w:val="65ED5196"/>
    <w:rsid w:val="65F222AA"/>
    <w:rsid w:val="66012783"/>
    <w:rsid w:val="66014531"/>
    <w:rsid w:val="660E70B3"/>
    <w:rsid w:val="660F30F2"/>
    <w:rsid w:val="66144AC0"/>
    <w:rsid w:val="66154481"/>
    <w:rsid w:val="662A2F69"/>
    <w:rsid w:val="662F72F1"/>
    <w:rsid w:val="66352BF9"/>
    <w:rsid w:val="66424ED4"/>
    <w:rsid w:val="66556F62"/>
    <w:rsid w:val="666244FE"/>
    <w:rsid w:val="666C6C3D"/>
    <w:rsid w:val="66BE3FF1"/>
    <w:rsid w:val="66C534FD"/>
    <w:rsid w:val="66C7577B"/>
    <w:rsid w:val="66E03E64"/>
    <w:rsid w:val="66EE2460"/>
    <w:rsid w:val="66F25230"/>
    <w:rsid w:val="6703194C"/>
    <w:rsid w:val="672C4E20"/>
    <w:rsid w:val="673B1CC5"/>
    <w:rsid w:val="67660D4B"/>
    <w:rsid w:val="67857911"/>
    <w:rsid w:val="67992C18"/>
    <w:rsid w:val="67BD2ED6"/>
    <w:rsid w:val="67BF1C91"/>
    <w:rsid w:val="6826763D"/>
    <w:rsid w:val="686E5B0B"/>
    <w:rsid w:val="6880529F"/>
    <w:rsid w:val="68907DEF"/>
    <w:rsid w:val="68F47560"/>
    <w:rsid w:val="68FD5F3D"/>
    <w:rsid w:val="690540BF"/>
    <w:rsid w:val="691A195A"/>
    <w:rsid w:val="692004FD"/>
    <w:rsid w:val="69230C63"/>
    <w:rsid w:val="692F5669"/>
    <w:rsid w:val="69444855"/>
    <w:rsid w:val="69452027"/>
    <w:rsid w:val="69583593"/>
    <w:rsid w:val="69793CC5"/>
    <w:rsid w:val="698A5A3E"/>
    <w:rsid w:val="69977C50"/>
    <w:rsid w:val="69993D0A"/>
    <w:rsid w:val="6999589B"/>
    <w:rsid w:val="699F518E"/>
    <w:rsid w:val="69A66A1E"/>
    <w:rsid w:val="69A73642"/>
    <w:rsid w:val="69C42446"/>
    <w:rsid w:val="69EE1C31"/>
    <w:rsid w:val="69FD7F51"/>
    <w:rsid w:val="6A0629AB"/>
    <w:rsid w:val="6A303637"/>
    <w:rsid w:val="6A6C03F0"/>
    <w:rsid w:val="6A7E422C"/>
    <w:rsid w:val="6A8B32CC"/>
    <w:rsid w:val="6AAB53B4"/>
    <w:rsid w:val="6AB06526"/>
    <w:rsid w:val="6AB53B3C"/>
    <w:rsid w:val="6AD22940"/>
    <w:rsid w:val="6ADF236A"/>
    <w:rsid w:val="6AFB3C45"/>
    <w:rsid w:val="6AFD4FE7"/>
    <w:rsid w:val="6B014FD4"/>
    <w:rsid w:val="6B0368B0"/>
    <w:rsid w:val="6B0D6F13"/>
    <w:rsid w:val="6B1523C9"/>
    <w:rsid w:val="6B2811AE"/>
    <w:rsid w:val="6B4D0F83"/>
    <w:rsid w:val="6B513865"/>
    <w:rsid w:val="6B59096C"/>
    <w:rsid w:val="6B5E5F82"/>
    <w:rsid w:val="6B625B47"/>
    <w:rsid w:val="6B6762E2"/>
    <w:rsid w:val="6B6932A5"/>
    <w:rsid w:val="6B7757A7"/>
    <w:rsid w:val="6B7B1AB7"/>
    <w:rsid w:val="6B7F62DE"/>
    <w:rsid w:val="6B910978"/>
    <w:rsid w:val="6B963B16"/>
    <w:rsid w:val="6BBB5183"/>
    <w:rsid w:val="6BC56001"/>
    <w:rsid w:val="6BCB30F2"/>
    <w:rsid w:val="6BDE2615"/>
    <w:rsid w:val="6BF75464"/>
    <w:rsid w:val="6BF9531C"/>
    <w:rsid w:val="6C022DB1"/>
    <w:rsid w:val="6C122459"/>
    <w:rsid w:val="6C1444AB"/>
    <w:rsid w:val="6C3118E9"/>
    <w:rsid w:val="6C4508C8"/>
    <w:rsid w:val="6C5B498E"/>
    <w:rsid w:val="6C666D92"/>
    <w:rsid w:val="6C673263"/>
    <w:rsid w:val="6C694EFA"/>
    <w:rsid w:val="6C700663"/>
    <w:rsid w:val="6C931CB9"/>
    <w:rsid w:val="6C937EAD"/>
    <w:rsid w:val="6C950079"/>
    <w:rsid w:val="6CBE13CE"/>
    <w:rsid w:val="6CCC5B8C"/>
    <w:rsid w:val="6CEE223A"/>
    <w:rsid w:val="6D1139EF"/>
    <w:rsid w:val="6D2C27DC"/>
    <w:rsid w:val="6D325B8C"/>
    <w:rsid w:val="6D68758C"/>
    <w:rsid w:val="6D806684"/>
    <w:rsid w:val="6D8617C0"/>
    <w:rsid w:val="6D9A2682"/>
    <w:rsid w:val="6D9B2D57"/>
    <w:rsid w:val="6DAC1227"/>
    <w:rsid w:val="6DB16D1E"/>
    <w:rsid w:val="6DC9798B"/>
    <w:rsid w:val="6DD363B5"/>
    <w:rsid w:val="6DDE3DA7"/>
    <w:rsid w:val="6DE230A1"/>
    <w:rsid w:val="6DE51BFC"/>
    <w:rsid w:val="6DEE7A91"/>
    <w:rsid w:val="6DF01A37"/>
    <w:rsid w:val="6E216EC0"/>
    <w:rsid w:val="6E35746E"/>
    <w:rsid w:val="6E364F94"/>
    <w:rsid w:val="6E3C0F77"/>
    <w:rsid w:val="6E465B1D"/>
    <w:rsid w:val="6E4771A1"/>
    <w:rsid w:val="6E7A1325"/>
    <w:rsid w:val="6E7D0E15"/>
    <w:rsid w:val="6E9248C1"/>
    <w:rsid w:val="6E985C4F"/>
    <w:rsid w:val="6E9D5013"/>
    <w:rsid w:val="6EA14E7B"/>
    <w:rsid w:val="6EA3767D"/>
    <w:rsid w:val="6EDB7343"/>
    <w:rsid w:val="6EDE3DAD"/>
    <w:rsid w:val="6EE667BE"/>
    <w:rsid w:val="6EFA6580"/>
    <w:rsid w:val="6F346095"/>
    <w:rsid w:val="6F347726"/>
    <w:rsid w:val="6F3A3F53"/>
    <w:rsid w:val="6F413809"/>
    <w:rsid w:val="6F673898"/>
    <w:rsid w:val="6F6E60A0"/>
    <w:rsid w:val="6FBC65FD"/>
    <w:rsid w:val="6FC14D32"/>
    <w:rsid w:val="6FCA74F2"/>
    <w:rsid w:val="6FEDC3C3"/>
    <w:rsid w:val="6FF54CDB"/>
    <w:rsid w:val="6FFE5F86"/>
    <w:rsid w:val="6FFE7D34"/>
    <w:rsid w:val="70010952"/>
    <w:rsid w:val="700215D2"/>
    <w:rsid w:val="7007308C"/>
    <w:rsid w:val="70183345"/>
    <w:rsid w:val="702F26B6"/>
    <w:rsid w:val="703136FA"/>
    <w:rsid w:val="70332A35"/>
    <w:rsid w:val="70387933"/>
    <w:rsid w:val="70500C80"/>
    <w:rsid w:val="708E10B8"/>
    <w:rsid w:val="70AA27D7"/>
    <w:rsid w:val="70C125D2"/>
    <w:rsid w:val="70C6343A"/>
    <w:rsid w:val="70D94A29"/>
    <w:rsid w:val="70EC5DDE"/>
    <w:rsid w:val="71094BE2"/>
    <w:rsid w:val="71216609"/>
    <w:rsid w:val="71225C0C"/>
    <w:rsid w:val="713722AC"/>
    <w:rsid w:val="71454D03"/>
    <w:rsid w:val="714724C5"/>
    <w:rsid w:val="714C3E65"/>
    <w:rsid w:val="715E4F2E"/>
    <w:rsid w:val="7167567F"/>
    <w:rsid w:val="71834994"/>
    <w:rsid w:val="71854F84"/>
    <w:rsid w:val="7193305B"/>
    <w:rsid w:val="719B4983"/>
    <w:rsid w:val="71A52B5D"/>
    <w:rsid w:val="71A97EF8"/>
    <w:rsid w:val="71B72890"/>
    <w:rsid w:val="71CD244A"/>
    <w:rsid w:val="71E75ACC"/>
    <w:rsid w:val="72203F91"/>
    <w:rsid w:val="72204D90"/>
    <w:rsid w:val="722E47F1"/>
    <w:rsid w:val="722F100B"/>
    <w:rsid w:val="723F36D2"/>
    <w:rsid w:val="725254DB"/>
    <w:rsid w:val="72535CB3"/>
    <w:rsid w:val="72693897"/>
    <w:rsid w:val="72693B8A"/>
    <w:rsid w:val="72768857"/>
    <w:rsid w:val="72774A0E"/>
    <w:rsid w:val="72AA15BC"/>
    <w:rsid w:val="72B86A48"/>
    <w:rsid w:val="72BA78D0"/>
    <w:rsid w:val="72BD6285"/>
    <w:rsid w:val="72C27F96"/>
    <w:rsid w:val="72E06236"/>
    <w:rsid w:val="72F73FCA"/>
    <w:rsid w:val="73076EFF"/>
    <w:rsid w:val="731655BF"/>
    <w:rsid w:val="73196D06"/>
    <w:rsid w:val="731D5799"/>
    <w:rsid w:val="732710B7"/>
    <w:rsid w:val="73283634"/>
    <w:rsid w:val="734C79F0"/>
    <w:rsid w:val="734D1D78"/>
    <w:rsid w:val="73685BF0"/>
    <w:rsid w:val="73690FA8"/>
    <w:rsid w:val="73727194"/>
    <w:rsid w:val="737708A2"/>
    <w:rsid w:val="738072F7"/>
    <w:rsid w:val="73AC7145"/>
    <w:rsid w:val="73B45905"/>
    <w:rsid w:val="73DC4C50"/>
    <w:rsid w:val="73F456D6"/>
    <w:rsid w:val="74225D1F"/>
    <w:rsid w:val="74253E6F"/>
    <w:rsid w:val="742552BF"/>
    <w:rsid w:val="743B53C0"/>
    <w:rsid w:val="744B01E8"/>
    <w:rsid w:val="744C0855"/>
    <w:rsid w:val="74691F67"/>
    <w:rsid w:val="74826A17"/>
    <w:rsid w:val="749903E9"/>
    <w:rsid w:val="74B719EB"/>
    <w:rsid w:val="74DF7409"/>
    <w:rsid w:val="74FDFBCC"/>
    <w:rsid w:val="75203712"/>
    <w:rsid w:val="752C4E4C"/>
    <w:rsid w:val="75354E77"/>
    <w:rsid w:val="7536274B"/>
    <w:rsid w:val="755C3532"/>
    <w:rsid w:val="75625A1D"/>
    <w:rsid w:val="756B19C7"/>
    <w:rsid w:val="757B3ED7"/>
    <w:rsid w:val="759437A9"/>
    <w:rsid w:val="75A03D67"/>
    <w:rsid w:val="75BA2C2D"/>
    <w:rsid w:val="75C17F3B"/>
    <w:rsid w:val="75D25D15"/>
    <w:rsid w:val="75E77F54"/>
    <w:rsid w:val="75ED18FB"/>
    <w:rsid w:val="76054E07"/>
    <w:rsid w:val="762D2B05"/>
    <w:rsid w:val="765E7276"/>
    <w:rsid w:val="767F5EAF"/>
    <w:rsid w:val="768C7424"/>
    <w:rsid w:val="769A2A1C"/>
    <w:rsid w:val="76A625E7"/>
    <w:rsid w:val="76B204A6"/>
    <w:rsid w:val="76BD530D"/>
    <w:rsid w:val="76C27839"/>
    <w:rsid w:val="76CB64A2"/>
    <w:rsid w:val="76CE79BE"/>
    <w:rsid w:val="76DC07F7"/>
    <w:rsid w:val="76F32AEA"/>
    <w:rsid w:val="76F565D6"/>
    <w:rsid w:val="76FF0017"/>
    <w:rsid w:val="770622CE"/>
    <w:rsid w:val="770B34D6"/>
    <w:rsid w:val="77112A42"/>
    <w:rsid w:val="771A5453"/>
    <w:rsid w:val="771C3925"/>
    <w:rsid w:val="77453B05"/>
    <w:rsid w:val="77522CDE"/>
    <w:rsid w:val="77642B72"/>
    <w:rsid w:val="777D7715"/>
    <w:rsid w:val="777F4DB5"/>
    <w:rsid w:val="778C04F4"/>
    <w:rsid w:val="77925931"/>
    <w:rsid w:val="779571D0"/>
    <w:rsid w:val="77C62989"/>
    <w:rsid w:val="77CC6D32"/>
    <w:rsid w:val="77DA0571"/>
    <w:rsid w:val="77E66891"/>
    <w:rsid w:val="77F91BE9"/>
    <w:rsid w:val="78013D4C"/>
    <w:rsid w:val="781570C7"/>
    <w:rsid w:val="781A76D5"/>
    <w:rsid w:val="78202F9C"/>
    <w:rsid w:val="78261692"/>
    <w:rsid w:val="78270484"/>
    <w:rsid w:val="78285630"/>
    <w:rsid w:val="782C26F1"/>
    <w:rsid w:val="782F3180"/>
    <w:rsid w:val="784C0962"/>
    <w:rsid w:val="785901FD"/>
    <w:rsid w:val="788378C4"/>
    <w:rsid w:val="78874D6A"/>
    <w:rsid w:val="78970D25"/>
    <w:rsid w:val="78A5543C"/>
    <w:rsid w:val="78A86625"/>
    <w:rsid w:val="78A93D81"/>
    <w:rsid w:val="78B316CB"/>
    <w:rsid w:val="78ED6A65"/>
    <w:rsid w:val="79110AD8"/>
    <w:rsid w:val="79322932"/>
    <w:rsid w:val="7944634A"/>
    <w:rsid w:val="79596C6A"/>
    <w:rsid w:val="797241F6"/>
    <w:rsid w:val="79847745"/>
    <w:rsid w:val="79882652"/>
    <w:rsid w:val="79954710"/>
    <w:rsid w:val="79974CAE"/>
    <w:rsid w:val="79B8163E"/>
    <w:rsid w:val="79EA230B"/>
    <w:rsid w:val="79F301DD"/>
    <w:rsid w:val="79F82B5E"/>
    <w:rsid w:val="79FE6FB9"/>
    <w:rsid w:val="7A0E5017"/>
    <w:rsid w:val="7A3303A5"/>
    <w:rsid w:val="7A456C06"/>
    <w:rsid w:val="7A546ECE"/>
    <w:rsid w:val="7A570A29"/>
    <w:rsid w:val="7A5B5D9F"/>
    <w:rsid w:val="7A634DEF"/>
    <w:rsid w:val="7AB355A9"/>
    <w:rsid w:val="7AB83901"/>
    <w:rsid w:val="7ACA7190"/>
    <w:rsid w:val="7AD741CF"/>
    <w:rsid w:val="7AE058C7"/>
    <w:rsid w:val="7AF22249"/>
    <w:rsid w:val="7AF24EBB"/>
    <w:rsid w:val="7B024B7C"/>
    <w:rsid w:val="7B3A6105"/>
    <w:rsid w:val="7B4231CA"/>
    <w:rsid w:val="7B7D4202"/>
    <w:rsid w:val="7B890DF9"/>
    <w:rsid w:val="7B8F3FA9"/>
    <w:rsid w:val="7B955BA7"/>
    <w:rsid w:val="7B9B0B2D"/>
    <w:rsid w:val="7B9C030C"/>
    <w:rsid w:val="7BA50C7A"/>
    <w:rsid w:val="7BB5189E"/>
    <w:rsid w:val="7BC8247B"/>
    <w:rsid w:val="7BD81220"/>
    <w:rsid w:val="7BE64CFA"/>
    <w:rsid w:val="7BE97AEA"/>
    <w:rsid w:val="7BEF4B55"/>
    <w:rsid w:val="7BF5023D"/>
    <w:rsid w:val="7C1C1C6D"/>
    <w:rsid w:val="7C3F7B31"/>
    <w:rsid w:val="7C5824F4"/>
    <w:rsid w:val="7C5E482B"/>
    <w:rsid w:val="7C6043DA"/>
    <w:rsid w:val="7C6158D2"/>
    <w:rsid w:val="7C66738C"/>
    <w:rsid w:val="7C7B2E38"/>
    <w:rsid w:val="7C9F63FA"/>
    <w:rsid w:val="7CA659DB"/>
    <w:rsid w:val="7CB22D46"/>
    <w:rsid w:val="7CB46EDC"/>
    <w:rsid w:val="7CC16371"/>
    <w:rsid w:val="7CD270CD"/>
    <w:rsid w:val="7CF624BE"/>
    <w:rsid w:val="7D007F9E"/>
    <w:rsid w:val="7D204BB2"/>
    <w:rsid w:val="7D2A660C"/>
    <w:rsid w:val="7D5A599B"/>
    <w:rsid w:val="7D694324"/>
    <w:rsid w:val="7D6A55DE"/>
    <w:rsid w:val="7D78238F"/>
    <w:rsid w:val="7D865CCC"/>
    <w:rsid w:val="7D9119B2"/>
    <w:rsid w:val="7D912A25"/>
    <w:rsid w:val="7D9D42A8"/>
    <w:rsid w:val="7DB83A1E"/>
    <w:rsid w:val="7DBC33C3"/>
    <w:rsid w:val="7DD20F7C"/>
    <w:rsid w:val="7DE60F40"/>
    <w:rsid w:val="7DF302CB"/>
    <w:rsid w:val="7E137998"/>
    <w:rsid w:val="7E190216"/>
    <w:rsid w:val="7E296840"/>
    <w:rsid w:val="7E4D1E6C"/>
    <w:rsid w:val="7E5A6A7D"/>
    <w:rsid w:val="7E6B34F5"/>
    <w:rsid w:val="7E820D2E"/>
    <w:rsid w:val="7E911972"/>
    <w:rsid w:val="7E972EB5"/>
    <w:rsid w:val="7EAD12A3"/>
    <w:rsid w:val="7EC7E2E9"/>
    <w:rsid w:val="7ED06AC8"/>
    <w:rsid w:val="7EE1053D"/>
    <w:rsid w:val="7EEB3B79"/>
    <w:rsid w:val="7EEB4302"/>
    <w:rsid w:val="7F1C5E82"/>
    <w:rsid w:val="7F207CC7"/>
    <w:rsid w:val="7F2C7BDA"/>
    <w:rsid w:val="7F4A08A0"/>
    <w:rsid w:val="7F68267D"/>
    <w:rsid w:val="7F7722CD"/>
    <w:rsid w:val="7F7F5C2B"/>
    <w:rsid w:val="7F995383"/>
    <w:rsid w:val="7F996AC3"/>
    <w:rsid w:val="7FA6617A"/>
    <w:rsid w:val="7FC50165"/>
    <w:rsid w:val="7FCA435E"/>
    <w:rsid w:val="7FD5E287"/>
    <w:rsid w:val="7FDA0ECC"/>
    <w:rsid w:val="B777C5CF"/>
    <w:rsid w:val="B7DD36D4"/>
    <w:rsid w:val="BDCDEA04"/>
    <w:rsid w:val="BFFFF0DE"/>
    <w:rsid w:val="ED56909A"/>
    <w:rsid w:val="F7FF8598"/>
    <w:rsid w:val="FDBF8E1C"/>
    <w:rsid w:val="FF3E678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line="576" w:lineRule="auto"/>
      <w:outlineLvl w:val="0"/>
    </w:pPr>
    <w:rPr>
      <w:b/>
      <w:kern w:val="44"/>
      <w:sz w:val="36"/>
    </w:rPr>
  </w:style>
  <w:style w:type="paragraph" w:styleId="3">
    <w:name w:val="heading 2"/>
    <w:basedOn w:val="1"/>
    <w:next w:val="1"/>
    <w:unhideWhenUsed/>
    <w:qFormat/>
    <w:uiPriority w:val="0"/>
    <w:pPr>
      <w:keepNext/>
      <w:keepLines/>
      <w:numPr>
        <w:ilvl w:val="1"/>
        <w:numId w:val="1"/>
      </w:numPr>
      <w:spacing w:line="413" w:lineRule="auto"/>
      <w:outlineLvl w:val="1"/>
    </w:pPr>
    <w:rPr>
      <w:rFonts w:ascii="DejaVu Sans" w:hAnsi="DejaVu Sans" w:eastAsiaTheme="majorEastAsia"/>
      <w:b/>
      <w:sz w:val="32"/>
    </w:rPr>
  </w:style>
  <w:style w:type="paragraph" w:styleId="4">
    <w:name w:val="heading 3"/>
    <w:basedOn w:val="1"/>
    <w:next w:val="1"/>
    <w:unhideWhenUsed/>
    <w:qFormat/>
    <w:uiPriority w:val="0"/>
    <w:pPr>
      <w:keepNext/>
      <w:keepLines/>
      <w:numPr>
        <w:ilvl w:val="2"/>
        <w:numId w:val="1"/>
      </w:numPr>
      <w:spacing w:line="413" w:lineRule="auto"/>
      <w:outlineLvl w:val="2"/>
    </w:pPr>
    <w:rPr>
      <w:rFonts w:eastAsiaTheme="majorEastAsia"/>
      <w:b/>
      <w:sz w:val="28"/>
    </w:rPr>
  </w:style>
  <w:style w:type="paragraph" w:styleId="5">
    <w:name w:val="heading 4"/>
    <w:basedOn w:val="1"/>
    <w:next w:val="1"/>
    <w:unhideWhenUsed/>
    <w:qFormat/>
    <w:uiPriority w:val="0"/>
    <w:pPr>
      <w:keepNext/>
      <w:keepLines/>
      <w:numPr>
        <w:ilvl w:val="3"/>
        <w:numId w:val="1"/>
      </w:numPr>
      <w:spacing w:line="372" w:lineRule="auto"/>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spacing w:line="372" w:lineRule="auto"/>
      <w:outlineLvl w:val="4"/>
    </w:pPr>
    <w:rPr>
      <w:b/>
      <w:sz w:val="28"/>
    </w:rPr>
  </w:style>
  <w:style w:type="paragraph" w:styleId="7">
    <w:name w:val="heading 6"/>
    <w:basedOn w:val="1"/>
    <w:next w:val="1"/>
    <w:unhideWhenUsed/>
    <w:qFormat/>
    <w:uiPriority w:val="0"/>
    <w:pPr>
      <w:keepNext/>
      <w:keepLines/>
      <w:numPr>
        <w:ilvl w:val="5"/>
        <w:numId w:val="1"/>
      </w:numPr>
      <w:spacing w:line="317" w:lineRule="auto"/>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spacing w:line="317" w:lineRule="auto"/>
      <w:outlineLvl w:val="6"/>
    </w:pPr>
    <w:rPr>
      <w:b/>
      <w:sz w:val="24"/>
    </w:rPr>
  </w:style>
  <w:style w:type="paragraph" w:styleId="9">
    <w:name w:val="heading 8"/>
    <w:basedOn w:val="1"/>
    <w:next w:val="1"/>
    <w:unhideWhenUsed/>
    <w:qFormat/>
    <w:uiPriority w:val="0"/>
    <w:pPr>
      <w:keepNext/>
      <w:keepLines/>
      <w:numPr>
        <w:ilvl w:val="7"/>
        <w:numId w:val="1"/>
      </w:numPr>
      <w:spacing w:line="317" w:lineRule="auto"/>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spacing w:line="317" w:lineRule="auto"/>
      <w:outlineLvl w:val="8"/>
    </w:pPr>
    <w:rPr>
      <w:rFonts w:ascii="DejaVu Sans" w:hAnsi="DejaVu Sans" w:eastAsia="方正黑体_GBK"/>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szCs w:val="22"/>
    </w:rPr>
  </w:style>
  <w:style w:type="paragraph" w:styleId="12">
    <w:name w:val="toc 5"/>
    <w:basedOn w:val="1"/>
    <w:next w:val="1"/>
    <w:unhideWhenUsed/>
    <w:qFormat/>
    <w:uiPriority w:val="39"/>
    <w:pPr>
      <w:ind w:left="1680" w:leftChars="800"/>
    </w:pPr>
    <w:rPr>
      <w:szCs w:val="22"/>
    </w:rPr>
  </w:style>
  <w:style w:type="paragraph" w:styleId="13">
    <w:name w:val="toc 3"/>
    <w:basedOn w:val="1"/>
    <w:next w:val="1"/>
    <w:qFormat/>
    <w:uiPriority w:val="39"/>
    <w:pPr>
      <w:ind w:left="840" w:leftChars="400"/>
    </w:pPr>
  </w:style>
  <w:style w:type="paragraph" w:styleId="14">
    <w:name w:val="toc 8"/>
    <w:basedOn w:val="1"/>
    <w:next w:val="1"/>
    <w:unhideWhenUsed/>
    <w:qFormat/>
    <w:uiPriority w:val="39"/>
    <w:pPr>
      <w:ind w:left="2940" w:leftChars="1400"/>
    </w:pPr>
    <w:rPr>
      <w:szCs w:val="22"/>
    </w:rPr>
  </w:style>
  <w:style w:type="paragraph" w:styleId="15">
    <w:name w:val="Balloon Text"/>
    <w:basedOn w:val="1"/>
    <w:link w:val="34"/>
    <w:qFormat/>
    <w:uiPriority w:val="0"/>
    <w:rPr>
      <w:sz w:val="18"/>
      <w:szCs w:val="18"/>
    </w:rPr>
  </w:style>
  <w:style w:type="paragraph" w:styleId="16">
    <w:name w:val="footer"/>
    <w:basedOn w:val="1"/>
    <w:link w:val="33"/>
    <w:qFormat/>
    <w:uiPriority w:val="0"/>
    <w:pPr>
      <w:tabs>
        <w:tab w:val="center" w:pos="4153"/>
        <w:tab w:val="right" w:pos="8306"/>
      </w:tabs>
      <w:snapToGrid w:val="0"/>
      <w:jc w:val="left"/>
    </w:pPr>
    <w:rPr>
      <w:sz w:val="18"/>
      <w:szCs w:val="18"/>
    </w:rPr>
  </w:style>
  <w:style w:type="paragraph" w:styleId="17">
    <w:name w:val="header"/>
    <w:basedOn w:val="1"/>
    <w:link w:val="32"/>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style>
  <w:style w:type="paragraph" w:styleId="19">
    <w:name w:val="toc 4"/>
    <w:basedOn w:val="1"/>
    <w:next w:val="1"/>
    <w:unhideWhenUsed/>
    <w:qFormat/>
    <w:uiPriority w:val="39"/>
    <w:pPr>
      <w:ind w:left="1260" w:leftChars="600"/>
    </w:pPr>
    <w:rPr>
      <w:szCs w:val="22"/>
    </w:rPr>
  </w:style>
  <w:style w:type="paragraph" w:styleId="20">
    <w:name w:val="toc 6"/>
    <w:basedOn w:val="1"/>
    <w:next w:val="1"/>
    <w:unhideWhenUsed/>
    <w:qFormat/>
    <w:uiPriority w:val="39"/>
    <w:pPr>
      <w:ind w:left="2100" w:leftChars="1000"/>
    </w:pPr>
    <w:rPr>
      <w:szCs w:val="22"/>
    </w:rPr>
  </w:style>
  <w:style w:type="paragraph" w:styleId="21">
    <w:name w:val="toc 2"/>
    <w:basedOn w:val="1"/>
    <w:next w:val="1"/>
    <w:qFormat/>
    <w:uiPriority w:val="39"/>
    <w:pPr>
      <w:ind w:left="420" w:leftChars="200"/>
    </w:pPr>
  </w:style>
  <w:style w:type="paragraph" w:styleId="22">
    <w:name w:val="toc 9"/>
    <w:basedOn w:val="1"/>
    <w:next w:val="1"/>
    <w:unhideWhenUsed/>
    <w:qFormat/>
    <w:uiPriority w:val="39"/>
    <w:pPr>
      <w:ind w:left="3360" w:leftChars="1600"/>
    </w:pPr>
    <w:rPr>
      <w:szCs w:val="22"/>
    </w:rPr>
  </w:style>
  <w:style w:type="paragraph" w:styleId="23">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Hyperlink"/>
    <w:basedOn w:val="26"/>
    <w:unhideWhenUsed/>
    <w:qFormat/>
    <w:uiPriority w:val="99"/>
    <w:rPr>
      <w:color w:val="0563C1" w:themeColor="hyperlink"/>
      <w:u w:val="single"/>
    </w:rPr>
  </w:style>
  <w:style w:type="paragraph" w:customStyle="1" w:styleId="28">
    <w:name w:val="p1"/>
    <w:basedOn w:val="1"/>
    <w:qFormat/>
    <w:uiPriority w:val="0"/>
    <w:pPr>
      <w:shd w:val="clear" w:color="auto" w:fill="FFFFFF"/>
      <w:jc w:val="left"/>
    </w:pPr>
    <w:rPr>
      <w:rFonts w:ascii="menlo" w:hAnsi="menlo" w:eastAsia="menlo" w:cs="Times New Roman"/>
      <w:color w:val="000000"/>
      <w:kern w:val="0"/>
      <w:sz w:val="24"/>
    </w:rPr>
  </w:style>
  <w:style w:type="paragraph" w:customStyle="1" w:styleId="29">
    <w:name w:val="WPSOffice手动目录 1"/>
    <w:qFormat/>
    <w:uiPriority w:val="0"/>
    <w:rPr>
      <w:rFonts w:ascii="Times New Roman" w:hAnsi="Times New Roman" w:eastAsia="宋体" w:cs="Times New Roman"/>
      <w:lang w:val="en-US" w:eastAsia="zh-CN" w:bidi="ar-SA"/>
    </w:rPr>
  </w:style>
  <w:style w:type="paragraph" w:customStyle="1" w:styleId="3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2">
    <w:name w:val="页眉 Char"/>
    <w:basedOn w:val="26"/>
    <w:link w:val="17"/>
    <w:qFormat/>
    <w:uiPriority w:val="0"/>
    <w:rPr>
      <w:rFonts w:asciiTheme="minorHAnsi" w:hAnsiTheme="minorHAnsi" w:eastAsiaTheme="minorEastAsia" w:cstheme="minorBidi"/>
      <w:kern w:val="2"/>
      <w:sz w:val="18"/>
      <w:szCs w:val="18"/>
    </w:rPr>
  </w:style>
  <w:style w:type="character" w:customStyle="1" w:styleId="33">
    <w:name w:val="页脚 Char"/>
    <w:basedOn w:val="26"/>
    <w:link w:val="16"/>
    <w:qFormat/>
    <w:uiPriority w:val="0"/>
    <w:rPr>
      <w:rFonts w:asciiTheme="minorHAnsi" w:hAnsiTheme="minorHAnsi" w:eastAsiaTheme="minorEastAsia" w:cstheme="minorBidi"/>
      <w:kern w:val="2"/>
      <w:sz w:val="18"/>
      <w:szCs w:val="18"/>
    </w:rPr>
  </w:style>
  <w:style w:type="character" w:customStyle="1" w:styleId="34">
    <w:name w:val="批注框文本 Char"/>
    <w:basedOn w:val="26"/>
    <w:link w:val="15"/>
    <w:qFormat/>
    <w:uiPriority w:val="0"/>
    <w:rPr>
      <w:rFonts w:asciiTheme="minorHAnsi" w:hAnsiTheme="minorHAnsi" w:eastAsiaTheme="minorEastAsia" w:cstheme="minorBidi"/>
      <w:kern w:val="2"/>
      <w:sz w:val="18"/>
      <w:szCs w:val="18"/>
    </w:rPr>
  </w:style>
  <w:style w:type="paragraph" w:customStyle="1" w:styleId="35">
    <w:name w:val="TOC Heading"/>
    <w:basedOn w:val="2"/>
    <w:next w:val="1"/>
    <w:unhideWhenUsed/>
    <w:qFormat/>
    <w:uiPriority w:val="39"/>
    <w:pPr>
      <w:widowControl/>
      <w:numPr>
        <w:numId w:val="0"/>
      </w:numPr>
      <w:spacing w:before="480" w:line="276" w:lineRule="auto"/>
      <w:jc w:val="left"/>
      <w:outlineLvl w:val="9"/>
    </w:pPr>
    <w:rPr>
      <w:rFonts w:asciiTheme="majorHAnsi" w:hAnsiTheme="majorHAnsi" w:eastAsiaTheme="majorEastAsia" w:cstheme="majorBidi"/>
      <w:bCs/>
      <w:color w:val="2E75B5" w:themeColor="accent1" w:themeShade="BF"/>
      <w:kern w:val="0"/>
      <w:sz w:val="28"/>
      <w:szCs w:val="28"/>
    </w:rPr>
  </w:style>
  <w:style w:type="paragraph" w:styleId="3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08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92</Pages>
  <Words>27153</Words>
  <Characters>41154</Characters>
  <Lines>172</Lines>
  <Paragraphs>48</Paragraphs>
  <TotalTime>46</TotalTime>
  <ScaleCrop>false</ScaleCrop>
  <LinksUpToDate>false</LinksUpToDate>
  <CharactersWithSpaces>48197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2021-05-03T18:26:00Z</dcterms:created>
  <dc:creator>caicaiwoshishei</dc:creator>
  <cp:lastModifiedBy>Administrator</cp:lastModifiedBy>
  <dcterms:modified xsi:type="dcterms:W3CDTF">2023-12-20T10:39:40Z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8B6CF9DC6EFE4915BD60B4AB2C68E0DF</vt:lpwstr>
  </property>
</Properties>
</file>